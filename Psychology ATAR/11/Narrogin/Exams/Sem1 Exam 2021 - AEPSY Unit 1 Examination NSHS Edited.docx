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BE0A5" w14:textId="5B612186" w:rsidR="00E62253" w:rsidRPr="00E62253" w:rsidRDefault="0079653B" w:rsidP="00E62253">
      <w:pPr>
        <w:ind w:left="4320"/>
        <w:rPr>
          <w:rFonts w:ascii="Arial" w:hAnsi="Arial" w:cs="Arial"/>
          <w:b/>
          <w:sz w:val="48"/>
          <w:szCs w:val="48"/>
        </w:rPr>
      </w:pPr>
      <w:r w:rsidRPr="006E2119">
        <w:rPr>
          <w:rFonts w:ascii="Arial" w:hAnsi="Arial" w:cs="Arial"/>
          <w:noProof/>
          <w:lang w:eastAsia="en-AU"/>
        </w:rPr>
        <w:drawing>
          <wp:anchor distT="36576" distB="36576" distL="36576" distR="36576" simplePos="0" relativeHeight="251673600" behindDoc="1" locked="0" layoutInCell="1" allowOverlap="1" wp14:anchorId="6363F518" wp14:editId="3CF594D2">
            <wp:simplePos x="0" y="0"/>
            <wp:positionH relativeFrom="column">
              <wp:posOffset>85725</wp:posOffset>
            </wp:positionH>
            <wp:positionV relativeFrom="paragraph">
              <wp:posOffset>-13335</wp:posOffset>
            </wp:positionV>
            <wp:extent cx="2235199" cy="2305050"/>
            <wp:effectExtent l="0" t="0" r="0" b="0"/>
            <wp:wrapNone/>
            <wp:docPr id="7"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199" cy="2305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48"/>
          <w:szCs w:val="48"/>
        </w:rPr>
        <w:t>Narrogin Senior High School</w:t>
      </w:r>
      <w:r w:rsidR="00E62253" w:rsidRPr="00E62253">
        <w:rPr>
          <w:rFonts w:ascii="Arial" w:hAnsi="Arial" w:cs="Arial"/>
          <w:b/>
          <w:sz w:val="48"/>
          <w:szCs w:val="48"/>
        </w:rPr>
        <w:t xml:space="preserve"> </w:t>
      </w:r>
    </w:p>
    <w:p w14:paraId="6BF5C732" w14:textId="3E3ED63B"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Year 1</w:t>
      </w:r>
      <w:r w:rsidR="00D15D2C">
        <w:rPr>
          <w:rFonts w:ascii="Arial" w:hAnsi="Arial" w:cs="Arial"/>
          <w:sz w:val="48"/>
          <w:szCs w:val="48"/>
        </w:rPr>
        <w:t>1</w:t>
      </w:r>
      <w:r w:rsidRPr="00E62253">
        <w:rPr>
          <w:rFonts w:ascii="Arial" w:hAnsi="Arial" w:cs="Arial"/>
          <w:sz w:val="48"/>
          <w:szCs w:val="48"/>
        </w:rPr>
        <w:t xml:space="preserve"> Psychology</w:t>
      </w:r>
    </w:p>
    <w:p w14:paraId="4EE7BE47" w14:textId="21FF1EF1" w:rsidR="00E62253" w:rsidRPr="00E62253" w:rsidRDefault="00E62253" w:rsidP="00E62253">
      <w:pPr>
        <w:ind w:left="3600" w:firstLine="720"/>
        <w:rPr>
          <w:rFonts w:ascii="Arial" w:hAnsi="Arial" w:cs="Arial"/>
          <w:sz w:val="48"/>
          <w:szCs w:val="48"/>
        </w:rPr>
      </w:pPr>
      <w:r w:rsidRPr="00E62253">
        <w:rPr>
          <w:rFonts w:ascii="Arial" w:hAnsi="Arial" w:cs="Arial"/>
          <w:sz w:val="48"/>
          <w:szCs w:val="48"/>
        </w:rPr>
        <w:t>Semester 1, 2021</w:t>
      </w:r>
    </w:p>
    <w:p w14:paraId="2B7B8009" w14:textId="77777777" w:rsidR="00E62253" w:rsidRPr="00E62253" w:rsidRDefault="00E62253" w:rsidP="00E62253">
      <w:pPr>
        <w:rPr>
          <w:rFonts w:ascii="Arial" w:hAnsi="Arial" w:cs="Arial"/>
        </w:rPr>
      </w:pPr>
    </w:p>
    <w:p w14:paraId="3BEBB5BB" w14:textId="77777777" w:rsidR="00E62253" w:rsidRPr="00E62253" w:rsidRDefault="00E62253" w:rsidP="00E62253">
      <w:pPr>
        <w:tabs>
          <w:tab w:val="left" w:pos="2655"/>
        </w:tabs>
        <w:rPr>
          <w:rFonts w:ascii="Arial" w:hAnsi="Arial" w:cs="Arial"/>
        </w:rPr>
      </w:pPr>
      <w:r w:rsidRPr="00E62253">
        <w:rPr>
          <w:rFonts w:ascii="Arial" w:hAnsi="Arial" w:cs="Arial"/>
        </w:rPr>
        <w:tab/>
      </w:r>
    </w:p>
    <w:p w14:paraId="5CA7A651" w14:textId="70DDC484" w:rsidR="00E62253" w:rsidRPr="00E62253" w:rsidRDefault="00E62253" w:rsidP="00E62253">
      <w:pPr>
        <w:rPr>
          <w:rFonts w:ascii="Arial" w:hAnsi="Arial" w:cs="Arial"/>
          <w:i/>
        </w:rPr>
      </w:pPr>
    </w:p>
    <w:p w14:paraId="26A45409" w14:textId="77777777" w:rsidR="00E62253" w:rsidRPr="00E62253" w:rsidRDefault="00E62253" w:rsidP="00E62253">
      <w:pPr>
        <w:rPr>
          <w:rFonts w:ascii="Arial" w:hAnsi="Arial" w:cs="Arial"/>
        </w:rPr>
      </w:pPr>
    </w:p>
    <w:p w14:paraId="5C92E78F" w14:textId="216C7544" w:rsidR="00E62253" w:rsidRPr="00E62253" w:rsidRDefault="00E62253" w:rsidP="00E62253">
      <w:pPr>
        <w:rPr>
          <w:rFonts w:ascii="Arial" w:hAnsi="Arial" w:cs="Arial"/>
        </w:rPr>
      </w:pPr>
    </w:p>
    <w:p w14:paraId="1554ED5B" w14:textId="77777777" w:rsidR="00E62253" w:rsidRPr="00E62253" w:rsidRDefault="00E62253" w:rsidP="00E62253">
      <w:pPr>
        <w:rPr>
          <w:rFonts w:ascii="Arial" w:hAnsi="Arial" w:cs="Arial"/>
        </w:rPr>
      </w:pPr>
    </w:p>
    <w:p w14:paraId="5B0BD76F" w14:textId="77777777" w:rsidR="00E62253" w:rsidRPr="00E62253" w:rsidRDefault="00E62253" w:rsidP="00E62253">
      <w:pPr>
        <w:rPr>
          <w:rFonts w:ascii="Arial" w:hAnsi="Arial" w:cs="Arial"/>
        </w:rPr>
      </w:pPr>
    </w:p>
    <w:p w14:paraId="616ECA8D" w14:textId="77777777" w:rsidR="00E62253" w:rsidRPr="00E62253" w:rsidRDefault="00E62253" w:rsidP="00E62253">
      <w:pPr>
        <w:rPr>
          <w:rFonts w:ascii="Arial" w:hAnsi="Arial" w:cs="Arial"/>
        </w:rPr>
      </w:pPr>
    </w:p>
    <w:p w14:paraId="0938923F" w14:textId="4711E601" w:rsidR="00E62253" w:rsidRPr="00E62253" w:rsidRDefault="00E62253" w:rsidP="00E62253">
      <w:pPr>
        <w:spacing w:line="480" w:lineRule="auto"/>
        <w:rPr>
          <w:rFonts w:ascii="Arial" w:hAnsi="Arial" w:cs="Arial"/>
        </w:rPr>
      </w:pPr>
      <w:r w:rsidRPr="00E62253">
        <w:rPr>
          <w:rFonts w:ascii="Arial" w:hAnsi="Arial" w:cs="Arial"/>
        </w:rPr>
        <w:t>Student Name: _____________________________________</w:t>
      </w:r>
    </w:p>
    <w:p w14:paraId="5A4F3E79" w14:textId="5AADAFEC" w:rsidR="00E62253" w:rsidRPr="00E62253" w:rsidRDefault="00E62253" w:rsidP="00E62253">
      <w:pPr>
        <w:spacing w:line="480" w:lineRule="auto"/>
        <w:rPr>
          <w:rFonts w:ascii="Arial" w:hAnsi="Arial" w:cs="Arial"/>
        </w:rPr>
      </w:pPr>
      <w:r w:rsidRPr="00E62253">
        <w:rPr>
          <w:rFonts w:ascii="Arial" w:hAnsi="Arial" w:cs="Arial"/>
        </w:rPr>
        <w:t>Teacher:  _________________________________________</w:t>
      </w:r>
    </w:p>
    <w:p w14:paraId="2D1C7BA7" w14:textId="77777777" w:rsidR="00E62253" w:rsidRPr="00E62253" w:rsidRDefault="00E62253" w:rsidP="00E62253">
      <w:pPr>
        <w:rPr>
          <w:rFonts w:ascii="Arial" w:hAnsi="Arial" w:cs="Arial"/>
        </w:rPr>
      </w:pPr>
    </w:p>
    <w:p w14:paraId="38C08B63" w14:textId="77777777" w:rsidR="00E62253" w:rsidRPr="00E62253" w:rsidRDefault="00E62253" w:rsidP="00E62253">
      <w:pPr>
        <w:spacing w:after="120"/>
        <w:rPr>
          <w:rFonts w:ascii="Arial" w:hAnsi="Arial" w:cs="Arial"/>
          <w:b/>
        </w:rPr>
      </w:pPr>
      <w:r w:rsidRPr="00E62253">
        <w:rPr>
          <w:rFonts w:ascii="Arial" w:hAnsi="Arial" w:cs="Arial"/>
          <w:b/>
        </w:rPr>
        <w:t>Time allowed for this paper</w:t>
      </w:r>
    </w:p>
    <w:p w14:paraId="4DB02703" w14:textId="77777777" w:rsidR="00E62253" w:rsidRPr="00E62253" w:rsidRDefault="00E62253" w:rsidP="00E62253">
      <w:pPr>
        <w:rPr>
          <w:rFonts w:ascii="Arial" w:hAnsi="Arial" w:cs="Arial"/>
          <w:b/>
        </w:rPr>
      </w:pPr>
      <w:r w:rsidRPr="00E62253">
        <w:rPr>
          <w:rFonts w:ascii="Arial" w:hAnsi="Arial" w:cs="Arial"/>
        </w:rPr>
        <w:t xml:space="preserve"> Reading time before commencing work: </w:t>
      </w:r>
      <w:r w:rsidRPr="00E62253">
        <w:rPr>
          <w:rFonts w:ascii="Arial" w:hAnsi="Arial" w:cs="Arial"/>
        </w:rPr>
        <w:tab/>
        <w:t>10 minutes</w:t>
      </w:r>
    </w:p>
    <w:p w14:paraId="79D573F4" w14:textId="66277261" w:rsidR="00E62253" w:rsidRPr="00E62253" w:rsidRDefault="00E62253" w:rsidP="00E62253">
      <w:pPr>
        <w:rPr>
          <w:rFonts w:ascii="Arial" w:hAnsi="Arial" w:cs="Arial"/>
        </w:rPr>
      </w:pPr>
      <w:r w:rsidRPr="00E62253">
        <w:rPr>
          <w:rFonts w:ascii="Arial" w:hAnsi="Arial" w:cs="Arial"/>
        </w:rPr>
        <w:t xml:space="preserve"> Working time:</w:t>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r>
      <w:r w:rsidRPr="00E62253">
        <w:rPr>
          <w:rFonts w:ascii="Arial" w:hAnsi="Arial" w:cs="Arial"/>
        </w:rPr>
        <w:tab/>
        <w:t>3 Hours</w:t>
      </w:r>
    </w:p>
    <w:p w14:paraId="0CCE5DFE" w14:textId="77777777" w:rsidR="00E62253" w:rsidRPr="00E62253" w:rsidRDefault="00E62253" w:rsidP="00E62253">
      <w:pPr>
        <w:rPr>
          <w:rFonts w:ascii="Arial" w:hAnsi="Arial" w:cs="Arial"/>
        </w:rPr>
      </w:pPr>
    </w:p>
    <w:p w14:paraId="63F8809C" w14:textId="77777777" w:rsidR="00E62253" w:rsidRPr="00E62253" w:rsidRDefault="00E62253" w:rsidP="00E62253">
      <w:pPr>
        <w:spacing w:after="120"/>
        <w:rPr>
          <w:rFonts w:ascii="Arial" w:hAnsi="Arial" w:cs="Arial"/>
          <w:b/>
        </w:rPr>
      </w:pPr>
      <w:r w:rsidRPr="00E62253">
        <w:rPr>
          <w:rFonts w:ascii="Arial" w:hAnsi="Arial" w:cs="Arial"/>
          <w:b/>
        </w:rPr>
        <w:t>Materials required/recommended for this paper</w:t>
      </w:r>
    </w:p>
    <w:p w14:paraId="4F6AC85F" w14:textId="77777777" w:rsidR="00E62253" w:rsidRPr="00E62253" w:rsidRDefault="00E62253" w:rsidP="00E62253">
      <w:pPr>
        <w:rPr>
          <w:rFonts w:ascii="Arial" w:hAnsi="Arial" w:cs="Arial"/>
          <w:b/>
          <w:i/>
        </w:rPr>
      </w:pPr>
    </w:p>
    <w:p w14:paraId="4E95CD56" w14:textId="77777777" w:rsidR="00E62253" w:rsidRPr="00E62253" w:rsidRDefault="00E62253" w:rsidP="00E62253">
      <w:pPr>
        <w:rPr>
          <w:rFonts w:ascii="Arial" w:hAnsi="Arial" w:cs="Arial"/>
          <w:b/>
          <w:i/>
        </w:rPr>
      </w:pPr>
      <w:r w:rsidRPr="00E62253">
        <w:rPr>
          <w:rFonts w:ascii="Arial" w:hAnsi="Arial" w:cs="Arial"/>
          <w:b/>
          <w:i/>
        </w:rPr>
        <w:t>To be provided by the supervisor</w:t>
      </w:r>
    </w:p>
    <w:p w14:paraId="05182DAD" w14:textId="2CDBEA90" w:rsidR="00E62253" w:rsidRPr="00E62253" w:rsidRDefault="00E62253" w:rsidP="00E62253">
      <w:pPr>
        <w:spacing w:after="120"/>
        <w:rPr>
          <w:rFonts w:ascii="Arial" w:hAnsi="Arial" w:cs="Arial"/>
        </w:rPr>
      </w:pPr>
      <w:r w:rsidRPr="00E62253">
        <w:rPr>
          <w:rFonts w:ascii="Arial" w:hAnsi="Arial" w:cs="Arial"/>
        </w:rPr>
        <w:t>This Question/ Answer booklet</w:t>
      </w:r>
    </w:p>
    <w:p w14:paraId="0B9CEBEA" w14:textId="77777777" w:rsidR="00E62253" w:rsidRPr="00E62253" w:rsidRDefault="00E62253" w:rsidP="00E62253">
      <w:pPr>
        <w:spacing w:after="120"/>
        <w:rPr>
          <w:rFonts w:ascii="Arial" w:hAnsi="Arial" w:cs="Arial"/>
        </w:rPr>
      </w:pPr>
    </w:p>
    <w:p w14:paraId="1E132DFA" w14:textId="77777777" w:rsidR="00E62253" w:rsidRPr="00E62253" w:rsidRDefault="00E62253" w:rsidP="00E62253">
      <w:pPr>
        <w:spacing w:after="120"/>
        <w:rPr>
          <w:rFonts w:ascii="Arial" w:hAnsi="Arial" w:cs="Arial"/>
          <w:b/>
          <w:i/>
        </w:rPr>
      </w:pPr>
    </w:p>
    <w:p w14:paraId="60D78B9D" w14:textId="77777777" w:rsidR="00E62253" w:rsidRPr="00E62253" w:rsidRDefault="00E62253" w:rsidP="00E62253">
      <w:pPr>
        <w:spacing w:after="120"/>
        <w:rPr>
          <w:rFonts w:ascii="Arial" w:hAnsi="Arial" w:cs="Arial"/>
          <w:b/>
          <w:i/>
        </w:rPr>
      </w:pPr>
      <w:r w:rsidRPr="00E62253">
        <w:rPr>
          <w:rFonts w:ascii="Arial" w:hAnsi="Arial" w:cs="Arial"/>
          <w:b/>
          <w:i/>
        </w:rPr>
        <w:t>To be provided by the candidate</w:t>
      </w:r>
    </w:p>
    <w:p w14:paraId="4813DDED" w14:textId="16F4B8A8" w:rsidR="00E62253" w:rsidRPr="00E62253" w:rsidRDefault="00E62253" w:rsidP="00E62253">
      <w:pPr>
        <w:spacing w:after="120"/>
        <w:ind w:left="2880" w:hanging="2775"/>
        <w:rPr>
          <w:rFonts w:ascii="Arial" w:hAnsi="Arial" w:cs="Arial"/>
        </w:rPr>
      </w:pPr>
      <w:r w:rsidRPr="00E62253">
        <w:rPr>
          <w:rFonts w:ascii="Arial" w:hAnsi="Arial" w:cs="Arial"/>
        </w:rPr>
        <w:t>Standard items:</w:t>
      </w:r>
      <w:r w:rsidRPr="00E62253">
        <w:rPr>
          <w:rFonts w:ascii="Arial" w:hAnsi="Arial" w:cs="Arial"/>
        </w:rPr>
        <w:tab/>
        <w:t>pens (blue/black preferred), pencils (including coloured), sharpener, eraser, correction fluid/tape, ruler, and highlighters</w:t>
      </w:r>
    </w:p>
    <w:p w14:paraId="3D35A969" w14:textId="350835CE" w:rsidR="00E62253" w:rsidRPr="00E62253" w:rsidRDefault="00E62253" w:rsidP="00E62253">
      <w:pPr>
        <w:ind w:left="2880" w:hanging="2745"/>
        <w:rPr>
          <w:rFonts w:ascii="Arial" w:hAnsi="Arial" w:cs="Arial"/>
        </w:rPr>
      </w:pPr>
      <w:r w:rsidRPr="00E62253">
        <w:rPr>
          <w:rFonts w:ascii="Arial" w:hAnsi="Arial" w:cs="Arial"/>
        </w:rPr>
        <w:t>Special items:</w:t>
      </w:r>
      <w:r w:rsidRPr="00E62253">
        <w:rPr>
          <w:rFonts w:ascii="Arial" w:hAnsi="Arial" w:cs="Arial"/>
        </w:rPr>
        <w:tab/>
        <w:t>non-programmable calculators approved for use in the WACE examinations</w:t>
      </w:r>
    </w:p>
    <w:p w14:paraId="4EB0F297" w14:textId="77777777" w:rsidR="00E62253" w:rsidRPr="00E62253" w:rsidRDefault="00E62253" w:rsidP="00E62253">
      <w:pPr>
        <w:rPr>
          <w:rFonts w:ascii="Arial" w:hAnsi="Arial" w:cs="Arial"/>
        </w:rPr>
      </w:pPr>
    </w:p>
    <w:p w14:paraId="755775B3" w14:textId="77777777" w:rsidR="00E62253" w:rsidRPr="00E62253" w:rsidRDefault="00E62253" w:rsidP="00E62253">
      <w:pPr>
        <w:rPr>
          <w:rFonts w:ascii="Arial" w:hAnsi="Arial" w:cs="Arial"/>
          <w:b/>
        </w:rPr>
      </w:pPr>
    </w:p>
    <w:p w14:paraId="374B54FB" w14:textId="77777777" w:rsidR="00E62253" w:rsidRPr="00E62253" w:rsidRDefault="00E62253" w:rsidP="00E62253">
      <w:pPr>
        <w:rPr>
          <w:rFonts w:ascii="Arial" w:hAnsi="Arial" w:cs="Arial"/>
          <w:b/>
        </w:rPr>
      </w:pPr>
      <w:r w:rsidRPr="00E62253">
        <w:rPr>
          <w:rFonts w:ascii="Arial" w:hAnsi="Arial" w:cs="Arial"/>
          <w:b/>
        </w:rPr>
        <w:t>Important note to candidates</w:t>
      </w:r>
    </w:p>
    <w:p w14:paraId="6698BF97" w14:textId="40AB6D5A" w:rsidR="006D535F" w:rsidRPr="00726AAA" w:rsidRDefault="00E62253" w:rsidP="00726AAA">
      <w:pPr>
        <w:rPr>
          <w:rFonts w:ascii="Arial" w:hAnsi="Arial" w:cs="Arial"/>
        </w:rPr>
      </w:pPr>
      <w:r w:rsidRPr="00E62253">
        <w:rPr>
          <w:rFonts w:ascii="Arial" w:hAnsi="Arial" w:cs="Arial"/>
        </w:rPr>
        <w:t xml:space="preserve">No other items may be taken into the examination room.  It is </w:t>
      </w:r>
      <w:r w:rsidRPr="00E62253">
        <w:rPr>
          <w:rFonts w:ascii="Arial" w:hAnsi="Arial" w:cs="Arial"/>
          <w:b/>
        </w:rPr>
        <w:t xml:space="preserve">your </w:t>
      </w:r>
      <w:r w:rsidRPr="00E62253">
        <w:rPr>
          <w:rFonts w:ascii="Arial" w:hAnsi="Arial" w:cs="Arial"/>
        </w:rPr>
        <w:t xml:space="preserve">responsibility to ensure that you   do not have any unauthorised material.  If you have any unauthorised material with you, hand it to the supervisor before reading any further. </w:t>
      </w:r>
      <w:r w:rsidR="006D535F" w:rsidRPr="00E62253">
        <w:rPr>
          <w:rFonts w:ascii="Arial" w:hAnsi="Arial" w:cs="Arial"/>
          <w:i/>
        </w:rPr>
        <w:br w:type="page"/>
      </w:r>
    </w:p>
    <w:p w14:paraId="16987CBE" w14:textId="66313788" w:rsidR="00793755" w:rsidRPr="00E62253" w:rsidRDefault="00793755" w:rsidP="00793755">
      <w:pPr>
        <w:pStyle w:val="BodyText"/>
        <w:tabs>
          <w:tab w:val="clear" w:pos="-720"/>
        </w:tabs>
        <w:rPr>
          <w:rFonts w:ascii="Arial" w:hAnsi="Arial" w:cs="Arial"/>
          <w:i/>
          <w:szCs w:val="24"/>
        </w:rPr>
      </w:pPr>
      <w:r w:rsidRPr="00E62253">
        <w:rPr>
          <w:rFonts w:ascii="Arial" w:hAnsi="Arial" w:cs="Arial"/>
          <w:iCs/>
          <w:noProof/>
          <w:szCs w:val="24"/>
        </w:rPr>
        <w:lastRenderedPageBreak/>
        <w:t>Structure of this paper</w:t>
      </w:r>
    </w:p>
    <w:tbl>
      <w:tblPr>
        <w:tblpPr w:leftFromText="180" w:rightFromText="180" w:vertAnchor="text" w:horzAnchor="margin" w:tblpXSpec="center" w:tblpY="183"/>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C10391" w:rsidRPr="00E62253" w14:paraId="5F0E9647" w14:textId="77777777" w:rsidTr="00C10391">
        <w:tc>
          <w:tcPr>
            <w:tcW w:w="2093" w:type="dxa"/>
            <w:tcBorders>
              <w:top w:val="single" w:sz="6" w:space="0" w:color="auto"/>
              <w:left w:val="single" w:sz="6" w:space="0" w:color="auto"/>
              <w:bottom w:val="single" w:sz="6" w:space="0" w:color="auto"/>
              <w:right w:val="single" w:sz="4" w:space="0" w:color="auto"/>
            </w:tcBorders>
            <w:vAlign w:val="center"/>
          </w:tcPr>
          <w:p w14:paraId="7B9B7466"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5CD6DEF"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FF2D7D"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4C80C8B6"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Suggested working time</w:t>
            </w:r>
          </w:p>
          <w:p w14:paraId="03A0BFB8"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 xml:space="preserve">(minutes) </w:t>
            </w:r>
          </w:p>
        </w:tc>
        <w:tc>
          <w:tcPr>
            <w:tcW w:w="1238" w:type="dxa"/>
            <w:tcBorders>
              <w:top w:val="single" w:sz="6" w:space="0" w:color="auto"/>
              <w:left w:val="nil"/>
              <w:bottom w:val="single" w:sz="6" w:space="0" w:color="auto"/>
              <w:right w:val="single" w:sz="6" w:space="0" w:color="auto"/>
            </w:tcBorders>
            <w:vAlign w:val="center"/>
          </w:tcPr>
          <w:p w14:paraId="48E7A1E7"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Marks</w:t>
            </w:r>
          </w:p>
          <w:p w14:paraId="793AED43"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available</w:t>
            </w:r>
          </w:p>
        </w:tc>
        <w:tc>
          <w:tcPr>
            <w:tcW w:w="1705" w:type="dxa"/>
            <w:tcBorders>
              <w:top w:val="single" w:sz="6" w:space="0" w:color="auto"/>
              <w:left w:val="nil"/>
              <w:bottom w:val="single" w:sz="6" w:space="0" w:color="auto"/>
              <w:right w:val="single" w:sz="6" w:space="0" w:color="auto"/>
            </w:tcBorders>
            <w:vAlign w:val="center"/>
          </w:tcPr>
          <w:p w14:paraId="64AD1514"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Percentage of examination</w:t>
            </w:r>
          </w:p>
        </w:tc>
      </w:tr>
      <w:tr w:rsidR="00C10391" w:rsidRPr="00E62253" w14:paraId="77EDBB5E" w14:textId="77777777" w:rsidTr="00C103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4DA7FEDA" w14:textId="77777777" w:rsidR="00C10391" w:rsidRPr="00E62253"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Section One</w:t>
            </w:r>
          </w:p>
          <w:p w14:paraId="40E8E1F6" w14:textId="77777777" w:rsidR="00C10391"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Research</w:t>
            </w:r>
          </w:p>
          <w:p w14:paraId="4131825E" w14:textId="77777777" w:rsidR="00C10391" w:rsidRPr="00E62253" w:rsidRDefault="00C10391" w:rsidP="00C10391">
            <w:pPr>
              <w:tabs>
                <w:tab w:val="left" w:pos="540"/>
                <w:tab w:val="center" w:pos="4513"/>
              </w:tabs>
              <w:suppressAutoHyphens/>
              <w:ind w:left="539" w:hanging="539"/>
              <w:rPr>
                <w:rFonts w:ascii="Arial" w:hAnsi="Arial" w:cs="Arial"/>
                <w:bCs/>
                <w:spacing w:val="-2"/>
              </w:rPr>
            </w:pPr>
            <w:r w:rsidRPr="00E62253">
              <w:rPr>
                <w:rFonts w:ascii="Arial" w:hAnsi="Arial" w:cs="Arial"/>
                <w:bCs/>
                <w:spacing w:val="-2"/>
              </w:rPr>
              <w:t>Methods</w:t>
            </w:r>
          </w:p>
        </w:tc>
        <w:tc>
          <w:tcPr>
            <w:tcW w:w="1276" w:type="dxa"/>
            <w:tcBorders>
              <w:top w:val="single" w:sz="6" w:space="0" w:color="auto"/>
              <w:left w:val="single" w:sz="4" w:space="0" w:color="auto"/>
              <w:bottom w:val="single" w:sz="4" w:space="0" w:color="auto"/>
              <w:right w:val="single" w:sz="4" w:space="0" w:color="auto"/>
            </w:tcBorders>
            <w:vAlign w:val="center"/>
          </w:tcPr>
          <w:p w14:paraId="23632E7C" w14:textId="77777777"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3</w:t>
            </w:r>
          </w:p>
        </w:tc>
        <w:tc>
          <w:tcPr>
            <w:tcW w:w="1559" w:type="dxa"/>
            <w:tcBorders>
              <w:top w:val="single" w:sz="6" w:space="0" w:color="auto"/>
              <w:left w:val="single" w:sz="4" w:space="0" w:color="auto"/>
              <w:bottom w:val="single" w:sz="4" w:space="0" w:color="auto"/>
              <w:right w:val="single" w:sz="4" w:space="0" w:color="auto"/>
            </w:tcBorders>
            <w:vAlign w:val="center"/>
          </w:tcPr>
          <w:p w14:paraId="2EFB18D3" w14:textId="77777777" w:rsidR="00C10391" w:rsidRPr="00E62253" w:rsidRDefault="00C10391" w:rsidP="00C10391">
            <w:pPr>
              <w:tabs>
                <w:tab w:val="center" w:pos="4513"/>
              </w:tabs>
              <w:suppressAutoHyphens/>
              <w:jc w:val="center"/>
              <w:rPr>
                <w:rFonts w:ascii="Arial" w:hAnsi="Arial" w:cs="Arial"/>
                <w:spacing w:val="-2"/>
              </w:rPr>
            </w:pPr>
            <w:r>
              <w:rPr>
                <w:rFonts w:ascii="Arial" w:hAnsi="Arial" w:cs="Arial"/>
                <w:spacing w:val="-2"/>
              </w:rPr>
              <w:t>3</w:t>
            </w:r>
          </w:p>
        </w:tc>
        <w:tc>
          <w:tcPr>
            <w:tcW w:w="1597" w:type="dxa"/>
            <w:tcBorders>
              <w:top w:val="single" w:sz="6" w:space="0" w:color="auto"/>
              <w:left w:val="single" w:sz="4" w:space="0" w:color="auto"/>
              <w:bottom w:val="single" w:sz="4" w:space="0" w:color="auto"/>
              <w:right w:val="single" w:sz="4" w:space="0" w:color="auto"/>
            </w:tcBorders>
            <w:vAlign w:val="center"/>
          </w:tcPr>
          <w:p w14:paraId="71F41EF5"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30</w:t>
            </w:r>
          </w:p>
        </w:tc>
        <w:tc>
          <w:tcPr>
            <w:tcW w:w="1238" w:type="dxa"/>
            <w:tcBorders>
              <w:top w:val="single" w:sz="6" w:space="0" w:color="auto"/>
              <w:left w:val="single" w:sz="4" w:space="0" w:color="auto"/>
              <w:bottom w:val="single" w:sz="4" w:space="0" w:color="auto"/>
              <w:right w:val="single" w:sz="6" w:space="0" w:color="auto"/>
            </w:tcBorders>
            <w:vAlign w:val="center"/>
          </w:tcPr>
          <w:p w14:paraId="3D5481B5"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3</w:t>
            </w:r>
            <w:r>
              <w:rPr>
                <w:rFonts w:ascii="Arial" w:hAnsi="Arial" w:cs="Arial"/>
                <w:spacing w:val="-2"/>
              </w:rPr>
              <w:t>0</w:t>
            </w:r>
          </w:p>
        </w:tc>
        <w:tc>
          <w:tcPr>
            <w:tcW w:w="1705" w:type="dxa"/>
            <w:tcBorders>
              <w:top w:val="single" w:sz="6" w:space="0" w:color="auto"/>
              <w:left w:val="single" w:sz="4" w:space="0" w:color="auto"/>
              <w:bottom w:val="single" w:sz="4" w:space="0" w:color="auto"/>
              <w:right w:val="single" w:sz="6" w:space="0" w:color="auto"/>
            </w:tcBorders>
          </w:tcPr>
          <w:p w14:paraId="6E00DB63" w14:textId="77777777" w:rsidR="00C10391" w:rsidRPr="00E62253" w:rsidRDefault="00C10391" w:rsidP="00C10391">
            <w:pPr>
              <w:tabs>
                <w:tab w:val="left" w:pos="540"/>
                <w:tab w:val="center" w:pos="4513"/>
              </w:tabs>
              <w:suppressAutoHyphens/>
              <w:jc w:val="center"/>
              <w:rPr>
                <w:rFonts w:ascii="Arial" w:hAnsi="Arial" w:cs="Arial"/>
                <w:spacing w:val="-2"/>
              </w:rPr>
            </w:pPr>
          </w:p>
          <w:p w14:paraId="31ED4E9D"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20</w:t>
            </w:r>
          </w:p>
        </w:tc>
      </w:tr>
      <w:tr w:rsidR="00C10391" w:rsidRPr="00E62253" w14:paraId="3E208672" w14:textId="77777777" w:rsidTr="00C103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7639F949"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Section Two</w:t>
            </w:r>
          </w:p>
          <w:p w14:paraId="291D5457"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spacing w:val="-2"/>
              </w:rPr>
              <w:t>Short Answer</w:t>
            </w:r>
          </w:p>
        </w:tc>
        <w:tc>
          <w:tcPr>
            <w:tcW w:w="1276" w:type="dxa"/>
            <w:tcBorders>
              <w:top w:val="single" w:sz="6" w:space="0" w:color="auto"/>
              <w:left w:val="single" w:sz="4" w:space="0" w:color="auto"/>
              <w:bottom w:val="single" w:sz="4" w:space="0" w:color="auto"/>
              <w:right w:val="single" w:sz="4" w:space="0" w:color="auto"/>
            </w:tcBorders>
            <w:vAlign w:val="center"/>
          </w:tcPr>
          <w:p w14:paraId="653959F5" w14:textId="77777777"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6</w:t>
            </w:r>
          </w:p>
        </w:tc>
        <w:tc>
          <w:tcPr>
            <w:tcW w:w="1559" w:type="dxa"/>
            <w:tcBorders>
              <w:top w:val="single" w:sz="6" w:space="0" w:color="auto"/>
              <w:left w:val="single" w:sz="4" w:space="0" w:color="auto"/>
              <w:bottom w:val="single" w:sz="4" w:space="0" w:color="auto"/>
              <w:right w:val="single" w:sz="4" w:space="0" w:color="auto"/>
            </w:tcBorders>
            <w:vAlign w:val="center"/>
          </w:tcPr>
          <w:p w14:paraId="643CE95D" w14:textId="77777777" w:rsidR="00C10391" w:rsidRPr="00E62253" w:rsidRDefault="00C10391" w:rsidP="00C10391">
            <w:pPr>
              <w:tabs>
                <w:tab w:val="center" w:pos="4513"/>
              </w:tabs>
              <w:suppressAutoHyphens/>
              <w:jc w:val="center"/>
              <w:rPr>
                <w:rFonts w:ascii="Arial" w:hAnsi="Arial" w:cs="Arial"/>
                <w:spacing w:val="-2"/>
              </w:rPr>
            </w:pPr>
            <w:r>
              <w:rPr>
                <w:rFonts w:ascii="Arial" w:hAnsi="Arial" w:cs="Arial"/>
                <w:spacing w:val="-2"/>
              </w:rPr>
              <w:t>6</w:t>
            </w:r>
          </w:p>
        </w:tc>
        <w:tc>
          <w:tcPr>
            <w:tcW w:w="1597" w:type="dxa"/>
            <w:tcBorders>
              <w:top w:val="single" w:sz="6" w:space="0" w:color="auto"/>
              <w:left w:val="single" w:sz="4" w:space="0" w:color="auto"/>
              <w:bottom w:val="single" w:sz="4" w:space="0" w:color="auto"/>
              <w:right w:val="single" w:sz="4" w:space="0" w:color="auto"/>
            </w:tcBorders>
            <w:vAlign w:val="center"/>
          </w:tcPr>
          <w:p w14:paraId="0FD17B11"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90</w:t>
            </w:r>
          </w:p>
        </w:tc>
        <w:tc>
          <w:tcPr>
            <w:tcW w:w="1238" w:type="dxa"/>
            <w:tcBorders>
              <w:top w:val="single" w:sz="6" w:space="0" w:color="auto"/>
              <w:left w:val="single" w:sz="4" w:space="0" w:color="auto"/>
              <w:bottom w:val="single" w:sz="4" w:space="0" w:color="auto"/>
              <w:right w:val="single" w:sz="6" w:space="0" w:color="auto"/>
            </w:tcBorders>
            <w:vAlign w:val="center"/>
          </w:tcPr>
          <w:p w14:paraId="726AEC53" w14:textId="5212E962" w:rsidR="00C10391" w:rsidRPr="00E62253" w:rsidRDefault="00C10391" w:rsidP="00C10391">
            <w:pPr>
              <w:tabs>
                <w:tab w:val="left" w:pos="540"/>
                <w:tab w:val="center" w:pos="4513"/>
              </w:tabs>
              <w:suppressAutoHyphens/>
              <w:jc w:val="center"/>
              <w:rPr>
                <w:rFonts w:ascii="Arial" w:hAnsi="Arial" w:cs="Arial"/>
                <w:spacing w:val="-2"/>
              </w:rPr>
            </w:pPr>
            <w:r>
              <w:rPr>
                <w:rFonts w:ascii="Arial" w:hAnsi="Arial" w:cs="Arial"/>
                <w:spacing w:val="-2"/>
              </w:rPr>
              <w:t>9</w:t>
            </w:r>
            <w:ins w:id="0" w:author="EDWARDS Natalie [Narrogin Senior High School]" w:date="2021-04-27T16:32:00Z">
              <w:r w:rsidR="00C13F45">
                <w:rPr>
                  <w:rFonts w:ascii="Arial" w:hAnsi="Arial" w:cs="Arial"/>
                  <w:spacing w:val="-2"/>
                </w:rPr>
                <w:t>3</w:t>
              </w:r>
            </w:ins>
            <w:del w:id="1" w:author="EDWARDS Natalie [Narrogin Senior High School]" w:date="2021-04-27T16:32:00Z">
              <w:r w:rsidDel="00C13F45">
                <w:rPr>
                  <w:rFonts w:ascii="Arial" w:hAnsi="Arial" w:cs="Arial"/>
                  <w:spacing w:val="-2"/>
                </w:rPr>
                <w:delText>6</w:delText>
              </w:r>
            </w:del>
          </w:p>
        </w:tc>
        <w:tc>
          <w:tcPr>
            <w:tcW w:w="1705" w:type="dxa"/>
            <w:tcBorders>
              <w:top w:val="single" w:sz="6" w:space="0" w:color="auto"/>
              <w:left w:val="single" w:sz="4" w:space="0" w:color="auto"/>
              <w:bottom w:val="single" w:sz="4" w:space="0" w:color="auto"/>
              <w:right w:val="single" w:sz="6" w:space="0" w:color="auto"/>
            </w:tcBorders>
          </w:tcPr>
          <w:p w14:paraId="0AF9325A" w14:textId="77777777" w:rsidR="00C10391" w:rsidRPr="00E62253" w:rsidRDefault="00C10391" w:rsidP="00C10391">
            <w:pPr>
              <w:tabs>
                <w:tab w:val="left" w:pos="540"/>
                <w:tab w:val="center" w:pos="4513"/>
              </w:tabs>
              <w:suppressAutoHyphens/>
              <w:jc w:val="center"/>
              <w:rPr>
                <w:rFonts w:ascii="Arial" w:hAnsi="Arial" w:cs="Arial"/>
                <w:spacing w:val="-2"/>
              </w:rPr>
            </w:pPr>
          </w:p>
          <w:p w14:paraId="150D6676"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55</w:t>
            </w:r>
          </w:p>
        </w:tc>
      </w:tr>
      <w:tr w:rsidR="00C10391" w:rsidRPr="00E62253" w14:paraId="618A2D5A" w14:textId="77777777" w:rsidTr="00C103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00D2AB7E"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rPr>
            </w:pPr>
            <w:r w:rsidRPr="00E62253">
              <w:rPr>
                <w:rFonts w:ascii="Arial" w:eastAsia="Times New Roman" w:hAnsi="Arial" w:cs="Arial"/>
              </w:rPr>
              <w:t>Section Three</w:t>
            </w:r>
          </w:p>
          <w:p w14:paraId="2D09BFB7" w14:textId="77777777" w:rsidR="00C10391" w:rsidRPr="00E62253" w:rsidRDefault="00C10391" w:rsidP="00C10391">
            <w:pPr>
              <w:pStyle w:val="NormalWeb"/>
              <w:tabs>
                <w:tab w:val="left" w:pos="900"/>
                <w:tab w:val="center" w:pos="4513"/>
              </w:tabs>
              <w:suppressAutoHyphens/>
              <w:spacing w:before="0" w:beforeAutospacing="0" w:after="0" w:afterAutospacing="0"/>
              <w:rPr>
                <w:rFonts w:ascii="Arial" w:eastAsia="Times New Roman" w:hAnsi="Arial" w:cs="Arial"/>
                <w:spacing w:val="-2"/>
              </w:rPr>
            </w:pPr>
            <w:r w:rsidRPr="00E62253">
              <w:rPr>
                <w:rFonts w:ascii="Arial" w:eastAsia="Times New Roman" w:hAnsi="Arial" w:cs="Arial"/>
              </w:rPr>
              <w:t>Extended Answer</w:t>
            </w:r>
          </w:p>
        </w:tc>
        <w:tc>
          <w:tcPr>
            <w:tcW w:w="1276" w:type="dxa"/>
            <w:tcBorders>
              <w:top w:val="single" w:sz="4" w:space="0" w:color="auto"/>
              <w:left w:val="single" w:sz="4" w:space="0" w:color="auto"/>
              <w:bottom w:val="single" w:sz="4" w:space="0" w:color="auto"/>
              <w:right w:val="single" w:sz="4" w:space="0" w:color="auto"/>
            </w:tcBorders>
            <w:vAlign w:val="center"/>
          </w:tcPr>
          <w:p w14:paraId="6A0C9922"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005BA7E7"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2</w:t>
            </w:r>
          </w:p>
        </w:tc>
        <w:tc>
          <w:tcPr>
            <w:tcW w:w="1597" w:type="dxa"/>
            <w:tcBorders>
              <w:top w:val="single" w:sz="4" w:space="0" w:color="auto"/>
              <w:left w:val="single" w:sz="4" w:space="0" w:color="auto"/>
              <w:bottom w:val="single" w:sz="4" w:space="0" w:color="auto"/>
              <w:right w:val="single" w:sz="4" w:space="0" w:color="auto"/>
            </w:tcBorders>
            <w:vAlign w:val="center"/>
          </w:tcPr>
          <w:p w14:paraId="5744EBFC" w14:textId="77777777" w:rsidR="00C10391" w:rsidRPr="00E62253" w:rsidRDefault="00C10391" w:rsidP="00C10391">
            <w:pPr>
              <w:tabs>
                <w:tab w:val="center" w:pos="4513"/>
              </w:tabs>
              <w:suppressAutoHyphens/>
              <w:jc w:val="center"/>
              <w:rPr>
                <w:rFonts w:ascii="Arial" w:hAnsi="Arial" w:cs="Arial"/>
                <w:spacing w:val="-2"/>
              </w:rPr>
            </w:pPr>
            <w:r w:rsidRPr="00E62253">
              <w:rPr>
                <w:rFonts w:ascii="Arial" w:hAnsi="Arial" w:cs="Arial"/>
                <w:spacing w:val="-2"/>
              </w:rPr>
              <w:t>60</w:t>
            </w:r>
          </w:p>
        </w:tc>
        <w:tc>
          <w:tcPr>
            <w:tcW w:w="1238" w:type="dxa"/>
            <w:tcBorders>
              <w:top w:val="single" w:sz="4" w:space="0" w:color="auto"/>
              <w:left w:val="single" w:sz="4" w:space="0" w:color="auto"/>
              <w:bottom w:val="single" w:sz="4" w:space="0" w:color="auto"/>
              <w:right w:val="single" w:sz="6" w:space="0" w:color="auto"/>
            </w:tcBorders>
            <w:vAlign w:val="center"/>
          </w:tcPr>
          <w:p w14:paraId="0A1DFCB1"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5</w:t>
            </w:r>
            <w:r>
              <w:rPr>
                <w:rFonts w:ascii="Arial" w:hAnsi="Arial" w:cs="Arial"/>
                <w:spacing w:val="-2"/>
              </w:rPr>
              <w:t>2</w:t>
            </w:r>
          </w:p>
        </w:tc>
        <w:tc>
          <w:tcPr>
            <w:tcW w:w="1705" w:type="dxa"/>
            <w:tcBorders>
              <w:top w:val="single" w:sz="4" w:space="0" w:color="auto"/>
              <w:left w:val="single" w:sz="4" w:space="0" w:color="auto"/>
              <w:bottom w:val="single" w:sz="4" w:space="0" w:color="auto"/>
              <w:right w:val="single" w:sz="6" w:space="0" w:color="auto"/>
            </w:tcBorders>
          </w:tcPr>
          <w:p w14:paraId="3B73C182" w14:textId="77777777" w:rsidR="00C10391" w:rsidRPr="00E62253" w:rsidRDefault="00C10391" w:rsidP="00C10391">
            <w:pPr>
              <w:tabs>
                <w:tab w:val="left" w:pos="540"/>
                <w:tab w:val="center" w:pos="4513"/>
              </w:tabs>
              <w:suppressAutoHyphens/>
              <w:jc w:val="center"/>
              <w:rPr>
                <w:rFonts w:ascii="Arial" w:hAnsi="Arial" w:cs="Arial"/>
                <w:spacing w:val="-2"/>
              </w:rPr>
            </w:pPr>
          </w:p>
          <w:p w14:paraId="62D35C56" w14:textId="77777777" w:rsidR="00C10391" w:rsidRPr="00E62253" w:rsidRDefault="00C10391" w:rsidP="00C10391">
            <w:pPr>
              <w:tabs>
                <w:tab w:val="left" w:pos="540"/>
                <w:tab w:val="center" w:pos="4513"/>
              </w:tabs>
              <w:suppressAutoHyphens/>
              <w:jc w:val="center"/>
              <w:rPr>
                <w:rFonts w:ascii="Arial" w:hAnsi="Arial" w:cs="Arial"/>
                <w:spacing w:val="-2"/>
              </w:rPr>
            </w:pPr>
            <w:r w:rsidRPr="00E62253">
              <w:rPr>
                <w:rFonts w:ascii="Arial" w:hAnsi="Arial" w:cs="Arial"/>
                <w:spacing w:val="-2"/>
              </w:rPr>
              <w:t>25</w:t>
            </w:r>
          </w:p>
        </w:tc>
      </w:tr>
      <w:tr w:rsidR="00C10391" w:rsidRPr="00E62253" w14:paraId="06DAF28A" w14:textId="77777777" w:rsidTr="00C10391">
        <w:trPr>
          <w:trHeight w:val="720"/>
        </w:trPr>
        <w:tc>
          <w:tcPr>
            <w:tcW w:w="2093" w:type="dxa"/>
            <w:tcBorders>
              <w:top w:val="single" w:sz="4" w:space="0" w:color="auto"/>
              <w:left w:val="nil"/>
              <w:bottom w:val="nil"/>
              <w:right w:val="nil"/>
            </w:tcBorders>
          </w:tcPr>
          <w:p w14:paraId="0CFAB4EF" w14:textId="77777777" w:rsidR="00C10391" w:rsidRPr="00E62253" w:rsidRDefault="00C10391" w:rsidP="00C10391">
            <w:pPr>
              <w:tabs>
                <w:tab w:val="left" w:pos="900"/>
              </w:tabs>
              <w:suppressAutoHyphens/>
              <w:spacing w:before="80"/>
              <w:rPr>
                <w:rFonts w:ascii="Arial" w:hAnsi="Arial" w:cs="Arial"/>
                <w:spacing w:val="-2"/>
              </w:rPr>
            </w:pPr>
          </w:p>
        </w:tc>
        <w:tc>
          <w:tcPr>
            <w:tcW w:w="1276" w:type="dxa"/>
            <w:tcBorders>
              <w:top w:val="single" w:sz="4" w:space="0" w:color="auto"/>
              <w:left w:val="nil"/>
              <w:bottom w:val="nil"/>
              <w:right w:val="nil"/>
            </w:tcBorders>
            <w:vAlign w:val="center"/>
          </w:tcPr>
          <w:p w14:paraId="08FBE322"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42454C91"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597" w:type="dxa"/>
            <w:tcBorders>
              <w:top w:val="single" w:sz="4" w:space="0" w:color="auto"/>
              <w:left w:val="nil"/>
              <w:bottom w:val="nil"/>
              <w:right w:val="single" w:sz="4" w:space="0" w:color="auto"/>
            </w:tcBorders>
            <w:vAlign w:val="center"/>
          </w:tcPr>
          <w:p w14:paraId="77973FDF" w14:textId="77777777" w:rsidR="00C10391" w:rsidRPr="00E62253" w:rsidRDefault="00C10391" w:rsidP="00C10391">
            <w:pPr>
              <w:pStyle w:val="Heading6"/>
              <w:rPr>
                <w:sz w:val="24"/>
                <w:szCs w:val="24"/>
              </w:rPr>
            </w:pPr>
            <w:r w:rsidRPr="00E62253">
              <w:rPr>
                <w:sz w:val="24"/>
                <w:szCs w:val="24"/>
              </w:rPr>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007A4F1E" w14:textId="77777777" w:rsidR="00C10391" w:rsidRPr="00E62253" w:rsidRDefault="00C10391" w:rsidP="00C10391">
            <w:pPr>
              <w:tabs>
                <w:tab w:val="left" w:pos="-720"/>
              </w:tabs>
              <w:suppressAutoHyphens/>
              <w:ind w:left="720" w:hanging="720"/>
              <w:jc w:val="center"/>
              <w:rPr>
                <w:rFonts w:ascii="Arial" w:hAnsi="Arial" w:cs="Arial"/>
                <w:spacing w:val="-2"/>
              </w:rPr>
            </w:pPr>
          </w:p>
        </w:tc>
        <w:tc>
          <w:tcPr>
            <w:tcW w:w="1705" w:type="dxa"/>
            <w:tcBorders>
              <w:top w:val="single" w:sz="4" w:space="0" w:color="auto"/>
              <w:left w:val="single" w:sz="4" w:space="0" w:color="auto"/>
              <w:bottom w:val="single" w:sz="4" w:space="0" w:color="auto"/>
              <w:right w:val="single" w:sz="6" w:space="0" w:color="auto"/>
            </w:tcBorders>
          </w:tcPr>
          <w:p w14:paraId="6F39E42C" w14:textId="77777777" w:rsidR="00C10391" w:rsidRPr="00E62253" w:rsidRDefault="00C10391" w:rsidP="00C10391">
            <w:pPr>
              <w:tabs>
                <w:tab w:val="left" w:pos="-720"/>
              </w:tabs>
              <w:suppressAutoHyphens/>
              <w:ind w:left="720" w:hanging="720"/>
              <w:jc w:val="center"/>
              <w:rPr>
                <w:rFonts w:ascii="Arial" w:hAnsi="Arial" w:cs="Arial"/>
                <w:spacing w:val="-2"/>
              </w:rPr>
            </w:pPr>
          </w:p>
          <w:p w14:paraId="1AF3679F" w14:textId="77777777" w:rsidR="00C10391" w:rsidRPr="00E62253" w:rsidRDefault="00C10391" w:rsidP="00C10391">
            <w:pPr>
              <w:tabs>
                <w:tab w:val="left" w:pos="-720"/>
              </w:tabs>
              <w:suppressAutoHyphens/>
              <w:ind w:left="720" w:hanging="720"/>
              <w:jc w:val="center"/>
              <w:rPr>
                <w:rFonts w:ascii="Arial" w:hAnsi="Arial" w:cs="Arial"/>
                <w:spacing w:val="-2"/>
              </w:rPr>
            </w:pPr>
            <w:r w:rsidRPr="00E62253">
              <w:rPr>
                <w:rFonts w:ascii="Arial" w:hAnsi="Arial" w:cs="Arial"/>
                <w:spacing w:val="-2"/>
              </w:rPr>
              <w:t>100</w:t>
            </w:r>
          </w:p>
        </w:tc>
      </w:tr>
    </w:tbl>
    <w:p w14:paraId="72F62FCE" w14:textId="77777777" w:rsidR="00793755" w:rsidRPr="00E62253" w:rsidRDefault="00793755" w:rsidP="00793755">
      <w:pPr>
        <w:pStyle w:val="BodyText"/>
        <w:rPr>
          <w:rFonts w:ascii="Arial" w:hAnsi="Arial" w:cs="Arial"/>
          <w:i/>
          <w:iCs/>
          <w:noProof/>
          <w:szCs w:val="24"/>
        </w:rPr>
      </w:pPr>
    </w:p>
    <w:p w14:paraId="0394F5F6" w14:textId="77777777" w:rsidR="00793755" w:rsidRPr="00E62253" w:rsidRDefault="00793755" w:rsidP="00793755">
      <w:pPr>
        <w:pStyle w:val="BodyText"/>
        <w:rPr>
          <w:rFonts w:ascii="Arial" w:hAnsi="Arial" w:cs="Arial"/>
          <w:i/>
          <w:iCs/>
          <w:noProof/>
          <w:szCs w:val="24"/>
        </w:rPr>
      </w:pPr>
    </w:p>
    <w:p w14:paraId="04AC7E71" w14:textId="77777777" w:rsidR="00793755" w:rsidRPr="00E62253" w:rsidRDefault="00793755" w:rsidP="00793755">
      <w:pPr>
        <w:pStyle w:val="Heading1"/>
        <w:rPr>
          <w:iCs/>
          <w:noProof/>
          <w:sz w:val="24"/>
          <w:szCs w:val="24"/>
        </w:rPr>
      </w:pPr>
      <w:r w:rsidRPr="00E62253">
        <w:rPr>
          <w:iCs/>
          <w:noProof/>
          <w:sz w:val="24"/>
          <w:szCs w:val="24"/>
        </w:rPr>
        <w:t>Instructions to candidates</w:t>
      </w:r>
    </w:p>
    <w:p w14:paraId="47184088" w14:textId="02306F56"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The rules for the conduct of Western Australian external examinations are detailed in the </w:t>
      </w:r>
      <w:r w:rsidRPr="00E62253">
        <w:rPr>
          <w:rFonts w:ascii="Arial" w:hAnsi="Arial" w:cs="Arial"/>
          <w:i/>
        </w:rPr>
        <w:t>Year 1</w:t>
      </w:r>
      <w:r w:rsidR="00C10391">
        <w:rPr>
          <w:rFonts w:ascii="Arial" w:hAnsi="Arial" w:cs="Arial"/>
          <w:i/>
        </w:rPr>
        <w:t>1</w:t>
      </w:r>
      <w:r w:rsidRPr="00E62253">
        <w:rPr>
          <w:rFonts w:ascii="Arial" w:hAnsi="Arial" w:cs="Arial"/>
          <w:i/>
        </w:rPr>
        <w:t xml:space="preserve"> Information Handbook 20</w:t>
      </w:r>
      <w:r w:rsidR="00A41464" w:rsidRPr="00E62253">
        <w:rPr>
          <w:rFonts w:ascii="Arial" w:hAnsi="Arial" w:cs="Arial"/>
          <w:i/>
        </w:rPr>
        <w:t>2</w:t>
      </w:r>
      <w:r w:rsidR="00CA1F89" w:rsidRPr="00E62253">
        <w:rPr>
          <w:rFonts w:ascii="Arial" w:hAnsi="Arial" w:cs="Arial"/>
          <w:i/>
        </w:rPr>
        <w:t>1</w:t>
      </w:r>
      <w:r w:rsidRPr="00E62253">
        <w:rPr>
          <w:rFonts w:ascii="Arial" w:hAnsi="Arial" w:cs="Arial"/>
          <w:i/>
        </w:rPr>
        <w:t xml:space="preserve">. </w:t>
      </w:r>
      <w:r w:rsidR="00CA1F89" w:rsidRPr="00E62253">
        <w:rPr>
          <w:rFonts w:ascii="Arial" w:hAnsi="Arial" w:cs="Arial"/>
          <w:i/>
        </w:rPr>
        <w:t xml:space="preserve"> </w:t>
      </w:r>
      <w:r w:rsidRPr="00E62253">
        <w:rPr>
          <w:rFonts w:ascii="Arial" w:hAnsi="Arial" w:cs="Arial"/>
        </w:rPr>
        <w:t>Sitting this examination implies that you agree to abide by these rules.</w:t>
      </w:r>
    </w:p>
    <w:p w14:paraId="08708597" w14:textId="77777777" w:rsidR="00DA3D91" w:rsidRPr="00E62253" w:rsidRDefault="00DA3D91" w:rsidP="00DA3D91">
      <w:pPr>
        <w:pStyle w:val="instructions"/>
        <w:numPr>
          <w:ilvl w:val="0"/>
          <w:numId w:val="0"/>
        </w:numPr>
        <w:tabs>
          <w:tab w:val="left" w:pos="720"/>
        </w:tabs>
        <w:rPr>
          <w:rFonts w:ascii="Arial" w:hAnsi="Arial" w:cs="Arial"/>
        </w:rPr>
      </w:pPr>
    </w:p>
    <w:p w14:paraId="5FC19FB6" w14:textId="31065FB3" w:rsidR="00DA3D91" w:rsidRPr="00E62253" w:rsidRDefault="00DA3D91"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Write your answers in this Question/Answer Booklet</w:t>
      </w:r>
      <w:r w:rsidR="00BD41F1" w:rsidRPr="00E62253">
        <w:rPr>
          <w:rFonts w:ascii="Arial" w:hAnsi="Arial" w:cs="Arial"/>
        </w:rPr>
        <w:t xml:space="preserve"> preferably using a blue/black pen. Do not use erasable or gel pens</w:t>
      </w:r>
      <w:r w:rsidRPr="00E62253">
        <w:rPr>
          <w:rFonts w:ascii="Arial" w:hAnsi="Arial" w:cs="Arial"/>
        </w:rPr>
        <w:t>.</w:t>
      </w:r>
    </w:p>
    <w:p w14:paraId="5C922C6B" w14:textId="77777777" w:rsidR="002130F3" w:rsidRPr="00E62253" w:rsidRDefault="002130F3" w:rsidP="002130F3">
      <w:pPr>
        <w:tabs>
          <w:tab w:val="left" w:pos="-720"/>
        </w:tabs>
        <w:suppressAutoHyphens/>
        <w:rPr>
          <w:rFonts w:ascii="Arial" w:hAnsi="Arial" w:cs="Arial"/>
        </w:rPr>
      </w:pPr>
    </w:p>
    <w:p w14:paraId="704A221D" w14:textId="0994E413" w:rsidR="002130F3" w:rsidRPr="00E62253" w:rsidRDefault="002130F3" w:rsidP="00DA3D91">
      <w:pPr>
        <w:numPr>
          <w:ilvl w:val="0"/>
          <w:numId w:val="1"/>
        </w:numPr>
        <w:tabs>
          <w:tab w:val="clear" w:pos="720"/>
          <w:tab w:val="left" w:pos="-720"/>
        </w:tabs>
        <w:suppressAutoHyphens/>
        <w:ind w:hanging="720"/>
        <w:rPr>
          <w:rFonts w:ascii="Arial" w:hAnsi="Arial" w:cs="Arial"/>
        </w:rPr>
      </w:pPr>
      <w:r w:rsidRPr="00E62253">
        <w:rPr>
          <w:rFonts w:ascii="Arial" w:hAnsi="Arial" w:cs="Arial"/>
        </w:rPr>
        <w:t>Answer the questions according to the following instructions.</w:t>
      </w:r>
    </w:p>
    <w:p w14:paraId="2FFE6194" w14:textId="4CF238D7" w:rsidR="002130F3" w:rsidRPr="00E62253" w:rsidRDefault="002130F3" w:rsidP="002130F3">
      <w:pPr>
        <w:tabs>
          <w:tab w:val="left" w:pos="-720"/>
        </w:tabs>
        <w:suppressAutoHyphens/>
        <w:ind w:left="851"/>
        <w:rPr>
          <w:rFonts w:ascii="Arial" w:hAnsi="Arial" w:cs="Arial"/>
        </w:rPr>
      </w:pPr>
    </w:p>
    <w:p w14:paraId="037B744A" w14:textId="2F24B7A3" w:rsidR="002130F3" w:rsidRPr="00E62253" w:rsidRDefault="002130F3" w:rsidP="002130F3">
      <w:pPr>
        <w:tabs>
          <w:tab w:val="left" w:pos="-720"/>
        </w:tabs>
        <w:suppressAutoHyphens/>
        <w:ind w:left="851"/>
        <w:rPr>
          <w:rFonts w:ascii="Arial" w:hAnsi="Arial" w:cs="Arial"/>
        </w:rPr>
      </w:pPr>
      <w:r w:rsidRPr="00E62253">
        <w:rPr>
          <w:rFonts w:ascii="Arial" w:hAnsi="Arial" w:cs="Arial"/>
        </w:rPr>
        <w:t xml:space="preserve">Sections </w:t>
      </w:r>
      <w:proofErr w:type="gramStart"/>
      <w:r w:rsidRPr="00E62253">
        <w:rPr>
          <w:rFonts w:ascii="Arial" w:hAnsi="Arial" w:cs="Arial"/>
        </w:rPr>
        <w:t>One</w:t>
      </w:r>
      <w:proofErr w:type="gramEnd"/>
      <w:r w:rsidRPr="00E62253">
        <w:rPr>
          <w:rFonts w:ascii="Arial" w:hAnsi="Arial" w:cs="Arial"/>
        </w:rPr>
        <w:t xml:space="preserve"> and Two:  Write your answers in this Question/Answer booklet.  Wherever possible, confine your answer to the line spaces provided.</w:t>
      </w:r>
    </w:p>
    <w:p w14:paraId="2EA5AC40" w14:textId="24CDEA65" w:rsidR="002130F3" w:rsidRPr="00E62253" w:rsidRDefault="002130F3" w:rsidP="002130F3">
      <w:pPr>
        <w:tabs>
          <w:tab w:val="left" w:pos="-720"/>
        </w:tabs>
        <w:suppressAutoHyphens/>
        <w:ind w:left="851"/>
        <w:rPr>
          <w:rFonts w:ascii="Arial" w:hAnsi="Arial" w:cs="Arial"/>
        </w:rPr>
      </w:pPr>
    </w:p>
    <w:p w14:paraId="0AA5E1B0" w14:textId="05C73B9E" w:rsidR="002130F3" w:rsidRPr="00E62253" w:rsidRDefault="002130F3" w:rsidP="002130F3">
      <w:pPr>
        <w:tabs>
          <w:tab w:val="left" w:pos="-720"/>
        </w:tabs>
        <w:suppressAutoHyphens/>
        <w:ind w:left="851"/>
        <w:rPr>
          <w:rFonts w:ascii="Arial" w:hAnsi="Arial" w:cs="Arial"/>
        </w:rPr>
      </w:pPr>
      <w:r w:rsidRPr="00E62253">
        <w:rPr>
          <w:rFonts w:ascii="Arial" w:hAnsi="Arial" w:cs="Arial"/>
        </w:rPr>
        <w:t>Section Three: Consists of two questions.  You must answer both questions.</w:t>
      </w:r>
    </w:p>
    <w:p w14:paraId="2218E941" w14:textId="77777777" w:rsidR="00DA3D91" w:rsidRPr="00E62253" w:rsidRDefault="00DA3D91" w:rsidP="00DA3D91">
      <w:pPr>
        <w:tabs>
          <w:tab w:val="left" w:pos="-720"/>
        </w:tabs>
        <w:suppressAutoHyphens/>
        <w:rPr>
          <w:rFonts w:ascii="Arial" w:hAnsi="Arial" w:cs="Arial"/>
        </w:rPr>
      </w:pPr>
    </w:p>
    <w:p w14:paraId="30B917D0" w14:textId="77777777"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You must be careful to confine your responses to the specific questions asked and to follow any instructions that are specific to a particular question.</w:t>
      </w:r>
    </w:p>
    <w:p w14:paraId="47D35F0D" w14:textId="77777777" w:rsidR="00DA3D91" w:rsidRPr="00E62253" w:rsidRDefault="00DA3D91" w:rsidP="00DA3D91">
      <w:pPr>
        <w:pStyle w:val="instructions"/>
        <w:numPr>
          <w:ilvl w:val="0"/>
          <w:numId w:val="0"/>
        </w:numPr>
        <w:tabs>
          <w:tab w:val="left" w:pos="720"/>
        </w:tabs>
        <w:rPr>
          <w:rFonts w:ascii="Arial" w:hAnsi="Arial" w:cs="Arial"/>
        </w:rPr>
      </w:pPr>
      <w:r w:rsidRPr="00E62253">
        <w:rPr>
          <w:rFonts w:ascii="Arial" w:hAnsi="Arial" w:cs="Arial"/>
        </w:rPr>
        <w:t xml:space="preserve"> </w:t>
      </w:r>
    </w:p>
    <w:p w14:paraId="12F2636C" w14:textId="5A4C20D4" w:rsidR="00DA3D91" w:rsidRPr="00E62253" w:rsidRDefault="00DA3D91" w:rsidP="00DA3D91">
      <w:pPr>
        <w:pStyle w:val="instructions"/>
        <w:tabs>
          <w:tab w:val="left" w:pos="720"/>
        </w:tabs>
        <w:ind w:left="720" w:hanging="720"/>
        <w:rPr>
          <w:rFonts w:ascii="Arial" w:hAnsi="Arial" w:cs="Arial"/>
        </w:rPr>
      </w:pPr>
      <w:r w:rsidRPr="00E62253">
        <w:rPr>
          <w:rFonts w:ascii="Arial" w:hAnsi="Arial" w:cs="Arial"/>
        </w:rPr>
        <w:t xml:space="preserve">Supplementary pages for planning/continuing your answer to a question </w:t>
      </w:r>
      <w:r w:rsidR="002130F3" w:rsidRPr="00E62253">
        <w:rPr>
          <w:rFonts w:ascii="Arial" w:hAnsi="Arial" w:cs="Arial"/>
        </w:rPr>
        <w:t>are</w:t>
      </w:r>
      <w:r w:rsidRPr="00E62253">
        <w:rPr>
          <w:rFonts w:ascii="Arial" w:hAnsi="Arial" w:cs="Arial"/>
        </w:rPr>
        <w:t xml:space="preserve"> provided at the end of this Question/Answer booklet. If you use these pages to continue an answer, indicate at the original answer where the answer is continued, i.e. give the page number.</w:t>
      </w:r>
    </w:p>
    <w:p w14:paraId="36276A66" w14:textId="77777777" w:rsidR="00793755" w:rsidRPr="00E62253" w:rsidRDefault="00793755" w:rsidP="00793755">
      <w:pPr>
        <w:pStyle w:val="instructions"/>
        <w:numPr>
          <w:ilvl w:val="0"/>
          <w:numId w:val="0"/>
        </w:numPr>
        <w:rPr>
          <w:rFonts w:ascii="Arial" w:hAnsi="Arial" w:cs="Arial"/>
        </w:rPr>
      </w:pPr>
    </w:p>
    <w:p w14:paraId="2129960F" w14:textId="491F4179" w:rsidR="00793755" w:rsidRPr="00E62253" w:rsidRDefault="00793755" w:rsidP="00793755">
      <w:pPr>
        <w:pStyle w:val="02Sub-Heading"/>
        <w:rPr>
          <w:sz w:val="24"/>
          <w:szCs w:val="24"/>
        </w:rPr>
      </w:pPr>
      <w:r w:rsidRPr="00E62253">
        <w:rPr>
          <w:sz w:val="24"/>
          <w:szCs w:val="24"/>
        </w:rPr>
        <w:br w:type="page"/>
      </w:r>
    </w:p>
    <w:p w14:paraId="6AD5A34C" w14:textId="67CA5742" w:rsidR="00D15D2C" w:rsidRPr="00C10391" w:rsidRDefault="00D15D2C" w:rsidP="00C10391">
      <w:pPr>
        <w:pStyle w:val="02Sub-Heading"/>
        <w:spacing w:line="276" w:lineRule="auto"/>
        <w:contextualSpacing/>
        <w:rPr>
          <w:sz w:val="24"/>
          <w:szCs w:val="24"/>
        </w:rPr>
      </w:pPr>
      <w:r w:rsidRPr="00C10391">
        <w:rPr>
          <w:sz w:val="24"/>
          <w:szCs w:val="24"/>
        </w:rPr>
        <w:t xml:space="preserve">Section One:  Research Methods </w:t>
      </w:r>
      <w:r w:rsidRPr="00C10391">
        <w:rPr>
          <w:sz w:val="24"/>
          <w:szCs w:val="24"/>
        </w:rPr>
        <w:tab/>
      </w:r>
      <w:r w:rsidRPr="00C10391">
        <w:rPr>
          <w:sz w:val="24"/>
          <w:szCs w:val="24"/>
        </w:rPr>
        <w:tab/>
      </w:r>
      <w:r w:rsidRPr="00C10391">
        <w:rPr>
          <w:sz w:val="24"/>
          <w:szCs w:val="24"/>
        </w:rPr>
        <w:tab/>
        <w:t xml:space="preserve">                                20% (30 marks)</w:t>
      </w:r>
      <w:r w:rsidRPr="00C10391">
        <w:rPr>
          <w:sz w:val="24"/>
          <w:szCs w:val="24"/>
        </w:rPr>
        <w:tab/>
      </w:r>
      <w:r w:rsidRPr="00C10391">
        <w:rPr>
          <w:sz w:val="24"/>
          <w:szCs w:val="24"/>
        </w:rPr>
        <w:tab/>
      </w:r>
      <w:r w:rsidRPr="00C10391">
        <w:rPr>
          <w:sz w:val="24"/>
          <w:szCs w:val="24"/>
        </w:rPr>
        <w:tab/>
      </w:r>
      <w:r w:rsidRPr="00C10391">
        <w:rPr>
          <w:sz w:val="24"/>
          <w:szCs w:val="24"/>
        </w:rPr>
        <w:tab/>
      </w:r>
      <w:r w:rsidRPr="00C10391">
        <w:rPr>
          <w:sz w:val="24"/>
          <w:szCs w:val="24"/>
        </w:rPr>
        <w:tab/>
      </w:r>
    </w:p>
    <w:p w14:paraId="20E69AE4" w14:textId="77777777" w:rsidR="00D15D2C" w:rsidRPr="00C10391" w:rsidRDefault="00D15D2C" w:rsidP="00C10391">
      <w:pPr>
        <w:pStyle w:val="02Sub-Heading"/>
        <w:spacing w:line="276" w:lineRule="auto"/>
        <w:contextualSpacing/>
        <w:rPr>
          <w:sz w:val="24"/>
          <w:szCs w:val="24"/>
        </w:rPr>
      </w:pPr>
      <w:r w:rsidRPr="00C10391">
        <w:rPr>
          <w:b w:val="0"/>
          <w:sz w:val="24"/>
          <w:szCs w:val="24"/>
        </w:rPr>
        <w:t xml:space="preserve">This section has </w:t>
      </w:r>
      <w:r w:rsidRPr="00C10391">
        <w:rPr>
          <w:sz w:val="24"/>
          <w:szCs w:val="24"/>
        </w:rPr>
        <w:t>three</w:t>
      </w:r>
      <w:r w:rsidRPr="00C10391">
        <w:rPr>
          <w:b w:val="0"/>
          <w:sz w:val="24"/>
          <w:szCs w:val="24"/>
        </w:rPr>
        <w:t xml:space="preserve"> questions.  Answer </w:t>
      </w:r>
      <w:r w:rsidRPr="00C10391">
        <w:rPr>
          <w:sz w:val="24"/>
          <w:szCs w:val="24"/>
        </w:rPr>
        <w:t xml:space="preserve">all </w:t>
      </w:r>
      <w:r w:rsidRPr="00C10391">
        <w:rPr>
          <w:b w:val="0"/>
          <w:sz w:val="24"/>
          <w:szCs w:val="24"/>
        </w:rPr>
        <w:t>questions. Write your answers in the spaces provided.</w:t>
      </w:r>
    </w:p>
    <w:p w14:paraId="49D0CF1B" w14:textId="77777777" w:rsidR="00D15D2C" w:rsidRPr="00C10391" w:rsidRDefault="00D15D2C" w:rsidP="00C10391">
      <w:pPr>
        <w:pStyle w:val="03Sub-sub-heading"/>
        <w:spacing w:before="0" w:after="0" w:line="276" w:lineRule="auto"/>
        <w:jc w:val="left"/>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AA61413" w14:textId="122950CF" w:rsidR="00D15D2C" w:rsidRPr="00C10391" w:rsidRDefault="00D15D2C" w:rsidP="00C10391">
      <w:pPr>
        <w:pStyle w:val="03Sub-sub-heading"/>
        <w:spacing w:line="276" w:lineRule="auto"/>
        <w:jc w:val="left"/>
        <w:rPr>
          <w:b w:val="0"/>
        </w:rPr>
      </w:pPr>
      <w:r w:rsidRPr="00C10391">
        <w:rPr>
          <w:b w:val="0"/>
        </w:rPr>
        <w:t xml:space="preserve">Suggested working time:  </w:t>
      </w:r>
      <w:r w:rsidRPr="00C10391">
        <w:rPr>
          <w:bCs/>
        </w:rPr>
        <w:t>30 minutes</w:t>
      </w:r>
      <w:r w:rsidRPr="00C10391">
        <w:rPr>
          <w:b w:val="0"/>
        </w:rPr>
        <w:t xml:space="preserve"> ______________________________________________________________</w:t>
      </w:r>
      <w:r w:rsidR="00C10391" w:rsidRPr="00C10391">
        <w:rPr>
          <w:b w:val="0"/>
        </w:rPr>
        <w:t>________</w:t>
      </w:r>
    </w:p>
    <w:p w14:paraId="005D11DF" w14:textId="736EE575" w:rsidR="00D15D2C" w:rsidRPr="00C10391" w:rsidRDefault="00D15D2C" w:rsidP="00C10391">
      <w:pPr>
        <w:pStyle w:val="04Sec2Examqn"/>
        <w:tabs>
          <w:tab w:val="clear" w:pos="10206"/>
        </w:tabs>
        <w:spacing w:line="276" w:lineRule="auto"/>
        <w:ind w:firstLine="0"/>
        <w:contextualSpacing/>
        <w:rPr>
          <w:rFonts w:cs="Arial"/>
          <w:szCs w:val="24"/>
        </w:rPr>
      </w:pPr>
      <w:r w:rsidRPr="00C10391">
        <w:rPr>
          <w:rFonts w:cs="Arial"/>
          <w:szCs w:val="24"/>
        </w:rPr>
        <w:t xml:space="preserve">Question 1          </w:t>
      </w:r>
      <w:r w:rsidRPr="00C10391">
        <w:rPr>
          <w:rFonts w:cs="Arial"/>
          <w:szCs w:val="24"/>
        </w:rPr>
        <w:tab/>
      </w:r>
      <w:r w:rsidRPr="00C10391">
        <w:rPr>
          <w:rFonts w:cs="Arial"/>
          <w:szCs w:val="24"/>
        </w:rPr>
        <w:tab/>
      </w:r>
      <w:r w:rsidRPr="00C10391">
        <w:rPr>
          <w:rFonts w:cs="Arial"/>
          <w:szCs w:val="24"/>
        </w:rPr>
        <w:tab/>
      </w:r>
      <w:r w:rsidRPr="00C10391">
        <w:rPr>
          <w:rFonts w:cs="Arial"/>
          <w:szCs w:val="24"/>
        </w:rPr>
        <w:tab/>
      </w:r>
      <w:r w:rsidRPr="00C10391">
        <w:rPr>
          <w:rFonts w:cs="Arial"/>
          <w:szCs w:val="24"/>
        </w:rPr>
        <w:tab/>
        <w:t xml:space="preserve">                                         </w:t>
      </w:r>
      <w:r w:rsidR="00FD0C50">
        <w:rPr>
          <w:rFonts w:cs="Arial"/>
          <w:szCs w:val="24"/>
        </w:rPr>
        <w:tab/>
      </w:r>
      <w:r w:rsidRPr="00C10391">
        <w:rPr>
          <w:rFonts w:cs="Arial"/>
          <w:szCs w:val="24"/>
        </w:rPr>
        <w:t>(11 marks)</w:t>
      </w:r>
    </w:p>
    <w:p w14:paraId="0D8339E2" w14:textId="77777777" w:rsidR="00D15D2C" w:rsidRPr="00C10391" w:rsidRDefault="00D15D2C" w:rsidP="00C10391">
      <w:pPr>
        <w:pStyle w:val="04Sec2Examqn"/>
        <w:tabs>
          <w:tab w:val="clear" w:pos="10206"/>
        </w:tabs>
        <w:spacing w:line="276" w:lineRule="auto"/>
        <w:ind w:firstLine="0"/>
        <w:contextualSpacing/>
        <w:rPr>
          <w:rFonts w:cs="Arial"/>
          <w:szCs w:val="24"/>
        </w:rPr>
      </w:pPr>
    </w:p>
    <w:p w14:paraId="7E504A79"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6945F514" w14:textId="77777777" w:rsidR="00D15D2C" w:rsidRPr="00C10391" w:rsidRDefault="00D15D2C" w:rsidP="00C10391">
      <w:pPr>
        <w:spacing w:line="276" w:lineRule="auto"/>
        <w:rPr>
          <w:rFonts w:ascii="Arial" w:hAnsi="Arial" w:cs="Arial"/>
          <w:lang w:val="en-US"/>
        </w:rPr>
      </w:pPr>
    </w:p>
    <w:tbl>
      <w:tblPr>
        <w:tblStyle w:val="TableGrid"/>
        <w:tblW w:w="0" w:type="auto"/>
        <w:tblInd w:w="279" w:type="dxa"/>
        <w:tblLook w:val="04A0" w:firstRow="1" w:lastRow="0" w:firstColumn="1" w:lastColumn="0" w:noHBand="0" w:noVBand="1"/>
      </w:tblPr>
      <w:tblGrid>
        <w:gridCol w:w="2928"/>
        <w:gridCol w:w="3207"/>
        <w:gridCol w:w="3208"/>
      </w:tblGrid>
      <w:tr w:rsidR="00D15D2C" w:rsidRPr="00C10391" w14:paraId="5DF84869" w14:textId="77777777" w:rsidTr="0065579E">
        <w:tc>
          <w:tcPr>
            <w:tcW w:w="2930" w:type="dxa"/>
          </w:tcPr>
          <w:p w14:paraId="3BD7ECB0" w14:textId="77777777" w:rsidR="00D15D2C" w:rsidRPr="00C10391" w:rsidRDefault="00D15D2C" w:rsidP="00C10391">
            <w:pPr>
              <w:spacing w:line="276" w:lineRule="auto"/>
              <w:rPr>
                <w:rFonts w:ascii="Arial" w:hAnsi="Arial" w:cs="Arial"/>
                <w:lang w:val="en-US"/>
              </w:rPr>
            </w:pPr>
          </w:p>
        </w:tc>
        <w:tc>
          <w:tcPr>
            <w:tcW w:w="3209" w:type="dxa"/>
          </w:tcPr>
          <w:p w14:paraId="659FEF68" w14:textId="77777777" w:rsidR="00D15D2C" w:rsidRPr="00C10391" w:rsidRDefault="00D15D2C" w:rsidP="00C10391">
            <w:pPr>
              <w:spacing w:line="276" w:lineRule="auto"/>
              <w:jc w:val="center"/>
              <w:rPr>
                <w:rFonts w:ascii="Arial" w:hAnsi="Arial" w:cs="Arial"/>
                <w:b/>
                <w:bCs/>
                <w:lang w:val="en-US"/>
              </w:rPr>
            </w:pPr>
            <w:r w:rsidRPr="00C10391">
              <w:rPr>
                <w:rFonts w:ascii="Arial" w:hAnsi="Arial" w:cs="Arial"/>
                <w:b/>
                <w:bCs/>
                <w:lang w:val="en-US"/>
              </w:rPr>
              <w:t>Group one</w:t>
            </w:r>
          </w:p>
        </w:tc>
        <w:tc>
          <w:tcPr>
            <w:tcW w:w="3210" w:type="dxa"/>
          </w:tcPr>
          <w:p w14:paraId="43B04FF5" w14:textId="77777777" w:rsidR="00D15D2C" w:rsidRPr="00C10391" w:rsidRDefault="00D15D2C" w:rsidP="00C10391">
            <w:pPr>
              <w:spacing w:line="276" w:lineRule="auto"/>
              <w:jc w:val="center"/>
              <w:rPr>
                <w:rFonts w:ascii="Arial" w:hAnsi="Arial" w:cs="Arial"/>
                <w:b/>
                <w:bCs/>
                <w:lang w:val="en-US"/>
              </w:rPr>
            </w:pPr>
            <w:r w:rsidRPr="00C10391">
              <w:rPr>
                <w:rFonts w:ascii="Arial" w:hAnsi="Arial" w:cs="Arial"/>
                <w:b/>
                <w:bCs/>
                <w:lang w:val="en-US"/>
              </w:rPr>
              <w:t>Group two</w:t>
            </w:r>
          </w:p>
        </w:tc>
      </w:tr>
      <w:tr w:rsidR="00D15D2C" w:rsidRPr="00C10391" w14:paraId="76A2EB8C" w14:textId="77777777" w:rsidTr="0065579E">
        <w:tc>
          <w:tcPr>
            <w:tcW w:w="2930" w:type="dxa"/>
          </w:tcPr>
          <w:p w14:paraId="18FEDF41"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Mean</w:t>
            </w:r>
          </w:p>
        </w:tc>
        <w:tc>
          <w:tcPr>
            <w:tcW w:w="3209" w:type="dxa"/>
          </w:tcPr>
          <w:p w14:paraId="04C784CD"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16</w:t>
            </w:r>
          </w:p>
        </w:tc>
        <w:tc>
          <w:tcPr>
            <w:tcW w:w="3210" w:type="dxa"/>
          </w:tcPr>
          <w:p w14:paraId="753E6B2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10</w:t>
            </w:r>
          </w:p>
        </w:tc>
      </w:tr>
      <w:tr w:rsidR="00D15D2C" w:rsidRPr="00C10391" w14:paraId="7AECDAD3" w14:textId="77777777" w:rsidTr="0065579E">
        <w:tc>
          <w:tcPr>
            <w:tcW w:w="2930" w:type="dxa"/>
          </w:tcPr>
          <w:p w14:paraId="63335544"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Range</w:t>
            </w:r>
          </w:p>
        </w:tc>
        <w:tc>
          <w:tcPr>
            <w:tcW w:w="3209" w:type="dxa"/>
          </w:tcPr>
          <w:p w14:paraId="435AF1D6"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8</w:t>
            </w:r>
          </w:p>
        </w:tc>
        <w:tc>
          <w:tcPr>
            <w:tcW w:w="3210" w:type="dxa"/>
          </w:tcPr>
          <w:p w14:paraId="12FC7A4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12</w:t>
            </w:r>
          </w:p>
        </w:tc>
      </w:tr>
    </w:tbl>
    <w:p w14:paraId="6B93BE58" w14:textId="77777777" w:rsidR="00D15D2C" w:rsidRPr="00C10391" w:rsidRDefault="00D15D2C" w:rsidP="00C10391">
      <w:pPr>
        <w:pStyle w:val="ListParagraph"/>
        <w:spacing w:line="276" w:lineRule="auto"/>
        <w:ind w:left="1077"/>
        <w:rPr>
          <w:rFonts w:ascii="Arial" w:hAnsi="Arial" w:cs="Arial"/>
          <w:b/>
        </w:rPr>
      </w:pPr>
    </w:p>
    <w:p w14:paraId="1DFA332D" w14:textId="77777777" w:rsidR="00D15D2C" w:rsidRPr="00C10391" w:rsidRDefault="00D15D2C" w:rsidP="00C10391">
      <w:pPr>
        <w:pStyle w:val="ListParagraph"/>
        <w:spacing w:line="276" w:lineRule="auto"/>
        <w:ind w:left="1077"/>
        <w:rPr>
          <w:rFonts w:ascii="Arial" w:hAnsi="Arial" w:cs="Arial"/>
          <w:b/>
        </w:rPr>
      </w:pPr>
    </w:p>
    <w:p w14:paraId="228A0CE8" w14:textId="77777777" w:rsidR="00D15D2C" w:rsidRPr="00C10391" w:rsidRDefault="00D15D2C" w:rsidP="00C10391">
      <w:pPr>
        <w:pStyle w:val="ListParagraph"/>
        <w:spacing w:line="276" w:lineRule="auto"/>
        <w:ind w:left="0"/>
        <w:rPr>
          <w:rFonts w:ascii="Arial" w:hAnsi="Arial" w:cs="Arial"/>
          <w:bCs/>
        </w:rPr>
      </w:pPr>
      <w:r w:rsidRPr="00C10391">
        <w:rPr>
          <w:rFonts w:ascii="Arial" w:hAnsi="Arial" w:cs="Arial"/>
          <w:bCs/>
        </w:rPr>
        <w:t>(a)     Comment on the spread of scores for each of the two groups.                    (1 mark)</w:t>
      </w:r>
    </w:p>
    <w:p w14:paraId="251DE5AB"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7008C3E" w14:textId="3AAF76F7" w:rsidR="00D15D2C" w:rsidRPr="00C10391" w:rsidRDefault="00D15D2C" w:rsidP="00FD0C50">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1256CEDA" w14:textId="5A5BD7E3" w:rsidR="00D15D2C" w:rsidRPr="00C10391" w:rsidRDefault="00FD0C50" w:rsidP="00FD0C5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74A4F46" w14:textId="77777777" w:rsidR="00D15D2C" w:rsidRPr="00C10391" w:rsidRDefault="00D15D2C" w:rsidP="00C10391">
      <w:pPr>
        <w:pStyle w:val="04Sec2Examqn"/>
        <w:tabs>
          <w:tab w:val="clear" w:pos="10206"/>
          <w:tab w:val="right" w:pos="8640"/>
        </w:tabs>
        <w:spacing w:before="0" w:after="0" w:line="276" w:lineRule="auto"/>
        <w:ind w:firstLine="0"/>
        <w:contextualSpacing/>
        <w:rPr>
          <w:rFonts w:cs="Arial"/>
          <w:b w:val="0"/>
          <w:szCs w:val="24"/>
        </w:rPr>
      </w:pPr>
    </w:p>
    <w:p w14:paraId="68CFEE3E" w14:textId="77777777" w:rsidR="00D15D2C" w:rsidRPr="00C10391" w:rsidRDefault="00D15D2C" w:rsidP="00C10391">
      <w:pPr>
        <w:pStyle w:val="04Sec2Examqn"/>
        <w:tabs>
          <w:tab w:val="clear" w:pos="10206"/>
          <w:tab w:val="right" w:pos="8640"/>
        </w:tabs>
        <w:spacing w:before="0" w:after="0" w:line="276" w:lineRule="auto"/>
        <w:ind w:firstLine="0"/>
        <w:contextualSpacing/>
        <w:rPr>
          <w:rFonts w:cs="Arial"/>
          <w:b w:val="0"/>
          <w:szCs w:val="24"/>
        </w:rPr>
      </w:pPr>
      <w:r w:rsidRPr="00C10391">
        <w:rPr>
          <w:rFonts w:cs="Arial"/>
          <w:b w:val="0"/>
          <w:szCs w:val="24"/>
        </w:rPr>
        <w:t>(b)</w:t>
      </w:r>
      <w:r w:rsidRPr="00C10391">
        <w:rPr>
          <w:rFonts w:cs="Arial"/>
          <w:b w:val="0"/>
          <w:szCs w:val="24"/>
        </w:rPr>
        <w:tab/>
        <w:t>Write a suitable operationalised hypothesis for this study.                          (4 marks)</w:t>
      </w:r>
    </w:p>
    <w:p w14:paraId="0BF3BB1C" w14:textId="77777777" w:rsidR="00D15D2C" w:rsidRPr="00C10391" w:rsidRDefault="00D15D2C" w:rsidP="00C10391">
      <w:pPr>
        <w:pStyle w:val="04Sec2Examqn"/>
        <w:tabs>
          <w:tab w:val="clear" w:pos="10206"/>
        </w:tabs>
        <w:spacing w:before="0" w:after="0" w:line="276" w:lineRule="auto"/>
        <w:ind w:left="561" w:hanging="561"/>
        <w:jc w:val="left"/>
        <w:rPr>
          <w:rFonts w:cs="Arial"/>
          <w:b w:val="0"/>
          <w:szCs w:val="24"/>
        </w:rPr>
      </w:pPr>
    </w:p>
    <w:p w14:paraId="205DDAF2" w14:textId="35ADC58C" w:rsidR="00D15D2C" w:rsidRPr="00C10391" w:rsidRDefault="00D15D2C" w:rsidP="00FD0C50">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4BA52B1D" w14:textId="59F87F79" w:rsidR="00D15D2C" w:rsidRPr="00C10391" w:rsidRDefault="00D15D2C" w:rsidP="00FD0C50">
      <w:pPr>
        <w:pStyle w:val="04Sec2Examqn"/>
        <w:tabs>
          <w:tab w:val="clear" w:pos="10206"/>
          <w:tab w:val="right" w:pos="8640"/>
        </w:tabs>
        <w:spacing w:before="0" w:after="0" w:line="480" w:lineRule="auto"/>
        <w:ind w:left="425"/>
        <w:rPr>
          <w:rFonts w:cs="Arial"/>
          <w:b w:val="0"/>
          <w:szCs w:val="24"/>
        </w:rPr>
      </w:pPr>
      <w:r w:rsidRPr="00C10391">
        <w:rPr>
          <w:rFonts w:cs="Arial"/>
          <w:b w:val="0"/>
          <w:szCs w:val="24"/>
        </w:rPr>
        <w:t>_____________________________________________________________________</w:t>
      </w:r>
    </w:p>
    <w:p w14:paraId="1A73D007" w14:textId="1AD38454" w:rsidR="00D15D2C" w:rsidRPr="00C10391" w:rsidRDefault="00D15D2C" w:rsidP="00FD0C50">
      <w:pPr>
        <w:pStyle w:val="04Sec2Examqn"/>
        <w:tabs>
          <w:tab w:val="clear" w:pos="10206"/>
          <w:tab w:val="right" w:pos="8640"/>
        </w:tabs>
        <w:spacing w:before="0" w:after="0" w:line="480" w:lineRule="auto"/>
        <w:ind w:left="425"/>
        <w:rPr>
          <w:rFonts w:cs="Arial"/>
          <w:b w:val="0"/>
          <w:szCs w:val="24"/>
        </w:rPr>
      </w:pPr>
      <w:r w:rsidRPr="00C10391">
        <w:rPr>
          <w:rFonts w:cs="Arial"/>
          <w:b w:val="0"/>
          <w:szCs w:val="24"/>
        </w:rPr>
        <w:t>_____________________________________________________________________</w:t>
      </w:r>
    </w:p>
    <w:p w14:paraId="792355BC" w14:textId="77777777" w:rsidR="00FD0C50" w:rsidRDefault="00D15D2C" w:rsidP="00FD0C50">
      <w:pPr>
        <w:pStyle w:val="04Sec2Examqn"/>
        <w:tabs>
          <w:tab w:val="clear" w:pos="10206"/>
          <w:tab w:val="right" w:pos="8640"/>
        </w:tabs>
        <w:spacing w:before="0" w:after="0" w:line="480" w:lineRule="auto"/>
        <w:ind w:left="425"/>
        <w:contextualSpacing/>
        <w:rPr>
          <w:rFonts w:cs="Arial"/>
          <w:b w:val="0"/>
          <w:szCs w:val="24"/>
        </w:rPr>
      </w:pPr>
      <w:r w:rsidRPr="00C10391">
        <w:rPr>
          <w:rFonts w:cs="Arial"/>
          <w:b w:val="0"/>
          <w:szCs w:val="24"/>
        </w:rPr>
        <w:t>_____________________________________________________________________</w:t>
      </w:r>
    </w:p>
    <w:p w14:paraId="006C564F" w14:textId="15EE7C4D" w:rsidR="00D15D2C" w:rsidRPr="00FD0C50" w:rsidRDefault="00D15D2C" w:rsidP="00FD0C50">
      <w:pPr>
        <w:pStyle w:val="04Sec2Examqn"/>
        <w:tabs>
          <w:tab w:val="clear" w:pos="10206"/>
          <w:tab w:val="right" w:pos="8640"/>
        </w:tabs>
        <w:spacing w:before="0" w:after="0" w:line="480" w:lineRule="auto"/>
        <w:ind w:firstLine="0"/>
        <w:contextualSpacing/>
        <w:rPr>
          <w:rFonts w:cs="Arial"/>
          <w:b w:val="0"/>
          <w:szCs w:val="24"/>
        </w:rPr>
      </w:pPr>
      <w:r w:rsidRPr="00C10391">
        <w:rPr>
          <w:rFonts w:cs="Arial"/>
          <w:szCs w:val="24"/>
        </w:rPr>
        <w:t xml:space="preserve">Question 1 </w:t>
      </w:r>
      <w:r w:rsidRPr="00C10391">
        <w:rPr>
          <w:rFonts w:cs="Arial"/>
          <w:b w:val="0"/>
          <w:szCs w:val="24"/>
        </w:rPr>
        <w:t>(continued)</w:t>
      </w:r>
      <w:r w:rsidRPr="00C10391">
        <w:rPr>
          <w:rFonts w:cs="Arial"/>
          <w:szCs w:val="24"/>
        </w:rPr>
        <w:t xml:space="preserve">     </w:t>
      </w:r>
    </w:p>
    <w:p w14:paraId="5737CB9F" w14:textId="77777777" w:rsidR="00D15D2C" w:rsidRPr="00C10391" w:rsidRDefault="00D15D2C" w:rsidP="00C10391">
      <w:pPr>
        <w:pStyle w:val="04Sec2Examqn"/>
        <w:tabs>
          <w:tab w:val="clear" w:pos="10206"/>
        </w:tabs>
        <w:spacing w:line="276" w:lineRule="auto"/>
        <w:ind w:left="560" w:hanging="560"/>
        <w:contextualSpacing/>
        <w:jc w:val="right"/>
        <w:rPr>
          <w:rFonts w:cs="Arial"/>
          <w:b w:val="0"/>
          <w:szCs w:val="24"/>
        </w:rPr>
      </w:pPr>
    </w:p>
    <w:p w14:paraId="128B721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(c)</w:t>
      </w:r>
      <w:r w:rsidRPr="00C10391">
        <w:rPr>
          <w:rFonts w:cs="Arial"/>
          <w:b w:val="0"/>
          <w:szCs w:val="24"/>
        </w:rPr>
        <w:tab/>
        <w:t xml:space="preserve">Outline </w:t>
      </w:r>
      <w:r w:rsidRPr="00C10391">
        <w:rPr>
          <w:rFonts w:cs="Arial"/>
          <w:bCs w:val="0"/>
          <w:szCs w:val="24"/>
        </w:rPr>
        <w:t>two</w:t>
      </w:r>
      <w:r w:rsidRPr="00C10391">
        <w:rPr>
          <w:rFonts w:cs="Arial"/>
          <w:b w:val="0"/>
          <w:szCs w:val="24"/>
        </w:rPr>
        <w:t xml:space="preserve"> benefits of randomly allocating participants into each group.  (2 marks)                                                 </w:t>
      </w:r>
    </w:p>
    <w:p w14:paraId="0AA403A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
    <w:p w14:paraId="512C820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3384D2AF" w14:textId="1B10F2BE"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bookmarkStart w:id="2" w:name="_Hlk29814630"/>
      <w:r w:rsidRPr="00C10391">
        <w:rPr>
          <w:rFonts w:cs="Arial"/>
          <w:b w:val="0"/>
          <w:szCs w:val="24"/>
        </w:rPr>
        <w:t>One: ____________________________________________________________________</w:t>
      </w:r>
    </w:p>
    <w:p w14:paraId="09934763" w14:textId="743D1DF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2"/>
    <w:p w14:paraId="72266333" w14:textId="67B4713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45B88B3F"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53C2C322" w14:textId="60680EF6"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71C4C19F" w14:textId="3DDD68E6"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2444DB89" w14:textId="2A226952"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0A6EA78"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1E7DACF3" w14:textId="77777777" w:rsidR="00D15D2C" w:rsidRPr="00C10391" w:rsidRDefault="00D15D2C" w:rsidP="00C10391">
      <w:pPr>
        <w:pStyle w:val="04Sec2Examqn"/>
        <w:spacing w:after="0" w:line="276" w:lineRule="auto"/>
        <w:ind w:firstLine="0"/>
        <w:contextualSpacing/>
        <w:rPr>
          <w:rFonts w:cs="Arial"/>
          <w:szCs w:val="24"/>
        </w:rPr>
      </w:pPr>
      <w:r w:rsidRPr="00C10391">
        <w:rPr>
          <w:rFonts w:cs="Arial"/>
          <w:szCs w:val="24"/>
        </w:rPr>
        <w:t xml:space="preserve">                                                                                               </w:t>
      </w:r>
    </w:p>
    <w:p w14:paraId="5660B853" w14:textId="76C8C4B3"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(d)</w:t>
      </w:r>
      <w:r w:rsidRPr="00C10391">
        <w:rPr>
          <w:rFonts w:cs="Arial"/>
          <w:b w:val="0"/>
          <w:szCs w:val="24"/>
        </w:rPr>
        <w:tab/>
        <w:t xml:space="preserve">There were two groups, one for each condition of the independent variable. Explain </w:t>
      </w:r>
      <w:r w:rsidRPr="00C10391">
        <w:rPr>
          <w:rFonts w:cs="Arial"/>
          <w:bCs w:val="0"/>
          <w:szCs w:val="24"/>
        </w:rPr>
        <w:t>two</w:t>
      </w:r>
      <w:r w:rsidRPr="00C10391">
        <w:rPr>
          <w:rFonts w:cs="Arial"/>
          <w:b w:val="0"/>
          <w:szCs w:val="24"/>
        </w:rPr>
        <w:t xml:space="preserve"> reasons why this is an advantage of the study, rather than having all participants exposed to both conditions (having to recall the words while listening to music and then again without music).                                                     </w:t>
      </w:r>
      <w:r w:rsidR="00792731">
        <w:rPr>
          <w:rFonts w:cs="Arial"/>
          <w:b w:val="0"/>
          <w:szCs w:val="24"/>
        </w:rPr>
        <w:tab/>
      </w:r>
      <w:r w:rsidR="00792731">
        <w:rPr>
          <w:rFonts w:cs="Arial"/>
          <w:b w:val="0"/>
          <w:szCs w:val="24"/>
        </w:rPr>
        <w:tab/>
      </w:r>
      <w:r w:rsidRPr="00C10391">
        <w:rPr>
          <w:rFonts w:cs="Arial"/>
          <w:b w:val="0"/>
          <w:szCs w:val="24"/>
        </w:rPr>
        <w:t>(4 marks)</w:t>
      </w:r>
    </w:p>
    <w:p w14:paraId="578C2985"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bookmarkStart w:id="3" w:name="_Hlk61009692"/>
    </w:p>
    <w:p w14:paraId="3721C1E9" w14:textId="77ED3DC8"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2518E562" w14:textId="254B5984"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3"/>
    <w:p w14:paraId="47249CFE" w14:textId="5407FC4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5486CD91" w14:textId="5166F821" w:rsidR="00D15D2C" w:rsidRPr="0079273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5289081F"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6E095BEF"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7818D562"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6BBF10A7"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2B06A655" w14:textId="7649E1E0" w:rsidR="00D15D2C" w:rsidRDefault="00D15D2C" w:rsidP="00792731">
      <w:pPr>
        <w:pStyle w:val="04Sec2Examqn"/>
        <w:tabs>
          <w:tab w:val="clear" w:pos="10206"/>
          <w:tab w:val="right" w:pos="8640"/>
        </w:tabs>
        <w:spacing w:after="0" w:line="276" w:lineRule="auto"/>
        <w:ind w:firstLine="0"/>
        <w:contextualSpacing/>
        <w:rPr>
          <w:rFonts w:cs="Arial"/>
          <w:szCs w:val="24"/>
        </w:rPr>
      </w:pPr>
    </w:p>
    <w:p w14:paraId="0B6B510E" w14:textId="77777777" w:rsidR="00792731" w:rsidRPr="00C10391" w:rsidRDefault="00792731" w:rsidP="00792731">
      <w:pPr>
        <w:pStyle w:val="04Sec2Examqn"/>
        <w:tabs>
          <w:tab w:val="clear" w:pos="10206"/>
          <w:tab w:val="right" w:pos="8640"/>
        </w:tabs>
        <w:spacing w:after="0" w:line="276" w:lineRule="auto"/>
        <w:ind w:firstLine="0"/>
        <w:contextualSpacing/>
        <w:rPr>
          <w:rFonts w:cs="Arial"/>
          <w:szCs w:val="24"/>
        </w:rPr>
      </w:pPr>
    </w:p>
    <w:p w14:paraId="466AC776" w14:textId="348FF257" w:rsidR="00D15D2C" w:rsidRPr="00C10391" w:rsidRDefault="00D15D2C" w:rsidP="00792731">
      <w:pPr>
        <w:pStyle w:val="04Sec2Examqn"/>
        <w:tabs>
          <w:tab w:val="clear" w:pos="10206"/>
          <w:tab w:val="right" w:pos="8640"/>
        </w:tabs>
        <w:spacing w:after="0" w:line="276" w:lineRule="auto"/>
        <w:ind w:firstLine="0"/>
        <w:contextualSpacing/>
        <w:rPr>
          <w:rFonts w:cs="Arial"/>
          <w:szCs w:val="24"/>
        </w:rPr>
      </w:pPr>
      <w:r w:rsidRPr="00C10391">
        <w:rPr>
          <w:rFonts w:cs="Arial"/>
          <w:szCs w:val="24"/>
        </w:rPr>
        <w:t>Question 2                                                                                                            (1</w:t>
      </w:r>
      <w:ins w:id="4" w:author="EDWARDS Natalie [Narrogin Senior High School]" w:date="2021-04-27T16:24:00Z">
        <w:r w:rsidR="00786690">
          <w:rPr>
            <w:rFonts w:cs="Arial"/>
            <w:szCs w:val="24"/>
          </w:rPr>
          <w:t>1</w:t>
        </w:r>
      </w:ins>
      <w:del w:id="5" w:author="EDWARDS Natalie [Narrogin Senior High School]" w:date="2021-04-27T16:24:00Z">
        <w:r w:rsidRPr="00C10391" w:rsidDel="00786690">
          <w:rPr>
            <w:rFonts w:cs="Arial"/>
            <w:szCs w:val="24"/>
          </w:rPr>
          <w:delText>3</w:delText>
        </w:r>
      </w:del>
      <w:r w:rsidRPr="00C10391">
        <w:rPr>
          <w:rFonts w:cs="Arial"/>
          <w:szCs w:val="24"/>
        </w:rPr>
        <w:t xml:space="preserve"> marks)</w:t>
      </w:r>
    </w:p>
    <w:p w14:paraId="0972D309" w14:textId="77777777" w:rsidR="00D15D2C" w:rsidRPr="00C10391" w:rsidRDefault="00D15D2C" w:rsidP="00C10391">
      <w:pPr>
        <w:pStyle w:val="04Sec2Examqn"/>
        <w:tabs>
          <w:tab w:val="clear" w:pos="10206"/>
          <w:tab w:val="right" w:pos="8640"/>
        </w:tabs>
        <w:spacing w:after="0" w:line="276" w:lineRule="auto"/>
        <w:contextualSpacing/>
        <w:rPr>
          <w:rFonts w:cs="Arial"/>
          <w:szCs w:val="24"/>
        </w:rPr>
      </w:pPr>
    </w:p>
    <w:p w14:paraId="100C43D5" w14:textId="403F5E85" w:rsidR="00792731" w:rsidRPr="00792731" w:rsidRDefault="00D15D2C" w:rsidP="00C10391">
      <w:pPr>
        <w:spacing w:line="276" w:lineRule="auto"/>
        <w:rPr>
          <w:rFonts w:ascii="Arial" w:hAnsi="Arial" w:cs="Arial"/>
          <w:lang w:val="en-US"/>
        </w:rPr>
      </w:pPr>
      <w:r w:rsidRPr="00C10391">
        <w:rPr>
          <w:rFonts w:ascii="Arial" w:hAnsi="Arial" w:cs="Arial"/>
          <w:lang w:val="en-US"/>
        </w:rPr>
        <w:t>A personal trainer wanted to investigate whether the tempo of music listened to while walking affected the speed at which people walk. She predicted that the faster the tempo of music listened to, the faster the person would walk. The personal trainer used beats per minute (bpm) as a measure of music tempo and recorded the distance (km) that 20 seventeen-year-old students walked for one hour on a treadmill. Five students were allocated into four different conditions, their results shown in the table below.</w:t>
      </w:r>
    </w:p>
    <w:tbl>
      <w:tblPr>
        <w:tblStyle w:val="TableGrid"/>
        <w:tblW w:w="9072" w:type="dxa"/>
        <w:tblInd w:w="-5" w:type="dxa"/>
        <w:tblLook w:val="04A0" w:firstRow="1" w:lastRow="0" w:firstColumn="1" w:lastColumn="0" w:noHBand="0" w:noVBand="1"/>
      </w:tblPr>
      <w:tblGrid>
        <w:gridCol w:w="5812"/>
        <w:gridCol w:w="3260"/>
      </w:tblGrid>
      <w:tr w:rsidR="00D15D2C" w:rsidRPr="00C10391" w14:paraId="3E90856A" w14:textId="77777777" w:rsidTr="0065579E">
        <w:tc>
          <w:tcPr>
            <w:tcW w:w="5812" w:type="dxa"/>
          </w:tcPr>
          <w:p w14:paraId="1750F450"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Condition</w:t>
            </w:r>
          </w:p>
        </w:tc>
        <w:tc>
          <w:tcPr>
            <w:tcW w:w="3260" w:type="dxa"/>
          </w:tcPr>
          <w:p w14:paraId="17B96626"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Average distance walked (km)</w:t>
            </w:r>
          </w:p>
        </w:tc>
      </w:tr>
      <w:tr w:rsidR="00D15D2C" w:rsidRPr="00C10391" w14:paraId="6B8B8D13" w14:textId="77777777" w:rsidTr="0065579E">
        <w:tc>
          <w:tcPr>
            <w:tcW w:w="5812" w:type="dxa"/>
          </w:tcPr>
          <w:p w14:paraId="495B0388"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one: walking without listening to music</w:t>
            </w:r>
          </w:p>
        </w:tc>
        <w:tc>
          <w:tcPr>
            <w:tcW w:w="3260" w:type="dxa"/>
          </w:tcPr>
          <w:p w14:paraId="43A351F2"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3</w:t>
            </w:r>
          </w:p>
        </w:tc>
      </w:tr>
      <w:tr w:rsidR="00D15D2C" w:rsidRPr="00C10391" w14:paraId="43A14F87" w14:textId="77777777" w:rsidTr="0065579E">
        <w:tc>
          <w:tcPr>
            <w:tcW w:w="5812" w:type="dxa"/>
          </w:tcPr>
          <w:p w14:paraId="63AFFBC6"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two: walking listening to music at 40-70 bpm</w:t>
            </w:r>
          </w:p>
        </w:tc>
        <w:tc>
          <w:tcPr>
            <w:tcW w:w="3260" w:type="dxa"/>
          </w:tcPr>
          <w:p w14:paraId="715ACE17"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2.5</w:t>
            </w:r>
          </w:p>
        </w:tc>
      </w:tr>
      <w:tr w:rsidR="00D15D2C" w:rsidRPr="00C10391" w14:paraId="5D998140" w14:textId="77777777" w:rsidTr="0065579E">
        <w:tc>
          <w:tcPr>
            <w:tcW w:w="5812" w:type="dxa"/>
          </w:tcPr>
          <w:p w14:paraId="1E74BB99"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three: walking listening to music at 85-110 bpm</w:t>
            </w:r>
          </w:p>
        </w:tc>
        <w:tc>
          <w:tcPr>
            <w:tcW w:w="3260" w:type="dxa"/>
          </w:tcPr>
          <w:p w14:paraId="7F4D8FFB"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4</w:t>
            </w:r>
          </w:p>
        </w:tc>
      </w:tr>
      <w:tr w:rsidR="00D15D2C" w:rsidRPr="00C10391" w14:paraId="1CA28678" w14:textId="77777777" w:rsidTr="00726AAA">
        <w:trPr>
          <w:trHeight w:val="343"/>
        </w:trPr>
        <w:tc>
          <w:tcPr>
            <w:tcW w:w="5812" w:type="dxa"/>
          </w:tcPr>
          <w:p w14:paraId="650051D5" w14:textId="77777777" w:rsidR="00D15D2C" w:rsidRPr="00C10391" w:rsidRDefault="00D15D2C" w:rsidP="00C10391">
            <w:pPr>
              <w:spacing w:line="276" w:lineRule="auto"/>
              <w:rPr>
                <w:rFonts w:ascii="Arial" w:hAnsi="Arial" w:cs="Arial"/>
                <w:lang w:val="en-US"/>
              </w:rPr>
            </w:pPr>
            <w:r w:rsidRPr="00C10391">
              <w:rPr>
                <w:rFonts w:ascii="Arial" w:hAnsi="Arial" w:cs="Arial"/>
                <w:lang w:val="en-US"/>
              </w:rPr>
              <w:t>Condition four: walking listening to music at 120-140 bpm</w:t>
            </w:r>
          </w:p>
        </w:tc>
        <w:tc>
          <w:tcPr>
            <w:tcW w:w="3260" w:type="dxa"/>
          </w:tcPr>
          <w:p w14:paraId="5850538F" w14:textId="77777777" w:rsidR="00D15D2C" w:rsidRPr="00C10391" w:rsidRDefault="00D15D2C" w:rsidP="00C10391">
            <w:pPr>
              <w:spacing w:line="276" w:lineRule="auto"/>
              <w:jc w:val="center"/>
              <w:rPr>
                <w:rFonts w:ascii="Arial" w:hAnsi="Arial" w:cs="Arial"/>
                <w:lang w:val="en-US"/>
              </w:rPr>
            </w:pPr>
            <w:r w:rsidRPr="00C10391">
              <w:rPr>
                <w:rFonts w:ascii="Arial" w:hAnsi="Arial" w:cs="Arial"/>
                <w:lang w:val="en-US"/>
              </w:rPr>
              <w:t>5.5</w:t>
            </w:r>
          </w:p>
        </w:tc>
      </w:tr>
    </w:tbl>
    <w:p w14:paraId="76C960EC" w14:textId="77777777" w:rsidR="00D15D2C" w:rsidRPr="00C10391" w:rsidRDefault="00D15D2C" w:rsidP="00C10391">
      <w:pPr>
        <w:spacing w:line="276" w:lineRule="auto"/>
        <w:contextualSpacing/>
        <w:rPr>
          <w:rFonts w:ascii="Arial" w:hAnsi="Arial" w:cs="Arial"/>
          <w:bCs/>
        </w:rPr>
      </w:pPr>
      <w:bookmarkStart w:id="6" w:name="_Hlk29814283"/>
      <w:r w:rsidRPr="00C10391">
        <w:rPr>
          <w:rFonts w:ascii="Arial" w:hAnsi="Arial" w:cs="Arial"/>
          <w:bCs/>
        </w:rPr>
        <w:t>(a)     Graph the results from the above information into the grid below.              (5 marks)</w:t>
      </w:r>
    </w:p>
    <w:p w14:paraId="66432AC7" w14:textId="5C450C52" w:rsidR="00D15D2C" w:rsidRPr="00C10391" w:rsidRDefault="00792731" w:rsidP="00792731">
      <w:pPr>
        <w:pStyle w:val="04Sec2Examqn"/>
        <w:tabs>
          <w:tab w:val="clear" w:pos="10206"/>
          <w:tab w:val="right" w:pos="8640"/>
        </w:tabs>
        <w:spacing w:before="0" w:after="0" w:line="276" w:lineRule="auto"/>
        <w:ind w:firstLine="0"/>
        <w:rPr>
          <w:rFonts w:cs="Arial"/>
          <w:szCs w:val="24"/>
        </w:rPr>
      </w:pPr>
      <w:r w:rsidRPr="00C10391">
        <w:rPr>
          <w:rFonts w:cs="Arial"/>
          <w:noProof/>
          <w:szCs w:val="24"/>
          <w:lang w:eastAsia="en-AU"/>
        </w:rPr>
        <w:drawing>
          <wp:anchor distT="0" distB="0" distL="114300" distR="114300" simplePos="0" relativeHeight="251668480" behindDoc="1" locked="0" layoutInCell="1" allowOverlap="1" wp14:anchorId="5B4FBE85" wp14:editId="0B28B7AC">
            <wp:simplePos x="0" y="0"/>
            <wp:positionH relativeFrom="margin">
              <wp:posOffset>584835</wp:posOffset>
            </wp:positionH>
            <wp:positionV relativeFrom="paragraph">
              <wp:posOffset>138430</wp:posOffset>
            </wp:positionV>
            <wp:extent cx="5057140" cy="5057140"/>
            <wp:effectExtent l="0" t="0" r="0" b="0"/>
            <wp:wrapThrough wrapText="bothSides">
              <wp:wrapPolygon edited="0">
                <wp:start x="0" y="0"/>
                <wp:lineTo x="0" y="21481"/>
                <wp:lineTo x="21481" y="21481"/>
                <wp:lineTo x="21481" y="0"/>
                <wp:lineTo x="0" y="0"/>
              </wp:wrapPolygon>
            </wp:wrapThrough>
            <wp:docPr id="5" name="Picture 5"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28995" w14:textId="57B2936A" w:rsidR="00D15D2C" w:rsidRPr="00C10391" w:rsidRDefault="00D15D2C" w:rsidP="00792731">
      <w:pPr>
        <w:pStyle w:val="04Sec2Examqn"/>
        <w:spacing w:after="0" w:line="276" w:lineRule="auto"/>
        <w:ind w:firstLine="0"/>
        <w:contextualSpacing/>
        <w:rPr>
          <w:rFonts w:cs="Arial"/>
          <w:szCs w:val="24"/>
        </w:rPr>
      </w:pPr>
      <w:bookmarkStart w:id="7" w:name="_Hlk29547332"/>
      <w:r w:rsidRPr="00C10391">
        <w:rPr>
          <w:rFonts w:cs="Arial"/>
          <w:szCs w:val="24"/>
        </w:rPr>
        <w:t xml:space="preserve">Question 2 </w:t>
      </w:r>
      <w:r w:rsidRPr="00C10391">
        <w:rPr>
          <w:rFonts w:cs="Arial"/>
          <w:b w:val="0"/>
          <w:szCs w:val="24"/>
        </w:rPr>
        <w:t>(continued)</w:t>
      </w:r>
      <w:r w:rsidRPr="00C10391">
        <w:rPr>
          <w:rFonts w:cs="Arial"/>
          <w:szCs w:val="24"/>
        </w:rPr>
        <w:t xml:space="preserve">       </w:t>
      </w:r>
    </w:p>
    <w:bookmarkEnd w:id="7"/>
    <w:p w14:paraId="32B4C38A" w14:textId="77777777" w:rsidR="00D15D2C" w:rsidRPr="00C10391" w:rsidDel="00786690" w:rsidRDefault="00D15D2C" w:rsidP="00C10391">
      <w:pPr>
        <w:pStyle w:val="04Sec2Examqn"/>
        <w:tabs>
          <w:tab w:val="clear" w:pos="10206"/>
          <w:tab w:val="right" w:pos="8640"/>
        </w:tabs>
        <w:spacing w:before="0" w:after="0" w:line="276" w:lineRule="auto"/>
        <w:ind w:left="561" w:hanging="561"/>
        <w:rPr>
          <w:del w:id="8" w:author="EDWARDS Natalie [Narrogin Senior High School]" w:date="2021-04-27T16:24:00Z"/>
          <w:rFonts w:cs="Arial"/>
          <w:szCs w:val="24"/>
        </w:rPr>
      </w:pPr>
    </w:p>
    <w:bookmarkEnd w:id="6"/>
    <w:p w14:paraId="5BBE57A1" w14:textId="02017557" w:rsidR="00D15D2C" w:rsidRPr="00C10391" w:rsidDel="00786690" w:rsidRDefault="00D15D2C">
      <w:pPr>
        <w:pStyle w:val="ListParagraph"/>
        <w:spacing w:line="276" w:lineRule="auto"/>
        <w:ind w:left="0"/>
        <w:rPr>
          <w:del w:id="9" w:author="EDWARDS Natalie [Narrogin Senior High School]" w:date="2021-04-27T16:24:00Z"/>
          <w:rFonts w:ascii="Arial" w:hAnsi="Arial" w:cs="Arial"/>
          <w:bCs/>
        </w:rPr>
      </w:pPr>
      <w:del w:id="10" w:author="EDWARDS Natalie [Narrogin Senior High School]" w:date="2021-04-27T16:24:00Z">
        <w:r w:rsidRPr="00C10391" w:rsidDel="00786690">
          <w:rPr>
            <w:rFonts w:ascii="Arial" w:hAnsi="Arial" w:cs="Arial"/>
            <w:bCs/>
          </w:rPr>
          <w:delText xml:space="preserve">(b)     A statistical test found that the difference between condition 3 and 4 was </w:delText>
        </w:r>
      </w:del>
    </w:p>
    <w:p w14:paraId="303494CE" w14:textId="0CFF2D73" w:rsidR="00D15D2C" w:rsidRPr="00C10391" w:rsidDel="00786690" w:rsidRDefault="00D15D2C">
      <w:pPr>
        <w:pStyle w:val="ListParagraph"/>
        <w:spacing w:line="276" w:lineRule="auto"/>
        <w:ind w:left="0"/>
        <w:rPr>
          <w:del w:id="11" w:author="EDWARDS Natalie [Narrogin Senior High School]" w:date="2021-04-27T16:24:00Z"/>
          <w:rFonts w:ascii="Arial" w:hAnsi="Arial" w:cs="Arial"/>
          <w:bCs/>
        </w:rPr>
      </w:pPr>
      <w:del w:id="12" w:author="EDWARDS Natalie [Narrogin Senior High School]" w:date="2021-04-27T16:24:00Z">
        <w:r w:rsidRPr="00C10391" w:rsidDel="00786690">
          <w:rPr>
            <w:rFonts w:ascii="Arial" w:hAnsi="Arial" w:cs="Arial"/>
            <w:bCs/>
          </w:rPr>
          <w:delText xml:space="preserve">         statistically significant. Explain what this means.                                        (2 marks)</w:delText>
        </w:r>
      </w:del>
    </w:p>
    <w:p w14:paraId="6C3D6A17" w14:textId="347F5A04" w:rsidR="00D15D2C" w:rsidRPr="00C10391" w:rsidDel="00786690" w:rsidRDefault="00D15D2C">
      <w:pPr>
        <w:pStyle w:val="ListParagraph"/>
        <w:spacing w:line="276" w:lineRule="auto"/>
        <w:ind w:left="0"/>
        <w:rPr>
          <w:del w:id="13" w:author="EDWARDS Natalie [Narrogin Senior High School]" w:date="2021-04-27T16:24:00Z"/>
          <w:rFonts w:cs="Arial"/>
        </w:rPr>
        <w:pPrChange w:id="14" w:author="EDWARDS Natalie [Narrogin Senior High School]" w:date="2021-04-27T16:24:00Z">
          <w:pPr>
            <w:pStyle w:val="04Sec2Examqn"/>
            <w:tabs>
              <w:tab w:val="clear" w:pos="10206"/>
              <w:tab w:val="right" w:pos="8640"/>
            </w:tabs>
            <w:spacing w:before="0" w:after="0" w:line="276" w:lineRule="auto"/>
          </w:pPr>
        </w:pPrChange>
      </w:pPr>
    </w:p>
    <w:p w14:paraId="0B1BEA99" w14:textId="14AD0FA2" w:rsidR="00D15D2C" w:rsidRPr="00C10391" w:rsidDel="00786690" w:rsidRDefault="00D15D2C">
      <w:pPr>
        <w:pStyle w:val="ListParagraph"/>
        <w:spacing w:line="276" w:lineRule="auto"/>
        <w:ind w:left="0"/>
        <w:rPr>
          <w:del w:id="15" w:author="EDWARDS Natalie [Narrogin Senior High School]" w:date="2021-04-27T16:24:00Z"/>
          <w:rFonts w:cs="Arial"/>
        </w:rPr>
        <w:pPrChange w:id="16" w:author="EDWARDS Natalie [Narrogin Senior High School]" w:date="2021-04-27T16:24:00Z">
          <w:pPr>
            <w:pStyle w:val="04Sec2Examqn"/>
            <w:tabs>
              <w:tab w:val="clear" w:pos="10206"/>
              <w:tab w:val="right" w:pos="8640"/>
            </w:tabs>
            <w:spacing w:before="0" w:after="0" w:line="480" w:lineRule="auto"/>
            <w:ind w:left="425" w:firstLine="0"/>
          </w:pPr>
        </w:pPrChange>
      </w:pPr>
      <w:del w:id="17" w:author="EDWARDS Natalie [Narrogin Senior High School]" w:date="2021-04-27T16:24:00Z">
        <w:r w:rsidRPr="00C10391" w:rsidDel="00786690">
          <w:rPr>
            <w:rFonts w:cs="Arial"/>
            <w:b/>
          </w:rPr>
          <w:delText>____________________________________________________________________</w:delText>
        </w:r>
      </w:del>
    </w:p>
    <w:p w14:paraId="2976E070" w14:textId="24FE381C" w:rsidR="00D15D2C" w:rsidRPr="00C10391" w:rsidDel="00786690" w:rsidRDefault="00D15D2C">
      <w:pPr>
        <w:pStyle w:val="ListParagraph"/>
        <w:spacing w:line="276" w:lineRule="auto"/>
        <w:ind w:left="0"/>
        <w:rPr>
          <w:del w:id="18" w:author="EDWARDS Natalie [Narrogin Senior High School]" w:date="2021-04-27T16:24:00Z"/>
          <w:rFonts w:cs="Arial"/>
        </w:rPr>
        <w:pPrChange w:id="19" w:author="EDWARDS Natalie [Narrogin Senior High School]" w:date="2021-04-27T16:24:00Z">
          <w:pPr>
            <w:pStyle w:val="04Sec2Examqn"/>
            <w:tabs>
              <w:tab w:val="clear" w:pos="10206"/>
              <w:tab w:val="right" w:pos="8640"/>
            </w:tabs>
            <w:spacing w:before="0" w:after="0" w:line="480" w:lineRule="auto"/>
            <w:ind w:left="425" w:firstLine="0"/>
            <w:contextualSpacing/>
          </w:pPr>
        </w:pPrChange>
      </w:pPr>
      <w:del w:id="20" w:author="EDWARDS Natalie [Narrogin Senior High School]" w:date="2021-04-27T16:24:00Z">
        <w:r w:rsidRPr="00C10391" w:rsidDel="00786690">
          <w:rPr>
            <w:rFonts w:cs="Arial"/>
            <w:b/>
          </w:rPr>
          <w:delText>____________________________________________________________________</w:delText>
        </w:r>
        <w:bookmarkStart w:id="21" w:name="_Hlk61010300"/>
      </w:del>
    </w:p>
    <w:p w14:paraId="26294D93" w14:textId="47BB46B7" w:rsidR="00D15D2C" w:rsidRPr="00C10391" w:rsidRDefault="00D15D2C">
      <w:pPr>
        <w:pStyle w:val="ListParagraph"/>
        <w:spacing w:line="276" w:lineRule="auto"/>
        <w:ind w:left="0"/>
        <w:rPr>
          <w:rFonts w:cs="Arial"/>
        </w:rPr>
        <w:pPrChange w:id="22" w:author="EDWARDS Natalie [Narrogin Senior High School]" w:date="2021-04-27T16:24:00Z">
          <w:pPr>
            <w:pStyle w:val="04Sec2Examqn"/>
            <w:tabs>
              <w:tab w:val="clear" w:pos="10206"/>
              <w:tab w:val="right" w:pos="8640"/>
            </w:tabs>
            <w:spacing w:before="0" w:after="0" w:line="480" w:lineRule="auto"/>
            <w:ind w:left="425" w:firstLine="0"/>
            <w:contextualSpacing/>
          </w:pPr>
        </w:pPrChange>
      </w:pPr>
      <w:del w:id="23" w:author="EDWARDS Natalie [Narrogin Senior High School]" w:date="2021-04-27T16:24:00Z">
        <w:r w:rsidRPr="00C10391" w:rsidDel="00786690">
          <w:rPr>
            <w:rFonts w:cs="Arial"/>
            <w:b/>
          </w:rPr>
          <w:delText>____________________________________________________________________</w:delText>
        </w:r>
      </w:del>
      <w:bookmarkEnd w:id="21"/>
    </w:p>
    <w:p w14:paraId="1991CB7C" w14:textId="6022C454" w:rsidR="00D15D2C" w:rsidRPr="00C10391" w:rsidRDefault="00D15D2C" w:rsidP="00C10391">
      <w:pPr>
        <w:pStyle w:val="04Sec2Examqn"/>
        <w:tabs>
          <w:tab w:val="clear" w:pos="10206"/>
          <w:tab w:val="right" w:pos="8640"/>
        </w:tabs>
        <w:spacing w:after="0" w:line="276" w:lineRule="auto"/>
        <w:ind w:left="567" w:hanging="578"/>
        <w:contextualSpacing/>
        <w:rPr>
          <w:rFonts w:cs="Arial"/>
          <w:b w:val="0"/>
          <w:bCs w:val="0"/>
          <w:szCs w:val="24"/>
          <w:lang w:val="en-US"/>
        </w:rPr>
      </w:pPr>
      <w:r w:rsidRPr="00C10391">
        <w:rPr>
          <w:rFonts w:cs="Arial"/>
          <w:b w:val="0"/>
          <w:szCs w:val="24"/>
        </w:rPr>
        <w:t>(</w:t>
      </w:r>
      <w:ins w:id="24" w:author="EDWARDS Natalie [Narrogin Senior High School]" w:date="2021-04-27T16:24:00Z">
        <w:r w:rsidR="00786690">
          <w:rPr>
            <w:rFonts w:cs="Arial"/>
            <w:b w:val="0"/>
            <w:szCs w:val="24"/>
          </w:rPr>
          <w:t>b</w:t>
        </w:r>
      </w:ins>
      <w:del w:id="25" w:author="EDWARDS Natalie [Narrogin Senior High School]" w:date="2021-04-27T16:24:00Z">
        <w:r w:rsidRPr="00C10391" w:rsidDel="00786690">
          <w:rPr>
            <w:rFonts w:cs="Arial"/>
            <w:b w:val="0"/>
            <w:szCs w:val="24"/>
          </w:rPr>
          <w:delText>c</w:delText>
        </w:r>
      </w:del>
      <w:r w:rsidRPr="00C10391">
        <w:rPr>
          <w:rFonts w:cs="Arial"/>
          <w:b w:val="0"/>
          <w:szCs w:val="24"/>
        </w:rPr>
        <w:t>)</w:t>
      </w:r>
      <w:r w:rsidRPr="00C10391">
        <w:rPr>
          <w:rFonts w:cs="Arial"/>
          <w:b w:val="0"/>
          <w:szCs w:val="24"/>
        </w:rPr>
        <w:tab/>
      </w:r>
      <w:r w:rsidRPr="00C10391">
        <w:rPr>
          <w:rFonts w:cs="Arial"/>
          <w:b w:val="0"/>
          <w:bCs w:val="0"/>
          <w:szCs w:val="24"/>
          <w:lang w:val="en-US"/>
        </w:rPr>
        <w:t xml:space="preserve">Outline </w:t>
      </w:r>
      <w:r w:rsidRPr="00C10391">
        <w:rPr>
          <w:rFonts w:cs="Arial"/>
          <w:szCs w:val="24"/>
          <w:lang w:val="en-US"/>
        </w:rPr>
        <w:t>two</w:t>
      </w:r>
      <w:r w:rsidRPr="00C10391">
        <w:rPr>
          <w:rFonts w:cs="Arial"/>
          <w:b w:val="0"/>
          <w:bCs w:val="0"/>
          <w:szCs w:val="24"/>
          <w:lang w:val="en-US"/>
        </w:rPr>
        <w:t xml:space="preserve"> ways that the reliability of the experiment could be increased.</w:t>
      </w:r>
    </w:p>
    <w:p w14:paraId="093807AD" w14:textId="0910DA7C" w:rsidR="00D15D2C" w:rsidRPr="00C10391" w:rsidRDefault="00D15D2C" w:rsidP="00C10391">
      <w:pPr>
        <w:pStyle w:val="04Sec2Examqn"/>
        <w:tabs>
          <w:tab w:val="clear" w:pos="10206"/>
          <w:tab w:val="right" w:pos="8640"/>
        </w:tabs>
        <w:spacing w:after="0" w:line="276" w:lineRule="auto"/>
        <w:ind w:left="567" w:hanging="578"/>
        <w:contextualSpacing/>
        <w:rPr>
          <w:rFonts w:cs="Arial"/>
          <w:b w:val="0"/>
          <w:szCs w:val="24"/>
        </w:rPr>
      </w:pPr>
      <w:r w:rsidRPr="00C10391">
        <w:rPr>
          <w:rFonts w:cs="Arial"/>
          <w:b w:val="0"/>
          <w:bCs w:val="0"/>
          <w:szCs w:val="24"/>
          <w:lang w:val="en-US"/>
        </w:rPr>
        <w:tab/>
      </w:r>
      <w:r w:rsidRPr="00C10391">
        <w:rPr>
          <w:rFonts w:cs="Arial"/>
          <w:b w:val="0"/>
          <w:bCs w:val="0"/>
          <w:szCs w:val="24"/>
          <w:lang w:val="en-US"/>
        </w:rPr>
        <w:tab/>
      </w:r>
      <w:r w:rsidR="00792731">
        <w:rPr>
          <w:rFonts w:cs="Arial"/>
          <w:b w:val="0"/>
          <w:bCs w:val="0"/>
          <w:szCs w:val="24"/>
          <w:lang w:val="en-US"/>
        </w:rPr>
        <w:t xml:space="preserve">                                   </w:t>
      </w:r>
      <w:r w:rsidRPr="00C10391">
        <w:rPr>
          <w:rFonts w:cs="Arial"/>
          <w:b w:val="0"/>
          <w:bCs w:val="0"/>
          <w:szCs w:val="24"/>
        </w:rPr>
        <w:t>(2 marks)</w:t>
      </w:r>
    </w:p>
    <w:p w14:paraId="458B3118"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4C30B19F" w14:textId="7EC6030D"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bookmarkStart w:id="26" w:name="_Hlk61010428"/>
      <w:r w:rsidRPr="00C10391">
        <w:rPr>
          <w:rFonts w:cs="Arial"/>
          <w:b w:val="0"/>
          <w:szCs w:val="24"/>
        </w:rPr>
        <w:t>One: ____________________________________________________________________</w:t>
      </w:r>
    </w:p>
    <w:p w14:paraId="031B0BD7" w14:textId="0D7000F0"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bookmarkEnd w:id="26"/>
    <w:p w14:paraId="3FA1D9DF"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34FA9640" w14:textId="7824032C"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Two: ____________________________________________________________________</w:t>
      </w:r>
    </w:p>
    <w:p w14:paraId="465C267D" w14:textId="4316BD42"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2117010E" w14:textId="6B72541F" w:rsidR="00D15D2C" w:rsidRPr="00C10391" w:rsidRDefault="00D15D2C" w:rsidP="00792731">
      <w:pPr>
        <w:pStyle w:val="04Sec2Examqn"/>
        <w:tabs>
          <w:tab w:val="clear" w:pos="10206"/>
          <w:tab w:val="right" w:pos="8640"/>
        </w:tabs>
        <w:spacing w:after="0" w:line="276" w:lineRule="auto"/>
        <w:ind w:left="560" w:hanging="560"/>
        <w:contextualSpacing/>
        <w:jc w:val="left"/>
        <w:rPr>
          <w:rFonts w:cs="Arial"/>
          <w:b w:val="0"/>
          <w:szCs w:val="24"/>
        </w:rPr>
      </w:pPr>
      <w:r w:rsidRPr="00C10391">
        <w:rPr>
          <w:rFonts w:cs="Arial"/>
          <w:b w:val="0"/>
          <w:szCs w:val="24"/>
        </w:rPr>
        <w:t>(</w:t>
      </w:r>
      <w:ins w:id="27" w:author="EDWARDS Natalie [Narrogin Senior High School]" w:date="2021-04-27T16:24:00Z">
        <w:r w:rsidR="00786690">
          <w:rPr>
            <w:rFonts w:cs="Arial"/>
            <w:b w:val="0"/>
            <w:szCs w:val="24"/>
          </w:rPr>
          <w:t>c</w:t>
        </w:r>
      </w:ins>
      <w:del w:id="28" w:author="EDWARDS Natalie [Narrogin Senior High School]" w:date="2021-04-27T16:24:00Z">
        <w:r w:rsidRPr="00C10391" w:rsidDel="00786690">
          <w:rPr>
            <w:rFonts w:cs="Arial"/>
            <w:b w:val="0"/>
            <w:szCs w:val="24"/>
          </w:rPr>
          <w:delText>d</w:delText>
        </w:r>
      </w:del>
      <w:r w:rsidRPr="00C10391">
        <w:rPr>
          <w:rFonts w:cs="Arial"/>
          <w:b w:val="0"/>
          <w:szCs w:val="24"/>
        </w:rPr>
        <w:t>)</w:t>
      </w:r>
      <w:r w:rsidRPr="00C10391">
        <w:rPr>
          <w:rFonts w:cs="Arial"/>
          <w:b w:val="0"/>
          <w:szCs w:val="24"/>
        </w:rPr>
        <w:tab/>
        <w:t xml:space="preserve">Identify </w:t>
      </w:r>
      <w:r w:rsidRPr="00C10391">
        <w:rPr>
          <w:rFonts w:cs="Arial"/>
          <w:bCs w:val="0"/>
          <w:szCs w:val="24"/>
        </w:rPr>
        <w:t>two</w:t>
      </w:r>
      <w:r w:rsidRPr="00C10391">
        <w:rPr>
          <w:rFonts w:cs="Arial"/>
          <w:b w:val="0"/>
          <w:szCs w:val="24"/>
        </w:rPr>
        <w:t xml:space="preserve"> ethical considerations related to this experiment and explain why the personal trainer should take them into consideration.</w:t>
      </w:r>
      <w:r w:rsidRPr="00C10391">
        <w:rPr>
          <w:rFonts w:cs="Arial"/>
          <w:b w:val="0"/>
          <w:szCs w:val="24"/>
        </w:rPr>
        <w:tab/>
      </w:r>
      <w:r w:rsidR="00792731">
        <w:rPr>
          <w:rFonts w:cs="Arial"/>
          <w:b w:val="0"/>
          <w:szCs w:val="24"/>
        </w:rPr>
        <w:t xml:space="preserve">        </w:t>
      </w:r>
      <w:r w:rsidRPr="00C10391">
        <w:rPr>
          <w:rFonts w:cs="Arial"/>
          <w:b w:val="0"/>
          <w:szCs w:val="24"/>
        </w:rPr>
        <w:t>(4 marks)</w:t>
      </w:r>
    </w:p>
    <w:p w14:paraId="0A9046A3" w14:textId="5C523D53"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One: ____________________________________________________________________</w:t>
      </w:r>
    </w:p>
    <w:p w14:paraId="5BF298CE" w14:textId="35320E9E"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4DCFC84" w14:textId="65ED290B"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4685986E" w14:textId="5A676923"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E359705" w14:textId="2449F20C"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38EF533D" w14:textId="43D770E1"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5A2B18C" w14:textId="3882A967"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1376AC4" w14:textId="77777777" w:rsidR="0079273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1CACEE4E" w14:textId="77777777" w:rsidR="00786690" w:rsidRDefault="00786690" w:rsidP="00792731">
      <w:pPr>
        <w:pStyle w:val="04Sec2Examqn"/>
        <w:tabs>
          <w:tab w:val="clear" w:pos="10206"/>
          <w:tab w:val="right" w:pos="8640"/>
        </w:tabs>
        <w:spacing w:before="0" w:after="0" w:line="480" w:lineRule="auto"/>
        <w:ind w:left="425" w:firstLine="0"/>
        <w:jc w:val="left"/>
        <w:rPr>
          <w:ins w:id="29" w:author="EDWARDS Natalie [Narrogin Senior High School]" w:date="2021-04-27T16:24:00Z"/>
          <w:rFonts w:cs="Arial"/>
          <w:szCs w:val="24"/>
        </w:rPr>
      </w:pPr>
    </w:p>
    <w:p w14:paraId="4E129F63" w14:textId="77777777" w:rsidR="00786690" w:rsidRDefault="00786690" w:rsidP="00792731">
      <w:pPr>
        <w:pStyle w:val="04Sec2Examqn"/>
        <w:tabs>
          <w:tab w:val="clear" w:pos="10206"/>
          <w:tab w:val="right" w:pos="8640"/>
        </w:tabs>
        <w:spacing w:before="0" w:after="0" w:line="480" w:lineRule="auto"/>
        <w:ind w:left="425" w:firstLine="0"/>
        <w:jc w:val="left"/>
        <w:rPr>
          <w:ins w:id="30" w:author="EDWARDS Natalie [Narrogin Senior High School]" w:date="2021-04-27T16:24:00Z"/>
          <w:rFonts w:cs="Arial"/>
          <w:szCs w:val="24"/>
        </w:rPr>
      </w:pPr>
    </w:p>
    <w:p w14:paraId="6BBA1047" w14:textId="77777777" w:rsidR="00786690" w:rsidRDefault="00786690" w:rsidP="00792731">
      <w:pPr>
        <w:pStyle w:val="04Sec2Examqn"/>
        <w:tabs>
          <w:tab w:val="clear" w:pos="10206"/>
          <w:tab w:val="right" w:pos="8640"/>
        </w:tabs>
        <w:spacing w:before="0" w:after="0" w:line="480" w:lineRule="auto"/>
        <w:ind w:left="425" w:firstLine="0"/>
        <w:jc w:val="left"/>
        <w:rPr>
          <w:ins w:id="31" w:author="EDWARDS Natalie [Narrogin Senior High School]" w:date="2021-04-27T16:24:00Z"/>
          <w:rFonts w:cs="Arial"/>
          <w:szCs w:val="24"/>
        </w:rPr>
      </w:pPr>
    </w:p>
    <w:p w14:paraId="2A8AC591" w14:textId="77777777" w:rsidR="00786690" w:rsidRDefault="00786690" w:rsidP="00792731">
      <w:pPr>
        <w:pStyle w:val="04Sec2Examqn"/>
        <w:tabs>
          <w:tab w:val="clear" w:pos="10206"/>
          <w:tab w:val="right" w:pos="8640"/>
        </w:tabs>
        <w:spacing w:before="0" w:after="0" w:line="480" w:lineRule="auto"/>
        <w:ind w:left="425" w:firstLine="0"/>
        <w:jc w:val="left"/>
        <w:rPr>
          <w:ins w:id="32" w:author="EDWARDS Natalie [Narrogin Senior High School]" w:date="2021-04-27T16:24:00Z"/>
          <w:rFonts w:cs="Arial"/>
          <w:szCs w:val="24"/>
        </w:rPr>
      </w:pPr>
    </w:p>
    <w:p w14:paraId="571F27C3" w14:textId="49BB1E6B" w:rsidR="00D15D2C" w:rsidRPr="00792731" w:rsidRDefault="00D15D2C" w:rsidP="00792731">
      <w:pPr>
        <w:pStyle w:val="04Sec2Examqn"/>
        <w:tabs>
          <w:tab w:val="clear" w:pos="10206"/>
          <w:tab w:val="right" w:pos="8640"/>
        </w:tabs>
        <w:spacing w:before="0" w:after="0" w:line="480" w:lineRule="auto"/>
        <w:ind w:left="425" w:firstLine="0"/>
        <w:jc w:val="left"/>
        <w:rPr>
          <w:rFonts w:cs="Arial"/>
          <w:b w:val="0"/>
          <w:szCs w:val="24"/>
        </w:rPr>
      </w:pPr>
      <w:r w:rsidRPr="00C10391">
        <w:rPr>
          <w:rFonts w:cs="Arial"/>
          <w:szCs w:val="24"/>
        </w:rPr>
        <w:t xml:space="preserve">Question 3         </w:t>
      </w:r>
      <w:r w:rsidR="00792731">
        <w:rPr>
          <w:rFonts w:cs="Arial"/>
          <w:szCs w:val="24"/>
        </w:rPr>
        <w:tab/>
      </w:r>
      <w:r w:rsidRPr="00C10391">
        <w:rPr>
          <w:rFonts w:cs="Arial"/>
          <w:szCs w:val="24"/>
        </w:rPr>
        <w:t>(</w:t>
      </w:r>
      <w:ins w:id="33" w:author="EDWARDS Natalie [Narrogin Senior High School]" w:date="2021-04-27T16:24:00Z">
        <w:r w:rsidR="00786690">
          <w:rPr>
            <w:rFonts w:cs="Arial"/>
            <w:szCs w:val="24"/>
          </w:rPr>
          <w:t>8</w:t>
        </w:r>
      </w:ins>
      <w:del w:id="34" w:author="EDWARDS Natalie [Narrogin Senior High School]" w:date="2021-04-27T16:24:00Z">
        <w:r w:rsidRPr="00C10391" w:rsidDel="00786690">
          <w:rPr>
            <w:rFonts w:cs="Arial"/>
            <w:szCs w:val="24"/>
          </w:rPr>
          <w:delText>6</w:delText>
        </w:r>
      </w:del>
      <w:r w:rsidR="00792731">
        <w:rPr>
          <w:rFonts w:cs="Arial"/>
          <w:szCs w:val="24"/>
        </w:rPr>
        <w:t xml:space="preserve"> </w:t>
      </w:r>
      <w:r w:rsidRPr="00C10391">
        <w:rPr>
          <w:rFonts w:cs="Arial"/>
          <w:szCs w:val="24"/>
        </w:rPr>
        <w:t>marks)</w:t>
      </w:r>
    </w:p>
    <w:p w14:paraId="6145537B" w14:textId="77777777" w:rsidR="00D15D2C" w:rsidRPr="00C10391" w:rsidRDefault="00D15D2C" w:rsidP="00C10391">
      <w:pPr>
        <w:spacing w:line="276" w:lineRule="auto"/>
        <w:rPr>
          <w:rFonts w:ascii="Arial" w:hAnsi="Arial" w:cs="Arial"/>
          <w:bCs/>
          <w:lang w:val="en-US"/>
        </w:rPr>
      </w:pPr>
      <w:r w:rsidRPr="00C10391">
        <w:rPr>
          <w:rFonts w:ascii="Arial" w:hAnsi="Arial" w:cs="Arial"/>
          <w:bCs/>
          <w:lang w:val="en-US"/>
        </w:rPr>
        <w:t xml:space="preserve">Miss </w:t>
      </w:r>
      <w:proofErr w:type="spellStart"/>
      <w:r w:rsidRPr="00C10391">
        <w:rPr>
          <w:rFonts w:ascii="Arial" w:hAnsi="Arial" w:cs="Arial"/>
          <w:bCs/>
          <w:lang w:val="en-US"/>
        </w:rPr>
        <w:t>Kicisnski</w:t>
      </w:r>
      <w:proofErr w:type="spellEnd"/>
      <w:r w:rsidRPr="00C10391">
        <w:rPr>
          <w:rFonts w:ascii="Arial" w:hAnsi="Arial" w:cs="Arial"/>
          <w:bCs/>
          <w:lang w:val="en-US"/>
        </w:rPr>
        <w:t xml:space="preserve"> had her small group of students sit a 20-mark test after no revision and then another test after allowing them two hours of revision. Their test results are shown in the table below.</w:t>
      </w:r>
    </w:p>
    <w:p w14:paraId="3BA08840" w14:textId="77777777" w:rsidR="00D15D2C" w:rsidRPr="00C10391" w:rsidRDefault="00D15D2C" w:rsidP="00C10391">
      <w:pPr>
        <w:spacing w:line="276" w:lineRule="auto"/>
        <w:rPr>
          <w:rFonts w:ascii="Arial" w:hAnsi="Arial" w:cs="Arial"/>
          <w:bCs/>
          <w:lang w:val="en-US"/>
        </w:rPr>
      </w:pPr>
    </w:p>
    <w:tbl>
      <w:tblPr>
        <w:tblStyle w:val="TableGrid"/>
        <w:tblW w:w="0" w:type="auto"/>
        <w:tblLook w:val="04A0" w:firstRow="1" w:lastRow="0" w:firstColumn="1" w:lastColumn="0" w:noHBand="0" w:noVBand="1"/>
      </w:tblPr>
      <w:tblGrid>
        <w:gridCol w:w="3207"/>
        <w:gridCol w:w="3207"/>
        <w:gridCol w:w="3208"/>
      </w:tblGrid>
      <w:tr w:rsidR="00D15D2C" w:rsidRPr="00C10391" w14:paraId="2A43E4DE" w14:textId="77777777" w:rsidTr="0065579E">
        <w:tc>
          <w:tcPr>
            <w:tcW w:w="3209" w:type="dxa"/>
          </w:tcPr>
          <w:p w14:paraId="1897CEAD"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Participant</w:t>
            </w:r>
          </w:p>
        </w:tc>
        <w:tc>
          <w:tcPr>
            <w:tcW w:w="3209" w:type="dxa"/>
          </w:tcPr>
          <w:p w14:paraId="12E08B02"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Score on test without revision</w:t>
            </w:r>
          </w:p>
        </w:tc>
        <w:tc>
          <w:tcPr>
            <w:tcW w:w="3210" w:type="dxa"/>
          </w:tcPr>
          <w:p w14:paraId="4B417C21"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Score on test after 2 hours of revision</w:t>
            </w:r>
          </w:p>
        </w:tc>
      </w:tr>
      <w:tr w:rsidR="00D15D2C" w:rsidRPr="00C10391" w14:paraId="336030FB" w14:textId="77777777" w:rsidTr="0065579E">
        <w:tc>
          <w:tcPr>
            <w:tcW w:w="3209" w:type="dxa"/>
          </w:tcPr>
          <w:p w14:paraId="09AFDB30"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w:t>
            </w:r>
          </w:p>
        </w:tc>
        <w:tc>
          <w:tcPr>
            <w:tcW w:w="3209" w:type="dxa"/>
          </w:tcPr>
          <w:p w14:paraId="3A787F4E"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11</w:t>
            </w:r>
          </w:p>
        </w:tc>
        <w:tc>
          <w:tcPr>
            <w:tcW w:w="3210" w:type="dxa"/>
          </w:tcPr>
          <w:p w14:paraId="3BB89606"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15</w:t>
            </w:r>
          </w:p>
        </w:tc>
      </w:tr>
      <w:tr w:rsidR="00D15D2C" w:rsidRPr="00C10391" w14:paraId="04A89194" w14:textId="77777777" w:rsidTr="0065579E">
        <w:tc>
          <w:tcPr>
            <w:tcW w:w="3209" w:type="dxa"/>
          </w:tcPr>
          <w:p w14:paraId="0C43EDFF"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2</w:t>
            </w:r>
          </w:p>
        </w:tc>
        <w:tc>
          <w:tcPr>
            <w:tcW w:w="3209" w:type="dxa"/>
          </w:tcPr>
          <w:p w14:paraId="250DF6D4"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6</w:t>
            </w:r>
          </w:p>
        </w:tc>
        <w:tc>
          <w:tcPr>
            <w:tcW w:w="3210" w:type="dxa"/>
          </w:tcPr>
          <w:p w14:paraId="23C2D66B"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17</w:t>
            </w:r>
          </w:p>
        </w:tc>
      </w:tr>
      <w:tr w:rsidR="00D15D2C" w:rsidRPr="00C10391" w14:paraId="0D7ECCE6" w14:textId="77777777" w:rsidTr="0065579E">
        <w:tc>
          <w:tcPr>
            <w:tcW w:w="3209" w:type="dxa"/>
          </w:tcPr>
          <w:p w14:paraId="51E591E9"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3</w:t>
            </w:r>
          </w:p>
        </w:tc>
        <w:tc>
          <w:tcPr>
            <w:tcW w:w="3209" w:type="dxa"/>
          </w:tcPr>
          <w:p w14:paraId="6F1B8BDB"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8</w:t>
            </w:r>
          </w:p>
        </w:tc>
        <w:tc>
          <w:tcPr>
            <w:tcW w:w="3210" w:type="dxa"/>
          </w:tcPr>
          <w:p w14:paraId="0ED1463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20</w:t>
            </w:r>
          </w:p>
        </w:tc>
      </w:tr>
      <w:tr w:rsidR="00D15D2C" w:rsidRPr="00C10391" w14:paraId="60EBC276" w14:textId="77777777" w:rsidTr="0065579E">
        <w:tc>
          <w:tcPr>
            <w:tcW w:w="3209" w:type="dxa"/>
          </w:tcPr>
          <w:p w14:paraId="54875A2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4</w:t>
            </w:r>
          </w:p>
        </w:tc>
        <w:tc>
          <w:tcPr>
            <w:tcW w:w="3209" w:type="dxa"/>
          </w:tcPr>
          <w:p w14:paraId="6799CE99"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10</w:t>
            </w:r>
          </w:p>
        </w:tc>
        <w:tc>
          <w:tcPr>
            <w:tcW w:w="3210" w:type="dxa"/>
          </w:tcPr>
          <w:p w14:paraId="1297B447"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14</w:t>
            </w:r>
          </w:p>
        </w:tc>
      </w:tr>
      <w:tr w:rsidR="00D15D2C" w:rsidRPr="00C10391" w14:paraId="1891B875" w14:textId="77777777" w:rsidTr="0065579E">
        <w:tc>
          <w:tcPr>
            <w:tcW w:w="3209" w:type="dxa"/>
          </w:tcPr>
          <w:p w14:paraId="4F900B53"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5</w:t>
            </w:r>
          </w:p>
        </w:tc>
        <w:tc>
          <w:tcPr>
            <w:tcW w:w="3209" w:type="dxa"/>
          </w:tcPr>
          <w:p w14:paraId="640F3C8D"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7</w:t>
            </w:r>
          </w:p>
        </w:tc>
        <w:tc>
          <w:tcPr>
            <w:tcW w:w="3210" w:type="dxa"/>
          </w:tcPr>
          <w:p w14:paraId="3792DF6A" w14:textId="77777777" w:rsidR="00D15D2C" w:rsidRPr="00C10391" w:rsidRDefault="00D15D2C" w:rsidP="00C10391">
            <w:pPr>
              <w:spacing w:line="276" w:lineRule="auto"/>
              <w:jc w:val="center"/>
              <w:rPr>
                <w:rFonts w:ascii="Arial" w:hAnsi="Arial" w:cs="Arial"/>
                <w:bCs/>
                <w:lang w:val="en-US"/>
              </w:rPr>
            </w:pPr>
            <w:r w:rsidRPr="00C10391">
              <w:rPr>
                <w:rFonts w:ascii="Arial" w:hAnsi="Arial" w:cs="Arial"/>
                <w:bCs/>
                <w:lang w:val="en-US"/>
              </w:rPr>
              <w:t>12</w:t>
            </w:r>
          </w:p>
        </w:tc>
      </w:tr>
    </w:tbl>
    <w:p w14:paraId="295E16E7" w14:textId="77777777" w:rsidR="00D15D2C" w:rsidRPr="00C10391" w:rsidRDefault="00D15D2C" w:rsidP="00C10391">
      <w:pPr>
        <w:pStyle w:val="04Sec2Examqn"/>
        <w:tabs>
          <w:tab w:val="clear" w:pos="10206"/>
        </w:tabs>
        <w:spacing w:line="276" w:lineRule="auto"/>
        <w:ind w:firstLine="0"/>
        <w:contextualSpacing/>
        <w:jc w:val="left"/>
        <w:rPr>
          <w:rFonts w:cs="Arial"/>
          <w:b w:val="0"/>
          <w:szCs w:val="24"/>
        </w:rPr>
      </w:pPr>
      <w:bookmarkStart w:id="35" w:name="_Hlk61011359"/>
      <w:r w:rsidRPr="00C10391">
        <w:rPr>
          <w:rFonts w:cs="Arial"/>
          <w:b w:val="0"/>
          <w:szCs w:val="24"/>
        </w:rPr>
        <w:t xml:space="preserve">(a)     </w:t>
      </w:r>
      <w:proofErr w:type="spellStart"/>
      <w:proofErr w:type="gramStart"/>
      <w:r w:rsidRPr="00C10391">
        <w:rPr>
          <w:rFonts w:cs="Arial"/>
          <w:b w:val="0"/>
          <w:szCs w:val="24"/>
        </w:rPr>
        <w:t>i</w:t>
      </w:r>
      <w:proofErr w:type="spellEnd"/>
      <w:proofErr w:type="gramEnd"/>
      <w:r w:rsidRPr="00C10391">
        <w:rPr>
          <w:rFonts w:cs="Arial"/>
          <w:b w:val="0"/>
          <w:szCs w:val="24"/>
        </w:rPr>
        <w:t xml:space="preserve">.     Calculate the mean score for participants who did no revision before their test, </w:t>
      </w:r>
    </w:p>
    <w:p w14:paraId="19A170D0" w14:textId="77777777" w:rsidR="00D15D2C" w:rsidRPr="00C10391" w:rsidRDefault="00D15D2C" w:rsidP="00C10391">
      <w:pPr>
        <w:pStyle w:val="04Sec2Examqn"/>
        <w:tabs>
          <w:tab w:val="clear" w:pos="10206"/>
        </w:tabs>
        <w:spacing w:line="276" w:lineRule="auto"/>
        <w:ind w:firstLine="0"/>
        <w:contextualSpacing/>
        <w:jc w:val="left"/>
        <w:rPr>
          <w:rFonts w:cs="Arial"/>
          <w:szCs w:val="24"/>
        </w:rPr>
      </w:pPr>
      <w:r w:rsidRPr="00C10391">
        <w:rPr>
          <w:rFonts w:cs="Arial"/>
          <w:b w:val="0"/>
          <w:szCs w:val="24"/>
        </w:rPr>
        <w:t xml:space="preserve">                </w:t>
      </w:r>
      <w:proofErr w:type="gramStart"/>
      <w:r w:rsidRPr="00C10391">
        <w:rPr>
          <w:rFonts w:cs="Arial"/>
          <w:b w:val="0"/>
          <w:szCs w:val="24"/>
        </w:rPr>
        <w:t>giving</w:t>
      </w:r>
      <w:proofErr w:type="gramEnd"/>
      <w:r w:rsidRPr="00C10391">
        <w:rPr>
          <w:rFonts w:cs="Arial"/>
          <w:b w:val="0"/>
          <w:szCs w:val="24"/>
        </w:rPr>
        <w:t xml:space="preserve"> the answer correct to one decimal place.                                    (1 mark)</w:t>
      </w:r>
    </w:p>
    <w:p w14:paraId="6171ADAF" w14:textId="77777777" w:rsidR="00D15D2C" w:rsidRPr="00C10391" w:rsidRDefault="00D15D2C" w:rsidP="00C10391">
      <w:pPr>
        <w:pStyle w:val="04Sec2Examqn"/>
        <w:tabs>
          <w:tab w:val="clear" w:pos="10206"/>
          <w:tab w:val="left" w:pos="851"/>
          <w:tab w:val="left" w:pos="1134"/>
        </w:tabs>
        <w:spacing w:line="276" w:lineRule="auto"/>
        <w:ind w:left="561" w:hanging="561"/>
        <w:contextualSpacing/>
        <w:jc w:val="left"/>
        <w:rPr>
          <w:rFonts w:cs="Arial"/>
          <w:b w:val="0"/>
          <w:szCs w:val="24"/>
        </w:rPr>
      </w:pPr>
    </w:p>
    <w:p w14:paraId="6120EF69" w14:textId="155C9F8C"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78D6B02"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174EF9BB"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BCF31C8"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        ii.     Calculate the median score for participants who did 2 hours of revision before </w:t>
      </w:r>
    </w:p>
    <w:p w14:paraId="66B59DFF"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                </w:t>
      </w:r>
      <w:proofErr w:type="gramStart"/>
      <w:r w:rsidRPr="00C10391">
        <w:rPr>
          <w:rFonts w:cs="Arial"/>
          <w:b w:val="0"/>
          <w:szCs w:val="24"/>
        </w:rPr>
        <w:t>their</w:t>
      </w:r>
      <w:proofErr w:type="gramEnd"/>
      <w:r w:rsidRPr="00C10391">
        <w:rPr>
          <w:rFonts w:cs="Arial"/>
          <w:b w:val="0"/>
          <w:szCs w:val="24"/>
        </w:rPr>
        <w:t xml:space="preserve"> test.                                                                                                 (1 mark)</w:t>
      </w:r>
    </w:p>
    <w:p w14:paraId="607B1F6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E7044C6" w14:textId="154F021E" w:rsidR="00D15D2C" w:rsidRPr="00C10391" w:rsidRDefault="00D15D2C" w:rsidP="00C10391">
      <w:pPr>
        <w:pStyle w:val="04Sec2Examqn"/>
        <w:spacing w:line="276" w:lineRule="auto"/>
        <w:ind w:left="560" w:hanging="560"/>
        <w:contextualSpacing/>
        <w:jc w:val="left"/>
        <w:rPr>
          <w:rFonts w:cs="Arial"/>
          <w:b w:val="0"/>
          <w:bCs w:val="0"/>
          <w:szCs w:val="24"/>
        </w:rPr>
      </w:pPr>
      <w:r w:rsidRPr="00C10391">
        <w:rPr>
          <w:rFonts w:cs="Arial"/>
          <w:b w:val="0"/>
          <w:bCs w:val="0"/>
          <w:szCs w:val="24"/>
        </w:rPr>
        <w:t xml:space="preserve">                    __________________________________________________________________</w:t>
      </w:r>
    </w:p>
    <w:bookmarkEnd w:id="35"/>
    <w:p w14:paraId="640B4D06" w14:textId="77777777" w:rsidR="00D15D2C" w:rsidRPr="00C10391" w:rsidRDefault="00D15D2C" w:rsidP="00792731">
      <w:pPr>
        <w:pStyle w:val="04Sec2Examqn"/>
        <w:tabs>
          <w:tab w:val="clear" w:pos="10206"/>
        </w:tabs>
        <w:spacing w:line="276" w:lineRule="auto"/>
        <w:ind w:firstLine="0"/>
        <w:contextualSpacing/>
        <w:jc w:val="left"/>
        <w:rPr>
          <w:rFonts w:cs="Arial"/>
          <w:b w:val="0"/>
          <w:szCs w:val="24"/>
        </w:rPr>
      </w:pPr>
    </w:p>
    <w:p w14:paraId="2096CB01"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3F6A77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(b)</w:t>
      </w:r>
      <w:r w:rsidRPr="00C10391">
        <w:rPr>
          <w:rFonts w:cs="Arial"/>
          <w:b w:val="0"/>
          <w:szCs w:val="24"/>
        </w:rPr>
        <w:tab/>
        <w:t xml:space="preserve">State whether Miss </w:t>
      </w:r>
      <w:proofErr w:type="spellStart"/>
      <w:r w:rsidRPr="00C10391">
        <w:rPr>
          <w:rFonts w:cs="Arial"/>
          <w:b w:val="0"/>
          <w:szCs w:val="24"/>
        </w:rPr>
        <w:t>Kicinski’s</w:t>
      </w:r>
      <w:proofErr w:type="spellEnd"/>
      <w:r w:rsidRPr="00C10391">
        <w:rPr>
          <w:rFonts w:cs="Arial"/>
          <w:b w:val="0"/>
          <w:szCs w:val="24"/>
        </w:rPr>
        <w:t xml:space="preserve"> research is experimental or non-experimental and provide </w:t>
      </w:r>
      <w:r w:rsidRPr="00C10391">
        <w:rPr>
          <w:rFonts w:cs="Arial"/>
          <w:bCs w:val="0"/>
          <w:szCs w:val="24"/>
        </w:rPr>
        <w:t>one</w:t>
      </w:r>
      <w:r w:rsidRPr="00C10391">
        <w:rPr>
          <w:rFonts w:cs="Arial"/>
          <w:b w:val="0"/>
          <w:szCs w:val="24"/>
        </w:rPr>
        <w:t xml:space="preserve"> reason for your response.                                                       (2 marks)</w:t>
      </w:r>
    </w:p>
    <w:p w14:paraId="3882C88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C54F15D" w14:textId="62465672"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bookmarkStart w:id="36" w:name="_Hlk29549228"/>
      <w:r w:rsidRPr="00C10391">
        <w:rPr>
          <w:rFonts w:cs="Arial"/>
          <w:b w:val="0"/>
          <w:szCs w:val="24"/>
        </w:rPr>
        <w:t>________________________________________________________________________________________________________________________________________</w:t>
      </w:r>
    </w:p>
    <w:bookmarkEnd w:id="36"/>
    <w:p w14:paraId="31BC4757" w14:textId="3F6F3D5D" w:rsidR="00D15D2C" w:rsidRPr="00C10391" w:rsidRDefault="00D15D2C" w:rsidP="00792731">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r w:rsidR="00792731">
        <w:rPr>
          <w:rFonts w:cs="Arial"/>
          <w:b w:val="0"/>
          <w:szCs w:val="24"/>
        </w:rPr>
        <w:t xml:space="preserve"> </w:t>
      </w:r>
    </w:p>
    <w:p w14:paraId="1F09A42F" w14:textId="77777777" w:rsidR="00D15D2C" w:rsidRPr="00C10391" w:rsidRDefault="00D15D2C" w:rsidP="00C10391">
      <w:pPr>
        <w:pStyle w:val="04Sec2Examqn"/>
        <w:spacing w:after="0" w:line="276" w:lineRule="auto"/>
        <w:ind w:firstLine="0"/>
        <w:contextualSpacing/>
        <w:rPr>
          <w:rFonts w:cs="Arial"/>
          <w:szCs w:val="24"/>
        </w:rPr>
      </w:pPr>
    </w:p>
    <w:p w14:paraId="4FEC4ECE" w14:textId="77777777" w:rsidR="00D15D2C" w:rsidRPr="00C10391" w:rsidRDefault="00D15D2C" w:rsidP="00C10391">
      <w:pPr>
        <w:pStyle w:val="04Sec2Examqn"/>
        <w:spacing w:after="0" w:line="276" w:lineRule="auto"/>
        <w:ind w:firstLine="0"/>
        <w:contextualSpacing/>
        <w:rPr>
          <w:rFonts w:cs="Arial"/>
          <w:szCs w:val="24"/>
        </w:rPr>
      </w:pPr>
    </w:p>
    <w:p w14:paraId="3798035D" w14:textId="77777777" w:rsidR="00D15D2C" w:rsidRPr="00C10391" w:rsidRDefault="00D15D2C" w:rsidP="00C10391">
      <w:pPr>
        <w:pStyle w:val="04Sec2Examqn"/>
        <w:spacing w:after="0" w:line="276" w:lineRule="auto"/>
        <w:ind w:firstLine="0"/>
        <w:contextualSpacing/>
        <w:rPr>
          <w:rFonts w:cs="Arial"/>
          <w:szCs w:val="24"/>
        </w:rPr>
      </w:pPr>
    </w:p>
    <w:p w14:paraId="5DC5C80C" w14:textId="77777777" w:rsidR="00D15D2C" w:rsidRPr="00C10391" w:rsidRDefault="00D15D2C" w:rsidP="00C10391">
      <w:pPr>
        <w:pStyle w:val="04Sec2Examqn"/>
        <w:spacing w:after="0" w:line="276" w:lineRule="auto"/>
        <w:ind w:firstLine="0"/>
        <w:contextualSpacing/>
        <w:rPr>
          <w:rFonts w:cs="Arial"/>
          <w:szCs w:val="24"/>
        </w:rPr>
      </w:pPr>
    </w:p>
    <w:p w14:paraId="07985638" w14:textId="77777777" w:rsidR="00D15D2C" w:rsidRPr="00C10391" w:rsidRDefault="00D15D2C" w:rsidP="00C10391">
      <w:pPr>
        <w:pStyle w:val="04Sec2Examqn"/>
        <w:spacing w:after="0" w:line="276" w:lineRule="auto"/>
        <w:ind w:firstLine="0"/>
        <w:contextualSpacing/>
        <w:rPr>
          <w:rFonts w:cs="Arial"/>
          <w:szCs w:val="24"/>
        </w:rPr>
      </w:pPr>
    </w:p>
    <w:p w14:paraId="5E2A0066" w14:textId="77777777" w:rsidR="00792731" w:rsidRDefault="00792731" w:rsidP="00C10391">
      <w:pPr>
        <w:pStyle w:val="04Sec2Examqn"/>
        <w:spacing w:after="0" w:line="276" w:lineRule="auto"/>
        <w:ind w:firstLine="0"/>
        <w:contextualSpacing/>
        <w:rPr>
          <w:rFonts w:cs="Arial"/>
          <w:szCs w:val="24"/>
        </w:rPr>
      </w:pPr>
    </w:p>
    <w:p w14:paraId="2C3A4273" w14:textId="2991EC7B" w:rsidR="00D15D2C" w:rsidRPr="00C10391" w:rsidRDefault="00D15D2C" w:rsidP="00C10391">
      <w:pPr>
        <w:pStyle w:val="04Sec2Examqn"/>
        <w:spacing w:after="0" w:line="276" w:lineRule="auto"/>
        <w:ind w:firstLine="0"/>
        <w:contextualSpacing/>
        <w:rPr>
          <w:rFonts w:cs="Arial"/>
          <w:szCs w:val="24"/>
        </w:rPr>
      </w:pPr>
      <w:r w:rsidRPr="00C10391">
        <w:rPr>
          <w:rFonts w:cs="Arial"/>
          <w:szCs w:val="24"/>
        </w:rPr>
        <w:t xml:space="preserve">Question 3 </w:t>
      </w:r>
      <w:r w:rsidRPr="00C10391">
        <w:rPr>
          <w:rFonts w:cs="Arial"/>
          <w:b w:val="0"/>
          <w:szCs w:val="24"/>
        </w:rPr>
        <w:t>(continued)</w:t>
      </w:r>
      <w:r w:rsidRPr="00C10391">
        <w:rPr>
          <w:rFonts w:cs="Arial"/>
          <w:szCs w:val="24"/>
        </w:rPr>
        <w:t xml:space="preserve">     </w:t>
      </w:r>
    </w:p>
    <w:p w14:paraId="5213FA69" w14:textId="77777777" w:rsidR="00D15D2C" w:rsidRPr="00C10391" w:rsidRDefault="00D15D2C" w:rsidP="00C10391">
      <w:pPr>
        <w:pStyle w:val="04Sec2Examqn"/>
        <w:spacing w:after="0" w:line="276" w:lineRule="auto"/>
        <w:contextualSpacing/>
        <w:rPr>
          <w:rFonts w:cs="Arial"/>
          <w:szCs w:val="24"/>
        </w:rPr>
      </w:pPr>
    </w:p>
    <w:p w14:paraId="637A76AB"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(c)</w:t>
      </w:r>
      <w:r w:rsidRPr="00C10391">
        <w:rPr>
          <w:rFonts w:cs="Arial"/>
          <w:b w:val="0"/>
          <w:szCs w:val="24"/>
        </w:rPr>
        <w:tab/>
        <w:t>The data collected for the research was quantitative.</w:t>
      </w:r>
    </w:p>
    <w:p w14:paraId="6C2766DE" w14:textId="77777777" w:rsidR="00D15D2C" w:rsidRPr="00C10391" w:rsidRDefault="00D15D2C" w:rsidP="00C10391">
      <w:pPr>
        <w:pStyle w:val="04Sec2Examqn"/>
        <w:tabs>
          <w:tab w:val="clear" w:pos="10206"/>
        </w:tabs>
        <w:spacing w:line="276" w:lineRule="auto"/>
        <w:ind w:firstLine="0"/>
        <w:contextualSpacing/>
        <w:jc w:val="left"/>
        <w:rPr>
          <w:rFonts w:cs="Arial"/>
          <w:b w:val="0"/>
          <w:szCs w:val="24"/>
        </w:rPr>
      </w:pPr>
    </w:p>
    <w:p w14:paraId="60F3A3AE" w14:textId="5E973770" w:rsidR="00792731" w:rsidRDefault="00D15D2C" w:rsidP="00792731">
      <w:pPr>
        <w:pStyle w:val="04Sec2Examqn"/>
        <w:tabs>
          <w:tab w:val="clear" w:pos="10206"/>
        </w:tabs>
        <w:spacing w:before="0" w:after="0" w:line="480" w:lineRule="auto"/>
        <w:ind w:left="425" w:firstLine="0"/>
        <w:contextualSpacing/>
        <w:jc w:val="left"/>
        <w:rPr>
          <w:rFonts w:cs="Arial"/>
          <w:b w:val="0"/>
          <w:szCs w:val="24"/>
        </w:rPr>
      </w:pPr>
      <w:bookmarkStart w:id="37" w:name="_Hlk61011405"/>
      <w:r w:rsidRPr="00C10391">
        <w:rPr>
          <w:rFonts w:cs="Arial"/>
          <w:b w:val="0"/>
          <w:szCs w:val="24"/>
        </w:rPr>
        <w:tab/>
      </w:r>
      <w:proofErr w:type="spellStart"/>
      <w:r w:rsidRPr="00C10391">
        <w:rPr>
          <w:rFonts w:cs="Arial"/>
          <w:b w:val="0"/>
          <w:szCs w:val="24"/>
        </w:rPr>
        <w:t>i</w:t>
      </w:r>
      <w:proofErr w:type="spellEnd"/>
      <w:r w:rsidRPr="00C10391">
        <w:rPr>
          <w:rFonts w:cs="Arial"/>
          <w:b w:val="0"/>
          <w:szCs w:val="24"/>
        </w:rPr>
        <w:t xml:space="preserve">.     Provide </w:t>
      </w:r>
      <w:r w:rsidRPr="00C10391">
        <w:rPr>
          <w:rFonts w:cs="Arial"/>
          <w:bCs w:val="0"/>
          <w:szCs w:val="24"/>
        </w:rPr>
        <w:t>one</w:t>
      </w:r>
      <w:r w:rsidRPr="00C10391">
        <w:rPr>
          <w:rFonts w:cs="Arial"/>
          <w:b w:val="0"/>
          <w:szCs w:val="24"/>
        </w:rPr>
        <w:t xml:space="preserve"> benefit of collecting quantitative data.                                (1 mark)     </w:t>
      </w:r>
    </w:p>
    <w:p w14:paraId="47C15BA0" w14:textId="591A4C72" w:rsidR="00792731" w:rsidRPr="00792731" w:rsidRDefault="00D15D2C" w:rsidP="00792731">
      <w:pPr>
        <w:pStyle w:val="04Sec2Examqn"/>
        <w:tabs>
          <w:tab w:val="clear" w:pos="10206"/>
        </w:tabs>
        <w:spacing w:before="0" w:after="0" w:line="480" w:lineRule="auto"/>
        <w:ind w:left="425" w:firstLine="0"/>
        <w:contextualSpacing/>
        <w:jc w:val="left"/>
        <w:rPr>
          <w:rFonts w:cs="Arial"/>
          <w:szCs w:val="24"/>
        </w:rPr>
      </w:pPr>
      <w:r w:rsidRPr="00C10391">
        <w:rPr>
          <w:rFonts w:cs="Arial"/>
          <w:b w:val="0"/>
          <w:szCs w:val="24"/>
        </w:rPr>
        <w:t xml:space="preserve">          ____________________________________________________________________</w:t>
      </w:r>
    </w:p>
    <w:p w14:paraId="6C5F5E54" w14:textId="2FE7FFBE" w:rsidR="00D15D2C"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37"/>
    <w:p w14:paraId="21B2B561"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FE4FD4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ED4E7ED" w14:textId="77777777" w:rsidR="00D15D2C" w:rsidRPr="00C10391" w:rsidRDefault="00D15D2C" w:rsidP="00C10391">
      <w:pPr>
        <w:pStyle w:val="04Sec2Examqn"/>
        <w:tabs>
          <w:tab w:val="clear" w:pos="10206"/>
        </w:tabs>
        <w:spacing w:line="276" w:lineRule="auto"/>
        <w:ind w:firstLine="0"/>
        <w:contextualSpacing/>
        <w:jc w:val="left"/>
        <w:rPr>
          <w:rFonts w:cs="Arial"/>
          <w:szCs w:val="24"/>
        </w:rPr>
      </w:pPr>
      <w:r w:rsidRPr="00C10391">
        <w:rPr>
          <w:rFonts w:cs="Arial"/>
          <w:b w:val="0"/>
          <w:szCs w:val="24"/>
        </w:rPr>
        <w:tab/>
        <w:t xml:space="preserve">ii.    Provide </w:t>
      </w:r>
      <w:r w:rsidRPr="00C10391">
        <w:rPr>
          <w:rFonts w:cs="Arial"/>
          <w:bCs w:val="0"/>
          <w:szCs w:val="24"/>
        </w:rPr>
        <w:t>one</w:t>
      </w:r>
      <w:r w:rsidRPr="00C10391">
        <w:rPr>
          <w:rFonts w:cs="Arial"/>
          <w:b w:val="0"/>
          <w:szCs w:val="24"/>
        </w:rPr>
        <w:t xml:space="preserve"> benefit of collecting qualitative data.                                  (1 mark)</w:t>
      </w:r>
    </w:p>
    <w:p w14:paraId="78D26136"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39E84709" w14:textId="1BFAB50B" w:rsidR="00792731" w:rsidRPr="00C10391" w:rsidRDefault="00D15D2C" w:rsidP="00792731">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 xml:space="preserve">                 ____________________________________________________________________</w:t>
      </w:r>
    </w:p>
    <w:p w14:paraId="73F2F3BE" w14:textId="6DD21577" w:rsidR="00D15D2C" w:rsidRDefault="00D15D2C" w:rsidP="00792731">
      <w:pPr>
        <w:pStyle w:val="04Sec2Examqn"/>
        <w:tabs>
          <w:tab w:val="clear" w:pos="10206"/>
          <w:tab w:val="right" w:pos="8640"/>
        </w:tabs>
        <w:spacing w:before="0" w:after="0" w:line="480" w:lineRule="auto"/>
        <w:ind w:left="425" w:firstLine="0"/>
        <w:contextualSpacing/>
        <w:rPr>
          <w:ins w:id="38" w:author="EDWARDS Natalie [Narrogin Senior High School]" w:date="2021-04-27T16:20:00Z"/>
          <w:rFonts w:cs="Arial"/>
          <w:b w:val="0"/>
          <w:szCs w:val="24"/>
        </w:rPr>
      </w:pPr>
      <w:r w:rsidRPr="00C10391">
        <w:rPr>
          <w:rFonts w:cs="Arial"/>
          <w:b w:val="0"/>
          <w:szCs w:val="24"/>
        </w:rPr>
        <w:t>____________________________________________________________________</w:t>
      </w:r>
    </w:p>
    <w:p w14:paraId="2F8E699F" w14:textId="77777777" w:rsidR="00786690" w:rsidRDefault="00786690" w:rsidP="00792731">
      <w:pPr>
        <w:pStyle w:val="04Sec2Examqn"/>
        <w:tabs>
          <w:tab w:val="clear" w:pos="10206"/>
          <w:tab w:val="right" w:pos="8640"/>
        </w:tabs>
        <w:spacing w:before="0" w:after="0" w:line="480" w:lineRule="auto"/>
        <w:ind w:left="425" w:firstLine="0"/>
        <w:contextualSpacing/>
        <w:rPr>
          <w:ins w:id="39" w:author="EDWARDS Natalie [Narrogin Senior High School]" w:date="2021-04-27T16:15:00Z"/>
          <w:rFonts w:cs="Arial"/>
          <w:b w:val="0"/>
          <w:szCs w:val="24"/>
        </w:rPr>
      </w:pPr>
    </w:p>
    <w:p w14:paraId="6FF37F07" w14:textId="7DD4037E" w:rsidR="0065579E" w:rsidRPr="0065579E" w:rsidDel="0065579E" w:rsidRDefault="0065579E">
      <w:pPr>
        <w:pStyle w:val="04Sec2Examqn"/>
        <w:tabs>
          <w:tab w:val="clear" w:pos="10206"/>
          <w:tab w:val="right" w:pos="8640"/>
        </w:tabs>
        <w:spacing w:before="0" w:after="0" w:line="480" w:lineRule="auto"/>
        <w:ind w:left="-11" w:firstLine="0"/>
        <w:contextualSpacing/>
        <w:jc w:val="right"/>
        <w:rPr>
          <w:del w:id="40" w:author="EDWARDS Natalie [Narrogin Senior High School]" w:date="2021-04-27T16:17:00Z"/>
          <w:rFonts w:cs="Arial"/>
          <w:b w:val="0"/>
          <w:szCs w:val="24"/>
        </w:rPr>
        <w:pPrChange w:id="41" w:author="EDWARDS Natalie [Narrogin Senior High School]" w:date="2021-04-27T16:21:00Z">
          <w:pPr>
            <w:pStyle w:val="04Sec2Examqn"/>
            <w:tabs>
              <w:tab w:val="clear" w:pos="10206"/>
              <w:tab w:val="right" w:pos="8640"/>
            </w:tabs>
            <w:spacing w:before="0" w:after="0" w:line="480" w:lineRule="auto"/>
            <w:ind w:left="425" w:firstLine="0"/>
            <w:contextualSpacing/>
          </w:pPr>
        </w:pPrChange>
      </w:pPr>
      <w:ins w:id="42" w:author="EDWARDS Natalie [Narrogin Senior High School]" w:date="2021-04-27T16:17:00Z">
        <w:r>
          <w:rPr>
            <w:rFonts w:cs="Arial"/>
            <w:b w:val="0"/>
            <w:szCs w:val="24"/>
          </w:rPr>
          <w:t xml:space="preserve">(d)    </w:t>
        </w:r>
      </w:ins>
      <w:ins w:id="43" w:author="EDWARDS Natalie [Narrogin Senior High School]" w:date="2021-04-27T16:21:00Z">
        <w:r w:rsidR="00786690">
          <w:rPr>
            <w:rFonts w:cs="Arial"/>
            <w:b w:val="0"/>
            <w:szCs w:val="24"/>
          </w:rPr>
          <w:t>Describe</w:t>
        </w:r>
      </w:ins>
      <w:ins w:id="44" w:author="EDWARDS Natalie [Narrogin Senior High School]" w:date="2021-04-27T16:17:00Z">
        <w:r>
          <w:rPr>
            <w:rFonts w:cs="Arial"/>
            <w:b w:val="0"/>
            <w:szCs w:val="24"/>
          </w:rPr>
          <w:t xml:space="preserve"> </w:t>
        </w:r>
      </w:ins>
      <w:ins w:id="45" w:author="EDWARDS Natalie [Narrogin Senior High School]" w:date="2021-04-27T16:19:00Z">
        <w:r w:rsidR="00786690">
          <w:rPr>
            <w:rFonts w:cs="Arial"/>
            <w:szCs w:val="24"/>
          </w:rPr>
          <w:t>one</w:t>
        </w:r>
      </w:ins>
      <w:ins w:id="46" w:author="EDWARDS Natalie [Narrogin Senior High School]" w:date="2021-04-27T16:17:00Z">
        <w:r>
          <w:rPr>
            <w:rFonts w:cs="Arial"/>
            <w:szCs w:val="24"/>
          </w:rPr>
          <w:t xml:space="preserve"> </w:t>
        </w:r>
        <w:r w:rsidR="00786690">
          <w:rPr>
            <w:rFonts w:cs="Arial"/>
            <w:b w:val="0"/>
            <w:szCs w:val="24"/>
          </w:rPr>
          <w:t>way</w:t>
        </w:r>
        <w:r>
          <w:rPr>
            <w:rFonts w:cs="Arial"/>
            <w:b w:val="0"/>
            <w:szCs w:val="24"/>
          </w:rPr>
          <w:t xml:space="preserve"> that </w:t>
        </w:r>
      </w:ins>
      <w:ins w:id="47" w:author="EDWARDS Natalie [Narrogin Senior High School]" w:date="2021-04-27T16:20:00Z">
        <w:r w:rsidR="00786690">
          <w:rPr>
            <w:rFonts w:cs="Arial"/>
            <w:b w:val="0"/>
            <w:szCs w:val="24"/>
          </w:rPr>
          <w:t xml:space="preserve">Miss </w:t>
        </w:r>
        <w:proofErr w:type="spellStart"/>
        <w:r w:rsidR="00786690">
          <w:rPr>
            <w:rFonts w:cs="Arial"/>
            <w:b w:val="0"/>
            <w:szCs w:val="24"/>
          </w:rPr>
          <w:t>Kicinski</w:t>
        </w:r>
        <w:proofErr w:type="spellEnd"/>
        <w:r w:rsidR="00786690">
          <w:rPr>
            <w:rFonts w:cs="Arial"/>
            <w:b w:val="0"/>
            <w:szCs w:val="24"/>
          </w:rPr>
          <w:t xml:space="preserve"> could increase the validity in this scenario. </w:t>
        </w:r>
      </w:ins>
      <w:ins w:id="48" w:author="EDWARDS Natalie [Narrogin Senior High School]" w:date="2021-04-27T16:19:00Z">
        <w:r w:rsidR="00786690">
          <w:rPr>
            <w:rFonts w:cs="Arial"/>
            <w:b w:val="0"/>
            <w:szCs w:val="24"/>
          </w:rPr>
          <w:t xml:space="preserve"> </w:t>
        </w:r>
      </w:ins>
      <w:ins w:id="49" w:author="EDWARDS Natalie [Narrogin Senior High School]" w:date="2021-04-27T16:21:00Z">
        <w:r w:rsidR="00786690">
          <w:rPr>
            <w:rFonts w:cs="Arial"/>
            <w:b w:val="0"/>
            <w:szCs w:val="24"/>
          </w:rPr>
          <w:tab/>
        </w:r>
        <w:r w:rsidR="00786690">
          <w:rPr>
            <w:rFonts w:cs="Arial"/>
            <w:b w:val="0"/>
            <w:szCs w:val="24"/>
          </w:rPr>
          <w:tab/>
        </w:r>
        <w:r w:rsidR="00786690">
          <w:rPr>
            <w:rFonts w:cs="Arial"/>
            <w:b w:val="0"/>
            <w:szCs w:val="24"/>
          </w:rPr>
          <w:tab/>
        </w:r>
      </w:ins>
      <w:ins w:id="50" w:author="EDWARDS Natalie [Narrogin Senior High School]" w:date="2021-04-27T16:20:00Z">
        <w:r w:rsidR="00786690">
          <w:rPr>
            <w:rFonts w:cs="Arial"/>
            <w:b w:val="0"/>
            <w:szCs w:val="24"/>
          </w:rPr>
          <w:t>(2 marks)</w:t>
        </w:r>
      </w:ins>
    </w:p>
    <w:p w14:paraId="4A7DB848" w14:textId="3B6F39E3" w:rsidR="00D15D2C" w:rsidRPr="00C10391" w:rsidRDefault="00D15D2C">
      <w:pPr>
        <w:pStyle w:val="04Sec2Examqn"/>
        <w:tabs>
          <w:tab w:val="clear" w:pos="10206"/>
          <w:tab w:val="right" w:pos="8640"/>
        </w:tabs>
        <w:spacing w:before="0" w:after="0" w:line="276" w:lineRule="auto"/>
        <w:ind w:left="-11" w:firstLine="0"/>
        <w:contextualSpacing/>
        <w:jc w:val="right"/>
        <w:rPr>
          <w:rFonts w:cs="Arial"/>
          <w:b w:val="0"/>
          <w:szCs w:val="24"/>
        </w:rPr>
        <w:pPrChange w:id="51" w:author="EDWARDS Natalie [Narrogin Senior High School]" w:date="2021-04-27T16:21:00Z">
          <w:pPr>
            <w:pStyle w:val="04Sec2Examqn"/>
            <w:tabs>
              <w:tab w:val="clear" w:pos="10206"/>
              <w:tab w:val="right" w:pos="8640"/>
            </w:tabs>
            <w:spacing w:before="0" w:after="0" w:line="276" w:lineRule="auto"/>
            <w:contextualSpacing/>
          </w:pPr>
        </w:pPrChange>
      </w:pPr>
    </w:p>
    <w:p w14:paraId="54139086" w14:textId="77777777" w:rsidR="00D15D2C" w:rsidRPr="00C10391" w:rsidDel="0065579E" w:rsidRDefault="00D15D2C" w:rsidP="00C10391">
      <w:pPr>
        <w:spacing w:line="276" w:lineRule="auto"/>
        <w:rPr>
          <w:del w:id="52" w:author="EDWARDS Natalie [Narrogin Senior High School]" w:date="2021-04-27T16:15:00Z"/>
          <w:rFonts w:ascii="Arial" w:hAnsi="Arial" w:cs="Arial"/>
          <w:b/>
        </w:rPr>
      </w:pPr>
    </w:p>
    <w:p w14:paraId="0D9C53E0" w14:textId="3A9547D8" w:rsidR="00D15D2C" w:rsidRPr="00C10391" w:rsidRDefault="00D15D2C" w:rsidP="00C10391">
      <w:pPr>
        <w:spacing w:line="276" w:lineRule="auto"/>
        <w:rPr>
          <w:rFonts w:ascii="Arial" w:hAnsi="Arial" w:cs="Arial"/>
          <w:b/>
        </w:rPr>
      </w:pPr>
    </w:p>
    <w:p w14:paraId="414A8121" w14:textId="77777777" w:rsidR="00D15D2C" w:rsidRPr="00C10391" w:rsidRDefault="00D15D2C" w:rsidP="00C10391">
      <w:pPr>
        <w:spacing w:line="276" w:lineRule="auto"/>
        <w:rPr>
          <w:rFonts w:ascii="Arial" w:hAnsi="Arial" w:cs="Arial"/>
          <w:b/>
        </w:rPr>
      </w:pPr>
    </w:p>
    <w:p w14:paraId="605D963D" w14:textId="77777777" w:rsidR="00786690" w:rsidRPr="00C10391" w:rsidRDefault="00786690" w:rsidP="00786690">
      <w:pPr>
        <w:pStyle w:val="04Sec2Examqn"/>
        <w:tabs>
          <w:tab w:val="clear" w:pos="10206"/>
          <w:tab w:val="right" w:pos="8640"/>
        </w:tabs>
        <w:spacing w:before="0" w:after="0" w:line="480" w:lineRule="auto"/>
        <w:ind w:left="425" w:firstLine="0"/>
        <w:contextualSpacing/>
        <w:rPr>
          <w:ins w:id="53" w:author="EDWARDS Natalie [Narrogin Senior High School]" w:date="2021-04-27T16:20:00Z"/>
          <w:rFonts w:cs="Arial"/>
          <w:b w:val="0"/>
          <w:szCs w:val="24"/>
        </w:rPr>
      </w:pPr>
      <w:ins w:id="54" w:author="EDWARDS Natalie [Narrogin Senior High School]" w:date="2021-04-27T16:20:00Z">
        <w:r w:rsidRPr="00C10391">
          <w:rPr>
            <w:rFonts w:cs="Arial"/>
            <w:b w:val="0"/>
            <w:szCs w:val="24"/>
          </w:rPr>
          <w:t>____________________________________________________________________</w:t>
        </w:r>
      </w:ins>
    </w:p>
    <w:p w14:paraId="01599302" w14:textId="77777777" w:rsidR="00786690" w:rsidRDefault="00786690" w:rsidP="00786690">
      <w:pPr>
        <w:pStyle w:val="04Sec2Examqn"/>
        <w:tabs>
          <w:tab w:val="clear" w:pos="10206"/>
          <w:tab w:val="right" w:pos="8640"/>
        </w:tabs>
        <w:spacing w:before="0" w:after="0" w:line="480" w:lineRule="auto"/>
        <w:ind w:left="425" w:firstLine="0"/>
        <w:contextualSpacing/>
        <w:rPr>
          <w:ins w:id="55" w:author="EDWARDS Natalie [Narrogin Senior High School]" w:date="2021-04-27T16:20:00Z"/>
          <w:rFonts w:cs="Arial"/>
          <w:b w:val="0"/>
          <w:szCs w:val="24"/>
        </w:rPr>
      </w:pPr>
      <w:ins w:id="56" w:author="EDWARDS Natalie [Narrogin Senior High School]" w:date="2021-04-27T16:20:00Z">
        <w:r w:rsidRPr="00C10391">
          <w:rPr>
            <w:rFonts w:cs="Arial"/>
            <w:b w:val="0"/>
            <w:szCs w:val="24"/>
          </w:rPr>
          <w:t>____________________________________________________________________</w:t>
        </w:r>
      </w:ins>
    </w:p>
    <w:p w14:paraId="6248B723" w14:textId="77777777" w:rsidR="00D15D2C" w:rsidRPr="00C10391" w:rsidRDefault="00D15D2C" w:rsidP="00C10391">
      <w:pPr>
        <w:spacing w:line="276" w:lineRule="auto"/>
        <w:rPr>
          <w:rFonts w:ascii="Arial" w:hAnsi="Arial" w:cs="Arial"/>
          <w:b/>
        </w:rPr>
      </w:pPr>
    </w:p>
    <w:p w14:paraId="1AA6A5FD" w14:textId="77777777" w:rsidR="00D15D2C" w:rsidRPr="00C10391" w:rsidRDefault="00D15D2C" w:rsidP="00C10391">
      <w:pPr>
        <w:spacing w:line="276" w:lineRule="auto"/>
        <w:rPr>
          <w:rFonts w:ascii="Arial" w:hAnsi="Arial" w:cs="Arial"/>
          <w:b/>
        </w:rPr>
      </w:pPr>
    </w:p>
    <w:p w14:paraId="063AA073" w14:textId="77777777" w:rsidR="00D15D2C" w:rsidRPr="00C10391" w:rsidRDefault="00D15D2C" w:rsidP="00C10391">
      <w:pPr>
        <w:spacing w:line="276" w:lineRule="auto"/>
        <w:rPr>
          <w:rFonts w:ascii="Arial" w:hAnsi="Arial" w:cs="Arial"/>
          <w:b/>
        </w:rPr>
      </w:pPr>
    </w:p>
    <w:p w14:paraId="1229FE79" w14:textId="77777777" w:rsidR="00D15D2C" w:rsidRPr="00C10391" w:rsidRDefault="00D15D2C" w:rsidP="00C10391">
      <w:pPr>
        <w:spacing w:line="276" w:lineRule="auto"/>
        <w:rPr>
          <w:rFonts w:ascii="Arial" w:hAnsi="Arial" w:cs="Arial"/>
          <w:b/>
        </w:rPr>
      </w:pPr>
    </w:p>
    <w:p w14:paraId="70141F40" w14:textId="77777777" w:rsidR="00D15D2C" w:rsidRPr="00C10391" w:rsidRDefault="00D15D2C" w:rsidP="00C10391">
      <w:pPr>
        <w:spacing w:line="276" w:lineRule="auto"/>
        <w:rPr>
          <w:rFonts w:ascii="Arial" w:hAnsi="Arial" w:cs="Arial"/>
          <w:b/>
        </w:rPr>
      </w:pPr>
    </w:p>
    <w:p w14:paraId="4EFFDC66" w14:textId="77777777" w:rsidR="00D15D2C" w:rsidRPr="00C10391" w:rsidRDefault="00D15D2C" w:rsidP="00C10391">
      <w:pPr>
        <w:spacing w:line="276" w:lineRule="auto"/>
        <w:rPr>
          <w:rFonts w:ascii="Arial" w:hAnsi="Arial" w:cs="Arial"/>
          <w:b/>
        </w:rPr>
      </w:pPr>
    </w:p>
    <w:p w14:paraId="48B72286" w14:textId="253560F8" w:rsidR="00D15D2C" w:rsidRPr="00C10391" w:rsidDel="005E1A65" w:rsidRDefault="00D15D2C" w:rsidP="00C10391">
      <w:pPr>
        <w:spacing w:line="276" w:lineRule="auto"/>
        <w:rPr>
          <w:del w:id="57" w:author="EDWARDS Natalie [Narrogin Senior High School]" w:date="2021-04-27T16:25:00Z"/>
          <w:rFonts w:ascii="Arial" w:hAnsi="Arial" w:cs="Arial"/>
          <w:b/>
        </w:rPr>
      </w:pPr>
    </w:p>
    <w:p w14:paraId="34B456FB" w14:textId="77777777" w:rsidR="00D15D2C" w:rsidRPr="00C10391" w:rsidRDefault="00D15D2C" w:rsidP="00C10391">
      <w:pPr>
        <w:spacing w:line="276" w:lineRule="auto"/>
        <w:rPr>
          <w:rFonts w:ascii="Arial" w:hAnsi="Arial" w:cs="Arial"/>
          <w:b/>
        </w:rPr>
      </w:pPr>
    </w:p>
    <w:p w14:paraId="0579AF08" w14:textId="77777777" w:rsidR="00D15D2C" w:rsidRPr="00C10391" w:rsidRDefault="00D15D2C" w:rsidP="00C10391">
      <w:pPr>
        <w:spacing w:line="276" w:lineRule="auto"/>
        <w:rPr>
          <w:rFonts w:ascii="Arial" w:hAnsi="Arial" w:cs="Arial"/>
          <w:b/>
        </w:rPr>
      </w:pPr>
    </w:p>
    <w:p w14:paraId="283C8333" w14:textId="77777777" w:rsidR="00D15D2C" w:rsidRPr="00C10391" w:rsidRDefault="00D15D2C" w:rsidP="00C10391">
      <w:pPr>
        <w:spacing w:line="276" w:lineRule="auto"/>
        <w:rPr>
          <w:rFonts w:ascii="Arial" w:hAnsi="Arial" w:cs="Arial"/>
          <w:b/>
        </w:rPr>
      </w:pPr>
    </w:p>
    <w:p w14:paraId="34820555" w14:textId="77777777" w:rsidR="00D15D2C" w:rsidRPr="00C10391" w:rsidRDefault="00D15D2C" w:rsidP="00C10391">
      <w:pPr>
        <w:spacing w:line="276" w:lineRule="auto"/>
        <w:rPr>
          <w:rFonts w:ascii="Arial" w:hAnsi="Arial" w:cs="Arial"/>
          <w:b/>
        </w:rPr>
      </w:pPr>
    </w:p>
    <w:p w14:paraId="7B13647E" w14:textId="77777777" w:rsidR="00D15D2C" w:rsidRPr="00C10391" w:rsidRDefault="00D15D2C" w:rsidP="00C10391">
      <w:pPr>
        <w:spacing w:line="276" w:lineRule="auto"/>
        <w:rPr>
          <w:rFonts w:ascii="Arial" w:hAnsi="Arial" w:cs="Arial"/>
          <w:b/>
        </w:rPr>
      </w:pPr>
    </w:p>
    <w:p w14:paraId="32033514" w14:textId="77777777" w:rsidR="00D15D2C" w:rsidRPr="00C10391" w:rsidRDefault="00D15D2C" w:rsidP="00C10391">
      <w:pPr>
        <w:spacing w:line="276" w:lineRule="auto"/>
        <w:rPr>
          <w:rFonts w:ascii="Arial" w:hAnsi="Arial" w:cs="Arial"/>
          <w:b/>
        </w:rPr>
      </w:pPr>
    </w:p>
    <w:p w14:paraId="40180B1F" w14:textId="77777777" w:rsidR="00D15D2C" w:rsidRPr="00C10391" w:rsidRDefault="00D15D2C" w:rsidP="00C10391">
      <w:pPr>
        <w:spacing w:line="276" w:lineRule="auto"/>
        <w:rPr>
          <w:rFonts w:ascii="Arial" w:hAnsi="Arial" w:cs="Arial"/>
          <w:b/>
        </w:rPr>
      </w:pPr>
    </w:p>
    <w:p w14:paraId="756F6958" w14:textId="1A6A2A0F" w:rsidR="00D15D2C" w:rsidRPr="00C10391" w:rsidDel="005E1A65" w:rsidRDefault="00D15D2C" w:rsidP="00C10391">
      <w:pPr>
        <w:spacing w:line="276" w:lineRule="auto"/>
        <w:rPr>
          <w:del w:id="58" w:author="EDWARDS Natalie [Narrogin Senior High School]" w:date="2021-04-27T16:25:00Z"/>
          <w:rFonts w:ascii="Arial" w:hAnsi="Arial" w:cs="Arial"/>
          <w:b/>
        </w:rPr>
      </w:pPr>
    </w:p>
    <w:p w14:paraId="4E2940F1" w14:textId="29B5B522" w:rsidR="00D15D2C" w:rsidRPr="00C10391" w:rsidDel="005E1A65" w:rsidRDefault="00D15D2C" w:rsidP="00C10391">
      <w:pPr>
        <w:spacing w:line="276" w:lineRule="auto"/>
        <w:rPr>
          <w:del w:id="59" w:author="EDWARDS Natalie [Narrogin Senior High School]" w:date="2021-04-27T16:25:00Z"/>
          <w:rFonts w:ascii="Arial" w:hAnsi="Arial" w:cs="Arial"/>
          <w:b/>
        </w:rPr>
      </w:pPr>
    </w:p>
    <w:p w14:paraId="1FAD2DA7" w14:textId="2BAE74AA" w:rsidR="00D15D2C" w:rsidRPr="00C10391" w:rsidDel="005E1A65" w:rsidRDefault="00D15D2C" w:rsidP="00C10391">
      <w:pPr>
        <w:spacing w:line="276" w:lineRule="auto"/>
        <w:rPr>
          <w:del w:id="60" w:author="EDWARDS Natalie [Narrogin Senior High School]" w:date="2021-04-27T16:25:00Z"/>
          <w:rFonts w:ascii="Arial" w:hAnsi="Arial" w:cs="Arial"/>
          <w:b/>
        </w:rPr>
      </w:pPr>
    </w:p>
    <w:p w14:paraId="51BD19D0" w14:textId="6C27F6C1" w:rsidR="00D15D2C" w:rsidRPr="00C10391" w:rsidDel="005E1A65" w:rsidRDefault="00D15D2C" w:rsidP="00C10391">
      <w:pPr>
        <w:spacing w:line="276" w:lineRule="auto"/>
        <w:rPr>
          <w:del w:id="61" w:author="EDWARDS Natalie [Narrogin Senior High School]" w:date="2021-04-27T16:25:00Z"/>
          <w:rFonts w:ascii="Arial" w:hAnsi="Arial" w:cs="Arial"/>
          <w:b/>
        </w:rPr>
      </w:pPr>
    </w:p>
    <w:p w14:paraId="2C287FE5" w14:textId="77777777" w:rsidR="00D15D2C" w:rsidRPr="00C10391" w:rsidRDefault="00D15D2C" w:rsidP="00792731">
      <w:pPr>
        <w:spacing w:line="276" w:lineRule="auto"/>
        <w:jc w:val="center"/>
        <w:rPr>
          <w:rFonts w:ascii="Arial" w:hAnsi="Arial" w:cs="Arial"/>
          <w:b/>
        </w:rPr>
      </w:pPr>
      <w:r w:rsidRPr="00C10391">
        <w:rPr>
          <w:rFonts w:ascii="Arial" w:hAnsi="Arial" w:cs="Arial"/>
          <w:b/>
        </w:rPr>
        <w:t>End of Section One</w:t>
      </w:r>
    </w:p>
    <w:p w14:paraId="28BF2CC4" w14:textId="417A8A93" w:rsidR="00D15D2C" w:rsidRPr="00C10391" w:rsidRDefault="00D15D2C" w:rsidP="00C10391">
      <w:pPr>
        <w:spacing w:line="276" w:lineRule="auto"/>
        <w:rPr>
          <w:rFonts w:ascii="Arial" w:eastAsia="MS Mincho" w:hAnsi="Arial" w:cs="Arial"/>
          <w:b/>
          <w:lang w:eastAsia="en-AU"/>
        </w:rPr>
      </w:pPr>
      <w:r w:rsidRPr="00C10391">
        <w:rPr>
          <w:rFonts w:ascii="Arial" w:hAnsi="Arial" w:cs="Arial"/>
          <w:b/>
        </w:rPr>
        <w:t>Section Two:  Short Answer</w:t>
      </w:r>
      <w:r w:rsidRPr="00C10391">
        <w:rPr>
          <w:rFonts w:ascii="Arial" w:hAnsi="Arial" w:cs="Arial"/>
          <w:b/>
        </w:rPr>
        <w:tab/>
      </w:r>
      <w:r w:rsidRPr="00C10391">
        <w:rPr>
          <w:rFonts w:ascii="Arial" w:hAnsi="Arial" w:cs="Arial"/>
          <w:b/>
        </w:rPr>
        <w:tab/>
      </w:r>
      <w:r w:rsidRPr="00C10391">
        <w:rPr>
          <w:rFonts w:ascii="Arial" w:hAnsi="Arial" w:cs="Arial"/>
          <w:b/>
        </w:rPr>
        <w:tab/>
        <w:t xml:space="preserve">                                55% (9</w:t>
      </w:r>
      <w:ins w:id="62" w:author="EDWARDS Natalie [Narrogin Senior High School]" w:date="2021-04-27T16:32:00Z">
        <w:r w:rsidR="00746A60">
          <w:rPr>
            <w:rFonts w:ascii="Arial" w:hAnsi="Arial" w:cs="Arial"/>
            <w:b/>
          </w:rPr>
          <w:t>3</w:t>
        </w:r>
      </w:ins>
      <w:del w:id="63" w:author="EDWARDS Natalie [Narrogin Senior High School]" w:date="2021-04-27T16:32:00Z">
        <w:r w:rsidRPr="00C10391" w:rsidDel="00746A60">
          <w:rPr>
            <w:rFonts w:ascii="Arial" w:hAnsi="Arial" w:cs="Arial"/>
            <w:b/>
          </w:rPr>
          <w:delText>6</w:delText>
        </w:r>
      </w:del>
      <w:r w:rsidRPr="00C10391">
        <w:rPr>
          <w:rFonts w:ascii="Arial" w:hAnsi="Arial" w:cs="Arial"/>
          <w:b/>
        </w:rPr>
        <w:t xml:space="preserve"> marks)</w:t>
      </w:r>
    </w:p>
    <w:p w14:paraId="49251400" w14:textId="77777777" w:rsidR="00D15D2C" w:rsidRPr="00C10391" w:rsidRDefault="00D15D2C" w:rsidP="00C10391">
      <w:pPr>
        <w:pStyle w:val="03Sub-sub-heading"/>
        <w:spacing w:line="276" w:lineRule="auto"/>
        <w:rPr>
          <w:b w:val="0"/>
        </w:rPr>
      </w:pPr>
      <w:r w:rsidRPr="00C10391">
        <w:rPr>
          <w:b w:val="0"/>
        </w:rPr>
        <w:t xml:space="preserve">This section has </w:t>
      </w:r>
      <w:r w:rsidRPr="00C10391">
        <w:t>six</w:t>
      </w:r>
      <w:r w:rsidRPr="00C10391">
        <w:rPr>
          <w:b w:val="0"/>
        </w:rPr>
        <w:t xml:space="preserve"> questions.  Answer </w:t>
      </w:r>
      <w:r w:rsidRPr="00C10391">
        <w:t>all</w:t>
      </w:r>
      <w:r w:rsidRPr="00C10391">
        <w:rPr>
          <w:b w:val="0"/>
        </w:rPr>
        <w:t xml:space="preserve"> questions. Write your answers in the spaces provided.</w:t>
      </w:r>
    </w:p>
    <w:p w14:paraId="2E7D11B4" w14:textId="77777777" w:rsidR="00D15D2C" w:rsidRPr="00C10391" w:rsidRDefault="00D15D2C" w:rsidP="00C10391">
      <w:pPr>
        <w:pStyle w:val="03Sub-sub-heading"/>
        <w:spacing w:before="0" w:after="0" w:line="276" w:lineRule="auto"/>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F1CE7BB" w14:textId="77777777" w:rsidR="00D15D2C" w:rsidRPr="00C10391" w:rsidRDefault="00D15D2C" w:rsidP="00C10391">
      <w:pPr>
        <w:pStyle w:val="03Sub-sub-heading"/>
        <w:spacing w:before="0" w:after="0" w:line="276" w:lineRule="auto"/>
        <w:ind w:left="1080"/>
        <w:rPr>
          <w:b w:val="0"/>
        </w:rPr>
      </w:pPr>
    </w:p>
    <w:p w14:paraId="62F2B365" w14:textId="77777777" w:rsidR="00D15D2C" w:rsidRPr="00C10391" w:rsidRDefault="00D15D2C" w:rsidP="00C10391">
      <w:pPr>
        <w:pStyle w:val="03Sub-sub-heading"/>
        <w:spacing w:before="0" w:after="0" w:line="276" w:lineRule="auto"/>
        <w:rPr>
          <w:b w:val="0"/>
        </w:rPr>
      </w:pPr>
      <w:r w:rsidRPr="00C10391">
        <w:rPr>
          <w:b w:val="0"/>
        </w:rPr>
        <w:t xml:space="preserve">Suggested working time:  90 minutes </w:t>
      </w:r>
    </w:p>
    <w:p w14:paraId="13D907F4" w14:textId="7CC74A34" w:rsidR="00D15D2C" w:rsidRPr="00C10391" w:rsidRDefault="00D15D2C" w:rsidP="00C10391">
      <w:pPr>
        <w:pStyle w:val="03Sub-sub-heading"/>
        <w:spacing w:line="276" w:lineRule="auto"/>
        <w:rPr>
          <w:b w:val="0"/>
        </w:rPr>
      </w:pPr>
      <w:r w:rsidRPr="00C10391">
        <w:rPr>
          <w:b w:val="0"/>
        </w:rPr>
        <w:t>________________________________________________________________</w:t>
      </w:r>
      <w:r w:rsidR="003E34BB" w:rsidRPr="00C10391">
        <w:rPr>
          <w:b w:val="0"/>
        </w:rPr>
        <w:t>________</w:t>
      </w:r>
    </w:p>
    <w:p w14:paraId="0812E274" w14:textId="34C128E4" w:rsidR="00D15D2C" w:rsidRPr="00C10391" w:rsidRDefault="00D15D2C" w:rsidP="00C10391">
      <w:pPr>
        <w:pStyle w:val="04Sec2Examqn"/>
        <w:tabs>
          <w:tab w:val="clear" w:pos="10206"/>
          <w:tab w:val="right" w:pos="8640"/>
        </w:tabs>
        <w:spacing w:line="276" w:lineRule="auto"/>
        <w:contextualSpacing/>
        <w:rPr>
          <w:rFonts w:cs="Arial"/>
          <w:szCs w:val="24"/>
        </w:rPr>
      </w:pPr>
      <w:r w:rsidRPr="00C10391">
        <w:rPr>
          <w:rFonts w:cs="Arial"/>
          <w:szCs w:val="24"/>
        </w:rPr>
        <w:t xml:space="preserve">Question 4 </w:t>
      </w:r>
      <w:r w:rsidRPr="00C10391">
        <w:rPr>
          <w:rFonts w:cs="Arial"/>
          <w:szCs w:val="24"/>
        </w:rPr>
        <w:tab/>
        <w:t xml:space="preserve">       (17 marks)</w:t>
      </w:r>
    </w:p>
    <w:p w14:paraId="57862234" w14:textId="77777777" w:rsidR="00D15D2C" w:rsidRPr="00C10391" w:rsidRDefault="00D15D2C" w:rsidP="00C10391">
      <w:pPr>
        <w:pStyle w:val="04Sec2Examqn"/>
        <w:tabs>
          <w:tab w:val="clear" w:pos="10206"/>
          <w:tab w:val="right" w:pos="8640"/>
        </w:tabs>
        <w:spacing w:line="276" w:lineRule="auto"/>
        <w:contextualSpacing/>
        <w:rPr>
          <w:rFonts w:cs="Arial"/>
          <w:szCs w:val="24"/>
        </w:rPr>
      </w:pPr>
    </w:p>
    <w:p w14:paraId="20FD8B81" w14:textId="130B10DA" w:rsidR="00D15D2C" w:rsidRPr="003E34BB" w:rsidRDefault="00D15D2C" w:rsidP="003E34BB">
      <w:pPr>
        <w:pStyle w:val="04Sec2Examqn"/>
        <w:tabs>
          <w:tab w:val="clear" w:pos="10206"/>
          <w:tab w:val="right" w:pos="8640"/>
        </w:tabs>
        <w:spacing w:line="276" w:lineRule="auto"/>
        <w:contextualSpacing/>
        <w:jc w:val="left"/>
        <w:rPr>
          <w:rFonts w:cs="Arial"/>
          <w:b w:val="0"/>
          <w:bCs w:val="0"/>
          <w:szCs w:val="24"/>
        </w:rPr>
      </w:pPr>
      <w:r w:rsidRPr="00C10391">
        <w:rPr>
          <w:rFonts w:cs="Arial"/>
          <w:b w:val="0"/>
          <w:bCs w:val="0"/>
          <w:szCs w:val="24"/>
        </w:rPr>
        <w:t>In the Netflix drama, The Queen’s Gambit, the main character is Beth, a chess prodigy who strives to become the greatest chess player in the world. The game of chess requires skills that are dominantly controlled by the left or right cerebral hemispheres in the brain.</w:t>
      </w:r>
    </w:p>
    <w:p w14:paraId="39DD8564"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(a)     For the following examples, identify whether the left or right hemisphere is more </w:t>
      </w:r>
    </w:p>
    <w:p w14:paraId="025329A5"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dominant</w:t>
      </w:r>
      <w:proofErr w:type="gramEnd"/>
      <w:r w:rsidRPr="00C10391">
        <w:rPr>
          <w:rFonts w:ascii="Arial" w:hAnsi="Arial" w:cs="Arial"/>
        </w:rPr>
        <w:t>.</w:t>
      </w:r>
    </w:p>
    <w:p w14:paraId="4B714A06" w14:textId="77777777" w:rsidR="00D15D2C" w:rsidRPr="00C10391" w:rsidRDefault="00D15D2C" w:rsidP="00C10391">
      <w:pPr>
        <w:spacing w:line="276" w:lineRule="auto"/>
        <w:contextualSpacing/>
        <w:rPr>
          <w:rFonts w:ascii="Arial" w:hAnsi="Arial" w:cs="Arial"/>
        </w:rPr>
      </w:pPr>
    </w:p>
    <w:p w14:paraId="5431B307" w14:textId="77777777" w:rsidR="00D15D2C" w:rsidRPr="00C10391" w:rsidRDefault="00D15D2C" w:rsidP="00C10391">
      <w:pPr>
        <w:pStyle w:val="NoSpacing"/>
        <w:spacing w:line="276" w:lineRule="auto"/>
        <w:rPr>
          <w:rFonts w:ascii="Arial" w:hAnsi="Arial" w:cs="Arial"/>
          <w:b/>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Recognising that the chess board has a pattern of dark and light squares.</w:t>
      </w:r>
      <w:r w:rsidRPr="00C10391">
        <w:rPr>
          <w:rFonts w:ascii="Arial" w:hAnsi="Arial" w:cs="Arial"/>
          <w:b/>
        </w:rPr>
        <w:t xml:space="preserve">         </w:t>
      </w:r>
    </w:p>
    <w:p w14:paraId="11AE0523" w14:textId="77777777" w:rsidR="00D15D2C" w:rsidRPr="00C10391" w:rsidRDefault="00D15D2C" w:rsidP="00C10391">
      <w:pPr>
        <w:pStyle w:val="NoSpacing"/>
        <w:spacing w:line="276" w:lineRule="auto"/>
        <w:rPr>
          <w:rFonts w:ascii="Arial" w:hAnsi="Arial" w:cs="Arial"/>
        </w:rPr>
      </w:pPr>
      <w:r w:rsidRPr="00C10391">
        <w:rPr>
          <w:rFonts w:ascii="Arial" w:hAnsi="Arial" w:cs="Arial"/>
          <w:b/>
        </w:rPr>
        <w:t xml:space="preserve">                                                                                                                               </w:t>
      </w:r>
      <w:r w:rsidRPr="00C10391">
        <w:rPr>
          <w:rFonts w:ascii="Arial" w:hAnsi="Arial" w:cs="Arial"/>
        </w:rPr>
        <w:t>(1 mark)</w:t>
      </w:r>
    </w:p>
    <w:p w14:paraId="5C07D147" w14:textId="124FA468"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32F46829"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54CBEC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C4039A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ii.     The abstract reasoning required when working out which piece to move (if I </w:t>
      </w:r>
    </w:p>
    <w:p w14:paraId="56F18A12"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move</w:t>
      </w:r>
      <w:proofErr w:type="gramEnd"/>
      <w:r w:rsidRPr="00C10391">
        <w:rPr>
          <w:rFonts w:cs="Arial"/>
          <w:b w:val="0"/>
          <w:szCs w:val="24"/>
        </w:rPr>
        <w:t xml:space="preserve"> my rook here, then I can take out his bishop).                              (1 mark)</w:t>
      </w:r>
    </w:p>
    <w:p w14:paraId="0B4AC7C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EDF0511" w14:textId="310290D0"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5CD24CF8"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0ADFA03C"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4012E4FB"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iii.     Visualising in your mind a combination of moves to make on the board.</w:t>
      </w:r>
    </w:p>
    <w:p w14:paraId="2FE73A17" w14:textId="77777777" w:rsidR="00D15D2C" w:rsidRPr="00C10391" w:rsidRDefault="00D15D2C" w:rsidP="003E34BB">
      <w:pPr>
        <w:pStyle w:val="04Sec2Examqn"/>
        <w:tabs>
          <w:tab w:val="clear" w:pos="10206"/>
        </w:tabs>
        <w:spacing w:line="276" w:lineRule="auto"/>
        <w:ind w:left="570" w:hanging="570"/>
        <w:contextualSpacing/>
        <w:jc w:val="right"/>
        <w:rPr>
          <w:rFonts w:cs="Arial"/>
          <w:szCs w:val="24"/>
        </w:rPr>
      </w:pPr>
      <w:r w:rsidRPr="00C10391">
        <w:rPr>
          <w:rFonts w:cs="Arial"/>
          <w:b w:val="0"/>
          <w:szCs w:val="24"/>
        </w:rPr>
        <w:t xml:space="preserve">                                                                                                                               (1 mark)</w:t>
      </w:r>
    </w:p>
    <w:p w14:paraId="54AC5414"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7222674B" w14:textId="4945BA5B"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r w:rsidRPr="00C10391">
        <w:rPr>
          <w:rFonts w:cs="Arial"/>
          <w:b w:val="0"/>
          <w:szCs w:val="24"/>
        </w:rPr>
        <w:t xml:space="preserve">      _____________________________________________________________________</w:t>
      </w:r>
    </w:p>
    <w:p w14:paraId="2CE194E5"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6519D75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2B678072" w14:textId="2A922754"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iv.     Moving a chess piece with your left hand.</w:t>
      </w:r>
      <w:r w:rsidRPr="00C10391">
        <w:rPr>
          <w:rFonts w:cs="Arial"/>
          <w:b w:val="0"/>
          <w:szCs w:val="24"/>
        </w:rPr>
        <w:tab/>
        <w:t xml:space="preserve">                                            (1 mark)</w:t>
      </w:r>
    </w:p>
    <w:p w14:paraId="3CB76CB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40BD117" w14:textId="77777777" w:rsidR="003E34BB" w:rsidRDefault="00D15D2C" w:rsidP="003E34BB">
      <w:pPr>
        <w:pStyle w:val="04Sec2Examqn"/>
        <w:spacing w:line="276" w:lineRule="auto"/>
        <w:ind w:left="560" w:hanging="560"/>
        <w:jc w:val="left"/>
        <w:rPr>
          <w:rFonts w:cs="Arial"/>
          <w:b w:val="0"/>
          <w:bCs w:val="0"/>
          <w:szCs w:val="24"/>
        </w:rPr>
      </w:pPr>
      <w:r w:rsidRPr="00C10391">
        <w:rPr>
          <w:rFonts w:cs="Arial"/>
          <w:b w:val="0"/>
          <w:bCs w:val="0"/>
          <w:szCs w:val="24"/>
        </w:rPr>
        <w:t xml:space="preserve">                    ___________________________________________________________________</w:t>
      </w:r>
    </w:p>
    <w:p w14:paraId="3340E44B" w14:textId="266FA4A3" w:rsidR="00D15D2C" w:rsidRPr="003E34BB" w:rsidRDefault="00D15D2C" w:rsidP="003E34BB">
      <w:pPr>
        <w:pStyle w:val="04Sec2Examqn"/>
        <w:spacing w:line="276" w:lineRule="auto"/>
        <w:ind w:left="560" w:hanging="560"/>
        <w:jc w:val="left"/>
        <w:rPr>
          <w:rFonts w:cs="Arial"/>
          <w:b w:val="0"/>
          <w:bCs w:val="0"/>
          <w:szCs w:val="24"/>
        </w:rPr>
      </w:pPr>
      <w:r w:rsidRPr="00C10391">
        <w:rPr>
          <w:rFonts w:cs="Arial"/>
          <w:szCs w:val="24"/>
        </w:rPr>
        <w:t xml:space="preserve">Question 4 </w:t>
      </w:r>
      <w:r w:rsidRPr="00C10391">
        <w:rPr>
          <w:rFonts w:cs="Arial"/>
          <w:b w:val="0"/>
          <w:szCs w:val="24"/>
        </w:rPr>
        <w:t>(continued)</w:t>
      </w:r>
    </w:p>
    <w:p w14:paraId="5B82D641" w14:textId="77777777" w:rsidR="00D15D2C" w:rsidRPr="00C10391" w:rsidRDefault="00D15D2C" w:rsidP="00C10391">
      <w:pPr>
        <w:pStyle w:val="04Sec2Examqn"/>
        <w:spacing w:after="0" w:line="276" w:lineRule="auto"/>
        <w:contextualSpacing/>
        <w:rPr>
          <w:rFonts w:cs="Arial"/>
          <w:szCs w:val="24"/>
        </w:rPr>
      </w:pPr>
    </w:p>
    <w:p w14:paraId="4562609E"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(b)</w:t>
      </w:r>
      <w:r w:rsidRPr="00C10391">
        <w:rPr>
          <w:rFonts w:cs="Arial"/>
          <w:b w:val="0"/>
          <w:bCs w:val="0"/>
          <w:szCs w:val="24"/>
        </w:rPr>
        <w:tab/>
        <w:t xml:space="preserve">Describe the location of the cerebral cortex in the brain.                            (2 marks) </w:t>
      </w:r>
    </w:p>
    <w:p w14:paraId="6A21618A"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4DE23514" w14:textId="5774F81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A1B1861" w14:textId="3D5DA0C8"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C833274" w14:textId="77777777" w:rsidR="00D15D2C" w:rsidRPr="00C10391" w:rsidRDefault="00D15D2C" w:rsidP="00792731">
      <w:pPr>
        <w:pStyle w:val="04Sec2Examqn"/>
        <w:spacing w:after="0" w:line="276" w:lineRule="auto"/>
        <w:ind w:firstLine="0"/>
        <w:contextualSpacing/>
        <w:rPr>
          <w:rFonts w:cs="Arial"/>
          <w:b w:val="0"/>
          <w:szCs w:val="24"/>
        </w:rPr>
      </w:pPr>
    </w:p>
    <w:p w14:paraId="503377A9" w14:textId="77777777" w:rsidR="00D15D2C" w:rsidRPr="00C10391" w:rsidRDefault="00D15D2C" w:rsidP="00C10391">
      <w:pPr>
        <w:pStyle w:val="04Sec2Examqn"/>
        <w:spacing w:after="0" w:line="276" w:lineRule="auto"/>
        <w:contextualSpacing/>
        <w:rPr>
          <w:rFonts w:cs="Arial"/>
          <w:b w:val="0"/>
          <w:szCs w:val="24"/>
        </w:rPr>
      </w:pPr>
    </w:p>
    <w:p w14:paraId="6182816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(c)     Describe the physical structure of the corpus callosum.                               (1 mark)</w:t>
      </w:r>
    </w:p>
    <w:p w14:paraId="66AB6C03"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595BAB3F" w14:textId="3EB97F46"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C5637AB" w14:textId="77777777" w:rsidR="00D15D2C" w:rsidRPr="00C10391" w:rsidRDefault="00D15D2C" w:rsidP="003E34BB">
      <w:pPr>
        <w:pStyle w:val="04Sec2Examqn"/>
        <w:tabs>
          <w:tab w:val="clear" w:pos="10206"/>
          <w:tab w:val="right" w:pos="8640"/>
        </w:tabs>
        <w:spacing w:before="0" w:after="0" w:line="276" w:lineRule="auto"/>
        <w:ind w:firstLine="0"/>
        <w:contextualSpacing/>
        <w:rPr>
          <w:rFonts w:cs="Arial"/>
          <w:b w:val="0"/>
          <w:szCs w:val="24"/>
        </w:rPr>
      </w:pPr>
    </w:p>
    <w:p w14:paraId="02A2551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(d)     </w:t>
      </w:r>
      <w:proofErr w:type="spellStart"/>
      <w:proofErr w:type="gramStart"/>
      <w:r w:rsidRPr="00C10391">
        <w:rPr>
          <w:rFonts w:cs="Arial"/>
          <w:b w:val="0"/>
          <w:szCs w:val="24"/>
        </w:rPr>
        <w:t>i</w:t>
      </w:r>
      <w:proofErr w:type="spellEnd"/>
      <w:proofErr w:type="gramEnd"/>
      <w:r w:rsidRPr="00C10391">
        <w:rPr>
          <w:rFonts w:cs="Arial"/>
          <w:b w:val="0"/>
          <w:szCs w:val="24"/>
        </w:rPr>
        <w:t xml:space="preserve">.     Using the diagram below, identify the part of Phineas Gage’s brain that </w:t>
      </w:r>
    </w:p>
    <w:p w14:paraId="28A82A01"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sustained</w:t>
      </w:r>
      <w:proofErr w:type="gramEnd"/>
      <w:r w:rsidRPr="00C10391">
        <w:rPr>
          <w:rFonts w:cs="Arial"/>
          <w:b w:val="0"/>
          <w:szCs w:val="24"/>
        </w:rPr>
        <w:t xml:space="preserve"> most of the damage during his accident (shade in or draw a line </w:t>
      </w:r>
    </w:p>
    <w:p w14:paraId="5660347E"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around</w:t>
      </w:r>
      <w:proofErr w:type="gramEnd"/>
      <w:r w:rsidRPr="00C10391">
        <w:rPr>
          <w:rFonts w:cs="Arial"/>
          <w:b w:val="0"/>
          <w:szCs w:val="24"/>
        </w:rPr>
        <w:t xml:space="preserve"> the part).                                                                                     (1 mark)</w:t>
      </w:r>
    </w:p>
    <w:p w14:paraId="43CAA53B"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5031B20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1D86CDF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noProof/>
          <w:szCs w:val="24"/>
          <w:lang w:eastAsia="en-AU"/>
        </w:rPr>
        <w:drawing>
          <wp:anchor distT="0" distB="0" distL="114300" distR="114300" simplePos="0" relativeHeight="251669504" behindDoc="1" locked="0" layoutInCell="1" allowOverlap="1" wp14:anchorId="28930EED" wp14:editId="2CB0669A">
            <wp:simplePos x="0" y="0"/>
            <wp:positionH relativeFrom="margin">
              <wp:align>center</wp:align>
            </wp:positionH>
            <wp:positionV relativeFrom="paragraph">
              <wp:posOffset>5715</wp:posOffset>
            </wp:positionV>
            <wp:extent cx="2457450" cy="2959100"/>
            <wp:effectExtent l="0" t="0" r="0" b="0"/>
            <wp:wrapTight wrapText="bothSides">
              <wp:wrapPolygon edited="0">
                <wp:start x="0" y="0"/>
                <wp:lineTo x="0" y="21415"/>
                <wp:lineTo x="21433" y="21415"/>
                <wp:lineTo x="214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780DF" w14:textId="77777777" w:rsidR="00D15D2C" w:rsidRPr="00C10391" w:rsidRDefault="00D15D2C" w:rsidP="00C10391">
      <w:pPr>
        <w:pStyle w:val="04Sec2Examqn"/>
        <w:tabs>
          <w:tab w:val="clear" w:pos="10206"/>
        </w:tabs>
        <w:spacing w:line="276" w:lineRule="auto"/>
        <w:ind w:left="570" w:hanging="570"/>
        <w:contextualSpacing/>
        <w:jc w:val="left"/>
        <w:rPr>
          <w:rFonts w:cs="Arial"/>
          <w:szCs w:val="24"/>
        </w:rPr>
      </w:pPr>
    </w:p>
    <w:p w14:paraId="6A37E18C" w14:textId="77777777" w:rsidR="00D15D2C" w:rsidRPr="00C10391" w:rsidRDefault="00D15D2C" w:rsidP="00C10391">
      <w:pPr>
        <w:pStyle w:val="04Sec2Examqn"/>
        <w:spacing w:after="0" w:line="276" w:lineRule="auto"/>
        <w:contextualSpacing/>
        <w:rPr>
          <w:rFonts w:cs="Arial"/>
          <w:b w:val="0"/>
          <w:szCs w:val="24"/>
        </w:rPr>
      </w:pPr>
    </w:p>
    <w:p w14:paraId="7CD49F55" w14:textId="77777777" w:rsidR="00D15D2C" w:rsidRPr="00C10391" w:rsidRDefault="00D15D2C" w:rsidP="00C10391">
      <w:pPr>
        <w:pStyle w:val="04Sec2Examqn"/>
        <w:spacing w:after="0" w:line="276" w:lineRule="auto"/>
        <w:contextualSpacing/>
        <w:rPr>
          <w:rFonts w:cs="Arial"/>
          <w:b w:val="0"/>
          <w:szCs w:val="24"/>
        </w:rPr>
      </w:pPr>
    </w:p>
    <w:p w14:paraId="03F17A2A"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1E8618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AF1F10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1EB763F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7C83DCB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9B64ED6"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11FB4E2C"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70F2AD12"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8E6897F"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F358DA7"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4880235"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0C96A1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9F8E9F3"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598ECC12" w14:textId="77777777" w:rsidR="00D15D2C" w:rsidRPr="00C10391" w:rsidRDefault="00D15D2C" w:rsidP="003E34BB">
      <w:pPr>
        <w:pStyle w:val="04Sec2Examqn"/>
        <w:tabs>
          <w:tab w:val="clear" w:pos="10206"/>
          <w:tab w:val="right" w:pos="8640"/>
        </w:tabs>
        <w:spacing w:line="276" w:lineRule="auto"/>
        <w:ind w:firstLine="0"/>
        <w:contextualSpacing/>
        <w:jc w:val="left"/>
        <w:rPr>
          <w:rFonts w:cs="Arial"/>
          <w:b w:val="0"/>
          <w:bCs w:val="0"/>
          <w:szCs w:val="24"/>
        </w:rPr>
      </w:pPr>
    </w:p>
    <w:p w14:paraId="5637C27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42BB5E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bookmarkStart w:id="64" w:name="_Hlk61015593"/>
      <w:r w:rsidRPr="00C10391">
        <w:rPr>
          <w:rFonts w:cs="Arial"/>
          <w:b w:val="0"/>
          <w:szCs w:val="24"/>
        </w:rPr>
        <w:t xml:space="preserve">        </w:t>
      </w:r>
      <w:bookmarkStart w:id="65" w:name="_Hlk29578654"/>
      <w:r w:rsidRPr="00C10391">
        <w:rPr>
          <w:rFonts w:cs="Arial"/>
          <w:b w:val="0"/>
          <w:szCs w:val="24"/>
        </w:rPr>
        <w:t xml:space="preserve">ii.     Name the research method used to study one person, such as Phineas Gage, </w:t>
      </w:r>
    </w:p>
    <w:p w14:paraId="0BEE4FF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or</w:t>
      </w:r>
      <w:proofErr w:type="gramEnd"/>
      <w:r w:rsidRPr="00C10391">
        <w:rPr>
          <w:rFonts w:cs="Arial"/>
          <w:b w:val="0"/>
          <w:szCs w:val="24"/>
        </w:rPr>
        <w:t xml:space="preserve"> a small group of people.                                                                     (1 mark)</w:t>
      </w:r>
    </w:p>
    <w:p w14:paraId="507F540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322D6C8" w14:textId="59730AB3" w:rsidR="00D15D2C" w:rsidRPr="00C10391" w:rsidRDefault="00D15D2C" w:rsidP="003E34BB">
      <w:pPr>
        <w:pStyle w:val="04Sec2Examqn"/>
        <w:spacing w:before="0" w:after="0" w:line="480" w:lineRule="auto"/>
        <w:ind w:left="425" w:firstLine="0"/>
        <w:jc w:val="left"/>
        <w:rPr>
          <w:rFonts w:cs="Arial"/>
          <w:b w:val="0"/>
          <w:bCs w:val="0"/>
          <w:szCs w:val="24"/>
        </w:rPr>
      </w:pPr>
      <w:r w:rsidRPr="00C10391">
        <w:rPr>
          <w:rFonts w:cs="Arial"/>
          <w:b w:val="0"/>
          <w:bCs w:val="0"/>
          <w:szCs w:val="24"/>
        </w:rPr>
        <w:t xml:space="preserve">  ___________________________________________________________________</w:t>
      </w:r>
      <w:bookmarkEnd w:id="64"/>
      <w:bookmarkEnd w:id="65"/>
    </w:p>
    <w:p w14:paraId="3A968050" w14:textId="77777777" w:rsidR="00D15D2C" w:rsidRPr="00C10391" w:rsidRDefault="00D15D2C" w:rsidP="00C10391">
      <w:pPr>
        <w:pStyle w:val="04Sec2Examqn"/>
        <w:spacing w:after="0" w:line="276" w:lineRule="auto"/>
        <w:contextualSpacing/>
        <w:rPr>
          <w:rFonts w:cs="Arial"/>
          <w:b w:val="0"/>
          <w:szCs w:val="24"/>
        </w:rPr>
      </w:pPr>
      <w:r w:rsidRPr="00C10391">
        <w:rPr>
          <w:rFonts w:cs="Arial"/>
          <w:szCs w:val="24"/>
        </w:rPr>
        <w:t xml:space="preserve">Question 4 </w:t>
      </w:r>
      <w:r w:rsidRPr="00C10391">
        <w:rPr>
          <w:rFonts w:cs="Arial"/>
          <w:b w:val="0"/>
          <w:szCs w:val="24"/>
        </w:rPr>
        <w:t>(continued)</w:t>
      </w:r>
    </w:p>
    <w:p w14:paraId="3AC545BE"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3D116B35"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(e)     Describe the path messages take when travelling through a sending (presynaptic) neuron to a receiving (post synaptic) neuron.                                             (4 marks)</w:t>
      </w:r>
    </w:p>
    <w:p w14:paraId="604A9A4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66" w:name="_Hlk61014667"/>
    </w:p>
    <w:p w14:paraId="0BE68ACB" w14:textId="5086E37A"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bookmarkStart w:id="67" w:name="_Hlk29579297"/>
      <w:r w:rsidRPr="00C10391">
        <w:rPr>
          <w:rFonts w:cs="Arial"/>
          <w:b w:val="0"/>
          <w:szCs w:val="24"/>
        </w:rPr>
        <w:t>____________________________________________________________________</w:t>
      </w:r>
    </w:p>
    <w:p w14:paraId="6027516F" w14:textId="61D19915"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66"/>
    </w:p>
    <w:p w14:paraId="49AEC400" w14:textId="40EAABB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24A962C" w14:textId="05C9A92E"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67"/>
    <w:p w14:paraId="11A57A76" w14:textId="1358990F"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709DEFA" w14:textId="6665E37D"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0BBCB47"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5F722DF2"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(f)     </w:t>
      </w:r>
      <w:proofErr w:type="spellStart"/>
      <w:proofErr w:type="gramStart"/>
      <w:r w:rsidRPr="00C10391">
        <w:rPr>
          <w:rFonts w:cs="Arial"/>
          <w:b w:val="0"/>
          <w:szCs w:val="24"/>
        </w:rPr>
        <w:t>i</w:t>
      </w:r>
      <w:proofErr w:type="spellEnd"/>
      <w:proofErr w:type="gramEnd"/>
      <w:r w:rsidRPr="00C10391">
        <w:rPr>
          <w:rFonts w:cs="Arial"/>
          <w:b w:val="0"/>
          <w:szCs w:val="24"/>
        </w:rPr>
        <w:t xml:space="preserve">.     Explain how fast-growing tissues in the brain, such as cancerous tumours, are </w:t>
      </w:r>
    </w:p>
    <w:p w14:paraId="3A597DD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detected</w:t>
      </w:r>
      <w:proofErr w:type="gramEnd"/>
      <w:r w:rsidRPr="00C10391">
        <w:rPr>
          <w:rFonts w:cs="Arial"/>
          <w:b w:val="0"/>
          <w:szCs w:val="24"/>
        </w:rPr>
        <w:t xml:space="preserve"> by the positron emission tomography scan (PET).                 (2 marks)</w:t>
      </w:r>
    </w:p>
    <w:p w14:paraId="163EAF81"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bookmarkStart w:id="68" w:name="_Hlk61353263"/>
    </w:p>
    <w:p w14:paraId="7DDF9305" w14:textId="4E4160CA" w:rsidR="003E34BB"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 xml:space="preserve"> ____________________________________________________________________</w:t>
      </w:r>
    </w:p>
    <w:p w14:paraId="0875D566" w14:textId="6B111F5C" w:rsidR="003E34BB"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5520CFD" w14:textId="6DD52978"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bookmarkEnd w:id="68"/>
    </w:p>
    <w:p w14:paraId="37C8FABC"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4527CAE1" w14:textId="443928DB" w:rsidR="003E34BB" w:rsidRDefault="00D15D2C" w:rsidP="003E34BB">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 xml:space="preserve">        ii.     Outline </w:t>
      </w:r>
      <w:r w:rsidRPr="00C10391">
        <w:rPr>
          <w:rFonts w:cs="Arial"/>
          <w:bCs w:val="0"/>
          <w:szCs w:val="24"/>
        </w:rPr>
        <w:t>two</w:t>
      </w:r>
      <w:r w:rsidRPr="00C10391">
        <w:rPr>
          <w:rFonts w:cs="Arial"/>
          <w:b w:val="0"/>
          <w:szCs w:val="24"/>
        </w:rPr>
        <w:t xml:space="preserve"> differences between an MRI scan and fMRI scan.            (2 marks)</w:t>
      </w:r>
      <w:bookmarkStart w:id="69" w:name="_Hlk61015792"/>
    </w:p>
    <w:p w14:paraId="5BE6162F" w14:textId="730941A2"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One: </w:t>
      </w:r>
    </w:p>
    <w:p w14:paraId="1C2ECF8E" w14:textId="5FE139C4"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bookmarkStart w:id="70" w:name="_Hlk61016352"/>
      <w:r w:rsidRPr="00C10391">
        <w:rPr>
          <w:rFonts w:cs="Arial"/>
          <w:b w:val="0"/>
          <w:szCs w:val="24"/>
        </w:rPr>
        <w:t>____________________________________________________________________                  ____________________________________________________________________</w:t>
      </w:r>
      <w:bookmarkEnd w:id="69"/>
      <w:bookmarkEnd w:id="70"/>
      <w:r w:rsidRPr="00C10391">
        <w:rPr>
          <w:rFonts w:cs="Arial"/>
          <w:b w:val="0"/>
          <w:szCs w:val="24"/>
        </w:rPr>
        <w:t xml:space="preserve">            ____________________________________________________________________</w:t>
      </w:r>
    </w:p>
    <w:p w14:paraId="498800C0" w14:textId="54CF7970" w:rsidR="00D15D2C" w:rsidRPr="003E34BB"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Two: </w:t>
      </w:r>
      <w:r w:rsidRPr="00C10391">
        <w:rPr>
          <w:rFonts w:cs="Arial"/>
          <w:b w:val="0"/>
          <w:szCs w:val="24"/>
        </w:rPr>
        <w:t xml:space="preserve">                             ____________________________________________________________________</w:t>
      </w:r>
    </w:p>
    <w:p w14:paraId="1270F96C" w14:textId="1C9C4540"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p>
    <w:p w14:paraId="131D6400"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69921D94"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p>
    <w:p w14:paraId="25859ED8" w14:textId="77777777" w:rsidR="00D15D2C" w:rsidRPr="00C10391" w:rsidRDefault="00D15D2C" w:rsidP="00C10391">
      <w:pPr>
        <w:pStyle w:val="04Sec2Examqn"/>
        <w:tabs>
          <w:tab w:val="clear" w:pos="10206"/>
          <w:tab w:val="left" w:pos="5088"/>
        </w:tabs>
        <w:spacing w:line="276" w:lineRule="auto"/>
        <w:ind w:firstLine="0"/>
        <w:contextualSpacing/>
        <w:rPr>
          <w:rFonts w:cs="Arial"/>
          <w:szCs w:val="24"/>
        </w:rPr>
      </w:pPr>
      <w:r w:rsidRPr="00C10391">
        <w:rPr>
          <w:rFonts w:cs="Arial"/>
          <w:szCs w:val="24"/>
        </w:rPr>
        <w:t>Question 5</w:t>
      </w:r>
      <w:r w:rsidRPr="00C10391">
        <w:rPr>
          <w:rFonts w:cs="Arial"/>
          <w:szCs w:val="24"/>
        </w:rPr>
        <w:tab/>
      </w:r>
      <w:r w:rsidRPr="00C10391">
        <w:rPr>
          <w:rFonts w:cs="Arial"/>
          <w:szCs w:val="24"/>
        </w:rPr>
        <w:tab/>
      </w:r>
      <w:r w:rsidRPr="00C10391">
        <w:rPr>
          <w:rFonts w:cs="Arial"/>
          <w:szCs w:val="24"/>
        </w:rPr>
        <w:tab/>
      </w:r>
      <w:r w:rsidRPr="00C10391">
        <w:rPr>
          <w:rFonts w:cs="Arial"/>
          <w:szCs w:val="24"/>
        </w:rPr>
        <w:tab/>
        <w:t xml:space="preserve">     (14 marks)</w:t>
      </w:r>
    </w:p>
    <w:p w14:paraId="122B8369" w14:textId="77777777" w:rsidR="00D15D2C" w:rsidRPr="00C10391" w:rsidRDefault="00D15D2C" w:rsidP="00C10391">
      <w:pPr>
        <w:pStyle w:val="04Sec2Examqn"/>
        <w:tabs>
          <w:tab w:val="clear" w:pos="10206"/>
          <w:tab w:val="left" w:pos="5088"/>
        </w:tabs>
        <w:spacing w:line="276" w:lineRule="auto"/>
        <w:ind w:firstLine="0"/>
        <w:contextualSpacing/>
        <w:rPr>
          <w:rFonts w:cs="Arial"/>
          <w:szCs w:val="24"/>
        </w:rPr>
      </w:pPr>
      <w:r w:rsidRPr="00C10391">
        <w:rPr>
          <w:rFonts w:cs="Arial"/>
          <w:szCs w:val="24"/>
        </w:rPr>
        <w:t xml:space="preserve"> </w:t>
      </w:r>
    </w:p>
    <w:p w14:paraId="2A5D1CCD" w14:textId="77777777" w:rsidR="00D15D2C" w:rsidRPr="00C10391" w:rsidRDefault="00D15D2C" w:rsidP="00C10391">
      <w:pPr>
        <w:pStyle w:val="04Sec2Examqn"/>
        <w:tabs>
          <w:tab w:val="clear" w:pos="10206"/>
          <w:tab w:val="left" w:pos="5088"/>
        </w:tabs>
        <w:spacing w:line="276" w:lineRule="auto"/>
        <w:ind w:firstLine="0"/>
        <w:contextualSpacing/>
        <w:rPr>
          <w:rFonts w:cs="Arial"/>
          <w:b w:val="0"/>
          <w:bCs w:val="0"/>
          <w:szCs w:val="24"/>
        </w:rPr>
      </w:pPr>
      <w:r w:rsidRPr="00C10391">
        <w:rPr>
          <w:rFonts w:cs="Arial"/>
          <w:b w:val="0"/>
          <w:bCs w:val="0"/>
          <w:szCs w:val="24"/>
        </w:rPr>
        <w:t xml:space="preserve">(a)     Explain </w:t>
      </w:r>
      <w:r w:rsidRPr="00C10391">
        <w:rPr>
          <w:rFonts w:cs="Arial"/>
          <w:szCs w:val="24"/>
        </w:rPr>
        <w:t>two</w:t>
      </w:r>
      <w:r w:rsidRPr="00C10391">
        <w:rPr>
          <w:rFonts w:cs="Arial"/>
          <w:b w:val="0"/>
          <w:bCs w:val="0"/>
          <w:szCs w:val="24"/>
        </w:rPr>
        <w:t xml:space="preserve"> ways in which exercise can affect emotion.</w:t>
      </w:r>
      <w:r w:rsidRPr="00C10391">
        <w:rPr>
          <w:rFonts w:cs="Arial"/>
          <w:b w:val="0"/>
          <w:bCs w:val="0"/>
          <w:szCs w:val="24"/>
        </w:rPr>
        <w:tab/>
      </w:r>
      <w:r w:rsidRPr="00C10391">
        <w:rPr>
          <w:rFonts w:cs="Arial"/>
          <w:b w:val="0"/>
          <w:bCs w:val="0"/>
          <w:szCs w:val="24"/>
        </w:rPr>
        <w:tab/>
        <w:t xml:space="preserve">        (4 marks)</w:t>
      </w:r>
    </w:p>
    <w:p w14:paraId="5126AD27"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3CD9259"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949B4BA" w14:textId="7B297330" w:rsidR="00D15D2C" w:rsidRPr="003E34BB" w:rsidRDefault="00D15D2C" w:rsidP="003E34BB">
      <w:pPr>
        <w:pStyle w:val="04Sec2Examqn"/>
        <w:numPr>
          <w:ilvl w:val="0"/>
          <w:numId w:val="3"/>
        </w:numPr>
        <w:spacing w:before="0" w:after="0" w:line="480" w:lineRule="auto"/>
        <w:ind w:left="425" w:firstLine="0"/>
        <w:contextualSpacing/>
        <w:jc w:val="left"/>
        <w:rPr>
          <w:rFonts w:cs="Arial"/>
          <w:b w:val="0"/>
          <w:bCs w:val="0"/>
          <w:szCs w:val="24"/>
        </w:rPr>
      </w:pPr>
      <w:bookmarkStart w:id="71" w:name="_Hlk29582571"/>
      <w:r w:rsidRPr="00C10391">
        <w:rPr>
          <w:rFonts w:cs="Arial"/>
          <w:b w:val="0"/>
          <w:bCs w:val="0"/>
          <w:szCs w:val="24"/>
        </w:rPr>
        <w:t>___________________________________________________________________</w:t>
      </w:r>
      <w:bookmarkEnd w:id="71"/>
    </w:p>
    <w:p w14:paraId="58E30B7E" w14:textId="3B351950"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193CBAC4" w14:textId="65C44F4C" w:rsidR="00D15D2C" w:rsidRPr="00C10391" w:rsidRDefault="00D15D2C" w:rsidP="003E34BB">
      <w:pPr>
        <w:pStyle w:val="04Sec2Examqn"/>
        <w:tabs>
          <w:tab w:val="left" w:pos="284"/>
        </w:tabs>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24F8CEED" w14:textId="77777777" w:rsidR="00D15D2C" w:rsidRPr="00C10391" w:rsidRDefault="00D15D2C" w:rsidP="003E34BB">
      <w:pPr>
        <w:pStyle w:val="04Sec2Examqn"/>
        <w:tabs>
          <w:tab w:val="clear" w:pos="10206"/>
          <w:tab w:val="right" w:pos="8640"/>
        </w:tabs>
        <w:spacing w:before="0" w:after="0" w:line="480" w:lineRule="auto"/>
        <w:ind w:firstLine="0"/>
        <w:contextualSpacing/>
        <w:rPr>
          <w:rFonts w:cs="Arial"/>
          <w:b w:val="0"/>
          <w:szCs w:val="24"/>
        </w:rPr>
      </w:pPr>
    </w:p>
    <w:p w14:paraId="115F829D" w14:textId="5F8D7449" w:rsidR="00D15D2C" w:rsidRPr="003E34BB" w:rsidRDefault="00D15D2C" w:rsidP="003E34BB">
      <w:pPr>
        <w:pStyle w:val="04Sec2Examqn"/>
        <w:numPr>
          <w:ilvl w:val="0"/>
          <w:numId w:val="3"/>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001E31C3" w14:textId="1E18B2C7"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____________________________________________________________________</w:t>
      </w:r>
    </w:p>
    <w:p w14:paraId="2167B306" w14:textId="3722FE3C" w:rsidR="00D15D2C" w:rsidRPr="00C10391" w:rsidRDefault="00D15D2C" w:rsidP="003E34BB">
      <w:pPr>
        <w:pStyle w:val="04Sec2Examqn"/>
        <w:tabs>
          <w:tab w:val="left" w:pos="284"/>
        </w:tabs>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224BB4F7"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4D6A2A0B" w14:textId="77777777" w:rsidR="00D15D2C" w:rsidRPr="00C10391" w:rsidRDefault="00D15D2C" w:rsidP="00C10391">
      <w:pPr>
        <w:pStyle w:val="04Sec2Examqn"/>
        <w:spacing w:line="276" w:lineRule="auto"/>
        <w:ind w:left="561" w:hanging="561"/>
        <w:contextualSpacing/>
        <w:jc w:val="left"/>
        <w:rPr>
          <w:rFonts w:cs="Arial"/>
          <w:b w:val="0"/>
          <w:bCs w:val="0"/>
          <w:szCs w:val="24"/>
        </w:rPr>
      </w:pPr>
    </w:p>
    <w:p w14:paraId="7CDBB851"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bookmarkStart w:id="72" w:name="_Hlk61016474"/>
      <w:bookmarkStart w:id="73" w:name="_Hlk61017716"/>
      <w:r w:rsidRPr="00C10391">
        <w:rPr>
          <w:rFonts w:cs="Arial"/>
          <w:b w:val="0"/>
          <w:szCs w:val="24"/>
        </w:rPr>
        <w:t xml:space="preserve">(b)     </w:t>
      </w:r>
      <w:proofErr w:type="spellStart"/>
      <w:proofErr w:type="gramStart"/>
      <w:r w:rsidRPr="00C10391">
        <w:rPr>
          <w:rFonts w:cs="Arial"/>
          <w:b w:val="0"/>
          <w:szCs w:val="24"/>
        </w:rPr>
        <w:t>i</w:t>
      </w:r>
      <w:proofErr w:type="spellEnd"/>
      <w:proofErr w:type="gramEnd"/>
      <w:r w:rsidRPr="00C10391">
        <w:rPr>
          <w:rFonts w:cs="Arial"/>
          <w:b w:val="0"/>
          <w:szCs w:val="24"/>
        </w:rPr>
        <w:t>.     Comment on the effect that recreational drugs have on perception.     (1 mark)</w:t>
      </w:r>
    </w:p>
    <w:p w14:paraId="143AF0D7"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54F63A70" w14:textId="328B6ABE"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 xml:space="preserve">               ________________________________________________________________________________________________________________________________________</w:t>
      </w:r>
    </w:p>
    <w:bookmarkEnd w:id="72"/>
    <w:p w14:paraId="052CAF36" w14:textId="77777777" w:rsidR="00D15D2C" w:rsidRPr="00C10391" w:rsidRDefault="00D15D2C" w:rsidP="00C10391">
      <w:pPr>
        <w:pStyle w:val="04Sec2Examqn"/>
        <w:spacing w:line="276" w:lineRule="auto"/>
        <w:ind w:firstLine="0"/>
        <w:contextualSpacing/>
        <w:rPr>
          <w:rFonts w:cs="Arial"/>
          <w:szCs w:val="24"/>
        </w:rPr>
      </w:pPr>
    </w:p>
    <w:p w14:paraId="1E4A59E6" w14:textId="77777777" w:rsidR="00D15D2C" w:rsidRPr="00C10391" w:rsidRDefault="00D15D2C" w:rsidP="00C10391">
      <w:pPr>
        <w:pStyle w:val="04Sec2Examqn"/>
        <w:spacing w:line="276" w:lineRule="auto"/>
        <w:ind w:firstLine="0"/>
        <w:contextualSpacing/>
        <w:rPr>
          <w:rFonts w:cs="Arial"/>
          <w:szCs w:val="24"/>
        </w:rPr>
      </w:pPr>
    </w:p>
    <w:p w14:paraId="256797A3"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ii.     Name </w:t>
      </w:r>
      <w:r w:rsidRPr="00C10391">
        <w:rPr>
          <w:rFonts w:cs="Arial"/>
          <w:bCs w:val="0"/>
          <w:szCs w:val="24"/>
        </w:rPr>
        <w:t>one</w:t>
      </w:r>
      <w:r w:rsidRPr="00C10391">
        <w:rPr>
          <w:rFonts w:cs="Arial"/>
          <w:b w:val="0"/>
          <w:szCs w:val="24"/>
        </w:rPr>
        <w:t xml:space="preserve"> recreational drug that may cause the effect described in part (</w:t>
      </w:r>
      <w:proofErr w:type="spellStart"/>
      <w:r w:rsidRPr="00C10391">
        <w:rPr>
          <w:rFonts w:cs="Arial"/>
          <w:b w:val="0"/>
          <w:szCs w:val="24"/>
        </w:rPr>
        <w:t>i</w:t>
      </w:r>
      <w:proofErr w:type="spellEnd"/>
      <w:r w:rsidRPr="00C10391">
        <w:rPr>
          <w:rFonts w:cs="Arial"/>
          <w:b w:val="0"/>
          <w:szCs w:val="24"/>
        </w:rPr>
        <w:t>).</w:t>
      </w:r>
    </w:p>
    <w:p w14:paraId="1230FBD8"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t xml:space="preserve">                                                                                                                    (1 mark)</w:t>
      </w:r>
    </w:p>
    <w:p w14:paraId="176DE179" w14:textId="77777777" w:rsidR="003E34BB" w:rsidRDefault="003E34BB" w:rsidP="003E34BB">
      <w:pPr>
        <w:pStyle w:val="04Sec2Examqn"/>
        <w:tabs>
          <w:tab w:val="clear" w:pos="10206"/>
          <w:tab w:val="right" w:pos="8640"/>
        </w:tabs>
        <w:spacing w:before="0" w:after="0" w:line="480" w:lineRule="auto"/>
        <w:ind w:firstLine="0"/>
        <w:contextualSpacing/>
        <w:rPr>
          <w:rFonts w:cs="Arial"/>
          <w:b w:val="0"/>
          <w:szCs w:val="24"/>
        </w:rPr>
      </w:pPr>
    </w:p>
    <w:p w14:paraId="62B7ABA0" w14:textId="193167F5" w:rsidR="00D15D2C" w:rsidRPr="00C10391" w:rsidRDefault="00D15D2C" w:rsidP="003E34BB">
      <w:pPr>
        <w:pStyle w:val="04Sec2Examqn"/>
        <w:tabs>
          <w:tab w:val="clear" w:pos="10206"/>
          <w:tab w:val="right" w:pos="8640"/>
        </w:tabs>
        <w:spacing w:before="0" w:after="0" w:line="480" w:lineRule="auto"/>
        <w:ind w:firstLine="0"/>
        <w:contextualSpacing/>
        <w:rPr>
          <w:rFonts w:cs="Arial"/>
          <w:b w:val="0"/>
          <w:szCs w:val="24"/>
        </w:rPr>
      </w:pPr>
      <w:r w:rsidRPr="00C10391">
        <w:rPr>
          <w:rFonts w:cs="Arial"/>
          <w:b w:val="0"/>
          <w:szCs w:val="24"/>
        </w:rPr>
        <w:t xml:space="preserve">          ___________________________________________________________________</w:t>
      </w:r>
    </w:p>
    <w:bookmarkEnd w:id="73"/>
    <w:p w14:paraId="3B400E8A"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237A8FD0" w14:textId="77777777" w:rsidR="00D15D2C" w:rsidRPr="00C10391" w:rsidRDefault="00D15D2C" w:rsidP="00C10391">
      <w:pPr>
        <w:pStyle w:val="04Sec2Examqn"/>
        <w:spacing w:line="276" w:lineRule="auto"/>
        <w:ind w:firstLine="0"/>
        <w:contextualSpacing/>
        <w:rPr>
          <w:rFonts w:cs="Arial"/>
          <w:szCs w:val="24"/>
        </w:rPr>
      </w:pPr>
    </w:p>
    <w:p w14:paraId="2FEBE393" w14:textId="77777777" w:rsidR="00D15D2C" w:rsidRPr="00C10391" w:rsidRDefault="00D15D2C" w:rsidP="00C10391">
      <w:pPr>
        <w:pStyle w:val="04Sec2Examqn"/>
        <w:spacing w:line="276" w:lineRule="auto"/>
        <w:ind w:firstLine="0"/>
        <w:contextualSpacing/>
        <w:rPr>
          <w:rFonts w:cs="Arial"/>
          <w:szCs w:val="24"/>
        </w:rPr>
      </w:pPr>
    </w:p>
    <w:p w14:paraId="07863D0C" w14:textId="77777777" w:rsidR="00D15D2C" w:rsidRPr="00C10391" w:rsidRDefault="00D15D2C" w:rsidP="00C10391">
      <w:pPr>
        <w:pStyle w:val="04Sec2Examqn"/>
        <w:spacing w:line="276" w:lineRule="auto"/>
        <w:ind w:firstLine="0"/>
        <w:contextualSpacing/>
        <w:rPr>
          <w:rFonts w:cs="Arial"/>
          <w:szCs w:val="24"/>
        </w:rPr>
      </w:pPr>
    </w:p>
    <w:p w14:paraId="43E0A324" w14:textId="77777777" w:rsidR="00D15D2C" w:rsidRPr="00C10391" w:rsidRDefault="00D15D2C" w:rsidP="00C10391">
      <w:pPr>
        <w:pStyle w:val="04Sec2Examqn"/>
        <w:spacing w:line="276" w:lineRule="auto"/>
        <w:ind w:firstLine="0"/>
        <w:contextualSpacing/>
        <w:rPr>
          <w:rFonts w:cs="Arial"/>
          <w:szCs w:val="24"/>
        </w:rPr>
      </w:pPr>
    </w:p>
    <w:p w14:paraId="1BDF753F" w14:textId="77777777" w:rsidR="00D15D2C" w:rsidRPr="00C10391" w:rsidRDefault="00D15D2C" w:rsidP="00C10391">
      <w:pPr>
        <w:pStyle w:val="04Sec2Examqn"/>
        <w:spacing w:line="276" w:lineRule="auto"/>
        <w:ind w:firstLine="0"/>
        <w:contextualSpacing/>
        <w:rPr>
          <w:rFonts w:cs="Arial"/>
          <w:szCs w:val="24"/>
        </w:rPr>
      </w:pPr>
    </w:p>
    <w:p w14:paraId="66A1AB34" w14:textId="77777777" w:rsidR="00D15D2C" w:rsidRPr="00C10391" w:rsidRDefault="00D15D2C" w:rsidP="00C10391">
      <w:pPr>
        <w:pStyle w:val="04Sec2Examqn"/>
        <w:spacing w:line="276" w:lineRule="auto"/>
        <w:ind w:firstLine="0"/>
        <w:contextualSpacing/>
        <w:rPr>
          <w:rFonts w:cs="Arial"/>
          <w:szCs w:val="24"/>
        </w:rPr>
      </w:pPr>
    </w:p>
    <w:p w14:paraId="6331E85E" w14:textId="77777777" w:rsidR="00D15D2C" w:rsidRPr="00C10391" w:rsidRDefault="00D15D2C" w:rsidP="00C10391">
      <w:pPr>
        <w:pStyle w:val="04Sec2Examqn"/>
        <w:spacing w:line="276" w:lineRule="auto"/>
        <w:ind w:firstLine="0"/>
        <w:contextualSpacing/>
        <w:rPr>
          <w:rFonts w:cs="Arial"/>
          <w:szCs w:val="24"/>
        </w:rPr>
      </w:pPr>
    </w:p>
    <w:p w14:paraId="6B7427F4" w14:textId="77777777" w:rsidR="003E34BB" w:rsidRDefault="003E34BB" w:rsidP="00C10391">
      <w:pPr>
        <w:pStyle w:val="04Sec2Examqn"/>
        <w:spacing w:after="0" w:line="276" w:lineRule="auto"/>
        <w:contextualSpacing/>
        <w:rPr>
          <w:rFonts w:cs="Arial"/>
          <w:szCs w:val="24"/>
        </w:rPr>
      </w:pPr>
      <w:bookmarkStart w:id="74" w:name="_Hlk61017848"/>
    </w:p>
    <w:p w14:paraId="533F5F87" w14:textId="6D6F8CA9" w:rsidR="00D15D2C" w:rsidRPr="00C10391" w:rsidRDefault="00D15D2C" w:rsidP="00C10391">
      <w:pPr>
        <w:pStyle w:val="04Sec2Examqn"/>
        <w:spacing w:after="0" w:line="276" w:lineRule="auto"/>
        <w:contextualSpacing/>
        <w:rPr>
          <w:rFonts w:cs="Arial"/>
          <w:b w:val="0"/>
          <w:szCs w:val="24"/>
        </w:rPr>
      </w:pPr>
      <w:r w:rsidRPr="00C10391">
        <w:rPr>
          <w:rFonts w:cs="Arial"/>
          <w:szCs w:val="24"/>
        </w:rPr>
        <w:t xml:space="preserve">Question 5 </w:t>
      </w:r>
      <w:r w:rsidRPr="00C10391">
        <w:rPr>
          <w:rFonts w:cs="Arial"/>
          <w:b w:val="0"/>
          <w:szCs w:val="24"/>
        </w:rPr>
        <w:t>(continued)</w:t>
      </w:r>
    </w:p>
    <w:bookmarkEnd w:id="74"/>
    <w:p w14:paraId="4140A0F3" w14:textId="77777777" w:rsidR="00D15D2C" w:rsidRPr="00C10391" w:rsidRDefault="00D15D2C" w:rsidP="00C10391">
      <w:pPr>
        <w:pStyle w:val="04Sec2Examqn"/>
        <w:spacing w:line="276" w:lineRule="auto"/>
        <w:ind w:firstLine="0"/>
        <w:contextualSpacing/>
        <w:rPr>
          <w:rFonts w:cs="Arial"/>
          <w:szCs w:val="24"/>
        </w:rPr>
      </w:pPr>
    </w:p>
    <w:p w14:paraId="676B5B1F" w14:textId="77777777" w:rsidR="00D15D2C" w:rsidRPr="00C10391" w:rsidRDefault="00D15D2C" w:rsidP="00C10391">
      <w:pPr>
        <w:pStyle w:val="04Sec2Examqn"/>
        <w:tabs>
          <w:tab w:val="clear" w:pos="10206"/>
          <w:tab w:val="right" w:pos="8640"/>
        </w:tabs>
        <w:spacing w:line="276" w:lineRule="auto"/>
        <w:ind w:left="567" w:hanging="578"/>
        <w:contextualSpacing/>
        <w:jc w:val="left"/>
        <w:rPr>
          <w:rFonts w:cs="Arial"/>
          <w:b w:val="0"/>
          <w:bCs w:val="0"/>
          <w:szCs w:val="24"/>
        </w:rPr>
      </w:pPr>
      <w:r w:rsidRPr="00C10391">
        <w:rPr>
          <w:rFonts w:cs="Arial"/>
          <w:b w:val="0"/>
          <w:bCs w:val="0"/>
          <w:szCs w:val="24"/>
        </w:rPr>
        <w:t>(c)     Complete the table below.                                                                           (8 marks)</w:t>
      </w:r>
    </w:p>
    <w:p w14:paraId="1C93B418" w14:textId="77777777" w:rsidR="00D15D2C" w:rsidRPr="00C10391" w:rsidRDefault="00D15D2C" w:rsidP="00C10391">
      <w:pPr>
        <w:pStyle w:val="04Sec2Examqn"/>
        <w:tabs>
          <w:tab w:val="clear" w:pos="10206"/>
          <w:tab w:val="right" w:pos="8640"/>
        </w:tabs>
        <w:spacing w:line="276" w:lineRule="auto"/>
        <w:ind w:firstLine="0"/>
        <w:contextualSpacing/>
        <w:jc w:val="left"/>
        <w:rPr>
          <w:rFonts w:cs="Arial"/>
          <w:b w:val="0"/>
          <w:bCs w:val="0"/>
          <w:szCs w:val="24"/>
        </w:rPr>
      </w:pPr>
    </w:p>
    <w:tbl>
      <w:tblPr>
        <w:tblStyle w:val="TableGrid"/>
        <w:tblW w:w="9209" w:type="dxa"/>
        <w:tblLook w:val="04A0" w:firstRow="1" w:lastRow="0" w:firstColumn="1" w:lastColumn="0" w:noHBand="0" w:noVBand="1"/>
      </w:tblPr>
      <w:tblGrid>
        <w:gridCol w:w="1980"/>
        <w:gridCol w:w="3260"/>
        <w:gridCol w:w="3969"/>
      </w:tblGrid>
      <w:tr w:rsidR="00D15D2C" w:rsidRPr="00C10391" w14:paraId="33C25002" w14:textId="77777777" w:rsidTr="0065579E">
        <w:tc>
          <w:tcPr>
            <w:tcW w:w="1980" w:type="dxa"/>
          </w:tcPr>
          <w:p w14:paraId="6970AB8C" w14:textId="77777777" w:rsidR="00D15D2C" w:rsidRPr="00C10391" w:rsidRDefault="00D15D2C" w:rsidP="00C10391">
            <w:pPr>
              <w:spacing w:line="276" w:lineRule="auto"/>
              <w:jc w:val="center"/>
              <w:rPr>
                <w:rFonts w:ascii="Arial" w:hAnsi="Arial" w:cs="Arial"/>
                <w:b/>
              </w:rPr>
            </w:pPr>
          </w:p>
        </w:tc>
        <w:tc>
          <w:tcPr>
            <w:tcW w:w="3260" w:type="dxa"/>
          </w:tcPr>
          <w:p w14:paraId="227207DB" w14:textId="77777777" w:rsidR="00D15D2C" w:rsidRPr="00C10391" w:rsidRDefault="00D15D2C" w:rsidP="00C10391">
            <w:pPr>
              <w:spacing w:line="276" w:lineRule="auto"/>
              <w:jc w:val="center"/>
              <w:rPr>
                <w:rFonts w:ascii="Arial" w:hAnsi="Arial" w:cs="Arial"/>
                <w:b/>
              </w:rPr>
            </w:pPr>
            <w:r w:rsidRPr="00C10391">
              <w:rPr>
                <w:rFonts w:ascii="Arial" w:hAnsi="Arial" w:cs="Arial"/>
                <w:b/>
              </w:rPr>
              <w:t>Amphetamine</w:t>
            </w:r>
          </w:p>
        </w:tc>
        <w:tc>
          <w:tcPr>
            <w:tcW w:w="3969" w:type="dxa"/>
          </w:tcPr>
          <w:p w14:paraId="0BA428EA" w14:textId="77777777" w:rsidR="00D15D2C" w:rsidRPr="00C10391" w:rsidRDefault="00D15D2C" w:rsidP="00C10391">
            <w:pPr>
              <w:spacing w:line="276" w:lineRule="auto"/>
              <w:jc w:val="center"/>
              <w:rPr>
                <w:rFonts w:ascii="Arial" w:hAnsi="Arial" w:cs="Arial"/>
                <w:b/>
              </w:rPr>
            </w:pPr>
            <w:r w:rsidRPr="00C10391">
              <w:rPr>
                <w:rFonts w:ascii="Arial" w:hAnsi="Arial" w:cs="Arial"/>
                <w:b/>
              </w:rPr>
              <w:t>Alcohol</w:t>
            </w:r>
          </w:p>
        </w:tc>
      </w:tr>
      <w:tr w:rsidR="00D15D2C" w:rsidRPr="00C10391" w14:paraId="14377C96" w14:textId="77777777" w:rsidTr="0065579E">
        <w:tc>
          <w:tcPr>
            <w:tcW w:w="1980" w:type="dxa"/>
          </w:tcPr>
          <w:p w14:paraId="40841CA4" w14:textId="77777777" w:rsidR="00D15D2C" w:rsidRPr="00C10391" w:rsidRDefault="00D15D2C" w:rsidP="00C10391">
            <w:pPr>
              <w:spacing w:line="276" w:lineRule="auto"/>
              <w:jc w:val="center"/>
              <w:rPr>
                <w:rFonts w:ascii="Arial" w:hAnsi="Arial" w:cs="Arial"/>
                <w:b/>
                <w:bCs/>
              </w:rPr>
            </w:pPr>
          </w:p>
          <w:p w14:paraId="274B9719" w14:textId="77777777" w:rsidR="00D15D2C" w:rsidRPr="00C10391" w:rsidRDefault="00D15D2C" w:rsidP="00C10391">
            <w:pPr>
              <w:spacing w:line="276" w:lineRule="auto"/>
              <w:jc w:val="center"/>
              <w:rPr>
                <w:rFonts w:ascii="Arial" w:hAnsi="Arial" w:cs="Arial"/>
                <w:b/>
                <w:bCs/>
              </w:rPr>
            </w:pPr>
          </w:p>
          <w:p w14:paraId="19F0538E"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Class of drug</w:t>
            </w:r>
          </w:p>
          <w:p w14:paraId="33C22E47" w14:textId="77777777" w:rsidR="00D15D2C" w:rsidRPr="00C10391" w:rsidRDefault="00D15D2C" w:rsidP="00C10391">
            <w:pPr>
              <w:spacing w:line="276" w:lineRule="auto"/>
              <w:jc w:val="center"/>
              <w:rPr>
                <w:rFonts w:ascii="Arial" w:hAnsi="Arial" w:cs="Arial"/>
                <w:b/>
                <w:bCs/>
              </w:rPr>
            </w:pPr>
          </w:p>
          <w:p w14:paraId="3B761C68" w14:textId="77777777" w:rsidR="00D15D2C" w:rsidRPr="00C10391" w:rsidRDefault="00D15D2C" w:rsidP="00C10391">
            <w:pPr>
              <w:spacing w:line="276" w:lineRule="auto"/>
              <w:jc w:val="center"/>
              <w:rPr>
                <w:rFonts w:ascii="Arial" w:hAnsi="Arial" w:cs="Arial"/>
                <w:b/>
                <w:bCs/>
              </w:rPr>
            </w:pPr>
          </w:p>
        </w:tc>
        <w:tc>
          <w:tcPr>
            <w:tcW w:w="3260" w:type="dxa"/>
          </w:tcPr>
          <w:p w14:paraId="3D2C879D" w14:textId="77777777" w:rsidR="00D15D2C" w:rsidRPr="00C10391" w:rsidRDefault="00D15D2C" w:rsidP="00C10391">
            <w:pPr>
              <w:spacing w:line="276" w:lineRule="auto"/>
              <w:jc w:val="center"/>
              <w:rPr>
                <w:rFonts w:ascii="Arial" w:hAnsi="Arial" w:cs="Arial"/>
              </w:rPr>
            </w:pPr>
          </w:p>
          <w:p w14:paraId="705B76F6" w14:textId="77777777" w:rsidR="00D15D2C" w:rsidRPr="00C10391" w:rsidRDefault="00D15D2C" w:rsidP="00C10391">
            <w:pPr>
              <w:spacing w:line="276" w:lineRule="auto"/>
              <w:jc w:val="center"/>
              <w:rPr>
                <w:rFonts w:ascii="Arial" w:hAnsi="Arial" w:cs="Arial"/>
                <w:b/>
              </w:rPr>
            </w:pPr>
          </w:p>
          <w:p w14:paraId="7FEFAEE7" w14:textId="77777777" w:rsidR="00D15D2C" w:rsidRPr="00C10391" w:rsidRDefault="00D15D2C" w:rsidP="00C10391">
            <w:pPr>
              <w:spacing w:line="276" w:lineRule="auto"/>
              <w:jc w:val="center"/>
              <w:rPr>
                <w:rFonts w:ascii="Arial" w:hAnsi="Arial" w:cs="Arial"/>
              </w:rPr>
            </w:pPr>
          </w:p>
          <w:p w14:paraId="2915D7B8" w14:textId="77777777" w:rsidR="00D15D2C" w:rsidRPr="00C10391" w:rsidRDefault="00D15D2C" w:rsidP="00C10391">
            <w:pPr>
              <w:spacing w:line="276" w:lineRule="auto"/>
              <w:jc w:val="center"/>
              <w:rPr>
                <w:rFonts w:ascii="Arial" w:hAnsi="Arial" w:cs="Arial"/>
              </w:rPr>
            </w:pPr>
          </w:p>
        </w:tc>
        <w:tc>
          <w:tcPr>
            <w:tcW w:w="3969" w:type="dxa"/>
          </w:tcPr>
          <w:p w14:paraId="460174CD" w14:textId="77777777" w:rsidR="00D15D2C" w:rsidRPr="00C10391" w:rsidRDefault="00D15D2C" w:rsidP="00C10391">
            <w:pPr>
              <w:spacing w:line="276" w:lineRule="auto"/>
              <w:jc w:val="center"/>
              <w:rPr>
                <w:rFonts w:ascii="Arial" w:hAnsi="Arial" w:cs="Arial"/>
              </w:rPr>
            </w:pPr>
          </w:p>
          <w:p w14:paraId="40EAB6D6" w14:textId="77777777" w:rsidR="00D15D2C" w:rsidRPr="00C10391" w:rsidRDefault="00D15D2C" w:rsidP="00C10391">
            <w:pPr>
              <w:spacing w:line="276" w:lineRule="auto"/>
              <w:jc w:val="center"/>
              <w:rPr>
                <w:rFonts w:ascii="Arial" w:hAnsi="Arial" w:cs="Arial"/>
              </w:rPr>
            </w:pPr>
          </w:p>
          <w:p w14:paraId="07750BD5" w14:textId="77777777" w:rsidR="00D15D2C" w:rsidRPr="00C10391" w:rsidRDefault="00D15D2C" w:rsidP="00C10391">
            <w:pPr>
              <w:spacing w:line="276" w:lineRule="auto"/>
              <w:jc w:val="center"/>
              <w:rPr>
                <w:rFonts w:ascii="Arial" w:hAnsi="Arial" w:cs="Arial"/>
              </w:rPr>
            </w:pPr>
          </w:p>
          <w:p w14:paraId="3053A6EC" w14:textId="77777777" w:rsidR="00D15D2C" w:rsidRPr="00C10391" w:rsidRDefault="00D15D2C" w:rsidP="00C10391">
            <w:pPr>
              <w:spacing w:line="276" w:lineRule="auto"/>
              <w:jc w:val="center"/>
              <w:rPr>
                <w:rFonts w:ascii="Arial" w:hAnsi="Arial" w:cs="Arial"/>
              </w:rPr>
            </w:pPr>
          </w:p>
        </w:tc>
      </w:tr>
      <w:tr w:rsidR="00D15D2C" w:rsidRPr="00C10391" w14:paraId="7C6BBC85" w14:textId="77777777" w:rsidTr="0065579E">
        <w:tc>
          <w:tcPr>
            <w:tcW w:w="1980" w:type="dxa"/>
          </w:tcPr>
          <w:p w14:paraId="2FB33998" w14:textId="77777777" w:rsidR="00D15D2C" w:rsidRPr="00C10391" w:rsidRDefault="00D15D2C" w:rsidP="00C10391">
            <w:pPr>
              <w:spacing w:line="276" w:lineRule="auto"/>
              <w:rPr>
                <w:rFonts w:ascii="Arial" w:hAnsi="Arial" w:cs="Arial"/>
                <w:b/>
                <w:bCs/>
              </w:rPr>
            </w:pPr>
          </w:p>
          <w:p w14:paraId="09B5516A" w14:textId="77777777" w:rsidR="00D15D2C" w:rsidRPr="00C10391" w:rsidRDefault="00D15D2C" w:rsidP="00C10391">
            <w:pPr>
              <w:spacing w:line="276" w:lineRule="auto"/>
              <w:rPr>
                <w:rFonts w:ascii="Arial" w:hAnsi="Arial" w:cs="Arial"/>
                <w:b/>
                <w:bCs/>
              </w:rPr>
            </w:pPr>
          </w:p>
          <w:p w14:paraId="0C011725"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central nervous system</w:t>
            </w:r>
          </w:p>
          <w:p w14:paraId="20E18C6F" w14:textId="77777777" w:rsidR="00D15D2C" w:rsidRPr="00C10391" w:rsidRDefault="00D15D2C" w:rsidP="00C10391">
            <w:pPr>
              <w:spacing w:line="276" w:lineRule="auto"/>
              <w:jc w:val="center"/>
              <w:rPr>
                <w:rFonts w:ascii="Arial" w:hAnsi="Arial" w:cs="Arial"/>
                <w:b/>
                <w:bCs/>
              </w:rPr>
            </w:pPr>
          </w:p>
          <w:p w14:paraId="07D53553" w14:textId="77777777" w:rsidR="00D15D2C" w:rsidRPr="00C10391" w:rsidRDefault="00D15D2C" w:rsidP="00C10391">
            <w:pPr>
              <w:spacing w:line="276" w:lineRule="auto"/>
              <w:jc w:val="center"/>
              <w:rPr>
                <w:rFonts w:ascii="Arial" w:hAnsi="Arial" w:cs="Arial"/>
                <w:b/>
                <w:bCs/>
              </w:rPr>
            </w:pPr>
          </w:p>
        </w:tc>
        <w:tc>
          <w:tcPr>
            <w:tcW w:w="3260" w:type="dxa"/>
          </w:tcPr>
          <w:p w14:paraId="196B7112" w14:textId="77777777" w:rsidR="00D15D2C" w:rsidRPr="00C10391" w:rsidRDefault="00D15D2C" w:rsidP="00C10391">
            <w:pPr>
              <w:spacing w:line="276" w:lineRule="auto"/>
              <w:jc w:val="center"/>
              <w:rPr>
                <w:rFonts w:ascii="Arial" w:hAnsi="Arial" w:cs="Arial"/>
              </w:rPr>
            </w:pPr>
          </w:p>
          <w:p w14:paraId="49DD70B1" w14:textId="77777777" w:rsidR="00D15D2C" w:rsidRPr="00C10391" w:rsidRDefault="00D15D2C" w:rsidP="00C10391">
            <w:pPr>
              <w:spacing w:line="276" w:lineRule="auto"/>
              <w:jc w:val="center"/>
              <w:rPr>
                <w:rFonts w:ascii="Arial" w:hAnsi="Arial" w:cs="Arial"/>
              </w:rPr>
            </w:pPr>
          </w:p>
          <w:p w14:paraId="4F391622" w14:textId="77777777" w:rsidR="00D15D2C" w:rsidRPr="00C10391" w:rsidRDefault="00D15D2C" w:rsidP="00C10391">
            <w:pPr>
              <w:spacing w:line="276" w:lineRule="auto"/>
              <w:jc w:val="center"/>
              <w:rPr>
                <w:rFonts w:ascii="Arial" w:hAnsi="Arial" w:cs="Arial"/>
              </w:rPr>
            </w:pPr>
          </w:p>
        </w:tc>
        <w:tc>
          <w:tcPr>
            <w:tcW w:w="3969" w:type="dxa"/>
          </w:tcPr>
          <w:p w14:paraId="5C12FC67" w14:textId="77777777" w:rsidR="00D15D2C" w:rsidRPr="00C10391" w:rsidRDefault="00D15D2C" w:rsidP="00C10391">
            <w:pPr>
              <w:spacing w:line="276" w:lineRule="auto"/>
              <w:jc w:val="center"/>
              <w:rPr>
                <w:rFonts w:ascii="Arial" w:hAnsi="Arial" w:cs="Arial"/>
                <w:b/>
              </w:rPr>
            </w:pPr>
          </w:p>
          <w:p w14:paraId="5F69E464" w14:textId="77777777" w:rsidR="00D15D2C" w:rsidRPr="00C10391" w:rsidRDefault="00D15D2C" w:rsidP="00C10391">
            <w:pPr>
              <w:spacing w:line="276" w:lineRule="auto"/>
              <w:jc w:val="center"/>
              <w:rPr>
                <w:rFonts w:ascii="Arial" w:hAnsi="Arial" w:cs="Arial"/>
                <w:b/>
              </w:rPr>
            </w:pPr>
          </w:p>
        </w:tc>
      </w:tr>
      <w:tr w:rsidR="00D15D2C" w:rsidRPr="00C10391" w14:paraId="10618903" w14:textId="77777777" w:rsidTr="0065579E">
        <w:tc>
          <w:tcPr>
            <w:tcW w:w="1980" w:type="dxa"/>
          </w:tcPr>
          <w:p w14:paraId="4C2C459C" w14:textId="77777777" w:rsidR="00D15D2C" w:rsidRPr="00C10391" w:rsidRDefault="00D15D2C" w:rsidP="00C10391">
            <w:pPr>
              <w:spacing w:line="276" w:lineRule="auto"/>
              <w:jc w:val="center"/>
              <w:rPr>
                <w:rFonts w:ascii="Arial" w:hAnsi="Arial" w:cs="Arial"/>
                <w:b/>
                <w:bCs/>
              </w:rPr>
            </w:pPr>
          </w:p>
          <w:p w14:paraId="59773EEC" w14:textId="77777777" w:rsidR="00D15D2C" w:rsidRPr="00C10391" w:rsidRDefault="00D15D2C" w:rsidP="00C10391">
            <w:pPr>
              <w:spacing w:line="276" w:lineRule="auto"/>
              <w:jc w:val="center"/>
              <w:rPr>
                <w:rFonts w:ascii="Arial" w:hAnsi="Arial" w:cs="Arial"/>
                <w:b/>
                <w:bCs/>
              </w:rPr>
            </w:pPr>
          </w:p>
          <w:p w14:paraId="4EB5C7FD"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breathing rate</w:t>
            </w:r>
          </w:p>
          <w:p w14:paraId="2EC61019" w14:textId="77777777" w:rsidR="00D15D2C" w:rsidRPr="00C10391" w:rsidRDefault="00D15D2C" w:rsidP="00C10391">
            <w:pPr>
              <w:spacing w:line="276" w:lineRule="auto"/>
              <w:jc w:val="center"/>
              <w:rPr>
                <w:rFonts w:ascii="Arial" w:hAnsi="Arial" w:cs="Arial"/>
                <w:b/>
                <w:bCs/>
              </w:rPr>
            </w:pPr>
          </w:p>
          <w:p w14:paraId="7F646B17" w14:textId="77777777" w:rsidR="00D15D2C" w:rsidRPr="00C10391" w:rsidRDefault="00D15D2C" w:rsidP="00C10391">
            <w:pPr>
              <w:spacing w:line="276" w:lineRule="auto"/>
              <w:jc w:val="center"/>
              <w:rPr>
                <w:rFonts w:ascii="Arial" w:hAnsi="Arial" w:cs="Arial"/>
                <w:b/>
                <w:bCs/>
              </w:rPr>
            </w:pPr>
          </w:p>
        </w:tc>
        <w:tc>
          <w:tcPr>
            <w:tcW w:w="3260" w:type="dxa"/>
          </w:tcPr>
          <w:p w14:paraId="4A6D53A8" w14:textId="77777777" w:rsidR="00D15D2C" w:rsidRPr="00C10391" w:rsidRDefault="00D15D2C" w:rsidP="00C10391">
            <w:pPr>
              <w:spacing w:line="276" w:lineRule="auto"/>
              <w:jc w:val="center"/>
              <w:rPr>
                <w:rFonts w:ascii="Arial" w:hAnsi="Arial" w:cs="Arial"/>
              </w:rPr>
            </w:pPr>
          </w:p>
          <w:p w14:paraId="5F2F2913" w14:textId="77777777" w:rsidR="00D15D2C" w:rsidRPr="00C10391" w:rsidRDefault="00D15D2C" w:rsidP="00C10391">
            <w:pPr>
              <w:spacing w:line="276" w:lineRule="auto"/>
              <w:jc w:val="center"/>
              <w:rPr>
                <w:rFonts w:ascii="Arial" w:hAnsi="Arial" w:cs="Arial"/>
              </w:rPr>
            </w:pPr>
          </w:p>
          <w:p w14:paraId="2F479DF6" w14:textId="77777777" w:rsidR="00D15D2C" w:rsidRPr="00C10391" w:rsidRDefault="00D15D2C" w:rsidP="00C10391">
            <w:pPr>
              <w:spacing w:line="276" w:lineRule="auto"/>
              <w:jc w:val="center"/>
              <w:rPr>
                <w:rFonts w:ascii="Arial" w:hAnsi="Arial" w:cs="Arial"/>
              </w:rPr>
            </w:pPr>
          </w:p>
        </w:tc>
        <w:tc>
          <w:tcPr>
            <w:tcW w:w="3969" w:type="dxa"/>
          </w:tcPr>
          <w:p w14:paraId="6983BAF6" w14:textId="77777777" w:rsidR="00D15D2C" w:rsidRPr="00C10391" w:rsidRDefault="00D15D2C" w:rsidP="00C10391">
            <w:pPr>
              <w:spacing w:line="276" w:lineRule="auto"/>
              <w:jc w:val="center"/>
              <w:rPr>
                <w:rFonts w:ascii="Arial" w:hAnsi="Arial" w:cs="Arial"/>
              </w:rPr>
            </w:pPr>
          </w:p>
          <w:p w14:paraId="7DA84BFA" w14:textId="77777777" w:rsidR="00D15D2C" w:rsidRPr="00C10391" w:rsidRDefault="00D15D2C" w:rsidP="00C10391">
            <w:pPr>
              <w:spacing w:line="276" w:lineRule="auto"/>
              <w:jc w:val="center"/>
              <w:rPr>
                <w:rFonts w:ascii="Arial" w:hAnsi="Arial" w:cs="Arial"/>
              </w:rPr>
            </w:pPr>
          </w:p>
          <w:p w14:paraId="3C77A324" w14:textId="77777777" w:rsidR="00D15D2C" w:rsidRPr="00C10391" w:rsidRDefault="00D15D2C" w:rsidP="00C10391">
            <w:pPr>
              <w:spacing w:line="276" w:lineRule="auto"/>
              <w:jc w:val="center"/>
              <w:rPr>
                <w:rFonts w:ascii="Arial" w:hAnsi="Arial" w:cs="Arial"/>
              </w:rPr>
            </w:pPr>
          </w:p>
          <w:p w14:paraId="54BA7684" w14:textId="77777777" w:rsidR="00D15D2C" w:rsidRPr="00C10391" w:rsidRDefault="00D15D2C" w:rsidP="00C10391">
            <w:pPr>
              <w:spacing w:line="276" w:lineRule="auto"/>
              <w:jc w:val="center"/>
              <w:rPr>
                <w:rFonts w:ascii="Arial" w:hAnsi="Arial" w:cs="Arial"/>
              </w:rPr>
            </w:pPr>
          </w:p>
        </w:tc>
      </w:tr>
      <w:tr w:rsidR="00D15D2C" w:rsidRPr="00C10391" w14:paraId="44B3B3CD" w14:textId="77777777" w:rsidTr="0065579E">
        <w:tc>
          <w:tcPr>
            <w:tcW w:w="1980" w:type="dxa"/>
          </w:tcPr>
          <w:p w14:paraId="08D1F084" w14:textId="77777777" w:rsidR="00D15D2C" w:rsidRPr="00C10391" w:rsidRDefault="00D15D2C" w:rsidP="00C10391">
            <w:pPr>
              <w:spacing w:line="276" w:lineRule="auto"/>
              <w:jc w:val="center"/>
              <w:rPr>
                <w:rFonts w:ascii="Arial" w:hAnsi="Arial" w:cs="Arial"/>
                <w:b/>
                <w:bCs/>
              </w:rPr>
            </w:pPr>
          </w:p>
          <w:p w14:paraId="7904A2CF" w14:textId="77777777" w:rsidR="00D15D2C" w:rsidRPr="00C10391" w:rsidRDefault="00D15D2C" w:rsidP="00C10391">
            <w:pPr>
              <w:spacing w:line="276" w:lineRule="auto"/>
              <w:jc w:val="center"/>
              <w:rPr>
                <w:rFonts w:ascii="Arial" w:hAnsi="Arial" w:cs="Arial"/>
                <w:b/>
                <w:bCs/>
              </w:rPr>
            </w:pPr>
          </w:p>
          <w:p w14:paraId="41E6DB81" w14:textId="77777777" w:rsidR="00D15D2C" w:rsidRPr="00C10391" w:rsidRDefault="00D15D2C" w:rsidP="00C10391">
            <w:pPr>
              <w:spacing w:line="276" w:lineRule="auto"/>
              <w:jc w:val="center"/>
              <w:rPr>
                <w:rFonts w:ascii="Arial" w:hAnsi="Arial" w:cs="Arial"/>
                <w:b/>
                <w:bCs/>
              </w:rPr>
            </w:pPr>
            <w:r w:rsidRPr="00C10391">
              <w:rPr>
                <w:rFonts w:ascii="Arial" w:hAnsi="Arial" w:cs="Arial"/>
                <w:b/>
                <w:bCs/>
              </w:rPr>
              <w:t>Effect on confidence levels</w:t>
            </w:r>
          </w:p>
          <w:p w14:paraId="507FCAE4" w14:textId="77777777" w:rsidR="00D15D2C" w:rsidRPr="00C10391" w:rsidRDefault="00D15D2C" w:rsidP="00C10391">
            <w:pPr>
              <w:spacing w:line="276" w:lineRule="auto"/>
              <w:jc w:val="center"/>
              <w:rPr>
                <w:rFonts w:ascii="Arial" w:hAnsi="Arial" w:cs="Arial"/>
                <w:b/>
                <w:bCs/>
              </w:rPr>
            </w:pPr>
          </w:p>
        </w:tc>
        <w:tc>
          <w:tcPr>
            <w:tcW w:w="3260" w:type="dxa"/>
          </w:tcPr>
          <w:p w14:paraId="51975D4D" w14:textId="77777777" w:rsidR="00D15D2C" w:rsidRPr="00C10391" w:rsidRDefault="00D15D2C" w:rsidP="00C10391">
            <w:pPr>
              <w:spacing w:line="276" w:lineRule="auto"/>
              <w:jc w:val="center"/>
              <w:rPr>
                <w:rFonts w:ascii="Arial" w:hAnsi="Arial" w:cs="Arial"/>
              </w:rPr>
            </w:pPr>
          </w:p>
        </w:tc>
        <w:tc>
          <w:tcPr>
            <w:tcW w:w="3969" w:type="dxa"/>
          </w:tcPr>
          <w:p w14:paraId="36E32FF6" w14:textId="77777777" w:rsidR="00D15D2C" w:rsidRPr="00C10391" w:rsidRDefault="00D15D2C" w:rsidP="00C10391">
            <w:pPr>
              <w:spacing w:line="276" w:lineRule="auto"/>
              <w:jc w:val="center"/>
              <w:rPr>
                <w:rFonts w:ascii="Arial" w:hAnsi="Arial" w:cs="Arial"/>
              </w:rPr>
            </w:pPr>
          </w:p>
        </w:tc>
      </w:tr>
    </w:tbl>
    <w:p w14:paraId="3D05AB98"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1D94C42E"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6F36EA01"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28BC2BA4"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55E2EF0B"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7DF9693C" w14:textId="77777777" w:rsidR="00D15D2C" w:rsidRPr="00C10391" w:rsidRDefault="00D15D2C" w:rsidP="00C10391">
      <w:pPr>
        <w:pStyle w:val="05Sec2Examqncont"/>
        <w:tabs>
          <w:tab w:val="clear" w:pos="567"/>
          <w:tab w:val="left" w:pos="810"/>
        </w:tabs>
        <w:spacing w:line="276" w:lineRule="auto"/>
        <w:ind w:left="630" w:hanging="630"/>
        <w:rPr>
          <w:rFonts w:cs="Arial"/>
          <w:szCs w:val="24"/>
        </w:rPr>
      </w:pPr>
    </w:p>
    <w:p w14:paraId="0B4D901B" w14:textId="77777777" w:rsidR="003E34BB" w:rsidRDefault="003E34BB" w:rsidP="00C10391">
      <w:pPr>
        <w:pStyle w:val="04Sec2Examqn"/>
        <w:tabs>
          <w:tab w:val="clear" w:pos="10206"/>
          <w:tab w:val="right" w:pos="8640"/>
        </w:tabs>
        <w:spacing w:line="276" w:lineRule="auto"/>
        <w:ind w:firstLine="0"/>
        <w:contextualSpacing/>
        <w:rPr>
          <w:rFonts w:cs="Arial"/>
          <w:szCs w:val="24"/>
        </w:rPr>
      </w:pPr>
    </w:p>
    <w:p w14:paraId="7E72A40F" w14:textId="77777777" w:rsidR="003E34BB" w:rsidRDefault="003E34BB" w:rsidP="00C10391">
      <w:pPr>
        <w:pStyle w:val="04Sec2Examqn"/>
        <w:tabs>
          <w:tab w:val="clear" w:pos="10206"/>
          <w:tab w:val="right" w:pos="8640"/>
        </w:tabs>
        <w:spacing w:line="276" w:lineRule="auto"/>
        <w:ind w:firstLine="0"/>
        <w:contextualSpacing/>
        <w:rPr>
          <w:rFonts w:cs="Arial"/>
          <w:szCs w:val="24"/>
        </w:rPr>
      </w:pPr>
    </w:p>
    <w:p w14:paraId="658544B2" w14:textId="59E6315F" w:rsidR="00D15D2C" w:rsidRPr="00C10391" w:rsidRDefault="00D15D2C" w:rsidP="00C10391">
      <w:pPr>
        <w:pStyle w:val="04Sec2Examqn"/>
        <w:tabs>
          <w:tab w:val="clear" w:pos="10206"/>
          <w:tab w:val="right" w:pos="8640"/>
        </w:tabs>
        <w:spacing w:line="276" w:lineRule="auto"/>
        <w:ind w:firstLine="0"/>
        <w:contextualSpacing/>
        <w:rPr>
          <w:rFonts w:cs="Arial"/>
          <w:szCs w:val="24"/>
        </w:rPr>
      </w:pPr>
      <w:r w:rsidRPr="00C10391">
        <w:rPr>
          <w:rFonts w:cs="Arial"/>
          <w:szCs w:val="24"/>
        </w:rPr>
        <w:t>Question 6</w:t>
      </w:r>
      <w:r w:rsidRPr="00C10391">
        <w:rPr>
          <w:rFonts w:cs="Arial"/>
          <w:szCs w:val="24"/>
        </w:rPr>
        <w:tab/>
        <w:t xml:space="preserve"> (1</w:t>
      </w:r>
      <w:ins w:id="75" w:author="EDWARDS Natalie [Narrogin Senior High School]" w:date="2021-04-27T16:26:00Z">
        <w:r w:rsidR="00CD2419">
          <w:rPr>
            <w:rFonts w:cs="Arial"/>
            <w:szCs w:val="24"/>
          </w:rPr>
          <w:t>4</w:t>
        </w:r>
      </w:ins>
      <w:del w:id="76" w:author="EDWARDS Natalie [Narrogin Senior High School]" w:date="2021-04-27T16:26:00Z">
        <w:r w:rsidRPr="00C10391" w:rsidDel="00CD2419">
          <w:rPr>
            <w:rFonts w:cs="Arial"/>
            <w:szCs w:val="24"/>
          </w:rPr>
          <w:delText>6</w:delText>
        </w:r>
      </w:del>
      <w:r w:rsidRPr="00C10391">
        <w:rPr>
          <w:rFonts w:cs="Arial"/>
          <w:szCs w:val="24"/>
        </w:rPr>
        <w:t xml:space="preserve"> marks)</w:t>
      </w:r>
    </w:p>
    <w:p w14:paraId="44A93DE0" w14:textId="77777777" w:rsidR="00D15D2C" w:rsidRPr="00C10391" w:rsidRDefault="00D15D2C" w:rsidP="00C10391">
      <w:pPr>
        <w:pStyle w:val="04Sec2Examqn"/>
        <w:tabs>
          <w:tab w:val="clear" w:pos="10206"/>
          <w:tab w:val="right" w:pos="8640"/>
        </w:tabs>
        <w:spacing w:line="276" w:lineRule="auto"/>
        <w:ind w:firstLine="0"/>
        <w:contextualSpacing/>
        <w:rPr>
          <w:rFonts w:cs="Arial"/>
          <w:szCs w:val="24"/>
        </w:rPr>
      </w:pPr>
    </w:p>
    <w:p w14:paraId="2BB792B8" w14:textId="77777777" w:rsidR="00D15D2C" w:rsidRPr="00C10391" w:rsidRDefault="00D15D2C" w:rsidP="00C10391">
      <w:pPr>
        <w:spacing w:line="276" w:lineRule="auto"/>
        <w:rPr>
          <w:rFonts w:ascii="Arial" w:hAnsi="Arial" w:cs="Arial"/>
        </w:rPr>
      </w:pPr>
      <w:r w:rsidRPr="00C10391">
        <w:rPr>
          <w:rFonts w:ascii="Arial" w:hAnsi="Arial" w:cs="Arial"/>
        </w:rPr>
        <w:t xml:space="preserve">When viewing stimuli, part of the image projected onto the retina of the eye is obstructed by the spot at which the optical nerve joins the retina. This spot is known as the ‘blind spot’. </w:t>
      </w:r>
    </w:p>
    <w:p w14:paraId="3C84563D" w14:textId="77777777" w:rsidR="00D15D2C" w:rsidRPr="00C10391" w:rsidRDefault="00D15D2C" w:rsidP="00C10391">
      <w:pPr>
        <w:spacing w:line="276" w:lineRule="auto"/>
        <w:rPr>
          <w:rFonts w:ascii="Arial" w:hAnsi="Arial" w:cs="Arial"/>
        </w:rPr>
      </w:pPr>
    </w:p>
    <w:p w14:paraId="3BED413F" w14:textId="77777777" w:rsidR="00D15D2C" w:rsidRPr="00C10391" w:rsidRDefault="00D15D2C" w:rsidP="00C10391">
      <w:pPr>
        <w:spacing w:line="276" w:lineRule="auto"/>
        <w:rPr>
          <w:rFonts w:ascii="Arial" w:hAnsi="Arial" w:cs="Arial"/>
        </w:rPr>
      </w:pPr>
    </w:p>
    <w:p w14:paraId="17ECD49F" w14:textId="77777777" w:rsidR="00D15D2C" w:rsidRPr="00C10391" w:rsidRDefault="00D15D2C" w:rsidP="00C10391">
      <w:pPr>
        <w:spacing w:line="276" w:lineRule="auto"/>
        <w:rPr>
          <w:rFonts w:ascii="Arial" w:hAnsi="Arial" w:cs="Arial"/>
        </w:rPr>
      </w:pPr>
      <w:r w:rsidRPr="00C10391">
        <w:rPr>
          <w:rFonts w:ascii="Arial" w:hAnsi="Arial" w:cs="Arial"/>
        </w:rPr>
        <w:t xml:space="preserve">(a)     Name the process that allows the brain to fill the gap formed by the blind spot and </w:t>
      </w:r>
    </w:p>
    <w:p w14:paraId="73A59D38"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form</w:t>
      </w:r>
      <w:proofErr w:type="gramEnd"/>
      <w:r w:rsidRPr="00C10391">
        <w:rPr>
          <w:rFonts w:ascii="Arial" w:hAnsi="Arial" w:cs="Arial"/>
        </w:rPr>
        <w:t xml:space="preserve"> a whole coherent image.                                                                      (1 mark)</w:t>
      </w:r>
    </w:p>
    <w:p w14:paraId="338D55CB" w14:textId="77777777" w:rsidR="00D15D2C" w:rsidRPr="00C10391" w:rsidRDefault="00D15D2C" w:rsidP="00C10391">
      <w:pPr>
        <w:spacing w:line="276" w:lineRule="auto"/>
        <w:rPr>
          <w:rFonts w:ascii="Arial" w:hAnsi="Arial" w:cs="Arial"/>
        </w:rPr>
      </w:pPr>
    </w:p>
    <w:p w14:paraId="50212EAD" w14:textId="11E6E4C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088C3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76F742D6"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6CC026F"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77" w:name="_Hlk61017590"/>
      <w:r w:rsidRPr="00C10391">
        <w:rPr>
          <w:rFonts w:cs="Arial"/>
          <w:b w:val="0"/>
          <w:bCs w:val="0"/>
          <w:szCs w:val="24"/>
        </w:rPr>
        <w:t xml:space="preserve">(b)     Outline </w:t>
      </w:r>
      <w:r w:rsidRPr="00C10391">
        <w:rPr>
          <w:rFonts w:cs="Arial"/>
          <w:szCs w:val="24"/>
        </w:rPr>
        <w:t>one</w:t>
      </w:r>
      <w:r w:rsidRPr="00C10391">
        <w:rPr>
          <w:rFonts w:cs="Arial"/>
          <w:b w:val="0"/>
          <w:bCs w:val="0"/>
          <w:szCs w:val="24"/>
        </w:rPr>
        <w:t xml:space="preserve"> reason why psychologists study illusions.                                 (1 mark)</w:t>
      </w:r>
    </w:p>
    <w:p w14:paraId="5B860502"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bookmarkStart w:id="78" w:name="_Hlk61017578"/>
      <w:bookmarkStart w:id="79" w:name="_Hlk61018595"/>
    </w:p>
    <w:p w14:paraId="6F18BD93" w14:textId="5E120766"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32D9568" w14:textId="6BEC29F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77"/>
    <w:bookmarkEnd w:id="78"/>
    <w:p w14:paraId="26C98AED" w14:textId="77777777" w:rsidR="00D15D2C" w:rsidRPr="00C10391" w:rsidRDefault="00D15D2C" w:rsidP="00C10391">
      <w:pPr>
        <w:tabs>
          <w:tab w:val="left" w:pos="5360"/>
        </w:tabs>
        <w:spacing w:line="276" w:lineRule="auto"/>
        <w:ind w:left="720" w:hanging="720"/>
        <w:contextualSpacing/>
        <w:rPr>
          <w:rFonts w:ascii="Arial" w:hAnsi="Arial" w:cs="Arial"/>
        </w:rPr>
      </w:pPr>
    </w:p>
    <w:bookmarkEnd w:id="79"/>
    <w:p w14:paraId="1CE37F44"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(c)     Is the image below shifting between a rabbit and duck due to it being a visual illusion, or is it due to a shift in attention? Explain your response.              (3 marks)</w:t>
      </w:r>
    </w:p>
    <w:p w14:paraId="5E960D06"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noProof/>
          <w:szCs w:val="24"/>
          <w:lang w:eastAsia="en-AU"/>
        </w:rPr>
        <w:drawing>
          <wp:anchor distT="0" distB="0" distL="114300" distR="114300" simplePos="0" relativeHeight="251670528" behindDoc="1" locked="0" layoutInCell="1" allowOverlap="1" wp14:anchorId="065CE6E2" wp14:editId="351223C6">
            <wp:simplePos x="0" y="0"/>
            <wp:positionH relativeFrom="margin">
              <wp:posOffset>1562100</wp:posOffset>
            </wp:positionH>
            <wp:positionV relativeFrom="paragraph">
              <wp:posOffset>109220</wp:posOffset>
            </wp:positionV>
            <wp:extent cx="2628900" cy="1632585"/>
            <wp:effectExtent l="0" t="0" r="0" b="5715"/>
            <wp:wrapTight wrapText="bothSides">
              <wp:wrapPolygon edited="0">
                <wp:start x="0" y="0"/>
                <wp:lineTo x="0" y="21424"/>
                <wp:lineTo x="21443" y="21424"/>
                <wp:lineTo x="21443" y="0"/>
                <wp:lineTo x="0" y="0"/>
              </wp:wrapPolygon>
            </wp:wrapTight>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95" b="18422"/>
                    <a:stretch/>
                  </pic:blipFill>
                  <pic:spPr bwMode="auto">
                    <a:xfrm>
                      <a:off x="0" y="0"/>
                      <a:ext cx="262890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E774C"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7B36977"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78E1BF50"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07754C0A"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9F2C55E"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318A87A8"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2A831013"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010C6CCB"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2C233C97" w14:textId="77777777" w:rsidR="00D15D2C" w:rsidRPr="00C10391" w:rsidRDefault="00D15D2C" w:rsidP="003E34BB">
      <w:pPr>
        <w:pStyle w:val="04Sec2Examqn"/>
        <w:tabs>
          <w:tab w:val="clear" w:pos="10206"/>
        </w:tabs>
        <w:spacing w:line="276" w:lineRule="auto"/>
        <w:ind w:firstLine="0"/>
        <w:contextualSpacing/>
        <w:jc w:val="left"/>
        <w:rPr>
          <w:rFonts w:cs="Arial"/>
          <w:b w:val="0"/>
          <w:bCs w:val="0"/>
          <w:szCs w:val="24"/>
        </w:rPr>
      </w:pPr>
    </w:p>
    <w:p w14:paraId="268515B9" w14:textId="4F83E99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F36C32" w14:textId="4F59AC31"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EA87DBC" w14:textId="4686F9DA"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6E6C09D" w14:textId="5BFAA82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D782B11" w14:textId="0B1266B3"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618F175" w14:textId="77777777" w:rsidR="00D15D2C" w:rsidRPr="00C10391" w:rsidRDefault="00D15D2C" w:rsidP="00C10391">
      <w:pPr>
        <w:tabs>
          <w:tab w:val="left" w:pos="5360"/>
        </w:tabs>
        <w:spacing w:line="276" w:lineRule="auto"/>
        <w:ind w:left="720" w:hanging="720"/>
        <w:contextualSpacing/>
        <w:rPr>
          <w:rFonts w:ascii="Arial" w:hAnsi="Arial" w:cs="Arial"/>
        </w:rPr>
      </w:pPr>
    </w:p>
    <w:p w14:paraId="45F3FDE1" w14:textId="77777777" w:rsidR="00D15D2C" w:rsidRPr="00C10391" w:rsidRDefault="00D15D2C" w:rsidP="00C10391">
      <w:pPr>
        <w:tabs>
          <w:tab w:val="left" w:pos="5360"/>
        </w:tabs>
        <w:spacing w:line="276" w:lineRule="auto"/>
        <w:ind w:left="720" w:hanging="720"/>
        <w:contextualSpacing/>
        <w:rPr>
          <w:rFonts w:ascii="Arial" w:hAnsi="Arial" w:cs="Arial"/>
        </w:rPr>
      </w:pPr>
    </w:p>
    <w:p w14:paraId="2743DD53" w14:textId="77777777" w:rsidR="00D15D2C" w:rsidRPr="00C10391" w:rsidRDefault="00D15D2C" w:rsidP="003E34BB">
      <w:pPr>
        <w:pStyle w:val="04Sec2Examqn"/>
        <w:spacing w:after="0" w:line="276" w:lineRule="auto"/>
        <w:ind w:firstLine="0"/>
        <w:contextualSpacing/>
        <w:rPr>
          <w:rFonts w:cs="Arial"/>
          <w:b w:val="0"/>
          <w:szCs w:val="24"/>
        </w:rPr>
      </w:pPr>
      <w:r w:rsidRPr="00C10391">
        <w:rPr>
          <w:rFonts w:cs="Arial"/>
          <w:szCs w:val="24"/>
        </w:rPr>
        <w:t xml:space="preserve">Question 6 </w:t>
      </w:r>
      <w:r w:rsidRPr="00C10391">
        <w:rPr>
          <w:rFonts w:cs="Arial"/>
          <w:b w:val="0"/>
          <w:szCs w:val="24"/>
        </w:rPr>
        <w:t>(continued)</w:t>
      </w:r>
    </w:p>
    <w:p w14:paraId="718E85CD"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p>
    <w:p w14:paraId="03B002B6" w14:textId="23FA9352" w:rsidR="00D15D2C" w:rsidRPr="00C10391" w:rsidDel="00CD2419" w:rsidRDefault="00D15D2C">
      <w:pPr>
        <w:pStyle w:val="04Sec2Examqn"/>
        <w:tabs>
          <w:tab w:val="clear" w:pos="10206"/>
        </w:tabs>
        <w:spacing w:line="276" w:lineRule="auto"/>
        <w:ind w:left="570" w:hanging="570"/>
        <w:contextualSpacing/>
        <w:jc w:val="left"/>
        <w:rPr>
          <w:del w:id="80" w:author="EDWARDS Natalie [Narrogin Senior High School]" w:date="2021-04-27T16:26:00Z"/>
          <w:rFonts w:cs="Arial"/>
          <w:b w:val="0"/>
          <w:szCs w:val="24"/>
        </w:rPr>
      </w:pPr>
      <w:bookmarkStart w:id="81" w:name="_Hlk61020900"/>
      <w:r w:rsidRPr="00C10391">
        <w:rPr>
          <w:rFonts w:cs="Arial"/>
          <w:b w:val="0"/>
          <w:szCs w:val="24"/>
        </w:rPr>
        <w:t xml:space="preserve">(d)     </w:t>
      </w:r>
      <w:del w:id="82" w:author="EDWARDS Natalie [Narrogin Senior High School]" w:date="2021-04-27T16:26:00Z">
        <w:r w:rsidRPr="00C10391" w:rsidDel="00CD2419">
          <w:rPr>
            <w:rFonts w:cs="Arial"/>
            <w:b w:val="0"/>
            <w:szCs w:val="24"/>
          </w:rPr>
          <w:delText xml:space="preserve">i.     List the </w:delText>
        </w:r>
        <w:r w:rsidRPr="00C10391" w:rsidDel="00CD2419">
          <w:rPr>
            <w:rFonts w:cs="Arial"/>
            <w:bCs w:val="0"/>
            <w:szCs w:val="24"/>
          </w:rPr>
          <w:delText>two</w:delText>
        </w:r>
        <w:r w:rsidRPr="00C10391" w:rsidDel="00CD2419">
          <w:rPr>
            <w:rFonts w:cs="Arial"/>
            <w:b w:val="0"/>
            <w:szCs w:val="24"/>
          </w:rPr>
          <w:delText xml:space="preserve"> main categories of consciousness.                                   (2 marks)</w:delText>
        </w:r>
      </w:del>
    </w:p>
    <w:p w14:paraId="1264AFB3" w14:textId="5EF27905" w:rsidR="00D15D2C" w:rsidRPr="00C10391" w:rsidDel="00CD2419" w:rsidRDefault="00D15D2C">
      <w:pPr>
        <w:pStyle w:val="04Sec2Examqn"/>
        <w:tabs>
          <w:tab w:val="clear" w:pos="10206"/>
        </w:tabs>
        <w:spacing w:line="276" w:lineRule="auto"/>
        <w:ind w:left="570" w:hanging="570"/>
        <w:contextualSpacing/>
        <w:jc w:val="left"/>
        <w:rPr>
          <w:del w:id="83" w:author="EDWARDS Natalie [Narrogin Senior High School]" w:date="2021-04-27T16:26:00Z"/>
          <w:rFonts w:cs="Arial"/>
          <w:b w:val="0"/>
          <w:szCs w:val="24"/>
        </w:rPr>
        <w:pPrChange w:id="84" w:author="EDWARDS Natalie [Narrogin Senior High School]" w:date="2021-04-27T16:26:00Z">
          <w:pPr>
            <w:pStyle w:val="04Sec2Examqn"/>
            <w:tabs>
              <w:tab w:val="clear" w:pos="10206"/>
              <w:tab w:val="right" w:pos="8640"/>
            </w:tabs>
            <w:spacing w:before="0" w:after="0" w:line="276" w:lineRule="auto"/>
            <w:contextualSpacing/>
          </w:pPr>
        </w:pPrChange>
      </w:pPr>
      <w:del w:id="85" w:author="EDWARDS Natalie [Narrogin Senior High School]" w:date="2021-04-27T16:26:00Z">
        <w:r w:rsidRPr="00C10391" w:rsidDel="00CD2419">
          <w:rPr>
            <w:rFonts w:cs="Arial"/>
            <w:b w:val="0"/>
            <w:szCs w:val="24"/>
          </w:rPr>
          <w:delText xml:space="preserve">                        </w:delText>
        </w:r>
      </w:del>
    </w:p>
    <w:p w14:paraId="1F9981E7" w14:textId="74DD1917" w:rsidR="003E34BB" w:rsidDel="00CD2419" w:rsidRDefault="00D15D2C">
      <w:pPr>
        <w:pStyle w:val="04Sec2Examqn"/>
        <w:tabs>
          <w:tab w:val="clear" w:pos="10206"/>
        </w:tabs>
        <w:spacing w:line="276" w:lineRule="auto"/>
        <w:ind w:left="570" w:hanging="570"/>
        <w:contextualSpacing/>
        <w:jc w:val="left"/>
        <w:rPr>
          <w:del w:id="86" w:author="EDWARDS Natalie [Narrogin Senior High School]" w:date="2021-04-27T16:26:00Z"/>
          <w:rFonts w:cs="Arial"/>
          <w:b w:val="0"/>
          <w:szCs w:val="24"/>
        </w:rPr>
        <w:pPrChange w:id="87" w:author="EDWARDS Natalie [Narrogin Senior High School]" w:date="2021-04-27T16:26:00Z">
          <w:pPr>
            <w:pStyle w:val="04Sec2Examqn"/>
            <w:numPr>
              <w:numId w:val="3"/>
            </w:numPr>
            <w:tabs>
              <w:tab w:val="clear" w:pos="10206"/>
              <w:tab w:val="right" w:pos="8640"/>
            </w:tabs>
            <w:spacing w:before="0" w:after="0" w:line="480" w:lineRule="auto"/>
            <w:ind w:left="425" w:firstLine="0"/>
            <w:contextualSpacing/>
          </w:pPr>
        </w:pPrChange>
      </w:pPr>
      <w:del w:id="88" w:author="EDWARDS Natalie [Narrogin Senior High School]" w:date="2021-04-27T16:26:00Z">
        <w:r w:rsidRPr="00C10391" w:rsidDel="00CD2419">
          <w:rPr>
            <w:rFonts w:cs="Arial"/>
            <w:b w:val="0"/>
            <w:szCs w:val="24"/>
          </w:rPr>
          <w:delText>___________________________________________________________________</w:delText>
        </w:r>
      </w:del>
    </w:p>
    <w:p w14:paraId="666B8F76" w14:textId="61188F6C" w:rsidR="003E34BB" w:rsidDel="00CD2419" w:rsidRDefault="003E34BB">
      <w:pPr>
        <w:pStyle w:val="04Sec2Examqn"/>
        <w:tabs>
          <w:tab w:val="clear" w:pos="10206"/>
        </w:tabs>
        <w:spacing w:line="276" w:lineRule="auto"/>
        <w:ind w:left="570" w:hanging="570"/>
        <w:contextualSpacing/>
        <w:jc w:val="left"/>
        <w:rPr>
          <w:del w:id="89" w:author="EDWARDS Natalie [Narrogin Senior High School]" w:date="2021-04-27T16:26:00Z"/>
          <w:rFonts w:cs="Arial"/>
          <w:b w:val="0"/>
          <w:szCs w:val="24"/>
        </w:rPr>
        <w:pPrChange w:id="90" w:author="EDWARDS Natalie [Narrogin Senior High School]" w:date="2021-04-27T16:26:00Z">
          <w:pPr>
            <w:pStyle w:val="04Sec2Examqn"/>
            <w:tabs>
              <w:tab w:val="clear" w:pos="10206"/>
              <w:tab w:val="right" w:pos="8640"/>
            </w:tabs>
            <w:spacing w:before="0" w:after="0" w:line="480" w:lineRule="auto"/>
            <w:ind w:left="425" w:firstLine="0"/>
            <w:contextualSpacing/>
          </w:pPr>
        </w:pPrChange>
      </w:pPr>
    </w:p>
    <w:p w14:paraId="4F21569A" w14:textId="2B610921" w:rsidR="00D15D2C" w:rsidRPr="003E34BB" w:rsidDel="00CD2419" w:rsidRDefault="00D15D2C">
      <w:pPr>
        <w:pStyle w:val="04Sec2Examqn"/>
        <w:tabs>
          <w:tab w:val="clear" w:pos="10206"/>
        </w:tabs>
        <w:spacing w:line="276" w:lineRule="auto"/>
        <w:ind w:left="570" w:hanging="570"/>
        <w:contextualSpacing/>
        <w:jc w:val="left"/>
        <w:rPr>
          <w:del w:id="91" w:author="EDWARDS Natalie [Narrogin Senior High School]" w:date="2021-04-27T16:26:00Z"/>
          <w:rFonts w:cs="Arial"/>
          <w:b w:val="0"/>
          <w:szCs w:val="24"/>
        </w:rPr>
        <w:pPrChange w:id="92" w:author="EDWARDS Natalie [Narrogin Senior High School]" w:date="2021-04-27T16:26:00Z">
          <w:pPr>
            <w:pStyle w:val="04Sec2Examqn"/>
            <w:numPr>
              <w:numId w:val="3"/>
            </w:numPr>
            <w:tabs>
              <w:tab w:val="clear" w:pos="10206"/>
              <w:tab w:val="right" w:pos="8640"/>
            </w:tabs>
            <w:spacing w:before="0" w:after="0" w:line="480" w:lineRule="auto"/>
            <w:ind w:left="425" w:firstLine="0"/>
            <w:contextualSpacing/>
          </w:pPr>
        </w:pPrChange>
      </w:pPr>
      <w:del w:id="93" w:author="EDWARDS Natalie [Narrogin Senior High School]" w:date="2021-04-27T16:26:00Z">
        <w:r w:rsidRPr="00C10391" w:rsidDel="00CD2419">
          <w:rPr>
            <w:rFonts w:cs="Arial"/>
            <w:b w:val="0"/>
            <w:szCs w:val="24"/>
          </w:rPr>
          <w:delText>___________________________________________________________________</w:delText>
        </w:r>
        <w:bookmarkEnd w:id="81"/>
      </w:del>
    </w:p>
    <w:p w14:paraId="4D044197" w14:textId="138741EE" w:rsidR="00D15D2C" w:rsidRPr="00C10391" w:rsidDel="00CD2419" w:rsidRDefault="00D15D2C">
      <w:pPr>
        <w:pStyle w:val="04Sec2Examqn"/>
        <w:tabs>
          <w:tab w:val="clear" w:pos="10206"/>
        </w:tabs>
        <w:spacing w:line="276" w:lineRule="auto"/>
        <w:ind w:left="570" w:hanging="570"/>
        <w:contextualSpacing/>
        <w:jc w:val="left"/>
        <w:rPr>
          <w:del w:id="94" w:author="EDWARDS Natalie [Narrogin Senior High School]" w:date="2021-04-27T16:26:00Z"/>
          <w:rFonts w:cs="Arial"/>
          <w:szCs w:val="24"/>
        </w:rPr>
        <w:pPrChange w:id="95" w:author="EDWARDS Natalie [Narrogin Senior High School]" w:date="2021-04-27T16:26:00Z">
          <w:pPr>
            <w:pStyle w:val="04Sec2Examqn"/>
            <w:spacing w:line="276" w:lineRule="auto"/>
            <w:ind w:firstLine="0"/>
            <w:contextualSpacing/>
          </w:pPr>
        </w:pPrChange>
      </w:pPr>
    </w:p>
    <w:p w14:paraId="37550A0F" w14:textId="25004795"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bookmarkStart w:id="96" w:name="_Hlk61018799"/>
      <w:del w:id="97" w:author="EDWARDS Natalie [Narrogin Senior High School]" w:date="2021-04-27T16:26:00Z">
        <w:r w:rsidRPr="00C10391" w:rsidDel="00CD2419">
          <w:rPr>
            <w:rFonts w:cs="Arial"/>
            <w:b w:val="0"/>
            <w:szCs w:val="24"/>
          </w:rPr>
          <w:delText xml:space="preserve">        ii.</w:delText>
        </w:r>
      </w:del>
      <w:r w:rsidRPr="00C10391">
        <w:rPr>
          <w:rFonts w:cs="Arial"/>
          <w:b w:val="0"/>
          <w:szCs w:val="24"/>
        </w:rPr>
        <w:t xml:space="preserve">     State </w:t>
      </w:r>
      <w:r w:rsidRPr="00C10391">
        <w:rPr>
          <w:rFonts w:cs="Arial"/>
          <w:bCs w:val="0"/>
          <w:szCs w:val="24"/>
        </w:rPr>
        <w:t>one</w:t>
      </w:r>
      <w:r w:rsidRPr="00C10391">
        <w:rPr>
          <w:rFonts w:cs="Arial"/>
          <w:b w:val="0"/>
          <w:szCs w:val="24"/>
        </w:rPr>
        <w:t xml:space="preserve"> example of an altered state of consciousness that occurs naturally </w:t>
      </w:r>
    </w:p>
    <w:p w14:paraId="546FB0DF" w14:textId="77777777" w:rsidR="00D15D2C" w:rsidRPr="00C10391" w:rsidRDefault="00D15D2C" w:rsidP="00C10391">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 xml:space="preserve">                </w:t>
      </w:r>
      <w:proofErr w:type="gramStart"/>
      <w:r w:rsidRPr="00C10391">
        <w:rPr>
          <w:rFonts w:cs="Arial"/>
          <w:b w:val="0"/>
          <w:szCs w:val="24"/>
        </w:rPr>
        <w:t>and</w:t>
      </w:r>
      <w:proofErr w:type="gramEnd"/>
      <w:r w:rsidRPr="00C10391">
        <w:rPr>
          <w:rFonts w:cs="Arial"/>
          <w:b w:val="0"/>
          <w:szCs w:val="24"/>
        </w:rPr>
        <w:t xml:space="preserve"> </w:t>
      </w:r>
      <w:r w:rsidRPr="00C10391">
        <w:rPr>
          <w:rFonts w:cs="Arial"/>
          <w:bCs w:val="0"/>
          <w:szCs w:val="24"/>
        </w:rPr>
        <w:t>one</w:t>
      </w:r>
      <w:r w:rsidRPr="00C10391">
        <w:rPr>
          <w:rFonts w:cs="Arial"/>
          <w:b w:val="0"/>
          <w:szCs w:val="24"/>
        </w:rPr>
        <w:t xml:space="preserve"> example of an altered state of consciousness that can be induced.</w:t>
      </w:r>
    </w:p>
    <w:p w14:paraId="7A9D67A9" w14:textId="1F01A047" w:rsidR="003E34BB" w:rsidRDefault="00D15D2C" w:rsidP="003E34BB">
      <w:pPr>
        <w:pStyle w:val="04Sec2Examqn"/>
        <w:tabs>
          <w:tab w:val="clear" w:pos="10206"/>
        </w:tabs>
        <w:spacing w:line="276" w:lineRule="auto"/>
        <w:ind w:left="570" w:hanging="570"/>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t xml:space="preserve">                                                                                                                  (2 marks)</w:t>
      </w:r>
      <w:bookmarkStart w:id="98" w:name="_Hlk61018462"/>
    </w:p>
    <w:p w14:paraId="1C6E89DA" w14:textId="77777777" w:rsidR="003E34BB" w:rsidRDefault="003E34BB" w:rsidP="003E34BB">
      <w:pPr>
        <w:pStyle w:val="04Sec2Examqn"/>
        <w:tabs>
          <w:tab w:val="clear" w:pos="10206"/>
        </w:tabs>
        <w:spacing w:line="276" w:lineRule="auto"/>
        <w:ind w:left="570" w:hanging="570"/>
        <w:contextualSpacing/>
        <w:jc w:val="left"/>
        <w:rPr>
          <w:rFonts w:cs="Arial"/>
          <w:b w:val="0"/>
          <w:szCs w:val="24"/>
        </w:rPr>
      </w:pPr>
    </w:p>
    <w:p w14:paraId="082DDCC2" w14:textId="13C6344F" w:rsidR="003E34BB" w:rsidRPr="003E34BB" w:rsidRDefault="00D15D2C" w:rsidP="003E34BB">
      <w:pPr>
        <w:pStyle w:val="04Sec2Examqn"/>
        <w:tabs>
          <w:tab w:val="clear" w:pos="10206"/>
          <w:tab w:val="right" w:pos="8640"/>
        </w:tabs>
        <w:spacing w:before="0" w:after="0" w:line="480" w:lineRule="auto"/>
        <w:ind w:left="425" w:firstLine="0"/>
        <w:contextualSpacing/>
        <w:jc w:val="left"/>
        <w:rPr>
          <w:rFonts w:cs="Arial"/>
          <w:b w:val="0"/>
          <w:szCs w:val="24"/>
        </w:rPr>
      </w:pPr>
      <w:r w:rsidRPr="00C10391">
        <w:rPr>
          <w:rFonts w:cs="Arial"/>
          <w:b w:val="0"/>
          <w:szCs w:val="24"/>
        </w:rPr>
        <w:t xml:space="preserve">Naturally </w:t>
      </w:r>
      <w:r w:rsidR="003E34BB">
        <w:rPr>
          <w:rFonts w:cs="Arial"/>
          <w:b w:val="0"/>
          <w:szCs w:val="24"/>
        </w:rPr>
        <w:t>o</w:t>
      </w:r>
      <w:r w:rsidRPr="00C10391">
        <w:rPr>
          <w:rFonts w:cs="Arial"/>
          <w:b w:val="0"/>
          <w:szCs w:val="24"/>
        </w:rPr>
        <w:t>ccurring:</w:t>
      </w:r>
      <w:r w:rsidR="003E34BB">
        <w:rPr>
          <w:rFonts w:cs="Arial"/>
          <w:b w:val="0"/>
          <w:szCs w:val="24"/>
        </w:rPr>
        <w:t xml:space="preserve"> </w:t>
      </w:r>
      <w:r w:rsidRPr="00C10391">
        <w:rPr>
          <w:rFonts w:cs="Arial"/>
          <w:b w:val="0"/>
          <w:szCs w:val="24"/>
        </w:rPr>
        <w:t>____________________________________________________</w:t>
      </w:r>
      <w:bookmarkEnd w:id="96"/>
      <w:bookmarkEnd w:id="98"/>
    </w:p>
    <w:p w14:paraId="125C86E5" w14:textId="73D248D7" w:rsidR="00D15D2C" w:rsidRPr="00C10391" w:rsidRDefault="00D15D2C" w:rsidP="003E34BB">
      <w:pPr>
        <w:pStyle w:val="04Sec2Examqn"/>
        <w:tabs>
          <w:tab w:val="clear" w:pos="10206"/>
          <w:tab w:val="right" w:pos="8640"/>
        </w:tabs>
        <w:spacing w:before="0" w:after="0" w:line="480" w:lineRule="auto"/>
        <w:ind w:left="425" w:firstLine="0"/>
        <w:contextualSpacing/>
        <w:jc w:val="left"/>
        <w:rPr>
          <w:rFonts w:cs="Arial"/>
          <w:b w:val="0"/>
          <w:szCs w:val="24"/>
        </w:rPr>
      </w:pPr>
      <w:r w:rsidRPr="00C10391">
        <w:rPr>
          <w:rFonts w:cs="Arial"/>
          <w:b w:val="0"/>
          <w:szCs w:val="24"/>
        </w:rPr>
        <w:t>Induced: _____________________________________________________________</w:t>
      </w:r>
    </w:p>
    <w:p w14:paraId="02AFCC5F" w14:textId="77777777" w:rsidR="00D15D2C" w:rsidRPr="00C10391" w:rsidRDefault="00D15D2C" w:rsidP="00C10391">
      <w:pPr>
        <w:tabs>
          <w:tab w:val="left" w:pos="5360"/>
        </w:tabs>
        <w:spacing w:line="276" w:lineRule="auto"/>
        <w:ind w:left="720" w:hanging="720"/>
        <w:contextualSpacing/>
        <w:rPr>
          <w:rFonts w:ascii="Arial" w:hAnsi="Arial" w:cs="Arial"/>
        </w:rPr>
      </w:pPr>
    </w:p>
    <w:p w14:paraId="2D400F70"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D9CF4A4"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(e)     </w:t>
      </w:r>
      <w:proofErr w:type="spellStart"/>
      <w:proofErr w:type="gramStart"/>
      <w:r w:rsidRPr="00C10391">
        <w:rPr>
          <w:rFonts w:ascii="Arial" w:hAnsi="Arial" w:cs="Arial"/>
        </w:rPr>
        <w:t>i</w:t>
      </w:r>
      <w:proofErr w:type="spellEnd"/>
      <w:proofErr w:type="gramEnd"/>
      <w:r w:rsidRPr="00C10391">
        <w:rPr>
          <w:rFonts w:ascii="Arial" w:hAnsi="Arial" w:cs="Arial"/>
        </w:rPr>
        <w:t xml:space="preserve">.      A nurse is wanting to check whether a patient has been anaesthetised and is </w:t>
      </w:r>
    </w:p>
    <w:p w14:paraId="5961DD7E"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ready</w:t>
      </w:r>
      <w:proofErr w:type="gramEnd"/>
      <w:r w:rsidRPr="00C10391">
        <w:rPr>
          <w:rFonts w:ascii="Arial" w:hAnsi="Arial" w:cs="Arial"/>
        </w:rPr>
        <w:t xml:space="preserve"> for surgery. Name </w:t>
      </w:r>
      <w:r w:rsidRPr="00C10391">
        <w:rPr>
          <w:rFonts w:ascii="Arial" w:hAnsi="Arial" w:cs="Arial"/>
          <w:b/>
          <w:bCs/>
        </w:rPr>
        <w:t>one</w:t>
      </w:r>
      <w:r w:rsidRPr="00C10391">
        <w:rPr>
          <w:rFonts w:ascii="Arial" w:hAnsi="Arial" w:cs="Arial"/>
        </w:rPr>
        <w:t xml:space="preserve"> physiological measure the nurse could use in </w:t>
      </w:r>
    </w:p>
    <w:p w14:paraId="1A7B012B"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order</w:t>
      </w:r>
      <w:proofErr w:type="gramEnd"/>
      <w:r w:rsidRPr="00C10391">
        <w:rPr>
          <w:rFonts w:ascii="Arial" w:hAnsi="Arial" w:cs="Arial"/>
        </w:rPr>
        <w:t xml:space="preserve"> to determine the station of consciousness of the patient.            (1 mark)</w:t>
      </w:r>
    </w:p>
    <w:p w14:paraId="45DE93FC" w14:textId="77777777" w:rsidR="003E34BB" w:rsidRDefault="003E34BB" w:rsidP="003E34BB">
      <w:pPr>
        <w:pStyle w:val="04Sec2Examqn"/>
        <w:tabs>
          <w:tab w:val="clear" w:pos="10206"/>
          <w:tab w:val="right" w:pos="8640"/>
        </w:tabs>
        <w:spacing w:before="0" w:after="0" w:line="480" w:lineRule="auto"/>
        <w:ind w:left="425" w:firstLine="0"/>
        <w:contextualSpacing/>
        <w:rPr>
          <w:rFonts w:cs="Arial"/>
          <w:b w:val="0"/>
          <w:szCs w:val="24"/>
        </w:rPr>
      </w:pPr>
    </w:p>
    <w:p w14:paraId="07DF916B" w14:textId="04763512"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6DA6AC6" w14:textId="77777777" w:rsidR="00D15D2C" w:rsidRPr="00C10391" w:rsidRDefault="00D15D2C" w:rsidP="00C10391">
      <w:pPr>
        <w:tabs>
          <w:tab w:val="left" w:pos="5360"/>
        </w:tabs>
        <w:spacing w:line="276" w:lineRule="auto"/>
        <w:ind w:left="720" w:hanging="720"/>
        <w:rPr>
          <w:rFonts w:ascii="Arial" w:hAnsi="Arial" w:cs="Arial"/>
          <w:b/>
        </w:rPr>
      </w:pPr>
      <w:r w:rsidRPr="00C10391">
        <w:rPr>
          <w:rFonts w:ascii="Arial" w:hAnsi="Arial" w:cs="Arial"/>
        </w:rPr>
        <w:t xml:space="preserve">    </w:t>
      </w:r>
    </w:p>
    <w:p w14:paraId="243EEA8C"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ii.     Outline the reading likely to be shown by the physiological measure named in </w:t>
      </w:r>
    </w:p>
    <w:p w14:paraId="1CB8D4AE"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part</w:t>
      </w:r>
      <w:proofErr w:type="gramEnd"/>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if the patient has in fact been anaesthetised.                              (1 mark)                                                                       </w:t>
      </w:r>
    </w:p>
    <w:p w14:paraId="79C3C630"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C93F207" w14:textId="3168D29D" w:rsidR="00D15D2C" w:rsidRPr="003E34BB"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2B8CBF6"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667578E7" w14:textId="491AA150"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r w:rsidRPr="00C10391">
        <w:rPr>
          <w:rFonts w:cs="Arial"/>
          <w:b w:val="0"/>
          <w:bCs w:val="0"/>
          <w:szCs w:val="24"/>
        </w:rPr>
        <w:t xml:space="preserve">(f)     There are certain recreational drugs that can cause the user to enter a drug-induced state of consciousness where the heart rate increases above normal levels. Identify </w:t>
      </w:r>
      <w:r w:rsidRPr="00C10391">
        <w:rPr>
          <w:rFonts w:cs="Arial"/>
          <w:szCs w:val="24"/>
        </w:rPr>
        <w:t>one</w:t>
      </w:r>
      <w:r w:rsidRPr="00C10391">
        <w:rPr>
          <w:rFonts w:cs="Arial"/>
          <w:b w:val="0"/>
          <w:bCs w:val="0"/>
          <w:szCs w:val="24"/>
        </w:rPr>
        <w:t xml:space="preserve"> such drug.                                                                      </w:t>
      </w:r>
      <w:r w:rsidR="003E34BB">
        <w:rPr>
          <w:rFonts w:cs="Arial"/>
          <w:b w:val="0"/>
          <w:bCs w:val="0"/>
          <w:szCs w:val="24"/>
        </w:rPr>
        <w:tab/>
      </w:r>
      <w:r w:rsidR="003E34BB">
        <w:rPr>
          <w:rFonts w:cs="Arial"/>
          <w:b w:val="0"/>
          <w:bCs w:val="0"/>
          <w:szCs w:val="24"/>
        </w:rPr>
        <w:tab/>
      </w:r>
      <w:r w:rsidR="003E34BB">
        <w:rPr>
          <w:rFonts w:cs="Arial"/>
          <w:b w:val="0"/>
          <w:bCs w:val="0"/>
          <w:szCs w:val="24"/>
        </w:rPr>
        <w:tab/>
      </w:r>
      <w:r w:rsidRPr="00C10391">
        <w:rPr>
          <w:rFonts w:cs="Arial"/>
          <w:b w:val="0"/>
          <w:bCs w:val="0"/>
          <w:szCs w:val="24"/>
        </w:rPr>
        <w:t>(1 mark)</w:t>
      </w:r>
    </w:p>
    <w:p w14:paraId="43AC1C45" w14:textId="77777777" w:rsidR="00D15D2C" w:rsidRPr="00C10391" w:rsidRDefault="00D15D2C" w:rsidP="00C10391">
      <w:pPr>
        <w:pStyle w:val="04Sec2Examqn"/>
        <w:tabs>
          <w:tab w:val="clear" w:pos="10206"/>
        </w:tabs>
        <w:spacing w:line="276" w:lineRule="auto"/>
        <w:ind w:left="561" w:hanging="561"/>
        <w:contextualSpacing/>
        <w:jc w:val="left"/>
        <w:rPr>
          <w:rFonts w:cs="Arial"/>
          <w:b w:val="0"/>
          <w:bCs w:val="0"/>
          <w:szCs w:val="24"/>
        </w:rPr>
      </w:pPr>
    </w:p>
    <w:p w14:paraId="7B3C39EE" w14:textId="5C35B74F" w:rsidR="00D15D2C" w:rsidRPr="00C10391" w:rsidRDefault="00D15D2C" w:rsidP="003E34BB">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0876C40" w14:textId="35D16FAD" w:rsidR="00D15D2C" w:rsidRDefault="00D15D2C" w:rsidP="00C10391">
      <w:pPr>
        <w:tabs>
          <w:tab w:val="left" w:pos="5360"/>
        </w:tabs>
        <w:spacing w:line="276" w:lineRule="auto"/>
        <w:ind w:left="720" w:hanging="720"/>
        <w:contextualSpacing/>
        <w:rPr>
          <w:rFonts w:ascii="Arial" w:hAnsi="Arial" w:cs="Arial"/>
        </w:rPr>
      </w:pPr>
    </w:p>
    <w:p w14:paraId="3EB6036F" w14:textId="67AE8D04" w:rsidR="003E34BB" w:rsidRDefault="003E34BB" w:rsidP="00C10391">
      <w:pPr>
        <w:tabs>
          <w:tab w:val="left" w:pos="5360"/>
        </w:tabs>
        <w:spacing w:line="276" w:lineRule="auto"/>
        <w:ind w:left="720" w:hanging="720"/>
        <w:contextualSpacing/>
        <w:rPr>
          <w:rFonts w:ascii="Arial" w:hAnsi="Arial" w:cs="Arial"/>
        </w:rPr>
      </w:pPr>
    </w:p>
    <w:p w14:paraId="2E64CE89" w14:textId="33F7F965" w:rsidR="003E34BB" w:rsidRDefault="003E34BB" w:rsidP="00C10391">
      <w:pPr>
        <w:tabs>
          <w:tab w:val="left" w:pos="5360"/>
        </w:tabs>
        <w:spacing w:line="276" w:lineRule="auto"/>
        <w:ind w:left="720" w:hanging="720"/>
        <w:contextualSpacing/>
        <w:rPr>
          <w:ins w:id="99" w:author="EDWARDS Natalie [Narrogin Senior High School]" w:date="2021-04-27T16:26:00Z"/>
          <w:rFonts w:ascii="Arial" w:hAnsi="Arial" w:cs="Arial"/>
        </w:rPr>
      </w:pPr>
    </w:p>
    <w:p w14:paraId="4B276731" w14:textId="63A27E39" w:rsidR="00CD2419" w:rsidRDefault="00CD2419" w:rsidP="00C10391">
      <w:pPr>
        <w:tabs>
          <w:tab w:val="left" w:pos="5360"/>
        </w:tabs>
        <w:spacing w:line="276" w:lineRule="auto"/>
        <w:ind w:left="720" w:hanging="720"/>
        <w:contextualSpacing/>
        <w:rPr>
          <w:ins w:id="100" w:author="EDWARDS Natalie [Narrogin Senior High School]" w:date="2021-04-27T16:26:00Z"/>
          <w:rFonts w:ascii="Arial" w:hAnsi="Arial" w:cs="Arial"/>
        </w:rPr>
      </w:pPr>
    </w:p>
    <w:p w14:paraId="6BD136AF" w14:textId="0ADE6603" w:rsidR="00CD2419" w:rsidRDefault="00CD2419" w:rsidP="00C10391">
      <w:pPr>
        <w:tabs>
          <w:tab w:val="left" w:pos="5360"/>
        </w:tabs>
        <w:spacing w:line="276" w:lineRule="auto"/>
        <w:ind w:left="720" w:hanging="720"/>
        <w:contextualSpacing/>
        <w:rPr>
          <w:ins w:id="101" w:author="EDWARDS Natalie [Narrogin Senior High School]" w:date="2021-04-27T16:26:00Z"/>
          <w:rFonts w:ascii="Arial" w:hAnsi="Arial" w:cs="Arial"/>
        </w:rPr>
      </w:pPr>
    </w:p>
    <w:p w14:paraId="10FC3EAF" w14:textId="3A02B800" w:rsidR="00CD2419" w:rsidRDefault="00CD2419" w:rsidP="00C10391">
      <w:pPr>
        <w:tabs>
          <w:tab w:val="left" w:pos="5360"/>
        </w:tabs>
        <w:spacing w:line="276" w:lineRule="auto"/>
        <w:ind w:left="720" w:hanging="720"/>
        <w:contextualSpacing/>
        <w:rPr>
          <w:ins w:id="102" w:author="EDWARDS Natalie [Narrogin Senior High School]" w:date="2021-04-27T16:26:00Z"/>
          <w:rFonts w:ascii="Arial" w:hAnsi="Arial" w:cs="Arial"/>
        </w:rPr>
      </w:pPr>
    </w:p>
    <w:p w14:paraId="1559A7A7" w14:textId="0AC60815" w:rsidR="00CD2419" w:rsidRDefault="00CD2419" w:rsidP="00C10391">
      <w:pPr>
        <w:tabs>
          <w:tab w:val="left" w:pos="5360"/>
        </w:tabs>
        <w:spacing w:line="276" w:lineRule="auto"/>
        <w:ind w:left="720" w:hanging="720"/>
        <w:contextualSpacing/>
        <w:rPr>
          <w:ins w:id="103" w:author="EDWARDS Natalie [Narrogin Senior High School]" w:date="2021-04-27T16:26:00Z"/>
          <w:rFonts w:ascii="Arial" w:hAnsi="Arial" w:cs="Arial"/>
        </w:rPr>
      </w:pPr>
    </w:p>
    <w:p w14:paraId="6A30C8BF" w14:textId="62A5DFA7" w:rsidR="00CD2419" w:rsidRDefault="00CD2419" w:rsidP="00C10391">
      <w:pPr>
        <w:tabs>
          <w:tab w:val="left" w:pos="5360"/>
        </w:tabs>
        <w:spacing w:line="276" w:lineRule="auto"/>
        <w:ind w:left="720" w:hanging="720"/>
        <w:contextualSpacing/>
        <w:rPr>
          <w:ins w:id="104" w:author="EDWARDS Natalie [Narrogin Senior High School]" w:date="2021-04-27T16:26:00Z"/>
          <w:rFonts w:ascii="Arial" w:hAnsi="Arial" w:cs="Arial"/>
        </w:rPr>
      </w:pPr>
    </w:p>
    <w:p w14:paraId="10820334" w14:textId="4CA1B2A9" w:rsidR="00CD2419" w:rsidRDefault="00CD2419" w:rsidP="00C10391">
      <w:pPr>
        <w:tabs>
          <w:tab w:val="left" w:pos="5360"/>
        </w:tabs>
        <w:spacing w:line="276" w:lineRule="auto"/>
        <w:ind w:left="720" w:hanging="720"/>
        <w:contextualSpacing/>
        <w:rPr>
          <w:ins w:id="105" w:author="EDWARDS Natalie [Narrogin Senior High School]" w:date="2021-04-27T16:26:00Z"/>
          <w:rFonts w:ascii="Arial" w:hAnsi="Arial" w:cs="Arial"/>
        </w:rPr>
      </w:pPr>
    </w:p>
    <w:p w14:paraId="724FEE9C" w14:textId="77777777" w:rsidR="00CD2419" w:rsidRDefault="00CD2419" w:rsidP="00C10391">
      <w:pPr>
        <w:tabs>
          <w:tab w:val="left" w:pos="5360"/>
        </w:tabs>
        <w:spacing w:line="276" w:lineRule="auto"/>
        <w:ind w:left="720" w:hanging="720"/>
        <w:contextualSpacing/>
        <w:rPr>
          <w:rFonts w:ascii="Arial" w:hAnsi="Arial" w:cs="Arial"/>
        </w:rPr>
      </w:pPr>
    </w:p>
    <w:p w14:paraId="74BB3ACA" w14:textId="4DCB5DE1" w:rsidR="003E34BB" w:rsidRDefault="003E34BB" w:rsidP="00C10391">
      <w:pPr>
        <w:tabs>
          <w:tab w:val="left" w:pos="5360"/>
        </w:tabs>
        <w:spacing w:line="276" w:lineRule="auto"/>
        <w:ind w:left="720" w:hanging="720"/>
        <w:contextualSpacing/>
        <w:rPr>
          <w:rFonts w:ascii="Arial" w:hAnsi="Arial" w:cs="Arial"/>
        </w:rPr>
      </w:pPr>
    </w:p>
    <w:p w14:paraId="0DDD5C61" w14:textId="7167255B" w:rsidR="003E34BB" w:rsidRDefault="003E34BB" w:rsidP="00C10391">
      <w:pPr>
        <w:tabs>
          <w:tab w:val="left" w:pos="5360"/>
        </w:tabs>
        <w:spacing w:line="276" w:lineRule="auto"/>
        <w:ind w:left="720" w:hanging="720"/>
        <w:contextualSpacing/>
        <w:rPr>
          <w:rFonts w:ascii="Arial" w:hAnsi="Arial" w:cs="Arial"/>
        </w:rPr>
      </w:pPr>
    </w:p>
    <w:p w14:paraId="3223AD05" w14:textId="77777777" w:rsidR="003E34BB" w:rsidRPr="00C10391" w:rsidRDefault="003E34BB" w:rsidP="003E34BB">
      <w:pPr>
        <w:pStyle w:val="04Sec2Examqn"/>
        <w:spacing w:after="0" w:line="276" w:lineRule="auto"/>
        <w:ind w:firstLine="0"/>
        <w:contextualSpacing/>
        <w:rPr>
          <w:rFonts w:cs="Arial"/>
          <w:b w:val="0"/>
          <w:szCs w:val="24"/>
        </w:rPr>
      </w:pPr>
      <w:r w:rsidRPr="00C10391">
        <w:rPr>
          <w:rFonts w:cs="Arial"/>
          <w:szCs w:val="24"/>
        </w:rPr>
        <w:t xml:space="preserve">Question 6 </w:t>
      </w:r>
      <w:r w:rsidRPr="00C10391">
        <w:rPr>
          <w:rFonts w:cs="Arial"/>
          <w:b w:val="0"/>
          <w:szCs w:val="24"/>
        </w:rPr>
        <w:t>(continued)</w:t>
      </w:r>
    </w:p>
    <w:p w14:paraId="1D110CC5" w14:textId="77777777" w:rsidR="003E34BB" w:rsidRPr="00C10391" w:rsidRDefault="003E34BB" w:rsidP="00C10391">
      <w:pPr>
        <w:tabs>
          <w:tab w:val="left" w:pos="5360"/>
        </w:tabs>
        <w:spacing w:line="276" w:lineRule="auto"/>
        <w:ind w:left="720" w:hanging="720"/>
        <w:contextualSpacing/>
        <w:rPr>
          <w:rFonts w:ascii="Arial" w:hAnsi="Arial" w:cs="Arial"/>
        </w:rPr>
      </w:pPr>
    </w:p>
    <w:p w14:paraId="7650B8C6"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(g)     A researcher investigating attention set up a number of trials using a mouse</w:t>
      </w:r>
    </w:p>
    <w:p w14:paraId="11CD88DB"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placed</w:t>
      </w:r>
      <w:proofErr w:type="gramEnd"/>
      <w:r w:rsidRPr="00C10391">
        <w:rPr>
          <w:rFonts w:ascii="Arial" w:hAnsi="Arial" w:cs="Arial"/>
        </w:rPr>
        <w:t xml:space="preserve"> inside a cage with one side made of clear </w:t>
      </w:r>
      <w:proofErr w:type="spellStart"/>
      <w:r w:rsidRPr="00C10391">
        <w:rPr>
          <w:rFonts w:ascii="Arial" w:hAnsi="Arial" w:cs="Arial"/>
        </w:rPr>
        <w:t>perspex</w:t>
      </w:r>
      <w:proofErr w:type="spellEnd"/>
      <w:r w:rsidRPr="00C10391">
        <w:rPr>
          <w:rFonts w:ascii="Arial" w:hAnsi="Arial" w:cs="Arial"/>
        </w:rPr>
        <w:t xml:space="preserve"> allowing for the mouse</w:t>
      </w:r>
    </w:p>
    <w:p w14:paraId="1507F607"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to</w:t>
      </w:r>
      <w:proofErr w:type="gramEnd"/>
      <w:r w:rsidRPr="00C10391">
        <w:rPr>
          <w:rFonts w:ascii="Arial" w:hAnsi="Arial" w:cs="Arial"/>
        </w:rPr>
        <w:t xml:space="preserve"> be observed. </w:t>
      </w:r>
    </w:p>
    <w:p w14:paraId="6D76346B" w14:textId="77777777" w:rsidR="00D15D2C" w:rsidRPr="00C10391" w:rsidRDefault="00D15D2C" w:rsidP="00C10391">
      <w:pPr>
        <w:tabs>
          <w:tab w:val="left" w:pos="5360"/>
        </w:tabs>
        <w:spacing w:line="276" w:lineRule="auto"/>
        <w:rPr>
          <w:rFonts w:ascii="Arial" w:hAnsi="Arial" w:cs="Arial"/>
        </w:rPr>
      </w:pPr>
    </w:p>
    <w:p w14:paraId="6AC5F0D1" w14:textId="77777777" w:rsidR="00D15D2C" w:rsidRPr="00C10391" w:rsidRDefault="00D15D2C" w:rsidP="00C10391">
      <w:pPr>
        <w:tabs>
          <w:tab w:val="left" w:pos="993"/>
          <w:tab w:val="left" w:pos="5360"/>
        </w:tabs>
        <w:spacing w:line="276" w:lineRule="auto"/>
        <w:ind w:left="720" w:hanging="720"/>
        <w:rPr>
          <w:rFonts w:ascii="Arial" w:hAnsi="Arial" w:cs="Arial"/>
        </w:rPr>
      </w:pPr>
      <w:bookmarkStart w:id="106" w:name="_Hlk29580000"/>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Through a small speaker in the cage, a large ‘bang’ was sounded and the </w:t>
      </w:r>
    </w:p>
    <w:p w14:paraId="46B47D2F"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mouse</w:t>
      </w:r>
      <w:proofErr w:type="gramEnd"/>
      <w:r w:rsidRPr="00C10391">
        <w:rPr>
          <w:rFonts w:ascii="Arial" w:hAnsi="Arial" w:cs="Arial"/>
        </w:rPr>
        <w:t xml:space="preserve"> jumped in shock. Describe the behaviour of the mouse after the </w:t>
      </w:r>
    </w:p>
    <w:p w14:paraId="15334646"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banging</w:t>
      </w:r>
      <w:proofErr w:type="gramEnd"/>
      <w:r w:rsidRPr="00C10391">
        <w:rPr>
          <w:rFonts w:ascii="Arial" w:hAnsi="Arial" w:cs="Arial"/>
        </w:rPr>
        <w:t xml:space="preserve"> noise was sounded 5 or 6 times over a minute.                      (1 mark)                                                                       </w:t>
      </w:r>
    </w:p>
    <w:p w14:paraId="6B1BA8DE" w14:textId="7510F76C" w:rsidR="00D15D2C" w:rsidRPr="00C10391" w:rsidRDefault="00D15D2C" w:rsidP="003E34BB">
      <w:pPr>
        <w:pStyle w:val="04Sec2Examqn"/>
        <w:spacing w:before="0" w:after="0" w:line="480" w:lineRule="auto"/>
        <w:ind w:left="425" w:firstLine="0"/>
        <w:jc w:val="left"/>
        <w:rPr>
          <w:rFonts w:cs="Arial"/>
          <w:b w:val="0"/>
          <w:bCs w:val="0"/>
          <w:szCs w:val="24"/>
        </w:rPr>
      </w:pPr>
      <w:bookmarkStart w:id="107" w:name="_Hlk61019241"/>
      <w:r w:rsidRPr="00C10391">
        <w:rPr>
          <w:rFonts w:cs="Arial"/>
          <w:b w:val="0"/>
          <w:bCs w:val="0"/>
          <w:szCs w:val="24"/>
        </w:rPr>
        <w:t xml:space="preserve">     ___________________________________________________________________</w:t>
      </w:r>
    </w:p>
    <w:bookmarkEnd w:id="106"/>
    <w:bookmarkEnd w:id="107"/>
    <w:p w14:paraId="11BD20F9" w14:textId="6849DBB0" w:rsidR="00D15D2C" w:rsidRPr="003E34BB" w:rsidRDefault="00D15D2C" w:rsidP="003E34BB">
      <w:pPr>
        <w:tabs>
          <w:tab w:val="left" w:pos="5360"/>
        </w:tabs>
        <w:spacing w:line="276" w:lineRule="auto"/>
        <w:ind w:left="720" w:hanging="720"/>
        <w:rPr>
          <w:rFonts w:ascii="Arial" w:hAnsi="Arial" w:cs="Arial"/>
        </w:rPr>
      </w:pPr>
      <w:r w:rsidRPr="00C10391">
        <w:rPr>
          <w:rFonts w:ascii="Arial" w:hAnsi="Arial" w:cs="Arial"/>
        </w:rPr>
        <w:tab/>
        <w:t xml:space="preserve">           </w:t>
      </w:r>
    </w:p>
    <w:p w14:paraId="1FA6B013"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ii.     Name the process that is described in part (</w:t>
      </w:r>
      <w:proofErr w:type="spellStart"/>
      <w:r w:rsidRPr="00C10391">
        <w:rPr>
          <w:rFonts w:ascii="Arial" w:hAnsi="Arial" w:cs="Arial"/>
        </w:rPr>
        <w:t>i</w:t>
      </w:r>
      <w:proofErr w:type="spellEnd"/>
      <w:r w:rsidRPr="00C10391">
        <w:rPr>
          <w:rFonts w:ascii="Arial" w:hAnsi="Arial" w:cs="Arial"/>
        </w:rPr>
        <w:t xml:space="preserve">).                                   </w:t>
      </w:r>
      <w:bookmarkStart w:id="108" w:name="_Hlk30675326"/>
      <w:r w:rsidRPr="00C10391">
        <w:rPr>
          <w:rFonts w:ascii="Arial" w:hAnsi="Arial" w:cs="Arial"/>
        </w:rPr>
        <w:t xml:space="preserve">    (1 mark)</w:t>
      </w:r>
      <w:bookmarkEnd w:id="108"/>
      <w:r w:rsidRPr="00C10391">
        <w:rPr>
          <w:rFonts w:ascii="Arial" w:hAnsi="Arial" w:cs="Arial"/>
        </w:rPr>
        <w:t xml:space="preserve">                                                                       </w:t>
      </w:r>
    </w:p>
    <w:p w14:paraId="58BD848B"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
    <w:p w14:paraId="7992B8CF" w14:textId="036C8402" w:rsidR="00D15D2C" w:rsidRPr="00C10391" w:rsidRDefault="00D15D2C" w:rsidP="003E34BB">
      <w:pPr>
        <w:pStyle w:val="NoSpacing"/>
        <w:spacing w:line="480" w:lineRule="auto"/>
        <w:ind w:left="425"/>
        <w:rPr>
          <w:rFonts w:ascii="Arial" w:hAnsi="Arial" w:cs="Arial"/>
        </w:rPr>
      </w:pPr>
      <w:r w:rsidRPr="00C10391">
        <w:rPr>
          <w:rFonts w:ascii="Arial" w:hAnsi="Arial" w:cs="Arial"/>
        </w:rPr>
        <w:t>________________________________________________________________</w:t>
      </w:r>
    </w:p>
    <w:p w14:paraId="0CC8E81F" w14:textId="77777777" w:rsidR="00D15D2C" w:rsidRPr="00C10391" w:rsidRDefault="00D15D2C" w:rsidP="00C10391">
      <w:pPr>
        <w:pStyle w:val="NoSpacing"/>
        <w:spacing w:line="276" w:lineRule="auto"/>
        <w:rPr>
          <w:rFonts w:ascii="Arial" w:hAnsi="Arial" w:cs="Arial"/>
        </w:rPr>
      </w:pPr>
    </w:p>
    <w:p w14:paraId="127D97C0" w14:textId="77777777" w:rsidR="00D15D2C" w:rsidRPr="00C10391" w:rsidRDefault="00D15D2C" w:rsidP="00C10391">
      <w:pPr>
        <w:pStyle w:val="NoSpacing"/>
        <w:spacing w:line="276" w:lineRule="auto"/>
        <w:rPr>
          <w:rFonts w:ascii="Arial" w:hAnsi="Arial" w:cs="Arial"/>
        </w:rPr>
      </w:pPr>
    </w:p>
    <w:p w14:paraId="773353D9"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iii.     A few minutes later a new sound, a shrill ‘ding’ noise, is made. Describe the </w:t>
      </w:r>
    </w:p>
    <w:p w14:paraId="0724A765"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behaviour</w:t>
      </w:r>
      <w:proofErr w:type="gramEnd"/>
      <w:r w:rsidRPr="00C10391">
        <w:rPr>
          <w:rFonts w:ascii="Arial" w:hAnsi="Arial" w:cs="Arial"/>
        </w:rPr>
        <w:t xml:space="preserve"> that the researcher would likely observe in the mouse.         (1 mark)                                                                       </w:t>
      </w:r>
    </w:p>
    <w:p w14:paraId="24366F09"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
    <w:p w14:paraId="574E7F97" w14:textId="07452A18" w:rsidR="00D15D2C" w:rsidRPr="00C10391" w:rsidRDefault="00D15D2C" w:rsidP="003E34BB">
      <w:pPr>
        <w:pStyle w:val="NoSpacing"/>
        <w:spacing w:line="480" w:lineRule="auto"/>
        <w:ind w:left="425"/>
        <w:rPr>
          <w:rFonts w:ascii="Arial" w:hAnsi="Arial" w:cs="Arial"/>
        </w:rPr>
      </w:pPr>
      <w:r w:rsidRPr="00C10391">
        <w:rPr>
          <w:rFonts w:ascii="Arial" w:hAnsi="Arial" w:cs="Arial"/>
        </w:rPr>
        <w:t>________________________________________________________________</w:t>
      </w:r>
    </w:p>
    <w:p w14:paraId="79819D18"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ab/>
        <w:t xml:space="preserve">           </w:t>
      </w:r>
    </w:p>
    <w:p w14:paraId="7C74885E" w14:textId="77777777" w:rsidR="00D15D2C" w:rsidRPr="00C10391" w:rsidRDefault="00D15D2C" w:rsidP="00C10391">
      <w:pPr>
        <w:tabs>
          <w:tab w:val="left" w:pos="5360"/>
        </w:tabs>
        <w:spacing w:line="276" w:lineRule="auto"/>
        <w:ind w:left="720" w:hanging="720"/>
        <w:contextualSpacing/>
        <w:rPr>
          <w:rFonts w:ascii="Arial" w:hAnsi="Arial" w:cs="Arial"/>
        </w:rPr>
      </w:pPr>
    </w:p>
    <w:p w14:paraId="1DA078A9" w14:textId="77777777" w:rsidR="00D15D2C" w:rsidRPr="00C10391" w:rsidRDefault="00D15D2C" w:rsidP="00C10391">
      <w:pPr>
        <w:tabs>
          <w:tab w:val="left" w:pos="1134"/>
          <w:tab w:val="left" w:pos="1276"/>
          <w:tab w:val="left" w:pos="5360"/>
        </w:tabs>
        <w:spacing w:line="276" w:lineRule="auto"/>
        <w:ind w:left="720" w:hanging="720"/>
        <w:contextualSpacing/>
        <w:rPr>
          <w:rFonts w:ascii="Arial" w:hAnsi="Arial" w:cs="Arial"/>
        </w:rPr>
      </w:pPr>
      <w:r w:rsidRPr="00C10391">
        <w:rPr>
          <w:rFonts w:ascii="Arial" w:hAnsi="Arial" w:cs="Arial"/>
        </w:rPr>
        <w:t xml:space="preserve">        iv.    Name the process that is described in part (iii).                                     (1 mark)                                                                       </w:t>
      </w:r>
    </w:p>
    <w:p w14:paraId="30419E46" w14:textId="1A87AD98" w:rsidR="00D15D2C" w:rsidRPr="00C10391" w:rsidRDefault="00D15D2C" w:rsidP="003E34BB">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 xml:space="preserve">                   ___________________________________________________________________</w:t>
      </w:r>
    </w:p>
    <w:p w14:paraId="6061A3B7" w14:textId="77777777" w:rsidR="00D15D2C" w:rsidRPr="00C10391" w:rsidRDefault="00D15D2C" w:rsidP="00C10391">
      <w:pPr>
        <w:pStyle w:val="04Sec2Examqn"/>
        <w:spacing w:line="276" w:lineRule="auto"/>
        <w:ind w:left="560" w:hanging="560"/>
        <w:jc w:val="left"/>
        <w:rPr>
          <w:rFonts w:cs="Arial"/>
          <w:b w:val="0"/>
          <w:bCs w:val="0"/>
          <w:szCs w:val="24"/>
        </w:rPr>
      </w:pPr>
      <w:r w:rsidRPr="00C10391">
        <w:rPr>
          <w:rFonts w:cs="Arial"/>
          <w:b w:val="0"/>
          <w:bCs w:val="0"/>
          <w:szCs w:val="24"/>
        </w:rPr>
        <w:t xml:space="preserve"> </w:t>
      </w:r>
    </w:p>
    <w:p w14:paraId="1CD29DD7" w14:textId="77777777" w:rsidR="00D15D2C" w:rsidRPr="00C10391" w:rsidRDefault="00D15D2C" w:rsidP="00C10391">
      <w:pPr>
        <w:pStyle w:val="04Sec2Examqn"/>
        <w:spacing w:line="276" w:lineRule="auto"/>
        <w:ind w:left="560" w:hanging="560"/>
        <w:jc w:val="left"/>
        <w:rPr>
          <w:rFonts w:cs="Arial"/>
          <w:b w:val="0"/>
          <w:bCs w:val="0"/>
          <w:szCs w:val="24"/>
        </w:rPr>
      </w:pPr>
    </w:p>
    <w:p w14:paraId="56FE0C55" w14:textId="77777777" w:rsidR="00D15D2C" w:rsidRPr="00C10391" w:rsidRDefault="00D15D2C" w:rsidP="00C10391">
      <w:pPr>
        <w:pStyle w:val="04Sec2Examqn"/>
        <w:spacing w:line="276" w:lineRule="auto"/>
        <w:ind w:left="560" w:hanging="560"/>
        <w:jc w:val="left"/>
        <w:rPr>
          <w:rFonts w:cs="Arial"/>
          <w:b w:val="0"/>
          <w:bCs w:val="0"/>
          <w:szCs w:val="24"/>
        </w:rPr>
      </w:pPr>
    </w:p>
    <w:p w14:paraId="6B2C00CD" w14:textId="77777777" w:rsidR="00D15D2C" w:rsidRPr="00C10391" w:rsidRDefault="00D15D2C" w:rsidP="00C10391">
      <w:pPr>
        <w:pStyle w:val="04Sec2Examqn"/>
        <w:spacing w:line="276" w:lineRule="auto"/>
        <w:ind w:left="560" w:hanging="560"/>
        <w:jc w:val="left"/>
        <w:rPr>
          <w:rFonts w:cs="Arial"/>
          <w:b w:val="0"/>
          <w:bCs w:val="0"/>
          <w:szCs w:val="24"/>
        </w:rPr>
      </w:pPr>
    </w:p>
    <w:p w14:paraId="1227B635" w14:textId="77777777" w:rsidR="00D15D2C" w:rsidRPr="00C10391" w:rsidRDefault="00D15D2C" w:rsidP="00C10391">
      <w:pPr>
        <w:pStyle w:val="04Sec2Examqn"/>
        <w:spacing w:line="276" w:lineRule="auto"/>
        <w:ind w:left="560" w:hanging="560"/>
        <w:jc w:val="left"/>
        <w:rPr>
          <w:rFonts w:cs="Arial"/>
          <w:b w:val="0"/>
          <w:bCs w:val="0"/>
          <w:szCs w:val="24"/>
        </w:rPr>
      </w:pPr>
    </w:p>
    <w:p w14:paraId="1885BAF1" w14:textId="77777777" w:rsidR="00D15D2C" w:rsidRPr="00C10391" w:rsidRDefault="00D15D2C" w:rsidP="00C10391">
      <w:pPr>
        <w:pStyle w:val="04Sec2Examqn"/>
        <w:spacing w:line="276" w:lineRule="auto"/>
        <w:ind w:left="560" w:hanging="560"/>
        <w:jc w:val="left"/>
        <w:rPr>
          <w:rFonts w:cs="Arial"/>
          <w:b w:val="0"/>
          <w:bCs w:val="0"/>
          <w:szCs w:val="24"/>
        </w:rPr>
      </w:pPr>
    </w:p>
    <w:p w14:paraId="5D615F0E" w14:textId="77777777" w:rsidR="00D15D2C" w:rsidRPr="00C10391" w:rsidRDefault="00D15D2C" w:rsidP="00C10391">
      <w:pPr>
        <w:pStyle w:val="04Sec2Examqn"/>
        <w:spacing w:line="276" w:lineRule="auto"/>
        <w:ind w:left="560" w:hanging="560"/>
        <w:jc w:val="left"/>
        <w:rPr>
          <w:rFonts w:cs="Arial"/>
          <w:b w:val="0"/>
          <w:bCs w:val="0"/>
          <w:szCs w:val="24"/>
        </w:rPr>
      </w:pPr>
    </w:p>
    <w:p w14:paraId="3E394384" w14:textId="77777777" w:rsidR="003E34BB" w:rsidRDefault="003E34BB" w:rsidP="00C10391">
      <w:pPr>
        <w:pStyle w:val="04Sec2Examqn"/>
        <w:tabs>
          <w:tab w:val="clear" w:pos="10206"/>
          <w:tab w:val="right" w:pos="8640"/>
        </w:tabs>
        <w:spacing w:line="276" w:lineRule="auto"/>
        <w:ind w:firstLine="0"/>
        <w:contextualSpacing/>
        <w:rPr>
          <w:rFonts w:cs="Arial"/>
          <w:b w:val="0"/>
          <w:bCs w:val="0"/>
          <w:szCs w:val="24"/>
        </w:rPr>
      </w:pPr>
    </w:p>
    <w:p w14:paraId="6A458665" w14:textId="37C93D16" w:rsidR="00D15D2C" w:rsidRPr="00C10391" w:rsidRDefault="00D15D2C" w:rsidP="00C10391">
      <w:pPr>
        <w:pStyle w:val="04Sec2Examqn"/>
        <w:tabs>
          <w:tab w:val="clear" w:pos="10206"/>
          <w:tab w:val="right" w:pos="8640"/>
        </w:tabs>
        <w:spacing w:line="276" w:lineRule="auto"/>
        <w:ind w:firstLine="0"/>
        <w:contextualSpacing/>
        <w:rPr>
          <w:rFonts w:cs="Arial"/>
          <w:szCs w:val="24"/>
        </w:rPr>
      </w:pPr>
      <w:r w:rsidRPr="00C10391">
        <w:rPr>
          <w:rFonts w:cs="Arial"/>
          <w:szCs w:val="24"/>
        </w:rPr>
        <w:t>Question 7</w:t>
      </w:r>
      <w:r w:rsidRPr="00C10391">
        <w:rPr>
          <w:rFonts w:cs="Arial"/>
          <w:szCs w:val="24"/>
        </w:rPr>
        <w:tab/>
        <w:t>(18 marks)</w:t>
      </w:r>
    </w:p>
    <w:p w14:paraId="0841BB51" w14:textId="77777777" w:rsidR="00D15D2C" w:rsidRPr="00C10391" w:rsidRDefault="00D15D2C" w:rsidP="00C10391">
      <w:pPr>
        <w:pStyle w:val="04Sec2Examqn"/>
        <w:tabs>
          <w:tab w:val="clear" w:pos="10206"/>
          <w:tab w:val="right" w:pos="8640"/>
        </w:tabs>
        <w:spacing w:line="276" w:lineRule="auto"/>
        <w:ind w:firstLine="0"/>
        <w:contextualSpacing/>
        <w:rPr>
          <w:rFonts w:cs="Arial"/>
          <w:szCs w:val="24"/>
        </w:rPr>
      </w:pPr>
    </w:p>
    <w:p w14:paraId="5CBBD81C"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(a)     A psychologist is providing therapy to a new client, Chris, who was encouraged by</w:t>
      </w:r>
    </w:p>
    <w:p w14:paraId="2D5E812A"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his</w:t>
      </w:r>
      <w:proofErr w:type="gramEnd"/>
      <w:r w:rsidRPr="00C10391">
        <w:rPr>
          <w:rFonts w:ascii="Arial" w:hAnsi="Arial" w:cs="Arial"/>
        </w:rPr>
        <w:t xml:space="preserve"> girlfriend to attend, but who is not particularly open to the experience.</w:t>
      </w:r>
    </w:p>
    <w:p w14:paraId="1D8DFDAE" w14:textId="77777777" w:rsidR="00D15D2C" w:rsidRPr="00C10391" w:rsidRDefault="00D15D2C" w:rsidP="00C10391">
      <w:pPr>
        <w:tabs>
          <w:tab w:val="left" w:pos="5360"/>
        </w:tabs>
        <w:spacing w:line="276" w:lineRule="auto"/>
        <w:ind w:left="720" w:hanging="720"/>
        <w:rPr>
          <w:rFonts w:ascii="Arial" w:hAnsi="Arial" w:cs="Arial"/>
        </w:rPr>
      </w:pPr>
    </w:p>
    <w:p w14:paraId="6B49B262"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As the psychologist asks Chris questions, he is not replying to her in detail, </w:t>
      </w:r>
    </w:p>
    <w:p w14:paraId="054D3FF5"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however</w:t>
      </w:r>
      <w:proofErr w:type="gramEnd"/>
      <w:r w:rsidRPr="00C10391">
        <w:rPr>
          <w:rFonts w:ascii="Arial" w:hAnsi="Arial" w:cs="Arial"/>
        </w:rPr>
        <w:t xml:space="preserve">, he is making gestures as he speaks. Explain how Chris’ gestures </w:t>
      </w:r>
    </w:p>
    <w:p w14:paraId="7F9B5246"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can</w:t>
      </w:r>
      <w:proofErr w:type="gramEnd"/>
      <w:r w:rsidRPr="00C10391">
        <w:rPr>
          <w:rFonts w:ascii="Arial" w:hAnsi="Arial" w:cs="Arial"/>
        </w:rPr>
        <w:t xml:space="preserve"> help the psychologist provide him with beneficial therapy.                      </w:t>
      </w:r>
    </w:p>
    <w:p w14:paraId="04B03115" w14:textId="77777777" w:rsidR="00D15D2C" w:rsidRPr="00C10391" w:rsidRDefault="00D15D2C" w:rsidP="00C10391">
      <w:pPr>
        <w:tabs>
          <w:tab w:val="left" w:pos="5360"/>
        </w:tabs>
        <w:spacing w:line="276" w:lineRule="auto"/>
        <w:ind w:left="720" w:hanging="720"/>
        <w:rPr>
          <w:rFonts w:ascii="Arial" w:hAnsi="Arial" w:cs="Arial"/>
        </w:rPr>
      </w:pPr>
      <w:bookmarkStart w:id="109" w:name="_Hlk61019755"/>
      <w:r w:rsidRPr="00C10391">
        <w:rPr>
          <w:rFonts w:ascii="Arial" w:hAnsi="Arial" w:cs="Arial"/>
        </w:rPr>
        <w:t xml:space="preserve">                                                                                                                              (2 marks)</w:t>
      </w:r>
    </w:p>
    <w:p w14:paraId="43EDB8AA" w14:textId="537D09F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09"/>
    </w:p>
    <w:p w14:paraId="44D715A9" w14:textId="76DF23B6"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A66DECC" w14:textId="6969F3E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FA35F94" w14:textId="795F2D14"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996BE3B" w14:textId="77777777" w:rsidR="00D15D2C" w:rsidRPr="00C10391" w:rsidRDefault="00D15D2C" w:rsidP="00C10391">
      <w:pPr>
        <w:tabs>
          <w:tab w:val="left" w:pos="5360"/>
        </w:tabs>
        <w:spacing w:line="276" w:lineRule="auto"/>
        <w:ind w:left="720" w:hanging="720"/>
        <w:rPr>
          <w:rFonts w:ascii="Arial" w:hAnsi="Arial" w:cs="Arial"/>
        </w:rPr>
      </w:pPr>
    </w:p>
    <w:p w14:paraId="670CB4DF" w14:textId="77777777" w:rsidR="00D15D2C" w:rsidRPr="00C10391" w:rsidRDefault="00D15D2C" w:rsidP="00C10391">
      <w:pPr>
        <w:tabs>
          <w:tab w:val="left" w:pos="993"/>
          <w:tab w:val="left" w:pos="5360"/>
        </w:tabs>
        <w:spacing w:line="276" w:lineRule="auto"/>
        <w:ind w:left="720" w:hanging="720"/>
        <w:rPr>
          <w:rFonts w:ascii="Arial" w:hAnsi="Arial" w:cs="Arial"/>
        </w:rPr>
      </w:pPr>
      <w:r w:rsidRPr="00C10391">
        <w:rPr>
          <w:rFonts w:ascii="Arial" w:hAnsi="Arial" w:cs="Arial"/>
        </w:rPr>
        <w:t xml:space="preserve">          ii.    There are many examples of gestures that humans use when communicating, </w:t>
      </w:r>
    </w:p>
    <w:p w14:paraId="6D83CE3D" w14:textId="77777777" w:rsidR="00D15D2C" w:rsidRPr="00C10391" w:rsidRDefault="00D15D2C" w:rsidP="00C10391">
      <w:pPr>
        <w:tabs>
          <w:tab w:val="left" w:pos="993"/>
          <w:tab w:val="left" w:pos="5360"/>
        </w:tabs>
        <w:spacing w:line="276" w:lineRule="auto"/>
        <w:ind w:left="720" w:hanging="720"/>
        <w:rPr>
          <w:rFonts w:ascii="Arial" w:hAnsi="Arial" w:cs="Arial"/>
        </w:rPr>
      </w:pPr>
      <w:r w:rsidRPr="00C10391">
        <w:rPr>
          <w:rFonts w:ascii="Arial" w:hAnsi="Arial" w:cs="Arial"/>
        </w:rPr>
        <w:t xml:space="preserve">                 </w:t>
      </w:r>
      <w:proofErr w:type="gramStart"/>
      <w:r w:rsidRPr="00C10391">
        <w:rPr>
          <w:rFonts w:ascii="Arial" w:hAnsi="Arial" w:cs="Arial"/>
        </w:rPr>
        <w:t>whether</w:t>
      </w:r>
      <w:proofErr w:type="gramEnd"/>
      <w:r w:rsidRPr="00C10391">
        <w:rPr>
          <w:rFonts w:ascii="Arial" w:hAnsi="Arial" w:cs="Arial"/>
        </w:rPr>
        <w:t xml:space="preserve"> or not they are aware they are making them. List </w:t>
      </w:r>
      <w:r w:rsidRPr="00C10391">
        <w:rPr>
          <w:rFonts w:ascii="Arial" w:hAnsi="Arial" w:cs="Arial"/>
          <w:b/>
          <w:bCs/>
        </w:rPr>
        <w:t>three</w:t>
      </w:r>
      <w:r w:rsidRPr="00C10391">
        <w:rPr>
          <w:rFonts w:ascii="Arial" w:hAnsi="Arial" w:cs="Arial"/>
        </w:rPr>
        <w:t xml:space="preserve"> examples of </w:t>
      </w:r>
    </w:p>
    <w:p w14:paraId="748BE455" w14:textId="77777777" w:rsidR="00D15D2C" w:rsidRPr="00C10391" w:rsidRDefault="00D15D2C" w:rsidP="00C10391">
      <w:pPr>
        <w:tabs>
          <w:tab w:val="left" w:pos="993"/>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gestures</w:t>
      </w:r>
      <w:proofErr w:type="gramEnd"/>
      <w:r w:rsidRPr="00C10391">
        <w:rPr>
          <w:rFonts w:ascii="Arial" w:hAnsi="Arial" w:cs="Arial"/>
        </w:rPr>
        <w:t>.                                                                                              (3 marks)</w:t>
      </w:r>
    </w:p>
    <w:p w14:paraId="35C3798E"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r w:rsidRPr="00C10391">
        <w:rPr>
          <w:rFonts w:cs="Arial"/>
          <w:szCs w:val="24"/>
        </w:rPr>
        <w:t xml:space="preserve">     </w:t>
      </w:r>
    </w:p>
    <w:p w14:paraId="7E61C242" w14:textId="77777777" w:rsid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0766489A" w14:textId="77777777" w:rsidR="00CF70B3" w:rsidRDefault="00CF70B3" w:rsidP="00CF70B3">
      <w:pPr>
        <w:pStyle w:val="04Sec2Examqn"/>
        <w:tabs>
          <w:tab w:val="clear" w:pos="10206"/>
          <w:tab w:val="right" w:pos="8640"/>
        </w:tabs>
        <w:spacing w:before="0" w:after="0" w:line="480" w:lineRule="auto"/>
        <w:ind w:left="425" w:firstLine="0"/>
        <w:contextualSpacing/>
        <w:rPr>
          <w:rFonts w:cs="Arial"/>
          <w:b w:val="0"/>
          <w:szCs w:val="24"/>
        </w:rPr>
      </w:pPr>
    </w:p>
    <w:p w14:paraId="79FC01B3" w14:textId="53DA345A" w:rsid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15EB79EE" w14:textId="77777777" w:rsidR="00CF70B3" w:rsidRDefault="00CF70B3" w:rsidP="00CF70B3">
      <w:pPr>
        <w:pStyle w:val="ListParagraph"/>
        <w:rPr>
          <w:rFonts w:cs="Arial"/>
          <w:b/>
        </w:rPr>
      </w:pPr>
    </w:p>
    <w:p w14:paraId="3EA8D5B4" w14:textId="00BD4DD2" w:rsidR="00D15D2C" w:rsidRPr="00CF70B3" w:rsidRDefault="00CF70B3" w:rsidP="00CF70B3">
      <w:pPr>
        <w:pStyle w:val="04Sec2Examqn"/>
        <w:numPr>
          <w:ilvl w:val="0"/>
          <w:numId w:val="3"/>
        </w:numPr>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p w14:paraId="6E1B356D" w14:textId="77777777" w:rsidR="00D15D2C" w:rsidRPr="00C10391" w:rsidRDefault="00D15D2C" w:rsidP="00C10391">
      <w:pPr>
        <w:tabs>
          <w:tab w:val="left" w:pos="5360"/>
        </w:tabs>
        <w:spacing w:line="276" w:lineRule="auto"/>
        <w:ind w:left="720" w:hanging="720"/>
        <w:contextualSpacing/>
        <w:rPr>
          <w:rFonts w:ascii="Arial" w:hAnsi="Arial" w:cs="Arial"/>
        </w:rPr>
      </w:pPr>
    </w:p>
    <w:p w14:paraId="622BBC99" w14:textId="53515685" w:rsidR="00D15D2C" w:rsidRPr="00CF70B3" w:rsidRDefault="00D15D2C" w:rsidP="00CF70B3">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bookmarkStart w:id="110" w:name="_Hlk61019671"/>
      <w:r w:rsidRPr="00C10391">
        <w:rPr>
          <w:rFonts w:cs="Arial"/>
          <w:szCs w:val="24"/>
        </w:rPr>
        <w:t xml:space="preserve">(b)     </w:t>
      </w:r>
      <w:r w:rsidRPr="00C10391">
        <w:rPr>
          <w:rFonts w:cs="Arial"/>
          <w:bCs w:val="0"/>
          <w:szCs w:val="24"/>
        </w:rPr>
        <w:t xml:space="preserve">There are some facial expressions that can help humans to survive. When showing fear, pupils dilate and the mouth is open. Explain how dilated pupils and an open mouth would improve the survival rate of a human in danger. </w:t>
      </w:r>
      <w:r w:rsidRPr="00C10391">
        <w:rPr>
          <w:rFonts w:cs="Arial"/>
          <w:szCs w:val="24"/>
        </w:rPr>
        <w:tab/>
        <w:t>(4 marks)</w:t>
      </w:r>
    </w:p>
    <w:p w14:paraId="6A07F98C" w14:textId="08E3631B"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C1FC337" w14:textId="5458B19D"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AB342C0" w14:textId="305F32A1"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8E3E784" w14:textId="0127CBE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0"/>
    </w:p>
    <w:p w14:paraId="2A355F63" w14:textId="6B43025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7D41BF7" w14:textId="416B9849" w:rsidR="00D15D2C" w:rsidRPr="00CF70B3" w:rsidRDefault="00D15D2C" w:rsidP="00CF70B3">
      <w:pPr>
        <w:pStyle w:val="04Sec2Examqn"/>
        <w:tabs>
          <w:tab w:val="left" w:pos="993"/>
        </w:tabs>
        <w:spacing w:after="0" w:line="276" w:lineRule="auto"/>
        <w:ind w:firstLine="0"/>
        <w:contextualSpacing/>
        <w:rPr>
          <w:rFonts w:cs="Arial"/>
          <w:b w:val="0"/>
          <w:bCs w:val="0"/>
          <w:szCs w:val="24"/>
        </w:rPr>
      </w:pPr>
      <w:bookmarkStart w:id="111" w:name="_Hlk61020523"/>
      <w:r w:rsidRPr="00C10391">
        <w:rPr>
          <w:rFonts w:cs="Arial"/>
          <w:szCs w:val="24"/>
        </w:rPr>
        <w:t xml:space="preserve">Question 7 </w:t>
      </w:r>
      <w:r w:rsidRPr="00C10391">
        <w:rPr>
          <w:rFonts w:cs="Arial"/>
          <w:b w:val="0"/>
          <w:szCs w:val="24"/>
        </w:rPr>
        <w:t>(continued)</w:t>
      </w:r>
      <w:bookmarkEnd w:id="111"/>
    </w:p>
    <w:p w14:paraId="1F41BF61" w14:textId="77777777" w:rsidR="00D15D2C" w:rsidRPr="00C10391" w:rsidRDefault="00D15D2C" w:rsidP="00C10391">
      <w:pPr>
        <w:pStyle w:val="04Sec2Examqn"/>
        <w:spacing w:after="0" w:line="276" w:lineRule="auto"/>
        <w:contextualSpacing/>
        <w:rPr>
          <w:rFonts w:cs="Arial"/>
          <w:b w:val="0"/>
          <w:szCs w:val="24"/>
        </w:rPr>
      </w:pPr>
    </w:p>
    <w:p w14:paraId="3857AE67"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 xml:space="preserve">(c)     Explain why sign language, such as </w:t>
      </w:r>
      <w:proofErr w:type="spellStart"/>
      <w:r w:rsidRPr="00C10391">
        <w:rPr>
          <w:rFonts w:cs="Arial"/>
          <w:b w:val="0"/>
          <w:bCs w:val="0"/>
          <w:szCs w:val="24"/>
        </w:rPr>
        <w:t>Auslan</w:t>
      </w:r>
      <w:proofErr w:type="spellEnd"/>
      <w:r w:rsidRPr="00C10391">
        <w:rPr>
          <w:rFonts w:cs="Arial"/>
          <w:b w:val="0"/>
          <w:bCs w:val="0"/>
          <w:szCs w:val="24"/>
        </w:rPr>
        <w:t xml:space="preserve">, is not considered ‘body language’.       </w:t>
      </w:r>
    </w:p>
    <w:p w14:paraId="16CA67CF" w14:textId="77777777" w:rsidR="00D15D2C" w:rsidRPr="00C10391" w:rsidRDefault="00D15D2C" w:rsidP="00C10391">
      <w:pPr>
        <w:pStyle w:val="04Sec2Examqn"/>
        <w:spacing w:after="0" w:line="276" w:lineRule="auto"/>
        <w:contextualSpacing/>
        <w:jc w:val="left"/>
        <w:rPr>
          <w:rFonts w:cs="Arial"/>
          <w:b w:val="0"/>
          <w:bCs w:val="0"/>
          <w:szCs w:val="24"/>
        </w:rPr>
      </w:pPr>
      <w:r w:rsidRPr="00C10391">
        <w:rPr>
          <w:rFonts w:cs="Arial"/>
          <w:b w:val="0"/>
          <w:bCs w:val="0"/>
          <w:szCs w:val="24"/>
        </w:rPr>
        <w:t xml:space="preserve">                                                                                                                              (2 marks)</w:t>
      </w:r>
    </w:p>
    <w:p w14:paraId="6DFD2120" w14:textId="77777777" w:rsidR="00D15D2C" w:rsidRPr="00C10391" w:rsidRDefault="00D15D2C" w:rsidP="00C10391">
      <w:pPr>
        <w:pStyle w:val="NoSpacing"/>
        <w:spacing w:line="276" w:lineRule="auto"/>
        <w:rPr>
          <w:rFonts w:ascii="Arial" w:hAnsi="Arial" w:cs="Arial"/>
        </w:rPr>
      </w:pPr>
    </w:p>
    <w:p w14:paraId="6EA5386C" w14:textId="31CAE8B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81C6F8A" w14:textId="504EE024"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5EFE517" w14:textId="00564FCC"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F3462AB"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17BA269F"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r w:rsidRPr="00C10391">
        <w:rPr>
          <w:rFonts w:cs="Arial"/>
          <w:szCs w:val="24"/>
        </w:rPr>
        <w:t>(d)     Robinson published a book in 2003 which drew attention to the different ways</w:t>
      </w:r>
    </w:p>
    <w:p w14:paraId="5B6855D6"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r w:rsidRPr="00C10391">
        <w:rPr>
          <w:rFonts w:cs="Arial"/>
          <w:szCs w:val="24"/>
        </w:rPr>
        <w:t xml:space="preserve">          </w:t>
      </w:r>
      <w:proofErr w:type="gramStart"/>
      <w:r w:rsidRPr="00C10391">
        <w:rPr>
          <w:rFonts w:cs="Arial"/>
          <w:szCs w:val="24"/>
        </w:rPr>
        <w:t>adults</w:t>
      </w:r>
      <w:proofErr w:type="gramEnd"/>
      <w:r w:rsidRPr="00C10391">
        <w:rPr>
          <w:rFonts w:cs="Arial"/>
          <w:szCs w:val="24"/>
        </w:rPr>
        <w:t xml:space="preserve"> communicate socially.     </w:t>
      </w:r>
    </w:p>
    <w:p w14:paraId="4CB1D5CC"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5D63D1E4" w14:textId="77777777" w:rsidR="00D15D2C" w:rsidRPr="00C10391" w:rsidRDefault="00D15D2C" w:rsidP="00C10391">
      <w:pPr>
        <w:pStyle w:val="05Sec2Examqncont"/>
        <w:tabs>
          <w:tab w:val="clear" w:pos="567"/>
          <w:tab w:val="clear" w:pos="9639"/>
          <w:tab w:val="left" w:pos="540"/>
          <w:tab w:val="left" w:pos="810"/>
          <w:tab w:val="left" w:pos="1134"/>
          <w:tab w:val="right" w:pos="8640"/>
        </w:tabs>
        <w:spacing w:line="276" w:lineRule="auto"/>
        <w:ind w:left="630" w:hanging="630"/>
        <w:contextualSpacing/>
        <w:jc w:val="left"/>
        <w:rPr>
          <w:rFonts w:cs="Arial"/>
          <w:szCs w:val="24"/>
        </w:rPr>
      </w:pPr>
      <w:r w:rsidRPr="00C10391">
        <w:rPr>
          <w:rFonts w:cs="Arial"/>
          <w:szCs w:val="24"/>
        </w:rPr>
        <w:t xml:space="preserve">          </w:t>
      </w:r>
      <w:proofErr w:type="spellStart"/>
      <w:r w:rsidRPr="00C10391">
        <w:rPr>
          <w:rFonts w:cs="Arial"/>
          <w:szCs w:val="24"/>
        </w:rPr>
        <w:t>i</w:t>
      </w:r>
      <w:proofErr w:type="spellEnd"/>
      <w:r w:rsidRPr="00C10391">
        <w:rPr>
          <w:rFonts w:cs="Arial"/>
          <w:szCs w:val="24"/>
        </w:rPr>
        <w:t xml:space="preserve">.     Name the nonverbal social skill addressed by Robinson.                     (1 mark) </w:t>
      </w:r>
    </w:p>
    <w:p w14:paraId="4B33C1BA" w14:textId="61169D63"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B9BEC97"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47D02589"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ii</w:t>
      </w:r>
      <w:proofErr w:type="gramEnd"/>
      <w:r w:rsidRPr="00C10391">
        <w:rPr>
          <w:rFonts w:cs="Arial"/>
          <w:b w:val="0"/>
          <w:bCs w:val="0"/>
          <w:szCs w:val="24"/>
        </w:rPr>
        <w:t xml:space="preserve">.     According to Robinson, using politeness as a behaviour when communicating </w:t>
      </w:r>
    </w:p>
    <w:p w14:paraId="173CD9F4"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requires</w:t>
      </w:r>
      <w:proofErr w:type="gramEnd"/>
      <w:r w:rsidRPr="00C10391">
        <w:rPr>
          <w:rFonts w:cs="Arial"/>
          <w:b w:val="0"/>
          <w:bCs w:val="0"/>
          <w:szCs w:val="24"/>
        </w:rPr>
        <w:t xml:space="preserve"> two concepts that need to be taken into account. Outline these </w:t>
      </w:r>
      <w:r w:rsidRPr="00C10391">
        <w:rPr>
          <w:rFonts w:cs="Arial"/>
          <w:szCs w:val="24"/>
        </w:rPr>
        <w:t>two</w:t>
      </w:r>
      <w:r w:rsidRPr="00C10391">
        <w:rPr>
          <w:rFonts w:cs="Arial"/>
          <w:b w:val="0"/>
          <w:bCs w:val="0"/>
          <w:szCs w:val="24"/>
        </w:rPr>
        <w:t xml:space="preserve"> </w:t>
      </w:r>
    </w:p>
    <w:p w14:paraId="14822FAC"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concepts</w:t>
      </w:r>
      <w:proofErr w:type="gramEnd"/>
      <w:r w:rsidRPr="00C10391">
        <w:rPr>
          <w:rFonts w:cs="Arial"/>
          <w:b w:val="0"/>
          <w:bCs w:val="0"/>
          <w:szCs w:val="24"/>
        </w:rPr>
        <w:t xml:space="preserve">.                                                                                              (2 marks) </w:t>
      </w:r>
    </w:p>
    <w:p w14:paraId="616B9EA4"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CCB7638" w14:textId="21113226" w:rsidR="00D15D2C" w:rsidRPr="00CF70B3"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One: ________________________________________________________________</w:t>
      </w:r>
      <w:r w:rsidRPr="00C10391">
        <w:rPr>
          <w:rFonts w:cs="Arial"/>
          <w:b w:val="0"/>
          <w:szCs w:val="24"/>
        </w:rPr>
        <w:t xml:space="preserve">          </w:t>
      </w:r>
    </w:p>
    <w:p w14:paraId="34E2C87D" w14:textId="16A6F4B5"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01720EC" w14:textId="7F7F5890"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256E8F5" w14:textId="77777777" w:rsidR="00D15D2C" w:rsidRPr="00C10391" w:rsidRDefault="00D15D2C" w:rsidP="00C10391">
      <w:pPr>
        <w:pStyle w:val="04Sec2Examqn"/>
        <w:spacing w:line="276" w:lineRule="auto"/>
        <w:ind w:left="561" w:hanging="561"/>
        <w:contextualSpacing/>
        <w:jc w:val="left"/>
        <w:rPr>
          <w:rFonts w:cs="Arial"/>
          <w:b w:val="0"/>
          <w:bCs w:val="0"/>
          <w:szCs w:val="24"/>
        </w:rPr>
      </w:pPr>
      <w:r w:rsidRPr="00C10391">
        <w:rPr>
          <w:rFonts w:cs="Arial"/>
          <w:b w:val="0"/>
          <w:bCs w:val="0"/>
          <w:szCs w:val="24"/>
        </w:rPr>
        <w:tab/>
        <w:t xml:space="preserve">      </w:t>
      </w:r>
    </w:p>
    <w:p w14:paraId="7B33D611" w14:textId="03917D44"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Two</w:t>
      </w:r>
      <w:proofErr w:type="gramStart"/>
      <w:r w:rsidR="00CF70B3">
        <w:rPr>
          <w:rFonts w:cs="Arial"/>
          <w:b w:val="0"/>
          <w:bCs w:val="0"/>
          <w:szCs w:val="24"/>
        </w:rPr>
        <w:t>:</w:t>
      </w:r>
      <w:r w:rsidRPr="00C10391">
        <w:rPr>
          <w:rFonts w:cs="Arial"/>
          <w:b w:val="0"/>
          <w:bCs w:val="0"/>
          <w:szCs w:val="24"/>
        </w:rPr>
        <w:t>_</w:t>
      </w:r>
      <w:proofErr w:type="gramEnd"/>
      <w:r w:rsidRPr="00C10391">
        <w:rPr>
          <w:rFonts w:cs="Arial"/>
          <w:b w:val="0"/>
          <w:bCs w:val="0"/>
          <w:szCs w:val="24"/>
        </w:rPr>
        <w:t>_______________________________________________________________</w:t>
      </w:r>
    </w:p>
    <w:p w14:paraId="699BF896" w14:textId="60CB90CB"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1EE8847" w14:textId="50545B66"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6EEF9A3" w14:textId="77777777" w:rsidR="00D15D2C" w:rsidRPr="00C10391" w:rsidRDefault="00D15D2C" w:rsidP="00C10391">
      <w:pPr>
        <w:pStyle w:val="04Sec2Examqn"/>
        <w:tabs>
          <w:tab w:val="clear" w:pos="10206"/>
          <w:tab w:val="left" w:pos="709"/>
          <w:tab w:val="left" w:pos="993"/>
          <w:tab w:val="right" w:pos="8640"/>
        </w:tabs>
        <w:spacing w:before="0" w:after="0" w:line="276" w:lineRule="auto"/>
        <w:ind w:firstLine="0"/>
        <w:contextualSpacing/>
        <w:jc w:val="left"/>
        <w:rPr>
          <w:rFonts w:cs="Arial"/>
          <w:b w:val="0"/>
          <w:bCs w:val="0"/>
          <w:szCs w:val="24"/>
        </w:rPr>
      </w:pPr>
    </w:p>
    <w:p w14:paraId="58EBC6FE" w14:textId="77777777" w:rsidR="00D15D2C" w:rsidRPr="00C10391" w:rsidRDefault="00D15D2C" w:rsidP="00C10391">
      <w:pPr>
        <w:pStyle w:val="05Sec2Examqncont"/>
        <w:tabs>
          <w:tab w:val="clear" w:pos="567"/>
          <w:tab w:val="clear" w:pos="9639"/>
          <w:tab w:val="left" w:pos="540"/>
          <w:tab w:val="left" w:pos="810"/>
          <w:tab w:val="left" w:pos="993"/>
          <w:tab w:val="right" w:pos="8640"/>
        </w:tabs>
        <w:spacing w:line="276" w:lineRule="auto"/>
        <w:ind w:left="630" w:hanging="630"/>
        <w:contextualSpacing/>
        <w:jc w:val="left"/>
        <w:rPr>
          <w:rFonts w:cs="Arial"/>
          <w:szCs w:val="24"/>
        </w:rPr>
      </w:pPr>
      <w:r w:rsidRPr="00C10391">
        <w:rPr>
          <w:rFonts w:cs="Arial"/>
          <w:szCs w:val="24"/>
        </w:rPr>
        <w:t>(e)     Define the term ‘hearing impairment’.                                                           (1 mark)</w:t>
      </w:r>
    </w:p>
    <w:p w14:paraId="683DE3E0"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ind w:left="630" w:hanging="630"/>
        <w:contextualSpacing/>
        <w:jc w:val="left"/>
        <w:rPr>
          <w:rFonts w:cs="Arial"/>
          <w:szCs w:val="24"/>
        </w:rPr>
      </w:pPr>
    </w:p>
    <w:p w14:paraId="46C2957A" w14:textId="29F8F2A8"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1ED4C01" w14:textId="0BCBF16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7E04541" w14:textId="77777777" w:rsidR="00CF70B3" w:rsidRDefault="00CF70B3" w:rsidP="00CF70B3">
      <w:pPr>
        <w:pStyle w:val="04Sec2Examqn"/>
        <w:spacing w:after="0" w:line="276" w:lineRule="auto"/>
        <w:ind w:firstLine="0"/>
        <w:contextualSpacing/>
        <w:rPr>
          <w:rFonts w:cs="Arial"/>
          <w:b w:val="0"/>
          <w:szCs w:val="24"/>
        </w:rPr>
      </w:pPr>
    </w:p>
    <w:p w14:paraId="610D9D28" w14:textId="4E81E2A2" w:rsidR="00D15D2C" w:rsidRPr="00C10391" w:rsidRDefault="00D15D2C" w:rsidP="00CF70B3">
      <w:pPr>
        <w:pStyle w:val="04Sec2Examqn"/>
        <w:spacing w:after="0" w:line="276" w:lineRule="auto"/>
        <w:ind w:firstLine="0"/>
        <w:contextualSpacing/>
        <w:rPr>
          <w:rFonts w:cs="Arial"/>
          <w:b w:val="0"/>
          <w:szCs w:val="24"/>
        </w:rPr>
      </w:pPr>
      <w:r w:rsidRPr="00C10391">
        <w:rPr>
          <w:rFonts w:cs="Arial"/>
          <w:szCs w:val="24"/>
        </w:rPr>
        <w:t xml:space="preserve">Question 7 </w:t>
      </w:r>
      <w:r w:rsidRPr="00C10391">
        <w:rPr>
          <w:rFonts w:cs="Arial"/>
          <w:b w:val="0"/>
          <w:szCs w:val="24"/>
        </w:rPr>
        <w:t>(continued)</w:t>
      </w:r>
    </w:p>
    <w:p w14:paraId="6252EFD4"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22C7923A"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(f)     Annie is 8-years-old and presents with language delays due to having a mild </w:t>
      </w:r>
    </w:p>
    <w:p w14:paraId="5D41785C"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intellectual</w:t>
      </w:r>
      <w:proofErr w:type="gramEnd"/>
      <w:r w:rsidRPr="00C10391">
        <w:rPr>
          <w:rFonts w:cs="Arial"/>
          <w:b w:val="0"/>
          <w:bCs w:val="0"/>
          <w:szCs w:val="24"/>
        </w:rPr>
        <w:t xml:space="preserve"> disability. Outline </w:t>
      </w:r>
      <w:r w:rsidRPr="00C10391">
        <w:rPr>
          <w:rFonts w:cs="Arial"/>
          <w:szCs w:val="24"/>
        </w:rPr>
        <w:t>three</w:t>
      </w:r>
      <w:r w:rsidRPr="00C10391">
        <w:rPr>
          <w:rFonts w:cs="Arial"/>
          <w:b w:val="0"/>
          <w:bCs w:val="0"/>
          <w:szCs w:val="24"/>
        </w:rPr>
        <w:t xml:space="preserve"> ways that the delay in her language skills would </w:t>
      </w:r>
    </w:p>
    <w:p w14:paraId="33B35197" w14:textId="77777777" w:rsidR="00D15D2C" w:rsidRPr="00C10391" w:rsidRDefault="00D15D2C" w:rsidP="00C10391">
      <w:pPr>
        <w:pStyle w:val="04Sec2Examqn"/>
        <w:tabs>
          <w:tab w:val="clear" w:pos="10206"/>
          <w:tab w:val="left" w:pos="5088"/>
        </w:tabs>
        <w:spacing w:line="276" w:lineRule="auto"/>
        <w:ind w:firstLine="0"/>
        <w:contextualSpacing/>
        <w:jc w:val="left"/>
        <w:rPr>
          <w:rFonts w:cs="Arial"/>
          <w:b w:val="0"/>
          <w:bCs w:val="0"/>
          <w:szCs w:val="24"/>
        </w:rPr>
      </w:pPr>
      <w:r w:rsidRPr="00C10391">
        <w:rPr>
          <w:rFonts w:cs="Arial"/>
          <w:b w:val="0"/>
          <w:bCs w:val="0"/>
          <w:szCs w:val="24"/>
        </w:rPr>
        <w:t xml:space="preserve">        </w:t>
      </w:r>
      <w:proofErr w:type="gramStart"/>
      <w:r w:rsidRPr="00C10391">
        <w:rPr>
          <w:rFonts w:cs="Arial"/>
          <w:b w:val="0"/>
          <w:bCs w:val="0"/>
          <w:szCs w:val="24"/>
        </w:rPr>
        <w:t>affect</w:t>
      </w:r>
      <w:proofErr w:type="gramEnd"/>
      <w:r w:rsidRPr="00C10391">
        <w:rPr>
          <w:rFonts w:cs="Arial"/>
          <w:b w:val="0"/>
          <w:bCs w:val="0"/>
          <w:szCs w:val="24"/>
        </w:rPr>
        <w:t xml:space="preserve"> her development in primary school.</w:t>
      </w:r>
      <w:r w:rsidRPr="00C10391">
        <w:rPr>
          <w:rFonts w:cs="Arial"/>
          <w:b w:val="0"/>
          <w:bCs w:val="0"/>
          <w:szCs w:val="24"/>
        </w:rPr>
        <w:tab/>
      </w:r>
      <w:r w:rsidRPr="00C10391">
        <w:rPr>
          <w:rFonts w:cs="Arial"/>
          <w:b w:val="0"/>
          <w:bCs w:val="0"/>
          <w:szCs w:val="24"/>
        </w:rPr>
        <w:tab/>
        <w:t xml:space="preserve">                               (3 marks)</w:t>
      </w:r>
    </w:p>
    <w:p w14:paraId="014DE47A"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bookmarkStart w:id="112" w:name="_Hlk61025675"/>
    </w:p>
    <w:p w14:paraId="2442CEE6" w14:textId="6FB213FB"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7B9A64DB" w14:textId="3CFEBBB8"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6D1C244C" w14:textId="77777777" w:rsidR="00D15D2C" w:rsidRPr="00C10391" w:rsidRDefault="00D15D2C" w:rsidP="00CF70B3">
      <w:pPr>
        <w:pStyle w:val="04Sec2Examqn"/>
        <w:spacing w:before="0" w:after="0" w:line="480" w:lineRule="auto"/>
        <w:ind w:left="425" w:firstLine="0"/>
        <w:contextualSpacing/>
        <w:jc w:val="left"/>
        <w:rPr>
          <w:rFonts w:cs="Arial"/>
          <w:b w:val="0"/>
          <w:bCs w:val="0"/>
          <w:szCs w:val="24"/>
        </w:rPr>
      </w:pPr>
    </w:p>
    <w:p w14:paraId="6BA96E12" w14:textId="7777777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p>
    <w:p w14:paraId="5DF0891F" w14:textId="669CF251"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180FA211" w14:textId="607BE32B"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bookmarkEnd w:id="112"/>
    <w:p w14:paraId="2AC92BA3" w14:textId="77777777" w:rsidR="00D15D2C" w:rsidRPr="00C10391" w:rsidRDefault="00D15D2C" w:rsidP="00CF70B3">
      <w:pPr>
        <w:pStyle w:val="04Sec2Examqn"/>
        <w:spacing w:before="0" w:after="0" w:line="480" w:lineRule="auto"/>
        <w:ind w:left="425" w:firstLine="0"/>
        <w:contextualSpacing/>
        <w:jc w:val="left"/>
        <w:rPr>
          <w:rFonts w:cs="Arial"/>
          <w:b w:val="0"/>
          <w:bCs w:val="0"/>
          <w:szCs w:val="24"/>
        </w:rPr>
      </w:pPr>
    </w:p>
    <w:p w14:paraId="029BCE4E" w14:textId="7777777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p>
    <w:p w14:paraId="2E4641C1" w14:textId="5CFC2ECA" w:rsidR="00CF70B3" w:rsidRPr="00C10391" w:rsidRDefault="00D15D2C" w:rsidP="00CF70B3">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5EFE7099" w14:textId="2E08FD85" w:rsidR="00D15D2C" w:rsidRPr="00C10391" w:rsidRDefault="00D15D2C" w:rsidP="00CF70B3">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62328A73"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47F65B0F" w14:textId="77777777" w:rsidR="00D15D2C" w:rsidRPr="00C10391" w:rsidRDefault="00D15D2C" w:rsidP="00C10391">
      <w:pPr>
        <w:pStyle w:val="04Sec2Examqn"/>
        <w:tabs>
          <w:tab w:val="clear" w:pos="10206"/>
          <w:tab w:val="left" w:pos="709"/>
          <w:tab w:val="left" w:pos="993"/>
          <w:tab w:val="right" w:pos="8640"/>
        </w:tabs>
        <w:spacing w:before="0" w:after="0" w:line="276" w:lineRule="auto"/>
        <w:contextualSpacing/>
        <w:jc w:val="left"/>
        <w:rPr>
          <w:rFonts w:cs="Arial"/>
          <w:b w:val="0"/>
          <w:bCs w:val="0"/>
          <w:szCs w:val="24"/>
        </w:rPr>
      </w:pPr>
    </w:p>
    <w:p w14:paraId="51101CE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bookmarkStart w:id="113" w:name="_Hlk29549814"/>
    </w:p>
    <w:p w14:paraId="7231843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0A9F19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2A6364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7DF8F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4C5297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AD5BA1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450CCB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ACB341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09B4B6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A956F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7AD8D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2DD7B0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5C5D45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16F35A3"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269A4F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7FFCBC4" w14:textId="77777777" w:rsidR="00CF70B3" w:rsidRDefault="00CF70B3" w:rsidP="00C10391">
      <w:pPr>
        <w:pStyle w:val="05Sec2Examqncont"/>
        <w:tabs>
          <w:tab w:val="clear" w:pos="567"/>
          <w:tab w:val="clear" w:pos="9639"/>
          <w:tab w:val="left" w:pos="540"/>
          <w:tab w:val="left" w:pos="810"/>
          <w:tab w:val="right" w:pos="8640"/>
        </w:tabs>
        <w:spacing w:line="276" w:lineRule="auto"/>
        <w:contextualSpacing/>
        <w:rPr>
          <w:rFonts w:cs="Arial"/>
          <w:b/>
          <w:szCs w:val="24"/>
        </w:rPr>
      </w:pPr>
    </w:p>
    <w:p w14:paraId="01C08A75" w14:textId="259D13E7" w:rsidR="00D15D2C" w:rsidRPr="00C10391" w:rsidRDefault="00D15D2C" w:rsidP="00C10391">
      <w:pPr>
        <w:pStyle w:val="05Sec2Examqncont"/>
        <w:tabs>
          <w:tab w:val="clear" w:pos="567"/>
          <w:tab w:val="clear" w:pos="9639"/>
          <w:tab w:val="left" w:pos="540"/>
          <w:tab w:val="left" w:pos="810"/>
          <w:tab w:val="right" w:pos="8640"/>
        </w:tabs>
        <w:spacing w:line="276" w:lineRule="auto"/>
        <w:contextualSpacing/>
        <w:rPr>
          <w:rFonts w:cs="Arial"/>
          <w:b/>
          <w:szCs w:val="24"/>
        </w:rPr>
      </w:pPr>
      <w:r w:rsidRPr="00C10391">
        <w:rPr>
          <w:rFonts w:cs="Arial"/>
          <w:b/>
          <w:szCs w:val="24"/>
        </w:rPr>
        <w:t>Question 8</w:t>
      </w:r>
      <w:r w:rsidRPr="00C10391">
        <w:rPr>
          <w:rFonts w:cs="Arial"/>
          <w:b/>
          <w:szCs w:val="24"/>
        </w:rPr>
        <w:tab/>
        <w:t>(1</w:t>
      </w:r>
      <w:ins w:id="114" w:author="EDWARDS Natalie [Narrogin Senior High School]" w:date="2021-04-27T16:28:00Z">
        <w:r w:rsidR="00C768FB">
          <w:rPr>
            <w:rFonts w:cs="Arial"/>
            <w:b/>
            <w:szCs w:val="24"/>
          </w:rPr>
          <w:t>6</w:t>
        </w:r>
      </w:ins>
      <w:del w:id="115" w:author="EDWARDS Natalie [Narrogin Senior High School]" w:date="2021-04-27T16:28:00Z">
        <w:r w:rsidRPr="00C10391" w:rsidDel="00C768FB">
          <w:rPr>
            <w:rFonts w:cs="Arial"/>
            <w:b/>
            <w:szCs w:val="24"/>
          </w:rPr>
          <w:delText>7</w:delText>
        </w:r>
      </w:del>
      <w:r w:rsidRPr="00C10391">
        <w:rPr>
          <w:rFonts w:cs="Arial"/>
          <w:b/>
          <w:szCs w:val="24"/>
        </w:rPr>
        <w:t xml:space="preserve"> marks)</w:t>
      </w:r>
    </w:p>
    <w:p w14:paraId="528C621A" w14:textId="77777777" w:rsidR="00D15D2C" w:rsidRPr="00C10391" w:rsidRDefault="00D15D2C" w:rsidP="00C10391">
      <w:pPr>
        <w:pStyle w:val="05Sec2Examqncont"/>
        <w:tabs>
          <w:tab w:val="clear" w:pos="567"/>
          <w:tab w:val="clear" w:pos="9639"/>
          <w:tab w:val="left" w:pos="540"/>
          <w:tab w:val="left" w:pos="810"/>
          <w:tab w:val="right" w:pos="8640"/>
        </w:tabs>
        <w:spacing w:line="276" w:lineRule="auto"/>
        <w:contextualSpacing/>
        <w:rPr>
          <w:rFonts w:cs="Arial"/>
          <w:b/>
          <w:szCs w:val="24"/>
        </w:rPr>
      </w:pPr>
    </w:p>
    <w:p w14:paraId="6E9C50BE" w14:textId="77777777" w:rsidR="00D15D2C" w:rsidRPr="00C10391" w:rsidRDefault="00D15D2C" w:rsidP="00C10391">
      <w:pPr>
        <w:tabs>
          <w:tab w:val="left" w:pos="5360"/>
        </w:tabs>
        <w:spacing w:line="276" w:lineRule="auto"/>
        <w:ind w:left="720" w:hanging="720"/>
        <w:contextualSpacing/>
        <w:rPr>
          <w:rFonts w:ascii="Arial" w:hAnsi="Arial" w:cs="Arial"/>
        </w:rPr>
      </w:pPr>
      <w:bookmarkStart w:id="116" w:name="_Hlk61024976"/>
      <w:r w:rsidRPr="00C10391">
        <w:rPr>
          <w:rFonts w:ascii="Arial" w:hAnsi="Arial" w:cs="Arial"/>
        </w:rPr>
        <w:t>(a)     Explain why it is difficult to define ‘intelligence’.</w:t>
      </w:r>
      <w:r w:rsidRPr="00C10391">
        <w:rPr>
          <w:rFonts w:ascii="Arial" w:hAnsi="Arial" w:cs="Arial"/>
        </w:rPr>
        <w:tab/>
        <w:t xml:space="preserve">                                      (2 marks)</w:t>
      </w:r>
    </w:p>
    <w:p w14:paraId="7DD27CEF" w14:textId="77777777" w:rsidR="00D15D2C" w:rsidRPr="00C10391" w:rsidRDefault="00D15D2C" w:rsidP="00C10391">
      <w:pPr>
        <w:tabs>
          <w:tab w:val="left" w:pos="5360"/>
        </w:tabs>
        <w:spacing w:line="276" w:lineRule="auto"/>
        <w:ind w:left="720" w:hanging="720"/>
        <w:rPr>
          <w:rFonts w:ascii="Arial" w:hAnsi="Arial" w:cs="Arial"/>
        </w:rPr>
      </w:pPr>
    </w:p>
    <w:p w14:paraId="0F0FDD08" w14:textId="4D9E2614"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bookmarkStart w:id="117" w:name="_Hlk29582111"/>
      <w:r w:rsidRPr="00C10391">
        <w:rPr>
          <w:rFonts w:cs="Arial"/>
          <w:b w:val="0"/>
          <w:szCs w:val="24"/>
        </w:rPr>
        <w:t>________________________________________________________________________________________________________________________________________</w:t>
      </w:r>
    </w:p>
    <w:p w14:paraId="6AB3223D" w14:textId="472798F1" w:rsidR="00D15D2C" w:rsidRPr="0079273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6"/>
      <w:bookmarkEnd w:id="117"/>
    </w:p>
    <w:p w14:paraId="75356EC6" w14:textId="77777777" w:rsidR="00D15D2C" w:rsidRPr="00C10391" w:rsidRDefault="00D15D2C" w:rsidP="00C10391">
      <w:pPr>
        <w:pStyle w:val="13marks"/>
        <w:spacing w:line="276" w:lineRule="auto"/>
        <w:contextualSpacing/>
        <w:jc w:val="left"/>
        <w:rPr>
          <w:rFonts w:cs="Arial"/>
          <w:szCs w:val="24"/>
        </w:rPr>
      </w:pPr>
    </w:p>
    <w:p w14:paraId="1DE7A25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(b)     The multiple intelligences theory claims that there are numerous intelligences that </w:t>
      </w:r>
    </w:p>
    <w:p w14:paraId="5A4C63C9"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each</w:t>
      </w:r>
      <w:proofErr w:type="gramEnd"/>
      <w:r w:rsidRPr="00C10391">
        <w:rPr>
          <w:rFonts w:cs="Arial"/>
          <w:szCs w:val="24"/>
        </w:rPr>
        <w:t xml:space="preserve"> person possesses.                        </w:t>
      </w:r>
    </w:p>
    <w:p w14:paraId="3F9CF0FC" w14:textId="77777777" w:rsidR="00D15D2C" w:rsidRPr="00C10391" w:rsidRDefault="00D15D2C" w:rsidP="00C10391">
      <w:pPr>
        <w:pStyle w:val="13marks"/>
        <w:spacing w:line="276" w:lineRule="auto"/>
        <w:jc w:val="left"/>
        <w:rPr>
          <w:rFonts w:cs="Arial"/>
          <w:szCs w:val="24"/>
        </w:rPr>
      </w:pPr>
    </w:p>
    <w:p w14:paraId="02D5BAA8" w14:textId="77777777" w:rsidR="00D15D2C" w:rsidRPr="00C10391" w:rsidRDefault="00D15D2C" w:rsidP="00C10391">
      <w:pPr>
        <w:pStyle w:val="13marks"/>
        <w:tabs>
          <w:tab w:val="left" w:pos="993"/>
        </w:tabs>
        <w:spacing w:line="276" w:lineRule="auto"/>
        <w:contextualSpacing/>
        <w:jc w:val="left"/>
        <w:rPr>
          <w:rFonts w:cs="Arial"/>
          <w:szCs w:val="24"/>
        </w:rPr>
      </w:pPr>
      <w:bookmarkStart w:id="118" w:name="_Hlk61021115"/>
      <w:r w:rsidRPr="00C10391">
        <w:rPr>
          <w:rFonts w:cs="Arial"/>
          <w:szCs w:val="24"/>
        </w:rPr>
        <w:t xml:space="preserve">          </w:t>
      </w:r>
      <w:proofErr w:type="spellStart"/>
      <w:r w:rsidRPr="00C10391">
        <w:rPr>
          <w:rFonts w:cs="Arial"/>
          <w:szCs w:val="24"/>
        </w:rPr>
        <w:t>i</w:t>
      </w:r>
      <w:proofErr w:type="spellEnd"/>
      <w:r w:rsidRPr="00C10391">
        <w:rPr>
          <w:rFonts w:cs="Arial"/>
          <w:szCs w:val="24"/>
        </w:rPr>
        <w:t>.     Name the theorist who developed this theory.</w:t>
      </w:r>
      <w:r w:rsidRPr="00C10391">
        <w:rPr>
          <w:rFonts w:cs="Arial"/>
          <w:szCs w:val="24"/>
        </w:rPr>
        <w:tab/>
      </w:r>
      <w:r w:rsidRPr="00C10391">
        <w:rPr>
          <w:rFonts w:cs="Arial"/>
          <w:szCs w:val="24"/>
        </w:rPr>
        <w:tab/>
      </w:r>
      <w:r w:rsidRPr="00C10391">
        <w:rPr>
          <w:rFonts w:cs="Arial"/>
          <w:szCs w:val="24"/>
        </w:rPr>
        <w:tab/>
        <w:t xml:space="preserve">          (1 mark)</w:t>
      </w:r>
    </w:p>
    <w:p w14:paraId="5C6680F7" w14:textId="77777777" w:rsidR="00D15D2C" w:rsidRPr="00C10391" w:rsidRDefault="00D15D2C" w:rsidP="00C10391">
      <w:pPr>
        <w:pStyle w:val="13marks"/>
        <w:spacing w:line="276" w:lineRule="auto"/>
        <w:contextualSpacing/>
        <w:jc w:val="left"/>
        <w:rPr>
          <w:rFonts w:cs="Arial"/>
          <w:szCs w:val="24"/>
        </w:rPr>
      </w:pPr>
    </w:p>
    <w:p w14:paraId="20E25AD9" w14:textId="037636A7"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18"/>
    </w:p>
    <w:p w14:paraId="26C3F792"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46FD737B"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ii.     Contrast between intrapersonal intelligence and interpersonal intelligence.</w:t>
      </w:r>
    </w:p>
    <w:p w14:paraId="452C20E4" w14:textId="77777777" w:rsidR="00CF70B3" w:rsidRDefault="00D15D2C" w:rsidP="00CF70B3">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t xml:space="preserve">                               (2 marks)</w:t>
      </w:r>
      <w:bookmarkStart w:id="119" w:name="_Hlk61021221"/>
    </w:p>
    <w:p w14:paraId="08214A83" w14:textId="3888DA78" w:rsidR="00CF70B3" w:rsidRPr="00C10391" w:rsidRDefault="00D15D2C" w:rsidP="00CF70B3">
      <w:pPr>
        <w:pStyle w:val="04Sec2Examqn"/>
        <w:tabs>
          <w:tab w:val="clear" w:pos="10206"/>
          <w:tab w:val="left" w:pos="851"/>
        </w:tabs>
        <w:spacing w:before="0" w:after="0" w:line="480" w:lineRule="auto"/>
        <w:ind w:left="425" w:firstLine="0"/>
        <w:contextualSpacing/>
        <w:jc w:val="left"/>
        <w:rPr>
          <w:rFonts w:cs="Arial"/>
          <w:b w:val="0"/>
          <w:szCs w:val="24"/>
        </w:rPr>
      </w:pPr>
      <w:r w:rsidRPr="00C10391">
        <w:rPr>
          <w:rFonts w:cs="Arial"/>
          <w:b w:val="0"/>
          <w:szCs w:val="24"/>
        </w:rPr>
        <w:t xml:space="preserve">      __________________________________________________________________</w:t>
      </w:r>
      <w:r w:rsidR="00CF70B3" w:rsidRPr="00C10391">
        <w:rPr>
          <w:rFonts w:cs="Arial"/>
          <w:b w:val="0"/>
          <w:szCs w:val="24"/>
        </w:rPr>
        <w:t>__</w:t>
      </w:r>
    </w:p>
    <w:p w14:paraId="6BB8F54C" w14:textId="174BB212"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BA5B8C8" w14:textId="5FCBEAE7"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20" w:name="_Hlk61024919"/>
      <w:r w:rsidRPr="00C10391">
        <w:rPr>
          <w:rFonts w:cs="Arial"/>
          <w:b w:val="0"/>
          <w:szCs w:val="24"/>
        </w:rPr>
        <w:t>____________________________________________________________________</w:t>
      </w:r>
    </w:p>
    <w:p w14:paraId="0FE5C13A" w14:textId="2CFF8CC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120"/>
    <w:p w14:paraId="7C328E0E"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bookmarkEnd w:id="119"/>
    <w:p w14:paraId="3A80B3EF"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7683B39C"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iii.    Describe how multiple intelligences can be used by primary school teachers in </w:t>
      </w:r>
    </w:p>
    <w:p w14:paraId="358E5511"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r w:rsidRPr="00C10391">
        <w:rPr>
          <w:rFonts w:cs="Arial"/>
          <w:b w:val="0"/>
          <w:szCs w:val="24"/>
        </w:rPr>
        <w:t xml:space="preserve">                </w:t>
      </w:r>
      <w:proofErr w:type="gramStart"/>
      <w:r w:rsidRPr="00C10391">
        <w:rPr>
          <w:rFonts w:cs="Arial"/>
          <w:b w:val="0"/>
          <w:szCs w:val="24"/>
        </w:rPr>
        <w:t>the</w:t>
      </w:r>
      <w:proofErr w:type="gramEnd"/>
      <w:r w:rsidRPr="00C10391">
        <w:rPr>
          <w:rFonts w:cs="Arial"/>
          <w:b w:val="0"/>
          <w:szCs w:val="24"/>
        </w:rPr>
        <w:t xml:space="preserve"> classroom.                                                                                        (1 mark)</w:t>
      </w:r>
    </w:p>
    <w:p w14:paraId="3B1A5583" w14:textId="77777777" w:rsidR="00CF70B3" w:rsidRDefault="00CF70B3" w:rsidP="00CF70B3">
      <w:pPr>
        <w:pStyle w:val="04Sec2Examqn"/>
        <w:tabs>
          <w:tab w:val="clear" w:pos="10206"/>
          <w:tab w:val="right" w:pos="8640"/>
        </w:tabs>
        <w:spacing w:before="0" w:after="0" w:line="480" w:lineRule="auto"/>
        <w:ind w:firstLine="0"/>
        <w:contextualSpacing/>
        <w:rPr>
          <w:rFonts w:cs="Arial"/>
          <w:szCs w:val="24"/>
        </w:rPr>
      </w:pPr>
    </w:p>
    <w:p w14:paraId="11AF12F5" w14:textId="3FCDA6D3"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        ____________________________________________________________________</w:t>
      </w:r>
    </w:p>
    <w:p w14:paraId="047705DE" w14:textId="77777777" w:rsidR="00D15D2C" w:rsidRPr="00C10391" w:rsidRDefault="00D15D2C" w:rsidP="00C10391">
      <w:pPr>
        <w:pStyle w:val="04Sec2Examqn"/>
        <w:tabs>
          <w:tab w:val="clear" w:pos="10206"/>
          <w:tab w:val="left" w:pos="851"/>
        </w:tabs>
        <w:spacing w:line="276" w:lineRule="auto"/>
        <w:ind w:left="561" w:hanging="561"/>
        <w:contextualSpacing/>
        <w:jc w:val="left"/>
        <w:rPr>
          <w:rFonts w:cs="Arial"/>
          <w:b w:val="0"/>
          <w:szCs w:val="24"/>
        </w:rPr>
      </w:pPr>
    </w:p>
    <w:p w14:paraId="6528C65A" w14:textId="77777777" w:rsidR="00D15D2C" w:rsidRPr="00C10391" w:rsidRDefault="00D15D2C" w:rsidP="00C10391">
      <w:pPr>
        <w:pStyle w:val="04Sec2Examqn"/>
        <w:tabs>
          <w:tab w:val="clear" w:pos="10206"/>
          <w:tab w:val="right" w:pos="8640"/>
        </w:tabs>
        <w:spacing w:before="0" w:after="0" w:line="276" w:lineRule="auto"/>
        <w:rPr>
          <w:rFonts w:cs="Arial"/>
          <w:b w:val="0"/>
          <w:szCs w:val="24"/>
        </w:rPr>
      </w:pPr>
    </w:p>
    <w:p w14:paraId="684E4714"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E09C90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1D23F9" w14:textId="77777777" w:rsidR="00CF70B3" w:rsidRDefault="00CF70B3" w:rsidP="00CF70B3">
      <w:pPr>
        <w:pStyle w:val="04Sec2Examqn"/>
        <w:spacing w:after="0" w:line="276" w:lineRule="auto"/>
        <w:ind w:firstLine="0"/>
        <w:contextualSpacing/>
        <w:rPr>
          <w:rFonts w:cs="Arial"/>
          <w:b w:val="0"/>
          <w:szCs w:val="24"/>
        </w:rPr>
      </w:pPr>
    </w:p>
    <w:p w14:paraId="3B1EC48C" w14:textId="4F85B27C" w:rsidR="00D15D2C" w:rsidRPr="00C10391" w:rsidRDefault="00D15D2C" w:rsidP="00CF70B3">
      <w:pPr>
        <w:pStyle w:val="04Sec2Examqn"/>
        <w:spacing w:after="0" w:line="276" w:lineRule="auto"/>
        <w:ind w:firstLine="0"/>
        <w:contextualSpacing/>
        <w:rPr>
          <w:rFonts w:cs="Arial"/>
          <w:b w:val="0"/>
          <w:szCs w:val="24"/>
        </w:rPr>
      </w:pPr>
      <w:r w:rsidRPr="00C10391">
        <w:rPr>
          <w:rFonts w:cs="Arial"/>
          <w:szCs w:val="24"/>
        </w:rPr>
        <w:t xml:space="preserve">Question 8 </w:t>
      </w:r>
      <w:r w:rsidRPr="00C10391">
        <w:rPr>
          <w:rFonts w:cs="Arial"/>
          <w:b w:val="0"/>
          <w:szCs w:val="24"/>
        </w:rPr>
        <w:t>(continued)</w:t>
      </w:r>
    </w:p>
    <w:p w14:paraId="2666FCC9"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FC8143"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(c)     Below is a diagram used to describe the two-factor </w:t>
      </w:r>
      <w:proofErr w:type="gramStart"/>
      <w:r w:rsidRPr="00C10391">
        <w:rPr>
          <w:rFonts w:cs="Arial"/>
          <w:szCs w:val="24"/>
        </w:rPr>
        <w:t>theory.</w:t>
      </w:r>
      <w:proofErr w:type="gramEnd"/>
      <w:r w:rsidRPr="00C10391">
        <w:rPr>
          <w:rFonts w:cs="Arial"/>
          <w:szCs w:val="24"/>
        </w:rPr>
        <w:tab/>
      </w:r>
      <w:r w:rsidRPr="00C10391">
        <w:rPr>
          <w:rFonts w:cs="Arial"/>
          <w:szCs w:val="24"/>
        </w:rPr>
        <w:tab/>
      </w:r>
    </w:p>
    <w:p w14:paraId="0CF7C3CE" w14:textId="77777777" w:rsidR="00D15D2C" w:rsidRPr="00C10391" w:rsidRDefault="00D15D2C" w:rsidP="00C10391">
      <w:pPr>
        <w:pStyle w:val="13marks"/>
        <w:spacing w:line="276" w:lineRule="auto"/>
        <w:contextualSpacing/>
        <w:jc w:val="left"/>
        <w:rPr>
          <w:rFonts w:cs="Arial"/>
          <w:szCs w:val="24"/>
        </w:rPr>
      </w:pPr>
      <w:r w:rsidRPr="00C10391">
        <w:rPr>
          <w:rFonts w:cs="Arial"/>
          <w:noProof/>
          <w:szCs w:val="24"/>
          <w:lang w:eastAsia="en-AU"/>
        </w:rPr>
        <w:drawing>
          <wp:anchor distT="0" distB="0" distL="114300" distR="114300" simplePos="0" relativeHeight="251671552" behindDoc="1" locked="0" layoutInCell="1" allowOverlap="1" wp14:anchorId="13F33B33" wp14:editId="7532C5F3">
            <wp:simplePos x="0" y="0"/>
            <wp:positionH relativeFrom="margin">
              <wp:align>center</wp:align>
            </wp:positionH>
            <wp:positionV relativeFrom="paragraph">
              <wp:posOffset>157480</wp:posOffset>
            </wp:positionV>
            <wp:extent cx="2687320" cy="2006600"/>
            <wp:effectExtent l="0" t="0" r="0" b="0"/>
            <wp:wrapTight wrapText="bothSides">
              <wp:wrapPolygon edited="0">
                <wp:start x="0" y="0"/>
                <wp:lineTo x="0" y="21327"/>
                <wp:lineTo x="21437" y="21327"/>
                <wp:lineTo x="21437" y="0"/>
                <wp:lineTo x="0" y="0"/>
              </wp:wrapPolygon>
            </wp:wrapTight>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4634" b="2894"/>
                    <a:stretch/>
                  </pic:blipFill>
                  <pic:spPr bwMode="auto">
                    <a:xfrm>
                      <a:off x="0" y="0"/>
                      <a:ext cx="2687320" cy="200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1F6EDC" w14:textId="77777777" w:rsidR="00D15D2C" w:rsidRPr="00C10391" w:rsidRDefault="00D15D2C" w:rsidP="00C10391">
      <w:pPr>
        <w:pStyle w:val="13marks"/>
        <w:spacing w:line="276" w:lineRule="auto"/>
        <w:contextualSpacing/>
        <w:jc w:val="left"/>
        <w:rPr>
          <w:rFonts w:cs="Arial"/>
          <w:szCs w:val="24"/>
        </w:rPr>
      </w:pPr>
    </w:p>
    <w:p w14:paraId="08ECAA2B" w14:textId="77777777" w:rsidR="00D15D2C" w:rsidRPr="00C10391" w:rsidRDefault="00D15D2C" w:rsidP="00C10391">
      <w:pPr>
        <w:pStyle w:val="13marks"/>
        <w:spacing w:line="276" w:lineRule="auto"/>
        <w:contextualSpacing/>
        <w:jc w:val="left"/>
        <w:rPr>
          <w:rFonts w:cs="Arial"/>
          <w:szCs w:val="24"/>
        </w:rPr>
      </w:pPr>
    </w:p>
    <w:p w14:paraId="7A48E898" w14:textId="77777777" w:rsidR="00D15D2C" w:rsidRPr="00C10391" w:rsidRDefault="00D15D2C" w:rsidP="00C10391">
      <w:pPr>
        <w:pStyle w:val="13marks"/>
        <w:spacing w:line="276" w:lineRule="auto"/>
        <w:contextualSpacing/>
        <w:jc w:val="left"/>
        <w:rPr>
          <w:rFonts w:cs="Arial"/>
          <w:szCs w:val="24"/>
        </w:rPr>
      </w:pPr>
    </w:p>
    <w:p w14:paraId="5A0FF92B" w14:textId="77777777" w:rsidR="00D15D2C" w:rsidRPr="00C10391" w:rsidRDefault="00D15D2C" w:rsidP="00C10391">
      <w:pPr>
        <w:pStyle w:val="13marks"/>
        <w:spacing w:line="276" w:lineRule="auto"/>
        <w:contextualSpacing/>
        <w:jc w:val="left"/>
        <w:rPr>
          <w:rFonts w:cs="Arial"/>
          <w:szCs w:val="24"/>
        </w:rPr>
      </w:pPr>
    </w:p>
    <w:p w14:paraId="31D6BA78" w14:textId="77777777" w:rsidR="00D15D2C" w:rsidRPr="00C10391" w:rsidRDefault="00D15D2C" w:rsidP="00C10391">
      <w:pPr>
        <w:pStyle w:val="13marks"/>
        <w:spacing w:line="276" w:lineRule="auto"/>
        <w:contextualSpacing/>
        <w:jc w:val="left"/>
        <w:rPr>
          <w:rFonts w:cs="Arial"/>
          <w:szCs w:val="24"/>
        </w:rPr>
      </w:pPr>
    </w:p>
    <w:p w14:paraId="15BC4AE3" w14:textId="77777777" w:rsidR="00D15D2C" w:rsidRPr="00C10391" w:rsidRDefault="00D15D2C" w:rsidP="00C10391">
      <w:pPr>
        <w:pStyle w:val="13marks"/>
        <w:spacing w:line="276" w:lineRule="auto"/>
        <w:contextualSpacing/>
        <w:jc w:val="left"/>
        <w:rPr>
          <w:rFonts w:cs="Arial"/>
          <w:szCs w:val="24"/>
        </w:rPr>
      </w:pPr>
    </w:p>
    <w:p w14:paraId="7391B044" w14:textId="77777777" w:rsidR="00D15D2C" w:rsidRPr="00C10391" w:rsidRDefault="00D15D2C" w:rsidP="00C10391">
      <w:pPr>
        <w:pStyle w:val="13marks"/>
        <w:spacing w:line="276" w:lineRule="auto"/>
        <w:contextualSpacing/>
        <w:jc w:val="left"/>
        <w:rPr>
          <w:rFonts w:cs="Arial"/>
          <w:szCs w:val="24"/>
        </w:rPr>
      </w:pPr>
    </w:p>
    <w:p w14:paraId="37241DAF" w14:textId="77777777" w:rsidR="00D15D2C" w:rsidRPr="00C10391" w:rsidRDefault="00D15D2C" w:rsidP="00C10391">
      <w:pPr>
        <w:pStyle w:val="13marks"/>
        <w:spacing w:line="276" w:lineRule="auto"/>
        <w:contextualSpacing/>
        <w:jc w:val="left"/>
        <w:rPr>
          <w:rFonts w:cs="Arial"/>
          <w:szCs w:val="24"/>
        </w:rPr>
      </w:pPr>
    </w:p>
    <w:p w14:paraId="7F939B83" w14:textId="77777777" w:rsidR="00D15D2C" w:rsidRPr="00C10391" w:rsidRDefault="00D15D2C" w:rsidP="00C10391">
      <w:pPr>
        <w:pStyle w:val="13marks"/>
        <w:tabs>
          <w:tab w:val="left" w:pos="709"/>
          <w:tab w:val="left" w:pos="993"/>
        </w:tabs>
        <w:spacing w:line="276" w:lineRule="auto"/>
        <w:contextualSpacing/>
        <w:jc w:val="left"/>
        <w:rPr>
          <w:rFonts w:cs="Arial"/>
          <w:szCs w:val="24"/>
        </w:rPr>
      </w:pPr>
    </w:p>
    <w:p w14:paraId="5CC1E1BB" w14:textId="77777777" w:rsidR="00D15D2C" w:rsidRPr="00C10391" w:rsidRDefault="00D15D2C" w:rsidP="00C10391">
      <w:pPr>
        <w:pStyle w:val="13marks"/>
        <w:spacing w:line="276" w:lineRule="auto"/>
        <w:contextualSpacing/>
        <w:jc w:val="left"/>
        <w:rPr>
          <w:rFonts w:cs="Arial"/>
          <w:szCs w:val="24"/>
        </w:rPr>
      </w:pPr>
    </w:p>
    <w:p w14:paraId="6B086297" w14:textId="77777777" w:rsidR="00D15D2C" w:rsidRPr="00C10391" w:rsidRDefault="00D15D2C" w:rsidP="00C10391">
      <w:pPr>
        <w:pStyle w:val="13marks"/>
        <w:spacing w:line="276" w:lineRule="auto"/>
        <w:contextualSpacing/>
        <w:jc w:val="left"/>
        <w:rPr>
          <w:rFonts w:cs="Arial"/>
          <w:szCs w:val="24"/>
        </w:rPr>
      </w:pPr>
    </w:p>
    <w:p w14:paraId="3BBB18AB" w14:textId="77777777" w:rsidR="00D15D2C" w:rsidRPr="00C10391" w:rsidRDefault="00D15D2C" w:rsidP="00C10391">
      <w:pPr>
        <w:pStyle w:val="13marks"/>
        <w:spacing w:line="276" w:lineRule="auto"/>
        <w:jc w:val="left"/>
        <w:rPr>
          <w:rFonts w:cs="Arial"/>
          <w:szCs w:val="24"/>
        </w:rPr>
      </w:pPr>
    </w:p>
    <w:p w14:paraId="13AE1B7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spellStart"/>
      <w:r w:rsidRPr="00C10391">
        <w:rPr>
          <w:rFonts w:cs="Arial"/>
          <w:szCs w:val="24"/>
        </w:rPr>
        <w:t>i</w:t>
      </w:r>
      <w:proofErr w:type="spellEnd"/>
      <w:r w:rsidRPr="00C10391">
        <w:rPr>
          <w:rFonts w:cs="Arial"/>
          <w:szCs w:val="24"/>
        </w:rPr>
        <w:t>.     Identify what part ‘G’ in the diagram refers to.</w:t>
      </w:r>
      <w:r w:rsidRPr="00C10391">
        <w:rPr>
          <w:rFonts w:cs="Arial"/>
          <w:szCs w:val="24"/>
        </w:rPr>
        <w:tab/>
      </w:r>
      <w:r w:rsidRPr="00C10391">
        <w:rPr>
          <w:rFonts w:cs="Arial"/>
          <w:szCs w:val="24"/>
        </w:rPr>
        <w:tab/>
      </w:r>
      <w:r w:rsidRPr="00C10391">
        <w:rPr>
          <w:rFonts w:cs="Arial"/>
          <w:szCs w:val="24"/>
        </w:rPr>
        <w:tab/>
        <w:t xml:space="preserve">          (1 mark)</w:t>
      </w:r>
    </w:p>
    <w:p w14:paraId="196122D7" w14:textId="77777777" w:rsidR="00D15D2C" w:rsidRPr="00C10391" w:rsidRDefault="00D15D2C" w:rsidP="00C10391">
      <w:pPr>
        <w:pStyle w:val="13marks"/>
        <w:spacing w:line="276" w:lineRule="auto"/>
        <w:contextualSpacing/>
        <w:jc w:val="left"/>
        <w:rPr>
          <w:rFonts w:cs="Arial"/>
          <w:szCs w:val="24"/>
        </w:rPr>
      </w:pPr>
    </w:p>
    <w:p w14:paraId="27F06894" w14:textId="635A5C0D"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CE8AFD6" w14:textId="77777777" w:rsidR="00D15D2C" w:rsidRPr="00C10391" w:rsidRDefault="00D15D2C" w:rsidP="00C10391">
      <w:pPr>
        <w:pStyle w:val="NoSpacing"/>
        <w:spacing w:line="276" w:lineRule="auto"/>
        <w:rPr>
          <w:rFonts w:ascii="Arial" w:hAnsi="Arial" w:cs="Arial"/>
        </w:rPr>
      </w:pPr>
    </w:p>
    <w:p w14:paraId="15AE75D1"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ii.    Identify what part ‘S’ in the diagram refers to.</w:t>
      </w:r>
      <w:r w:rsidRPr="00C10391">
        <w:rPr>
          <w:rFonts w:cs="Arial"/>
          <w:szCs w:val="24"/>
        </w:rPr>
        <w:tab/>
      </w:r>
      <w:r w:rsidRPr="00C10391">
        <w:rPr>
          <w:rFonts w:cs="Arial"/>
          <w:szCs w:val="24"/>
        </w:rPr>
        <w:tab/>
      </w:r>
      <w:r w:rsidRPr="00C10391">
        <w:rPr>
          <w:rFonts w:cs="Arial"/>
          <w:szCs w:val="24"/>
        </w:rPr>
        <w:tab/>
        <w:t xml:space="preserve">          (1 mark)</w:t>
      </w:r>
    </w:p>
    <w:p w14:paraId="60EA9AEE" w14:textId="77777777" w:rsidR="00D15D2C" w:rsidRPr="00C10391" w:rsidRDefault="00D15D2C" w:rsidP="00C10391">
      <w:pPr>
        <w:pStyle w:val="13marks"/>
        <w:spacing w:line="276" w:lineRule="auto"/>
        <w:contextualSpacing/>
        <w:jc w:val="left"/>
        <w:rPr>
          <w:rFonts w:cs="Arial"/>
          <w:szCs w:val="24"/>
        </w:rPr>
      </w:pPr>
    </w:p>
    <w:p w14:paraId="646874C9" w14:textId="1C8A4AB2"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6552B2C" w14:textId="77777777" w:rsidR="00D15D2C" w:rsidRPr="00C10391" w:rsidRDefault="00D15D2C" w:rsidP="00C10391">
      <w:pPr>
        <w:pStyle w:val="NoSpacing"/>
        <w:spacing w:line="276" w:lineRule="auto"/>
        <w:rPr>
          <w:rFonts w:ascii="Arial" w:hAnsi="Arial" w:cs="Arial"/>
        </w:rPr>
      </w:pPr>
    </w:p>
    <w:p w14:paraId="5C65FCE4"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iii.   Name the theorist who developed the two-factor theory of intelligence.</w:t>
      </w:r>
    </w:p>
    <w:p w14:paraId="4FA3A2B9" w14:textId="77777777" w:rsidR="00D15D2C" w:rsidRPr="00C10391" w:rsidRDefault="00D15D2C" w:rsidP="00C10391">
      <w:pPr>
        <w:pStyle w:val="13marks"/>
        <w:spacing w:line="276" w:lineRule="auto"/>
        <w:ind w:left="7200"/>
        <w:contextualSpacing/>
        <w:jc w:val="left"/>
        <w:rPr>
          <w:rFonts w:cs="Arial"/>
          <w:szCs w:val="24"/>
        </w:rPr>
      </w:pPr>
      <w:r w:rsidRPr="00C10391">
        <w:rPr>
          <w:rFonts w:cs="Arial"/>
          <w:szCs w:val="24"/>
        </w:rPr>
        <w:t xml:space="preserve">          (1 mark)</w:t>
      </w:r>
    </w:p>
    <w:p w14:paraId="53A682A0" w14:textId="77777777" w:rsidR="00D15D2C" w:rsidRPr="00C10391" w:rsidRDefault="00D15D2C" w:rsidP="00C10391">
      <w:pPr>
        <w:pStyle w:val="13marks"/>
        <w:spacing w:line="276" w:lineRule="auto"/>
        <w:contextualSpacing/>
        <w:jc w:val="left"/>
        <w:rPr>
          <w:rFonts w:cs="Arial"/>
          <w:szCs w:val="24"/>
        </w:rPr>
      </w:pPr>
    </w:p>
    <w:p w14:paraId="092D27CF" w14:textId="00605EB1"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45CF73C" w14:textId="77777777" w:rsidR="00D15D2C" w:rsidRPr="00C10391" w:rsidRDefault="00D15D2C" w:rsidP="00C10391">
      <w:pPr>
        <w:pStyle w:val="13marks"/>
        <w:spacing w:line="276" w:lineRule="auto"/>
        <w:contextualSpacing/>
        <w:jc w:val="left"/>
        <w:rPr>
          <w:rFonts w:cs="Arial"/>
          <w:szCs w:val="24"/>
        </w:rPr>
      </w:pPr>
    </w:p>
    <w:p w14:paraId="1D8573C5"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iv.   The theorist named in part (iii) administered a range of tests on children and </w:t>
      </w:r>
    </w:p>
    <w:p w14:paraId="23B6FE2C" w14:textId="77777777" w:rsidR="00D15D2C" w:rsidRPr="00C10391"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found</w:t>
      </w:r>
      <w:proofErr w:type="gramEnd"/>
      <w:r w:rsidRPr="00C10391">
        <w:rPr>
          <w:rFonts w:cs="Arial"/>
          <w:szCs w:val="24"/>
        </w:rPr>
        <w:t xml:space="preserve"> scores on tests, such as maths and logical reasoning, had strong </w:t>
      </w:r>
    </w:p>
    <w:p w14:paraId="3E419AE7" w14:textId="3F8EDCD5" w:rsidR="00D15D2C" w:rsidRDefault="00D15D2C" w:rsidP="00C10391">
      <w:pPr>
        <w:pStyle w:val="13marks"/>
        <w:spacing w:line="276" w:lineRule="auto"/>
        <w:contextualSpacing/>
        <w:jc w:val="left"/>
        <w:rPr>
          <w:rFonts w:cs="Arial"/>
          <w:szCs w:val="24"/>
        </w:rPr>
      </w:pPr>
      <w:r w:rsidRPr="00C10391">
        <w:rPr>
          <w:rFonts w:cs="Arial"/>
          <w:szCs w:val="24"/>
        </w:rPr>
        <w:t xml:space="preserve">                 </w:t>
      </w:r>
      <w:proofErr w:type="gramStart"/>
      <w:r w:rsidRPr="00C10391">
        <w:rPr>
          <w:rFonts w:cs="Arial"/>
          <w:szCs w:val="24"/>
        </w:rPr>
        <w:t>positive</w:t>
      </w:r>
      <w:proofErr w:type="gramEnd"/>
      <w:r w:rsidRPr="00C10391">
        <w:rPr>
          <w:rFonts w:cs="Arial"/>
          <w:szCs w:val="24"/>
        </w:rPr>
        <w:t xml:space="preserve"> correlations with each other. Explain what this means.</w:t>
      </w:r>
      <w:r w:rsidRPr="00C10391">
        <w:rPr>
          <w:rFonts w:cs="Arial"/>
          <w:szCs w:val="24"/>
        </w:rPr>
        <w:tab/>
        <w:t xml:space="preserve">        (2 marks)</w:t>
      </w:r>
    </w:p>
    <w:p w14:paraId="66BABD81" w14:textId="77777777" w:rsidR="00CF70B3" w:rsidRPr="00C10391" w:rsidRDefault="00CF70B3" w:rsidP="00C10391">
      <w:pPr>
        <w:pStyle w:val="13marks"/>
        <w:spacing w:line="276" w:lineRule="auto"/>
        <w:contextualSpacing/>
        <w:jc w:val="left"/>
        <w:rPr>
          <w:rFonts w:cs="Arial"/>
          <w:szCs w:val="24"/>
        </w:rPr>
      </w:pPr>
    </w:p>
    <w:p w14:paraId="3B65FEBF" w14:textId="5DE4A77B"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21" w:name="_Hlk61027646"/>
      <w:r w:rsidRPr="00C10391">
        <w:rPr>
          <w:rFonts w:cs="Arial"/>
          <w:b w:val="0"/>
          <w:szCs w:val="24"/>
        </w:rPr>
        <w:t>____________________________________________________________________</w:t>
      </w:r>
    </w:p>
    <w:p w14:paraId="124F6A67" w14:textId="27FA11F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83B006F" w14:textId="1730C8A1" w:rsidR="00CF70B3"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A282D12" w14:textId="458D9357" w:rsidR="00D15D2C" w:rsidRPr="00C10391" w:rsidRDefault="00D15D2C" w:rsidP="00CF70B3">
      <w:pPr>
        <w:pStyle w:val="04Sec2Examqn"/>
        <w:tabs>
          <w:tab w:val="clear" w:pos="10206"/>
          <w:tab w:val="left" w:pos="851"/>
          <w:tab w:val="left" w:pos="993"/>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bookmarkEnd w:id="121"/>
    <w:p w14:paraId="2FAA2347" w14:textId="03B43026" w:rsidR="00D15D2C" w:rsidRPr="00C10391" w:rsidRDefault="00D15D2C" w:rsidP="00CF70B3">
      <w:pPr>
        <w:pStyle w:val="04Sec2Examqn"/>
        <w:spacing w:after="0" w:line="276" w:lineRule="auto"/>
        <w:ind w:firstLine="0"/>
        <w:contextualSpacing/>
        <w:jc w:val="left"/>
        <w:rPr>
          <w:rFonts w:cs="Arial"/>
          <w:b w:val="0"/>
          <w:szCs w:val="24"/>
        </w:rPr>
      </w:pPr>
      <w:r w:rsidRPr="00C10391">
        <w:rPr>
          <w:rFonts w:cs="Arial"/>
          <w:szCs w:val="24"/>
        </w:rPr>
        <w:t xml:space="preserve">Question 8 </w:t>
      </w:r>
      <w:r w:rsidRPr="00C10391">
        <w:rPr>
          <w:rFonts w:cs="Arial"/>
          <w:b w:val="0"/>
          <w:szCs w:val="24"/>
        </w:rPr>
        <w:t>(continued)</w:t>
      </w:r>
    </w:p>
    <w:p w14:paraId="2D181F34" w14:textId="77777777" w:rsidR="00D15D2C" w:rsidRPr="00C10391" w:rsidRDefault="00D15D2C" w:rsidP="00C10391">
      <w:pPr>
        <w:pStyle w:val="04Sec2Examqn"/>
        <w:spacing w:after="0" w:line="276" w:lineRule="auto"/>
        <w:contextualSpacing/>
        <w:jc w:val="left"/>
        <w:rPr>
          <w:rFonts w:cs="Arial"/>
          <w:b w:val="0"/>
          <w:szCs w:val="24"/>
        </w:rPr>
      </w:pPr>
    </w:p>
    <w:p w14:paraId="1171E184" w14:textId="7C8AB881" w:rsidR="00D15D2C" w:rsidRPr="00C10391" w:rsidDel="00CC5608" w:rsidRDefault="00D15D2C">
      <w:pPr>
        <w:tabs>
          <w:tab w:val="left" w:pos="5360"/>
        </w:tabs>
        <w:spacing w:line="276" w:lineRule="auto"/>
        <w:ind w:left="720" w:hanging="720"/>
        <w:contextualSpacing/>
        <w:rPr>
          <w:del w:id="122" w:author="EDWARDS Natalie [Narrogin Senior High School]" w:date="2021-04-27T16:28:00Z"/>
          <w:rFonts w:ascii="Arial" w:hAnsi="Arial" w:cs="Arial"/>
        </w:rPr>
      </w:pPr>
      <w:r w:rsidRPr="00C10391">
        <w:rPr>
          <w:rFonts w:ascii="Arial" w:hAnsi="Arial" w:cs="Arial"/>
        </w:rPr>
        <w:t xml:space="preserve">(d)     </w:t>
      </w:r>
      <w:del w:id="123" w:author="EDWARDS Natalie [Narrogin Senior High School]" w:date="2021-04-27T16:28:00Z">
        <w:r w:rsidRPr="00C10391" w:rsidDel="00CC5608">
          <w:rPr>
            <w:rFonts w:ascii="Arial" w:hAnsi="Arial" w:cs="Arial"/>
          </w:rPr>
          <w:delText>i.    Name the model of intelligence developed by Wechsler.                       (1 mark)</w:delText>
        </w:r>
      </w:del>
    </w:p>
    <w:p w14:paraId="58E52D57" w14:textId="70D518E8" w:rsidR="00D15D2C" w:rsidRPr="00C10391" w:rsidDel="00CC5608" w:rsidRDefault="00D15D2C">
      <w:pPr>
        <w:tabs>
          <w:tab w:val="left" w:pos="5360"/>
        </w:tabs>
        <w:spacing w:line="276" w:lineRule="auto"/>
        <w:ind w:left="720" w:hanging="720"/>
        <w:contextualSpacing/>
        <w:rPr>
          <w:del w:id="124" w:author="EDWARDS Natalie [Narrogin Senior High School]" w:date="2021-04-27T16:28:00Z"/>
          <w:rFonts w:cs="Arial"/>
        </w:rPr>
        <w:pPrChange w:id="125" w:author="EDWARDS Natalie [Narrogin Senior High School]" w:date="2021-04-27T16:28:00Z">
          <w:pPr>
            <w:pStyle w:val="04Sec2Examqn"/>
            <w:tabs>
              <w:tab w:val="clear" w:pos="10206"/>
              <w:tab w:val="right" w:pos="8640"/>
            </w:tabs>
            <w:spacing w:before="0" w:after="0" w:line="276" w:lineRule="auto"/>
            <w:contextualSpacing/>
          </w:pPr>
        </w:pPrChange>
      </w:pPr>
    </w:p>
    <w:p w14:paraId="5BD3D96C" w14:textId="0F1BF3C1" w:rsidR="00D15D2C" w:rsidRPr="00C10391" w:rsidDel="00CC5608" w:rsidRDefault="00D15D2C">
      <w:pPr>
        <w:tabs>
          <w:tab w:val="left" w:pos="5360"/>
        </w:tabs>
        <w:spacing w:line="276" w:lineRule="auto"/>
        <w:ind w:left="720" w:hanging="720"/>
        <w:contextualSpacing/>
        <w:rPr>
          <w:del w:id="126" w:author="EDWARDS Natalie [Narrogin Senior High School]" w:date="2021-04-27T16:28:00Z"/>
          <w:rFonts w:cs="Arial"/>
        </w:rPr>
        <w:pPrChange w:id="127" w:author="EDWARDS Natalie [Narrogin Senior High School]" w:date="2021-04-27T16:28:00Z">
          <w:pPr>
            <w:pStyle w:val="04Sec2Examqn"/>
            <w:tabs>
              <w:tab w:val="clear" w:pos="10206"/>
              <w:tab w:val="right" w:pos="8640"/>
            </w:tabs>
            <w:spacing w:before="0" w:after="0" w:line="480" w:lineRule="auto"/>
            <w:ind w:left="425" w:firstLine="0"/>
            <w:contextualSpacing/>
          </w:pPr>
        </w:pPrChange>
      </w:pPr>
      <w:del w:id="128" w:author="EDWARDS Natalie [Narrogin Senior High School]" w:date="2021-04-27T16:28:00Z">
        <w:r w:rsidRPr="00C10391" w:rsidDel="00CC5608">
          <w:rPr>
            <w:rFonts w:cs="Arial"/>
            <w:b/>
          </w:rPr>
          <w:delText>____________________________________________________________________</w:delText>
        </w:r>
      </w:del>
    </w:p>
    <w:p w14:paraId="6948E7D0" w14:textId="5D1A03AC" w:rsidR="00D15D2C" w:rsidRPr="00C10391" w:rsidDel="00CC5608" w:rsidRDefault="00D15D2C" w:rsidP="00C10391">
      <w:pPr>
        <w:tabs>
          <w:tab w:val="left" w:pos="5360"/>
        </w:tabs>
        <w:spacing w:line="276" w:lineRule="auto"/>
        <w:ind w:left="720" w:hanging="720"/>
        <w:contextualSpacing/>
        <w:rPr>
          <w:del w:id="129" w:author="EDWARDS Natalie [Narrogin Senior High School]" w:date="2021-04-27T16:28:00Z"/>
          <w:rFonts w:ascii="Arial" w:hAnsi="Arial" w:cs="Arial"/>
          <w:b/>
        </w:rPr>
      </w:pPr>
      <w:del w:id="130" w:author="EDWARDS Natalie [Narrogin Senior High School]" w:date="2021-04-27T16:28:00Z">
        <w:r w:rsidRPr="00C10391" w:rsidDel="00CC5608">
          <w:rPr>
            <w:rFonts w:ascii="Arial" w:hAnsi="Arial" w:cs="Arial"/>
          </w:rPr>
          <w:delText xml:space="preserve">    </w:delText>
        </w:r>
      </w:del>
    </w:p>
    <w:p w14:paraId="2CF1FFC3" w14:textId="7A7A34AC" w:rsidR="00D15D2C" w:rsidRPr="00C10391" w:rsidRDefault="00D15D2C" w:rsidP="00C10391">
      <w:pPr>
        <w:tabs>
          <w:tab w:val="left" w:pos="5360"/>
        </w:tabs>
        <w:spacing w:line="276" w:lineRule="auto"/>
        <w:ind w:left="720" w:hanging="720"/>
        <w:contextualSpacing/>
        <w:rPr>
          <w:rFonts w:ascii="Arial" w:hAnsi="Arial" w:cs="Arial"/>
        </w:rPr>
      </w:pPr>
      <w:del w:id="131" w:author="EDWARDS Natalie [Narrogin Senior High School]" w:date="2021-04-27T16:28:00Z">
        <w:r w:rsidRPr="00C10391" w:rsidDel="00CC5608">
          <w:rPr>
            <w:rFonts w:ascii="Arial" w:hAnsi="Arial" w:cs="Arial"/>
          </w:rPr>
          <w:delText xml:space="preserve">        ii.   </w:delText>
        </w:r>
      </w:del>
      <w:r w:rsidRPr="00C10391">
        <w:rPr>
          <w:rFonts w:ascii="Arial" w:hAnsi="Arial" w:cs="Arial"/>
        </w:rPr>
        <w:t xml:space="preserve">  Wechsler produced tests for both children and adults that formed a score. </w:t>
      </w:r>
    </w:p>
    <w:p w14:paraId="5AEDB694"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Name the score that was produced.                                                       (1 mark)                                                                       </w:t>
      </w:r>
    </w:p>
    <w:p w14:paraId="6C822454" w14:textId="77777777" w:rsidR="00D15D2C" w:rsidRPr="00C10391" w:rsidRDefault="00D15D2C" w:rsidP="00CF70B3">
      <w:pPr>
        <w:pStyle w:val="04Sec2Examqn"/>
        <w:tabs>
          <w:tab w:val="clear" w:pos="10206"/>
          <w:tab w:val="right" w:pos="8640"/>
        </w:tabs>
        <w:spacing w:before="0" w:after="0" w:line="276" w:lineRule="auto"/>
        <w:ind w:firstLine="0"/>
        <w:contextualSpacing/>
        <w:rPr>
          <w:rFonts w:cs="Arial"/>
          <w:b w:val="0"/>
          <w:szCs w:val="24"/>
        </w:rPr>
      </w:pPr>
    </w:p>
    <w:p w14:paraId="60BF7A81" w14:textId="1E7A4FC1"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1A2E7BDC" w14:textId="5311B2B3" w:rsidR="00D15D2C" w:rsidRPr="00CF70B3"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452784C" w14:textId="77777777" w:rsidR="00D15D2C" w:rsidRPr="00C10391" w:rsidRDefault="00D15D2C" w:rsidP="00C10391">
      <w:pPr>
        <w:tabs>
          <w:tab w:val="left" w:pos="5360"/>
        </w:tabs>
        <w:spacing w:line="276" w:lineRule="auto"/>
        <w:ind w:left="720" w:hanging="720"/>
        <w:contextualSpacing/>
        <w:rPr>
          <w:rFonts w:ascii="Arial" w:hAnsi="Arial" w:cs="Arial"/>
        </w:rPr>
      </w:pPr>
    </w:p>
    <w:p w14:paraId="6ADDB92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(e)     Individual intelligence testing requires the examiner to build rapport with the test</w:t>
      </w:r>
    </w:p>
    <w:p w14:paraId="5713DF55"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taker</w:t>
      </w:r>
      <w:proofErr w:type="gramEnd"/>
      <w:r w:rsidRPr="00C10391">
        <w:rPr>
          <w:rFonts w:ascii="Arial" w:hAnsi="Arial" w:cs="Arial"/>
        </w:rPr>
        <w:t xml:space="preserve">. Outline how this may be a benefit of individual intelligence testing as well as </w:t>
      </w:r>
    </w:p>
    <w:p w14:paraId="306BB07F"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be</w:t>
      </w:r>
      <w:proofErr w:type="gramEnd"/>
      <w:r w:rsidRPr="00C10391">
        <w:rPr>
          <w:rFonts w:ascii="Arial" w:hAnsi="Arial" w:cs="Arial"/>
        </w:rPr>
        <w:t xml:space="preserve"> seen as a limitation.                                                                                (2 marks)</w:t>
      </w:r>
    </w:p>
    <w:p w14:paraId="2E5ED234" w14:textId="77777777" w:rsidR="00D15D2C" w:rsidRPr="00C10391" w:rsidRDefault="00D15D2C" w:rsidP="00C10391">
      <w:pPr>
        <w:tabs>
          <w:tab w:val="left" w:pos="5360"/>
        </w:tabs>
        <w:spacing w:line="276" w:lineRule="auto"/>
        <w:ind w:left="720" w:hanging="720"/>
        <w:rPr>
          <w:rFonts w:ascii="Arial" w:hAnsi="Arial" w:cs="Arial"/>
        </w:rPr>
      </w:pPr>
      <w:r w:rsidRPr="00C10391">
        <w:rPr>
          <w:rFonts w:ascii="Arial" w:hAnsi="Arial" w:cs="Arial"/>
        </w:rPr>
        <w:t xml:space="preserve"> </w:t>
      </w:r>
    </w:p>
    <w:p w14:paraId="06B2D51C" w14:textId="77777777"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Advantage: ___________________________________________________________________</w:t>
      </w:r>
    </w:p>
    <w:p w14:paraId="25059618" w14:textId="4ADFA63A"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bookmarkStart w:id="132" w:name="_Hlk61025166"/>
      <w:r w:rsidRPr="00C10391">
        <w:rPr>
          <w:rFonts w:cs="Arial"/>
          <w:b w:val="0"/>
          <w:szCs w:val="24"/>
        </w:rPr>
        <w:t>____________________________________________________________________</w:t>
      </w:r>
      <w:bookmarkEnd w:id="132"/>
    </w:p>
    <w:p w14:paraId="7DD0EA1F" w14:textId="7C7713B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2B293AF" w14:textId="463FCB92"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Disadvantage: _________________________________________________________________</w:t>
      </w:r>
      <w:r w:rsidR="00CF70B3" w:rsidRPr="00C10391">
        <w:rPr>
          <w:rFonts w:cs="Arial"/>
          <w:b w:val="0"/>
          <w:szCs w:val="24"/>
        </w:rPr>
        <w:t>___</w:t>
      </w:r>
    </w:p>
    <w:p w14:paraId="35EB910B" w14:textId="52787E30"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9282D49" w14:textId="738DC60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6CA3A3F" w14:textId="77777777" w:rsidR="00D15D2C" w:rsidRPr="00C10391" w:rsidRDefault="00D15D2C" w:rsidP="00CF70B3">
      <w:pPr>
        <w:pStyle w:val="04Sec2Examqn"/>
        <w:tabs>
          <w:tab w:val="clear" w:pos="10206"/>
          <w:tab w:val="right" w:pos="8640"/>
        </w:tabs>
        <w:spacing w:before="0" w:after="0" w:line="276" w:lineRule="auto"/>
        <w:ind w:firstLine="0"/>
        <w:contextualSpacing/>
        <w:rPr>
          <w:rFonts w:cs="Arial"/>
          <w:b w:val="0"/>
          <w:szCs w:val="24"/>
        </w:rPr>
      </w:pPr>
    </w:p>
    <w:p w14:paraId="17292D0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(f)     Explain why scores are generally dependent on reading ability in group intelligence</w:t>
      </w:r>
    </w:p>
    <w:p w14:paraId="21B00FA0"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tests</w:t>
      </w:r>
      <w:proofErr w:type="gramEnd"/>
      <w:r w:rsidRPr="00C10391">
        <w:rPr>
          <w:rFonts w:ascii="Arial" w:hAnsi="Arial" w:cs="Arial"/>
        </w:rPr>
        <w:t>, while in individual intelligence tests, scores are not generally dependent on</w:t>
      </w:r>
    </w:p>
    <w:p w14:paraId="7A54308F" w14:textId="77777777" w:rsidR="00D15D2C" w:rsidRPr="00C10391" w:rsidRDefault="00D15D2C" w:rsidP="00C10391">
      <w:pPr>
        <w:tabs>
          <w:tab w:val="left" w:pos="5360"/>
        </w:tabs>
        <w:spacing w:line="276" w:lineRule="auto"/>
        <w:ind w:left="720" w:hanging="720"/>
        <w:contextualSpacing/>
        <w:rPr>
          <w:rFonts w:ascii="Arial" w:hAnsi="Arial" w:cs="Arial"/>
        </w:rPr>
      </w:pPr>
      <w:r w:rsidRPr="00C10391">
        <w:rPr>
          <w:rFonts w:ascii="Arial" w:hAnsi="Arial" w:cs="Arial"/>
        </w:rPr>
        <w:t xml:space="preserve">         </w:t>
      </w:r>
      <w:proofErr w:type="gramStart"/>
      <w:r w:rsidRPr="00C10391">
        <w:rPr>
          <w:rFonts w:ascii="Arial" w:hAnsi="Arial" w:cs="Arial"/>
        </w:rPr>
        <w:t>reading</w:t>
      </w:r>
      <w:proofErr w:type="gramEnd"/>
      <w:r w:rsidRPr="00C10391">
        <w:rPr>
          <w:rFonts w:ascii="Arial" w:hAnsi="Arial" w:cs="Arial"/>
        </w:rPr>
        <w:t xml:space="preserve"> ability.                                                                                             (2 marks)</w:t>
      </w:r>
    </w:p>
    <w:p w14:paraId="0AD7CA13" w14:textId="77777777" w:rsidR="00D15D2C" w:rsidRPr="00C10391" w:rsidRDefault="00D15D2C" w:rsidP="00C10391">
      <w:pPr>
        <w:tabs>
          <w:tab w:val="left" w:pos="5360"/>
        </w:tabs>
        <w:spacing w:line="276" w:lineRule="auto"/>
        <w:ind w:left="720" w:hanging="720"/>
        <w:rPr>
          <w:rFonts w:ascii="Arial" w:hAnsi="Arial" w:cs="Arial"/>
        </w:rPr>
      </w:pPr>
    </w:p>
    <w:p w14:paraId="136FF294" w14:textId="570FA467" w:rsidR="00D15D2C" w:rsidRPr="00C10391" w:rsidRDefault="00D15D2C" w:rsidP="00CF70B3">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________________________________________________________________________________________________________________________________________</w:t>
      </w:r>
    </w:p>
    <w:p w14:paraId="1A7A7DEA" w14:textId="6A865F09"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83D36D9" w14:textId="45382D48" w:rsidR="00D15D2C" w:rsidRPr="00C10391" w:rsidRDefault="00D15D2C" w:rsidP="00CF70B3">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w:t>
      </w:r>
    </w:p>
    <w:bookmarkEnd w:id="113"/>
    <w:p w14:paraId="41D90A94" w14:textId="77777777" w:rsidR="00746A60" w:rsidRDefault="00746A60" w:rsidP="00C10391">
      <w:pPr>
        <w:spacing w:line="276" w:lineRule="auto"/>
        <w:rPr>
          <w:ins w:id="133" w:author="EDWARDS Natalie [Narrogin Senior High School]" w:date="2021-04-27T16:29:00Z"/>
          <w:rFonts w:ascii="Arial" w:hAnsi="Arial" w:cs="Arial"/>
          <w:b/>
        </w:rPr>
      </w:pPr>
    </w:p>
    <w:p w14:paraId="27B9CEE7" w14:textId="77777777" w:rsidR="00746A60" w:rsidRDefault="00746A60" w:rsidP="00C10391">
      <w:pPr>
        <w:spacing w:line="276" w:lineRule="auto"/>
        <w:rPr>
          <w:ins w:id="134" w:author="EDWARDS Natalie [Narrogin Senior High School]" w:date="2021-04-27T16:29:00Z"/>
          <w:rFonts w:ascii="Arial" w:hAnsi="Arial" w:cs="Arial"/>
          <w:b/>
        </w:rPr>
      </w:pPr>
    </w:p>
    <w:p w14:paraId="43345CE5" w14:textId="77777777" w:rsidR="00746A60" w:rsidRDefault="00746A60" w:rsidP="00C10391">
      <w:pPr>
        <w:spacing w:line="276" w:lineRule="auto"/>
        <w:rPr>
          <w:ins w:id="135" w:author="EDWARDS Natalie [Narrogin Senior High School]" w:date="2021-04-27T16:29:00Z"/>
          <w:rFonts w:ascii="Arial" w:hAnsi="Arial" w:cs="Arial"/>
          <w:b/>
        </w:rPr>
      </w:pPr>
    </w:p>
    <w:p w14:paraId="484E94E6" w14:textId="77777777" w:rsidR="00746A60" w:rsidRDefault="00746A60" w:rsidP="00C10391">
      <w:pPr>
        <w:spacing w:line="276" w:lineRule="auto"/>
        <w:rPr>
          <w:ins w:id="136" w:author="EDWARDS Natalie [Narrogin Senior High School]" w:date="2021-04-27T16:29:00Z"/>
          <w:rFonts w:ascii="Arial" w:hAnsi="Arial" w:cs="Arial"/>
          <w:b/>
        </w:rPr>
      </w:pPr>
    </w:p>
    <w:p w14:paraId="08A59BF8" w14:textId="57754115" w:rsidR="00D15D2C" w:rsidRPr="00C10391" w:rsidRDefault="00D15D2C" w:rsidP="00C10391">
      <w:pPr>
        <w:spacing w:line="276" w:lineRule="auto"/>
        <w:rPr>
          <w:rFonts w:ascii="Arial" w:hAnsi="Arial" w:cs="Arial"/>
          <w:b/>
        </w:rPr>
      </w:pPr>
      <w:r w:rsidRPr="00C10391">
        <w:rPr>
          <w:rFonts w:ascii="Arial" w:hAnsi="Arial" w:cs="Arial"/>
          <w:b/>
        </w:rPr>
        <w:t>Question 9</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(14 marks)</w:t>
      </w:r>
    </w:p>
    <w:p w14:paraId="545D3423" w14:textId="77777777" w:rsidR="00D15D2C" w:rsidRPr="00C10391" w:rsidRDefault="00D15D2C" w:rsidP="00C10391">
      <w:pPr>
        <w:pStyle w:val="13marks"/>
        <w:spacing w:line="276" w:lineRule="auto"/>
        <w:contextualSpacing/>
        <w:jc w:val="left"/>
        <w:rPr>
          <w:rFonts w:cs="Arial"/>
          <w:szCs w:val="24"/>
        </w:rPr>
      </w:pPr>
    </w:p>
    <w:p w14:paraId="16A601A7" w14:textId="77777777" w:rsidR="00D15D2C" w:rsidRPr="00C10391" w:rsidRDefault="00D15D2C" w:rsidP="00C10391">
      <w:pPr>
        <w:pStyle w:val="13marks"/>
        <w:spacing w:after="0" w:line="276" w:lineRule="auto"/>
        <w:jc w:val="left"/>
        <w:rPr>
          <w:rFonts w:cs="Arial"/>
          <w:szCs w:val="24"/>
        </w:rPr>
      </w:pPr>
      <w:r w:rsidRPr="00C10391">
        <w:rPr>
          <w:rFonts w:cs="Arial"/>
          <w:szCs w:val="24"/>
        </w:rPr>
        <w:t xml:space="preserve">(a)     Popular Australian research on the formation of adolescent groups suggests that </w:t>
      </w:r>
    </w:p>
    <w:p w14:paraId="799A1C76" w14:textId="77777777" w:rsidR="00D15D2C" w:rsidRPr="00C10391" w:rsidRDefault="00D15D2C" w:rsidP="00C10391">
      <w:pPr>
        <w:pStyle w:val="13marks"/>
        <w:spacing w:after="0" w:line="276" w:lineRule="auto"/>
        <w:jc w:val="left"/>
        <w:rPr>
          <w:rFonts w:cs="Arial"/>
          <w:szCs w:val="24"/>
        </w:rPr>
      </w:pPr>
      <w:r w:rsidRPr="00C10391">
        <w:rPr>
          <w:rFonts w:cs="Arial"/>
          <w:szCs w:val="24"/>
        </w:rPr>
        <w:t xml:space="preserve">         </w:t>
      </w:r>
      <w:proofErr w:type="gramStart"/>
      <w:r w:rsidRPr="00C10391">
        <w:rPr>
          <w:rFonts w:cs="Arial"/>
          <w:szCs w:val="24"/>
        </w:rPr>
        <w:t>peer</w:t>
      </w:r>
      <w:proofErr w:type="gramEnd"/>
      <w:r w:rsidRPr="00C10391">
        <w:rPr>
          <w:rFonts w:cs="Arial"/>
          <w:szCs w:val="24"/>
        </w:rPr>
        <w:t xml:space="preserve"> groups change over time and move through a number of distinct stages.</w:t>
      </w:r>
    </w:p>
    <w:p w14:paraId="2842CEEF" w14:textId="77777777" w:rsidR="00D15D2C" w:rsidRPr="00C10391" w:rsidRDefault="00D15D2C" w:rsidP="00C10391">
      <w:pPr>
        <w:spacing w:line="276" w:lineRule="auto"/>
        <w:rPr>
          <w:rFonts w:ascii="Arial" w:hAnsi="Arial" w:cs="Arial"/>
        </w:rPr>
      </w:pPr>
      <w:bookmarkStart w:id="137" w:name="_Hlk61025738"/>
    </w:p>
    <w:p w14:paraId="2609683D"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Identify the number of stages theorised in the research.                       (1 mark)</w:t>
      </w:r>
    </w:p>
    <w:p w14:paraId="51F0B597" w14:textId="77777777" w:rsidR="00D15D2C" w:rsidRPr="00C10391" w:rsidRDefault="00D15D2C" w:rsidP="00C10391">
      <w:pPr>
        <w:pStyle w:val="NoSpacing"/>
        <w:spacing w:line="276" w:lineRule="auto"/>
        <w:rPr>
          <w:rFonts w:ascii="Arial" w:hAnsi="Arial" w:cs="Arial"/>
        </w:rPr>
      </w:pPr>
      <w:bookmarkStart w:id="138" w:name="_Hlk29583024"/>
      <w:r w:rsidRPr="00C10391">
        <w:rPr>
          <w:rFonts w:ascii="Arial" w:hAnsi="Arial" w:cs="Arial"/>
        </w:rPr>
        <w:t xml:space="preserve">                        </w:t>
      </w:r>
    </w:p>
    <w:p w14:paraId="51D16CD1" w14:textId="7513241F"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w:t>
      </w:r>
      <w:bookmarkEnd w:id="138"/>
    </w:p>
    <w:p w14:paraId="6A487D31" w14:textId="77777777" w:rsidR="00D15D2C" w:rsidRPr="00C10391" w:rsidRDefault="00D15D2C" w:rsidP="00C10391">
      <w:pPr>
        <w:pStyle w:val="NoSpacing"/>
        <w:spacing w:line="276" w:lineRule="auto"/>
        <w:rPr>
          <w:rFonts w:ascii="Arial" w:hAnsi="Arial" w:cs="Arial"/>
        </w:rPr>
      </w:pPr>
    </w:p>
    <w:p w14:paraId="79F7B6E2" w14:textId="77777777" w:rsidR="00D15D2C" w:rsidRPr="00C10391" w:rsidRDefault="00D15D2C" w:rsidP="00C10391">
      <w:pPr>
        <w:pStyle w:val="NoSpacing"/>
        <w:tabs>
          <w:tab w:val="left" w:pos="709"/>
        </w:tabs>
        <w:spacing w:line="276" w:lineRule="auto"/>
        <w:rPr>
          <w:rFonts w:ascii="Arial" w:hAnsi="Arial" w:cs="Arial"/>
        </w:rPr>
      </w:pPr>
      <w:r w:rsidRPr="00C10391">
        <w:rPr>
          <w:rFonts w:ascii="Arial" w:hAnsi="Arial" w:cs="Arial"/>
        </w:rPr>
        <w:t xml:space="preserve">         ii.    At which stage does group membership require a degree of conformity </w:t>
      </w:r>
      <w:proofErr w:type="gramStart"/>
      <w:r w:rsidRPr="00C10391">
        <w:rPr>
          <w:rFonts w:ascii="Arial" w:hAnsi="Arial" w:cs="Arial"/>
        </w:rPr>
        <w:t>among</w:t>
      </w:r>
      <w:proofErr w:type="gramEnd"/>
      <w:r w:rsidRPr="00C10391">
        <w:rPr>
          <w:rFonts w:ascii="Arial" w:hAnsi="Arial" w:cs="Arial"/>
        </w:rPr>
        <w:t xml:space="preserve"> </w:t>
      </w:r>
    </w:p>
    <w:p w14:paraId="2F30067F" w14:textId="2C9E75E6"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members</w:t>
      </w:r>
      <w:proofErr w:type="gramEnd"/>
      <w:r w:rsidRPr="00C10391">
        <w:rPr>
          <w:rFonts w:ascii="Arial" w:hAnsi="Arial" w:cs="Arial"/>
        </w:rPr>
        <w:t>?</w:t>
      </w:r>
      <w:r w:rsidRPr="00C10391">
        <w:rPr>
          <w:rFonts w:ascii="Arial" w:hAnsi="Arial" w:cs="Arial"/>
        </w:rPr>
        <w:tab/>
      </w:r>
      <w:r w:rsidRPr="00C10391">
        <w:rPr>
          <w:rFonts w:ascii="Arial" w:hAnsi="Arial" w:cs="Arial"/>
        </w:rPr>
        <w:tab/>
      </w:r>
      <w:r w:rsidRPr="00C10391">
        <w:rPr>
          <w:rFonts w:ascii="Arial" w:hAnsi="Arial" w:cs="Arial"/>
        </w:rPr>
        <w:tab/>
        <w:t xml:space="preserve">                                                            </w:t>
      </w:r>
      <w:r w:rsidR="00913ACC">
        <w:rPr>
          <w:rFonts w:ascii="Arial" w:hAnsi="Arial" w:cs="Arial"/>
        </w:rPr>
        <w:t xml:space="preserve">   </w:t>
      </w:r>
      <w:r w:rsidRPr="00C10391">
        <w:rPr>
          <w:rFonts w:ascii="Arial" w:hAnsi="Arial" w:cs="Arial"/>
        </w:rPr>
        <w:t>(1 mark)</w:t>
      </w:r>
    </w:p>
    <w:p w14:paraId="6075FC7E" w14:textId="77777777" w:rsidR="00D15D2C" w:rsidRPr="00C10391" w:rsidRDefault="00D15D2C" w:rsidP="00C10391">
      <w:pPr>
        <w:spacing w:line="276" w:lineRule="auto"/>
        <w:contextualSpacing/>
        <w:rPr>
          <w:rFonts w:ascii="Arial" w:hAnsi="Arial" w:cs="Arial"/>
        </w:rPr>
      </w:pPr>
    </w:p>
    <w:p w14:paraId="0A551E98" w14:textId="7F69415F"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7E8366C3" w14:textId="77777777" w:rsidR="00D15D2C" w:rsidRPr="00C10391" w:rsidRDefault="00D15D2C" w:rsidP="00C10391">
      <w:pPr>
        <w:pStyle w:val="NoSpacing"/>
        <w:spacing w:line="276" w:lineRule="auto"/>
        <w:rPr>
          <w:rFonts w:ascii="Arial" w:hAnsi="Arial" w:cs="Arial"/>
        </w:rPr>
      </w:pPr>
    </w:p>
    <w:bookmarkEnd w:id="137"/>
    <w:p w14:paraId="120A33DD" w14:textId="77777777" w:rsidR="00D15D2C" w:rsidRPr="00C10391" w:rsidRDefault="00D15D2C" w:rsidP="00C10391">
      <w:pPr>
        <w:tabs>
          <w:tab w:val="left" w:pos="567"/>
          <w:tab w:val="left" w:pos="1134"/>
        </w:tabs>
        <w:spacing w:line="276" w:lineRule="auto"/>
        <w:rPr>
          <w:rFonts w:ascii="Arial" w:hAnsi="Arial" w:cs="Arial"/>
        </w:rPr>
      </w:pPr>
      <w:r w:rsidRPr="00C10391">
        <w:rPr>
          <w:rFonts w:ascii="Arial" w:hAnsi="Arial" w:cs="Arial"/>
        </w:rPr>
        <w:t xml:space="preserve">        iii.    Which stage is made up numerous couples that spend time together?                       </w:t>
      </w:r>
    </w:p>
    <w:p w14:paraId="2C7463DA" w14:textId="37EC8E95" w:rsidR="00D15D2C" w:rsidRPr="00C10391" w:rsidRDefault="00D15D2C" w:rsidP="00C10391">
      <w:pPr>
        <w:spacing w:line="276" w:lineRule="auto"/>
        <w:rPr>
          <w:rFonts w:ascii="Arial" w:hAnsi="Arial" w:cs="Arial"/>
        </w:rPr>
      </w:pPr>
      <w:r w:rsidRPr="00C10391">
        <w:rPr>
          <w:rFonts w:ascii="Arial" w:hAnsi="Arial" w:cs="Arial"/>
        </w:rPr>
        <w:t xml:space="preserve"> </w:t>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r>
      <w:r w:rsidRPr="00C10391">
        <w:rPr>
          <w:rFonts w:ascii="Arial" w:hAnsi="Arial" w:cs="Arial"/>
        </w:rPr>
        <w:tab/>
        <w:t xml:space="preserve">                                 </w:t>
      </w:r>
      <w:r w:rsidR="00913ACC">
        <w:rPr>
          <w:rFonts w:ascii="Arial" w:hAnsi="Arial" w:cs="Arial"/>
        </w:rPr>
        <w:t xml:space="preserve">        </w:t>
      </w:r>
      <w:r w:rsidRPr="00C10391">
        <w:rPr>
          <w:rFonts w:ascii="Arial" w:hAnsi="Arial" w:cs="Arial"/>
        </w:rPr>
        <w:t>(1 mark)</w:t>
      </w:r>
    </w:p>
    <w:p w14:paraId="4EA2AD6B" w14:textId="565FA51A"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51E3BD82" w14:textId="77777777" w:rsidR="00D15D2C" w:rsidRPr="00C10391" w:rsidRDefault="00D15D2C" w:rsidP="00C10391">
      <w:pPr>
        <w:pStyle w:val="NoSpacing"/>
        <w:spacing w:line="276" w:lineRule="auto"/>
        <w:rPr>
          <w:rFonts w:ascii="Arial" w:hAnsi="Arial" w:cs="Arial"/>
        </w:rPr>
      </w:pPr>
    </w:p>
    <w:p w14:paraId="28EA03B0"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iv.    During which stage does dating between adolescents occur?               (1 mark)     </w:t>
      </w:r>
    </w:p>
    <w:p w14:paraId="349C3A26"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
    <w:p w14:paraId="1C9AF924" w14:textId="19678D8B" w:rsidR="00D15D2C" w:rsidRPr="00C10391" w:rsidRDefault="00D15D2C" w:rsidP="00913ACC">
      <w:pPr>
        <w:pStyle w:val="NoSpacing"/>
        <w:spacing w:line="480" w:lineRule="auto"/>
        <w:ind w:left="425"/>
        <w:rPr>
          <w:rFonts w:ascii="Arial" w:hAnsi="Arial" w:cs="Arial"/>
        </w:rPr>
      </w:pPr>
      <w:r w:rsidRPr="00C10391">
        <w:rPr>
          <w:rFonts w:ascii="Arial" w:hAnsi="Arial" w:cs="Arial"/>
        </w:rPr>
        <w:t>____________________________________________________________________</w:t>
      </w:r>
    </w:p>
    <w:p w14:paraId="0054AA41" w14:textId="77777777" w:rsidR="00D15D2C" w:rsidRPr="00C10391" w:rsidRDefault="00D15D2C" w:rsidP="00C10391">
      <w:pPr>
        <w:pStyle w:val="NoSpacing"/>
        <w:spacing w:line="276" w:lineRule="auto"/>
        <w:rPr>
          <w:rFonts w:ascii="Arial" w:hAnsi="Arial" w:cs="Arial"/>
        </w:rPr>
      </w:pPr>
    </w:p>
    <w:p w14:paraId="4B1440BA" w14:textId="77777777" w:rsidR="00D15D2C" w:rsidRPr="00C10391" w:rsidRDefault="00D15D2C" w:rsidP="00C10391">
      <w:pPr>
        <w:spacing w:line="276" w:lineRule="auto"/>
        <w:ind w:left="720" w:hanging="720"/>
        <w:rPr>
          <w:rFonts w:ascii="Arial" w:hAnsi="Arial" w:cs="Arial"/>
        </w:rPr>
      </w:pPr>
      <w:r w:rsidRPr="00C10391">
        <w:rPr>
          <w:rFonts w:ascii="Arial" w:hAnsi="Arial" w:cs="Arial"/>
        </w:rPr>
        <w:t xml:space="preserve">(b)     Provide </w:t>
      </w:r>
      <w:r w:rsidRPr="00C10391">
        <w:rPr>
          <w:rFonts w:ascii="Arial" w:hAnsi="Arial" w:cs="Arial"/>
          <w:b/>
          <w:bCs/>
        </w:rPr>
        <w:t>two</w:t>
      </w:r>
      <w:r w:rsidRPr="00C10391">
        <w:rPr>
          <w:rFonts w:ascii="Arial" w:hAnsi="Arial" w:cs="Arial"/>
        </w:rPr>
        <w:t xml:space="preserve"> reasons why bullying is a form of anti-social behaviour.         (2 marks)</w:t>
      </w:r>
    </w:p>
    <w:p w14:paraId="6303F37D" w14:textId="77777777" w:rsidR="00D15D2C" w:rsidRPr="00C10391" w:rsidRDefault="00D15D2C" w:rsidP="00C10391">
      <w:pPr>
        <w:spacing w:line="276" w:lineRule="auto"/>
        <w:ind w:left="720" w:hanging="720"/>
        <w:rPr>
          <w:rFonts w:ascii="Arial" w:hAnsi="Arial" w:cs="Arial"/>
        </w:rPr>
      </w:pPr>
    </w:p>
    <w:p w14:paraId="29A0FB6C" w14:textId="63A58481"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One: ____________________________________________________________________</w:t>
      </w:r>
    </w:p>
    <w:p w14:paraId="1FDA1F20" w14:textId="5FD92F37"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____________________________________________________________________</w:t>
      </w:r>
    </w:p>
    <w:p w14:paraId="0DE8CDA5" w14:textId="77777777" w:rsidR="00D15D2C" w:rsidRPr="00C10391" w:rsidRDefault="00D15D2C" w:rsidP="00913ACC">
      <w:pPr>
        <w:pStyle w:val="04Sec2Examqn"/>
        <w:tabs>
          <w:tab w:val="clear" w:pos="10206"/>
        </w:tabs>
        <w:spacing w:before="0" w:after="0" w:line="480" w:lineRule="auto"/>
        <w:ind w:left="425" w:firstLine="0"/>
        <w:contextualSpacing/>
        <w:jc w:val="left"/>
        <w:rPr>
          <w:rFonts w:cs="Arial"/>
          <w:b w:val="0"/>
          <w:szCs w:val="24"/>
        </w:rPr>
      </w:pPr>
    </w:p>
    <w:p w14:paraId="3725DD34" w14:textId="29F52F77" w:rsidR="00D15D2C" w:rsidRPr="00C10391" w:rsidRDefault="00D15D2C" w:rsidP="00913ACC">
      <w:pPr>
        <w:pStyle w:val="04Sec2Examqn"/>
        <w:tabs>
          <w:tab w:val="clear" w:pos="10206"/>
          <w:tab w:val="right" w:pos="8640"/>
        </w:tabs>
        <w:spacing w:before="0" w:after="0" w:line="480" w:lineRule="auto"/>
        <w:ind w:left="425" w:firstLine="0"/>
        <w:rPr>
          <w:rFonts w:cs="Arial"/>
          <w:b w:val="0"/>
          <w:szCs w:val="24"/>
        </w:rPr>
      </w:pPr>
      <w:r w:rsidRPr="00C10391">
        <w:rPr>
          <w:rFonts w:cs="Arial"/>
          <w:b w:val="0"/>
          <w:szCs w:val="24"/>
        </w:rPr>
        <w:t>Two: ____________________________________________________________________</w:t>
      </w:r>
    </w:p>
    <w:p w14:paraId="42A3D873" w14:textId="3E2AC3F1" w:rsidR="00D15D2C" w:rsidRPr="00C10391" w:rsidRDefault="00D15D2C" w:rsidP="00913ACC">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2B3955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E74CAC0"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ab/>
      </w:r>
      <w:r w:rsidRPr="00C10391">
        <w:rPr>
          <w:rFonts w:cs="Arial"/>
          <w:b w:val="0"/>
          <w:szCs w:val="24"/>
        </w:rPr>
        <w:tab/>
      </w:r>
      <w:r w:rsidRPr="00C10391">
        <w:rPr>
          <w:rFonts w:cs="Arial"/>
          <w:b w:val="0"/>
          <w:szCs w:val="24"/>
        </w:rPr>
        <w:tab/>
      </w:r>
      <w:r w:rsidRPr="00C10391">
        <w:rPr>
          <w:rFonts w:cs="Arial"/>
          <w:b w:val="0"/>
          <w:szCs w:val="24"/>
        </w:rPr>
        <w:tab/>
      </w:r>
    </w:p>
    <w:p w14:paraId="4192FEA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FC8E47" w14:textId="77777777" w:rsidR="00913ACC" w:rsidRDefault="00913ACC" w:rsidP="00C10391">
      <w:pPr>
        <w:pStyle w:val="04Sec2Examqn"/>
        <w:tabs>
          <w:tab w:val="clear" w:pos="10206"/>
          <w:tab w:val="right" w:pos="8640"/>
        </w:tabs>
        <w:spacing w:line="276" w:lineRule="auto"/>
        <w:ind w:firstLine="0"/>
        <w:contextualSpacing/>
        <w:rPr>
          <w:rFonts w:cs="Arial"/>
          <w:b w:val="0"/>
          <w:szCs w:val="24"/>
        </w:rPr>
      </w:pPr>
    </w:p>
    <w:p w14:paraId="244F1A48" w14:textId="09ABDAFB" w:rsidR="00D15D2C" w:rsidRPr="00C10391" w:rsidRDefault="00D15D2C" w:rsidP="00C10391">
      <w:pPr>
        <w:pStyle w:val="04Sec2Examqn"/>
        <w:tabs>
          <w:tab w:val="clear" w:pos="10206"/>
          <w:tab w:val="right" w:pos="8640"/>
        </w:tabs>
        <w:spacing w:line="276" w:lineRule="auto"/>
        <w:ind w:firstLine="0"/>
        <w:contextualSpacing/>
        <w:rPr>
          <w:rFonts w:cs="Arial"/>
          <w:b w:val="0"/>
          <w:szCs w:val="24"/>
        </w:rPr>
      </w:pPr>
      <w:r w:rsidRPr="00C10391">
        <w:rPr>
          <w:rFonts w:cs="Arial"/>
          <w:szCs w:val="24"/>
        </w:rPr>
        <w:t xml:space="preserve">Question 9 </w:t>
      </w:r>
      <w:r w:rsidRPr="00C10391">
        <w:rPr>
          <w:rFonts w:cs="Arial"/>
          <w:b w:val="0"/>
          <w:szCs w:val="24"/>
        </w:rPr>
        <w:t>(continued)</w:t>
      </w:r>
    </w:p>
    <w:p w14:paraId="09B0061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r w:rsidRPr="00C10391">
        <w:rPr>
          <w:rFonts w:cs="Arial"/>
          <w:b w:val="0"/>
          <w:szCs w:val="24"/>
        </w:rPr>
        <w:tab/>
        <w:t xml:space="preserve">                  </w:t>
      </w:r>
    </w:p>
    <w:p w14:paraId="40E744BA" w14:textId="77777777" w:rsidR="00D15D2C" w:rsidRPr="00C10391" w:rsidRDefault="00D15D2C" w:rsidP="00C10391">
      <w:pPr>
        <w:pStyle w:val="04Sec2Examqn"/>
        <w:tabs>
          <w:tab w:val="clear" w:pos="10206"/>
        </w:tabs>
        <w:spacing w:line="276" w:lineRule="auto"/>
        <w:ind w:left="560" w:hanging="560"/>
        <w:contextualSpacing/>
        <w:jc w:val="left"/>
        <w:rPr>
          <w:rFonts w:cs="Arial"/>
          <w:b w:val="0"/>
          <w:szCs w:val="24"/>
        </w:rPr>
      </w:pPr>
      <w:r w:rsidRPr="00C10391">
        <w:rPr>
          <w:rFonts w:cs="Arial"/>
          <w:b w:val="0"/>
          <w:szCs w:val="24"/>
        </w:rPr>
        <w:t xml:space="preserve">(c)     </w:t>
      </w:r>
      <w:r w:rsidRPr="00C10391">
        <w:rPr>
          <w:rFonts w:cs="Arial"/>
          <w:b w:val="0"/>
          <w:szCs w:val="24"/>
        </w:rPr>
        <w:tab/>
        <w:t xml:space="preserve">Outline </w:t>
      </w:r>
      <w:r w:rsidRPr="00C10391">
        <w:rPr>
          <w:rFonts w:cs="Arial"/>
          <w:bCs w:val="0"/>
          <w:szCs w:val="24"/>
        </w:rPr>
        <w:t>two</w:t>
      </w:r>
      <w:r w:rsidRPr="00C10391">
        <w:rPr>
          <w:rFonts w:cs="Arial"/>
          <w:b w:val="0"/>
          <w:szCs w:val="24"/>
        </w:rPr>
        <w:t xml:space="preserve"> characteristics of pro-social behaviour.                                   (2 marks)</w:t>
      </w:r>
    </w:p>
    <w:p w14:paraId="03446446"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71C77697" w14:textId="4F18C448" w:rsidR="00BD4410" w:rsidRPr="00C10391" w:rsidRDefault="00D15D2C" w:rsidP="00BD4410">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6821750F" w14:textId="2328D38C" w:rsidR="00D15D2C" w:rsidRPr="00BD4410" w:rsidRDefault="00D15D2C" w:rsidP="00BD4410">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r w:rsidR="00BD4410" w:rsidRPr="00C10391">
        <w:rPr>
          <w:rFonts w:cs="Arial"/>
          <w:b w:val="0"/>
          <w:bCs w:val="0"/>
          <w:szCs w:val="24"/>
        </w:rPr>
        <w:t>_</w:t>
      </w:r>
    </w:p>
    <w:p w14:paraId="6F3A6BAE" w14:textId="506180AF" w:rsidR="00BD4410" w:rsidRPr="00C10391" w:rsidRDefault="00D15D2C" w:rsidP="00BD4410">
      <w:pPr>
        <w:pStyle w:val="04Sec2Examqn"/>
        <w:numPr>
          <w:ilvl w:val="0"/>
          <w:numId w:val="4"/>
        </w:numPr>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w:t>
      </w:r>
    </w:p>
    <w:p w14:paraId="2F41E467" w14:textId="042ED9A6" w:rsidR="00D15D2C" w:rsidRPr="00C10391" w:rsidRDefault="00D15D2C" w:rsidP="00BD4410">
      <w:pPr>
        <w:pStyle w:val="04Sec2Examqn"/>
        <w:spacing w:before="0" w:after="0" w:line="480" w:lineRule="auto"/>
        <w:ind w:left="425" w:firstLine="0"/>
        <w:contextualSpacing/>
        <w:jc w:val="left"/>
        <w:rPr>
          <w:rFonts w:cs="Arial"/>
          <w:b w:val="0"/>
          <w:bCs w:val="0"/>
          <w:szCs w:val="24"/>
        </w:rPr>
      </w:pPr>
      <w:r w:rsidRPr="00C10391">
        <w:rPr>
          <w:rFonts w:cs="Arial"/>
          <w:b w:val="0"/>
          <w:bCs w:val="0"/>
          <w:szCs w:val="24"/>
        </w:rPr>
        <w:t>____________________________________________________________________</w:t>
      </w:r>
    </w:p>
    <w:p w14:paraId="0DE4165E"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023ACA8D"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247931C1"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(d)     Empathy is one aspect of pro-social behaviour that is believed to be a motivation </w:t>
      </w:r>
    </w:p>
    <w:p w14:paraId="58768B3C" w14:textId="77777777" w:rsidR="00D15D2C" w:rsidRPr="00C10391" w:rsidRDefault="00D15D2C" w:rsidP="00C10391">
      <w:pPr>
        <w:pStyle w:val="NoSpacing"/>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for</w:t>
      </w:r>
      <w:proofErr w:type="gramEnd"/>
      <w:r w:rsidRPr="00C10391">
        <w:rPr>
          <w:rFonts w:ascii="Arial" w:hAnsi="Arial" w:cs="Arial"/>
        </w:rPr>
        <w:t xml:space="preserve"> people to help others.</w:t>
      </w:r>
      <w:r w:rsidRPr="00C10391">
        <w:rPr>
          <w:rFonts w:ascii="Arial" w:hAnsi="Arial" w:cs="Arial"/>
        </w:rPr>
        <w:tab/>
      </w:r>
      <w:r w:rsidRPr="00C10391">
        <w:rPr>
          <w:rFonts w:ascii="Arial" w:hAnsi="Arial" w:cs="Arial"/>
        </w:rPr>
        <w:tab/>
        <w:t xml:space="preserve">  </w:t>
      </w:r>
    </w:p>
    <w:p w14:paraId="56C870A3" w14:textId="77777777" w:rsidR="00D15D2C" w:rsidRPr="00C10391" w:rsidRDefault="00D15D2C" w:rsidP="00C10391">
      <w:pPr>
        <w:pStyle w:val="NoSpacing"/>
        <w:spacing w:line="276" w:lineRule="auto"/>
        <w:rPr>
          <w:rFonts w:ascii="Arial" w:hAnsi="Arial" w:cs="Arial"/>
        </w:rPr>
      </w:pPr>
    </w:p>
    <w:p w14:paraId="6295F002"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spellStart"/>
      <w:r w:rsidRPr="00C10391">
        <w:rPr>
          <w:rFonts w:ascii="Arial" w:hAnsi="Arial" w:cs="Arial"/>
        </w:rPr>
        <w:t>i</w:t>
      </w:r>
      <w:proofErr w:type="spellEnd"/>
      <w:r w:rsidRPr="00C10391">
        <w:rPr>
          <w:rFonts w:ascii="Arial" w:hAnsi="Arial" w:cs="Arial"/>
        </w:rPr>
        <w:t xml:space="preserve">.     Using an example, describe the term ‘empathy’ and explain how it could lead </w:t>
      </w:r>
    </w:p>
    <w:p w14:paraId="2D2571EA" w14:textId="77777777" w:rsidR="00D15D2C" w:rsidRPr="00C10391" w:rsidRDefault="00D15D2C" w:rsidP="00C10391">
      <w:pPr>
        <w:spacing w:line="276" w:lineRule="auto"/>
        <w:rPr>
          <w:rFonts w:ascii="Arial" w:hAnsi="Arial" w:cs="Arial"/>
        </w:rPr>
      </w:pPr>
      <w:r w:rsidRPr="00C10391">
        <w:rPr>
          <w:rFonts w:ascii="Arial" w:hAnsi="Arial" w:cs="Arial"/>
        </w:rPr>
        <w:t xml:space="preserve">                </w:t>
      </w:r>
      <w:proofErr w:type="gramStart"/>
      <w:r w:rsidRPr="00C10391">
        <w:rPr>
          <w:rFonts w:ascii="Arial" w:hAnsi="Arial" w:cs="Arial"/>
        </w:rPr>
        <w:t>someone</w:t>
      </w:r>
      <w:proofErr w:type="gramEnd"/>
      <w:r w:rsidRPr="00C10391">
        <w:rPr>
          <w:rFonts w:ascii="Arial" w:hAnsi="Arial" w:cs="Arial"/>
        </w:rPr>
        <w:t xml:space="preserve"> to want to help another person.                                            (3 marks)</w:t>
      </w:r>
    </w:p>
    <w:p w14:paraId="083CCA24" w14:textId="77777777" w:rsidR="00BD4410" w:rsidRDefault="00BD4410" w:rsidP="00BD4410">
      <w:pPr>
        <w:pStyle w:val="NoSpacing"/>
        <w:spacing w:line="480" w:lineRule="auto"/>
        <w:ind w:left="425"/>
        <w:rPr>
          <w:rFonts w:ascii="Arial" w:hAnsi="Arial" w:cs="Arial"/>
        </w:rPr>
      </w:pPr>
    </w:p>
    <w:p w14:paraId="7EA28BCF" w14:textId="261DB39F" w:rsidR="00BD4410" w:rsidRPr="00C10391" w:rsidRDefault="00D15D2C" w:rsidP="00BD4410">
      <w:pPr>
        <w:pStyle w:val="NoSpacing"/>
        <w:spacing w:line="480" w:lineRule="auto"/>
        <w:ind w:left="425"/>
        <w:rPr>
          <w:rFonts w:cs="Arial"/>
          <w:b/>
        </w:rPr>
      </w:pPr>
      <w:r w:rsidRPr="00C10391">
        <w:rPr>
          <w:rFonts w:ascii="Arial" w:hAnsi="Arial" w:cs="Arial"/>
        </w:rPr>
        <w:t>____________________________________________________________________</w:t>
      </w:r>
    </w:p>
    <w:p w14:paraId="279763D6" w14:textId="39AD9AFB"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AFFAEAC" w14:textId="5D28778E"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3E10E910" w14:textId="3A049D55"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Start w:id="139" w:name="_Hlk61030723"/>
    </w:p>
    <w:p w14:paraId="41CE66E9" w14:textId="777C7C1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Start w:id="140" w:name="_Hlk61030748"/>
      <w:bookmarkEnd w:id="139"/>
    </w:p>
    <w:p w14:paraId="35EB5361" w14:textId="1B53CFEA"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40"/>
    </w:p>
    <w:p w14:paraId="027841AF" w14:textId="795C0C3C" w:rsidR="00D15D2C"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5A7C930A" w14:textId="77777777" w:rsidR="00D15D2C" w:rsidRPr="00C10391" w:rsidRDefault="00D15D2C" w:rsidP="00C10391">
      <w:pPr>
        <w:pStyle w:val="NoSpacing"/>
        <w:spacing w:line="276" w:lineRule="auto"/>
        <w:rPr>
          <w:rFonts w:ascii="Arial" w:hAnsi="Arial" w:cs="Arial"/>
        </w:rPr>
      </w:pPr>
    </w:p>
    <w:p w14:paraId="7821D6E0" w14:textId="77777777" w:rsidR="00D15D2C" w:rsidRPr="00C10391" w:rsidRDefault="00D15D2C" w:rsidP="00C10391">
      <w:pPr>
        <w:pStyle w:val="NoSpacing"/>
        <w:spacing w:line="276" w:lineRule="auto"/>
        <w:rPr>
          <w:rFonts w:ascii="Arial" w:hAnsi="Arial" w:cs="Arial"/>
        </w:rPr>
      </w:pPr>
    </w:p>
    <w:p w14:paraId="453D43F7" w14:textId="77777777" w:rsidR="00D15D2C" w:rsidRPr="00C10391" w:rsidRDefault="00D15D2C" w:rsidP="00C10391">
      <w:pPr>
        <w:pStyle w:val="NoSpacing"/>
        <w:spacing w:line="276" w:lineRule="auto"/>
        <w:rPr>
          <w:rFonts w:ascii="Arial" w:hAnsi="Arial" w:cs="Arial"/>
        </w:rPr>
      </w:pPr>
    </w:p>
    <w:p w14:paraId="5A65267B" w14:textId="77777777" w:rsidR="00D15D2C" w:rsidRPr="00C10391" w:rsidRDefault="00D15D2C" w:rsidP="00C10391">
      <w:pPr>
        <w:pStyle w:val="NoSpacing"/>
        <w:spacing w:line="276" w:lineRule="auto"/>
        <w:rPr>
          <w:rFonts w:ascii="Arial" w:hAnsi="Arial" w:cs="Arial"/>
        </w:rPr>
      </w:pPr>
    </w:p>
    <w:p w14:paraId="75822F05" w14:textId="77777777" w:rsidR="00D15D2C" w:rsidRPr="00C10391" w:rsidRDefault="00D15D2C" w:rsidP="00C10391">
      <w:pPr>
        <w:pStyle w:val="NoSpacing"/>
        <w:spacing w:line="276" w:lineRule="auto"/>
        <w:rPr>
          <w:rFonts w:ascii="Arial" w:hAnsi="Arial" w:cs="Arial"/>
        </w:rPr>
      </w:pPr>
    </w:p>
    <w:p w14:paraId="1E52DA10" w14:textId="77777777" w:rsidR="00D15D2C" w:rsidRPr="00C10391" w:rsidRDefault="00D15D2C" w:rsidP="00C10391">
      <w:pPr>
        <w:pStyle w:val="NoSpacing"/>
        <w:spacing w:line="276" w:lineRule="auto"/>
        <w:rPr>
          <w:rFonts w:ascii="Arial" w:hAnsi="Arial" w:cs="Arial"/>
        </w:rPr>
      </w:pPr>
    </w:p>
    <w:p w14:paraId="6B846C67" w14:textId="77777777" w:rsidR="00D15D2C" w:rsidRPr="00C10391" w:rsidRDefault="00D15D2C" w:rsidP="00C10391">
      <w:pPr>
        <w:pStyle w:val="NoSpacing"/>
        <w:spacing w:line="276" w:lineRule="auto"/>
        <w:rPr>
          <w:rFonts w:ascii="Arial" w:hAnsi="Arial" w:cs="Arial"/>
        </w:rPr>
      </w:pPr>
    </w:p>
    <w:p w14:paraId="523FAE64" w14:textId="77777777" w:rsidR="00D15D2C" w:rsidRPr="00C10391" w:rsidRDefault="00D15D2C" w:rsidP="00C10391">
      <w:pPr>
        <w:pStyle w:val="NoSpacing"/>
        <w:spacing w:line="276" w:lineRule="auto"/>
        <w:rPr>
          <w:rFonts w:ascii="Arial" w:hAnsi="Arial" w:cs="Arial"/>
        </w:rPr>
      </w:pPr>
    </w:p>
    <w:p w14:paraId="70121FA5" w14:textId="77777777" w:rsidR="00D15D2C" w:rsidRPr="00C10391" w:rsidRDefault="00D15D2C" w:rsidP="00C10391">
      <w:pPr>
        <w:pStyle w:val="NoSpacing"/>
        <w:spacing w:line="276" w:lineRule="auto"/>
        <w:rPr>
          <w:rFonts w:ascii="Arial" w:hAnsi="Arial" w:cs="Arial"/>
        </w:rPr>
      </w:pPr>
    </w:p>
    <w:p w14:paraId="0254FDAC" w14:textId="77777777" w:rsidR="00D15D2C" w:rsidRPr="00C10391" w:rsidRDefault="00D15D2C" w:rsidP="00C10391">
      <w:pPr>
        <w:pStyle w:val="NoSpacing"/>
        <w:spacing w:line="276" w:lineRule="auto"/>
        <w:rPr>
          <w:rFonts w:ascii="Arial" w:hAnsi="Arial" w:cs="Arial"/>
        </w:rPr>
      </w:pPr>
    </w:p>
    <w:p w14:paraId="6874FD05" w14:textId="77777777" w:rsidR="00BD4410" w:rsidRDefault="00BD4410" w:rsidP="00C10391">
      <w:pPr>
        <w:pStyle w:val="04Sec2Examqn"/>
        <w:tabs>
          <w:tab w:val="clear" w:pos="10206"/>
          <w:tab w:val="right" w:pos="8640"/>
        </w:tabs>
        <w:spacing w:line="276" w:lineRule="auto"/>
        <w:ind w:firstLine="0"/>
        <w:contextualSpacing/>
        <w:rPr>
          <w:rFonts w:cs="Arial"/>
          <w:szCs w:val="24"/>
        </w:rPr>
      </w:pPr>
    </w:p>
    <w:p w14:paraId="56E8C600" w14:textId="5B4E5DE5" w:rsidR="00D15D2C" w:rsidRPr="00C10391" w:rsidRDefault="00D15D2C" w:rsidP="00C10391">
      <w:pPr>
        <w:pStyle w:val="04Sec2Examqn"/>
        <w:tabs>
          <w:tab w:val="clear" w:pos="10206"/>
          <w:tab w:val="right" w:pos="8640"/>
        </w:tabs>
        <w:spacing w:line="276" w:lineRule="auto"/>
        <w:ind w:firstLine="0"/>
        <w:contextualSpacing/>
        <w:rPr>
          <w:rFonts w:cs="Arial"/>
          <w:b w:val="0"/>
          <w:szCs w:val="24"/>
        </w:rPr>
      </w:pPr>
      <w:r w:rsidRPr="00C10391">
        <w:rPr>
          <w:rFonts w:cs="Arial"/>
          <w:szCs w:val="24"/>
        </w:rPr>
        <w:t xml:space="preserve">Question 9 </w:t>
      </w:r>
      <w:r w:rsidRPr="00C10391">
        <w:rPr>
          <w:rFonts w:cs="Arial"/>
          <w:b w:val="0"/>
          <w:szCs w:val="24"/>
        </w:rPr>
        <w:t>(continued)</w:t>
      </w:r>
    </w:p>
    <w:p w14:paraId="3B00DD7E" w14:textId="77777777" w:rsidR="00D15D2C" w:rsidRPr="00C10391" w:rsidRDefault="00D15D2C" w:rsidP="00C10391">
      <w:pPr>
        <w:pStyle w:val="NoSpacing"/>
        <w:spacing w:line="276" w:lineRule="auto"/>
        <w:rPr>
          <w:rFonts w:ascii="Arial" w:hAnsi="Arial" w:cs="Arial"/>
        </w:rPr>
      </w:pPr>
    </w:p>
    <w:p w14:paraId="2B3E0F67"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ii.    Vincent is 3-months-old and cries when he requires his needs to be met. </w:t>
      </w:r>
    </w:p>
    <w:p w14:paraId="06E1BA16" w14:textId="77777777" w:rsidR="00D15D2C" w:rsidRPr="00C10391" w:rsidRDefault="00D15D2C" w:rsidP="00C10391">
      <w:pPr>
        <w:spacing w:line="276" w:lineRule="auto"/>
        <w:contextualSpacing/>
        <w:rPr>
          <w:rFonts w:ascii="Arial" w:hAnsi="Arial" w:cs="Arial"/>
        </w:rPr>
      </w:pPr>
      <w:r w:rsidRPr="00C10391">
        <w:rPr>
          <w:rFonts w:ascii="Arial" w:hAnsi="Arial" w:cs="Arial"/>
        </w:rPr>
        <w:t xml:space="preserve">                Explain why his survival is partially dependent on his primary caregiver having </w:t>
      </w:r>
    </w:p>
    <w:p w14:paraId="1CACA567" w14:textId="1CCBB20A" w:rsidR="00D15D2C" w:rsidRPr="00C10391" w:rsidRDefault="00D15D2C" w:rsidP="00C10391">
      <w:pPr>
        <w:spacing w:line="276" w:lineRule="auto"/>
        <w:contextualSpacing/>
        <w:rPr>
          <w:rFonts w:ascii="Arial" w:hAnsi="Arial" w:cs="Arial"/>
        </w:rPr>
      </w:pPr>
      <w:r w:rsidRPr="00C10391">
        <w:rPr>
          <w:rFonts w:ascii="Arial" w:hAnsi="Arial" w:cs="Arial"/>
        </w:rPr>
        <w:t xml:space="preserve">                </w:t>
      </w:r>
      <w:proofErr w:type="gramStart"/>
      <w:r w:rsidRPr="00C10391">
        <w:rPr>
          <w:rFonts w:ascii="Arial" w:hAnsi="Arial" w:cs="Arial"/>
        </w:rPr>
        <w:t>the</w:t>
      </w:r>
      <w:proofErr w:type="gramEnd"/>
      <w:r w:rsidRPr="00C10391">
        <w:rPr>
          <w:rFonts w:ascii="Arial" w:hAnsi="Arial" w:cs="Arial"/>
        </w:rPr>
        <w:t xml:space="preserve"> ability to feel empathy.</w:t>
      </w:r>
      <w:r w:rsidRPr="00C10391">
        <w:rPr>
          <w:rFonts w:ascii="Arial" w:hAnsi="Arial" w:cs="Arial"/>
        </w:rPr>
        <w:tab/>
      </w:r>
      <w:r w:rsidRPr="00C10391">
        <w:rPr>
          <w:rFonts w:ascii="Arial" w:hAnsi="Arial" w:cs="Arial"/>
        </w:rPr>
        <w:tab/>
        <w:t xml:space="preserve">                                                     (3 marks)</w:t>
      </w:r>
    </w:p>
    <w:p w14:paraId="06E9A735" w14:textId="77777777" w:rsidR="00BD4410" w:rsidRDefault="00BD4410" w:rsidP="00BD4410">
      <w:pPr>
        <w:pStyle w:val="04Sec2Examqn"/>
        <w:tabs>
          <w:tab w:val="clear" w:pos="10206"/>
          <w:tab w:val="right" w:pos="8640"/>
        </w:tabs>
        <w:spacing w:before="0" w:after="0" w:line="480" w:lineRule="auto"/>
        <w:ind w:firstLine="0"/>
        <w:contextualSpacing/>
        <w:rPr>
          <w:rFonts w:cs="Arial"/>
          <w:b w:val="0"/>
          <w:szCs w:val="24"/>
        </w:rPr>
      </w:pPr>
      <w:bookmarkStart w:id="141" w:name="_Hlk61030596"/>
    </w:p>
    <w:p w14:paraId="366A6303" w14:textId="202357BD"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05DE21D3" w14:textId="307133F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5C6660D" w14:textId="6F5A4F81"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7C8E471D" w14:textId="75F5935F"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bookmarkEnd w:id="141"/>
    </w:p>
    <w:p w14:paraId="501A58B0" w14:textId="4A0E0177"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4CAF5822" w14:textId="43818FD9" w:rsidR="00BD4410"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6E3FD36A" w14:textId="5C7862AE" w:rsidR="00D15D2C" w:rsidRPr="00C10391" w:rsidRDefault="00D15D2C" w:rsidP="00BD4410">
      <w:pPr>
        <w:pStyle w:val="04Sec2Examqn"/>
        <w:tabs>
          <w:tab w:val="clear" w:pos="10206"/>
          <w:tab w:val="right" w:pos="8640"/>
        </w:tabs>
        <w:spacing w:before="0" w:after="0" w:line="480" w:lineRule="auto"/>
        <w:ind w:left="425" w:firstLine="0"/>
        <w:contextualSpacing/>
        <w:rPr>
          <w:rFonts w:cs="Arial"/>
          <w:b w:val="0"/>
          <w:szCs w:val="24"/>
        </w:rPr>
      </w:pPr>
      <w:r w:rsidRPr="00C10391">
        <w:rPr>
          <w:rFonts w:cs="Arial"/>
          <w:b w:val="0"/>
          <w:szCs w:val="24"/>
        </w:rPr>
        <w:t>____________________________________________________________________</w:t>
      </w:r>
    </w:p>
    <w:p w14:paraId="219E8A03" w14:textId="77777777" w:rsidR="00D15D2C" w:rsidRPr="00C10391" w:rsidRDefault="00D15D2C" w:rsidP="00C10391">
      <w:pPr>
        <w:pStyle w:val="04Sec2Examqn"/>
        <w:tabs>
          <w:tab w:val="clear" w:pos="10206"/>
          <w:tab w:val="right" w:pos="8640"/>
        </w:tabs>
        <w:spacing w:before="0" w:after="0" w:line="276" w:lineRule="auto"/>
        <w:contextualSpacing/>
        <w:rPr>
          <w:rFonts w:cs="Arial"/>
          <w:b w:val="0"/>
          <w:szCs w:val="24"/>
        </w:rPr>
      </w:pPr>
    </w:p>
    <w:p w14:paraId="5A215C58" w14:textId="77777777" w:rsidR="00D15D2C" w:rsidRPr="00C10391" w:rsidRDefault="00D15D2C" w:rsidP="00C10391">
      <w:pPr>
        <w:pStyle w:val="04Sec2Examqn"/>
        <w:spacing w:line="276" w:lineRule="auto"/>
        <w:ind w:left="560" w:hanging="560"/>
        <w:jc w:val="left"/>
        <w:rPr>
          <w:rFonts w:cs="Arial"/>
          <w:b w:val="0"/>
          <w:bCs w:val="0"/>
          <w:szCs w:val="24"/>
        </w:rPr>
      </w:pPr>
    </w:p>
    <w:p w14:paraId="4CE0923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E55C6D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BAA3F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230FD7D"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0C799E8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30C4172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DBA33F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B69BA3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421AB90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63A5ACE"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57BA48F5"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08DBAB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840E4E8"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C9A7DBB"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D66D09"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621E716"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7DAAF15C"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1FA435F"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18F74B30"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620C2257" w14:textId="77777777" w:rsidR="00D15D2C" w:rsidRPr="00C10391" w:rsidRDefault="00D15D2C" w:rsidP="00C10391">
      <w:pPr>
        <w:pStyle w:val="04Sec2Examqn"/>
        <w:tabs>
          <w:tab w:val="clear" w:pos="10206"/>
        </w:tabs>
        <w:spacing w:line="276" w:lineRule="auto"/>
        <w:ind w:left="561" w:hanging="561"/>
        <w:contextualSpacing/>
        <w:jc w:val="left"/>
        <w:rPr>
          <w:rFonts w:cs="Arial"/>
          <w:b w:val="0"/>
          <w:szCs w:val="24"/>
        </w:rPr>
      </w:pPr>
    </w:p>
    <w:p w14:paraId="240EE6DB" w14:textId="77777777" w:rsidR="00D15D2C" w:rsidRPr="00C10391" w:rsidRDefault="00D15D2C" w:rsidP="00C10391">
      <w:pPr>
        <w:pStyle w:val="13marks"/>
        <w:spacing w:line="276" w:lineRule="auto"/>
        <w:jc w:val="center"/>
        <w:rPr>
          <w:rFonts w:cs="Arial"/>
          <w:b/>
          <w:szCs w:val="24"/>
        </w:rPr>
      </w:pPr>
      <w:r w:rsidRPr="00C10391">
        <w:rPr>
          <w:rFonts w:cs="Arial"/>
          <w:b/>
          <w:szCs w:val="24"/>
        </w:rPr>
        <w:t>End of Section Two</w:t>
      </w:r>
    </w:p>
    <w:p w14:paraId="6ABB2637" w14:textId="302B7D46" w:rsidR="00D15D2C" w:rsidRPr="00C10391" w:rsidRDefault="00D15D2C" w:rsidP="00C10391">
      <w:pPr>
        <w:pStyle w:val="02Sub-Heading"/>
        <w:spacing w:line="276" w:lineRule="auto"/>
        <w:rPr>
          <w:sz w:val="24"/>
          <w:szCs w:val="24"/>
        </w:rPr>
      </w:pPr>
      <w:r w:rsidRPr="00C10391">
        <w:rPr>
          <w:sz w:val="24"/>
          <w:szCs w:val="24"/>
        </w:rPr>
        <w:t>Section Three:  Extended Answer</w:t>
      </w:r>
      <w:r w:rsidRPr="00C10391">
        <w:rPr>
          <w:sz w:val="24"/>
          <w:szCs w:val="24"/>
        </w:rPr>
        <w:tab/>
        <w:t xml:space="preserve">                 </w:t>
      </w:r>
      <w:r w:rsidRPr="00C10391">
        <w:rPr>
          <w:sz w:val="24"/>
          <w:szCs w:val="24"/>
        </w:rPr>
        <w:tab/>
        <w:t xml:space="preserve">                                25</w:t>
      </w:r>
      <w:r w:rsidR="00BD4410">
        <w:rPr>
          <w:sz w:val="24"/>
          <w:szCs w:val="24"/>
        </w:rPr>
        <w:t xml:space="preserve">% </w:t>
      </w:r>
      <w:r w:rsidRPr="00C10391">
        <w:rPr>
          <w:sz w:val="24"/>
          <w:szCs w:val="24"/>
        </w:rPr>
        <w:t>(52 marks)</w:t>
      </w:r>
    </w:p>
    <w:p w14:paraId="28B5F0D6" w14:textId="77777777" w:rsidR="00D15D2C" w:rsidRPr="00C10391" w:rsidRDefault="00D15D2C" w:rsidP="00C10391">
      <w:pPr>
        <w:pStyle w:val="03Sub-sub-heading"/>
        <w:spacing w:before="0" w:after="0" w:line="276" w:lineRule="auto"/>
        <w:rPr>
          <w:b w:val="0"/>
        </w:rPr>
      </w:pPr>
      <w:r w:rsidRPr="00C10391">
        <w:rPr>
          <w:b w:val="0"/>
        </w:rPr>
        <w:t xml:space="preserve">Section three consists of </w:t>
      </w:r>
      <w:r w:rsidRPr="00C10391">
        <w:t xml:space="preserve">two </w:t>
      </w:r>
      <w:r w:rsidRPr="00C10391">
        <w:rPr>
          <w:b w:val="0"/>
        </w:rPr>
        <w:t xml:space="preserve">questions. You must answer </w:t>
      </w:r>
      <w:r w:rsidRPr="00C10391">
        <w:t>both</w:t>
      </w:r>
      <w:r w:rsidRPr="00C10391">
        <w:rPr>
          <w:b w:val="0"/>
        </w:rPr>
        <w:t xml:space="preserve"> questions.</w:t>
      </w:r>
    </w:p>
    <w:p w14:paraId="66E507F3" w14:textId="77777777" w:rsidR="00D15D2C" w:rsidRPr="00C10391" w:rsidRDefault="00D15D2C" w:rsidP="00C10391">
      <w:pPr>
        <w:pStyle w:val="03Sub-sub-heading"/>
        <w:spacing w:before="0" w:after="0" w:line="276" w:lineRule="auto"/>
        <w:rPr>
          <w:b w:val="0"/>
        </w:rPr>
      </w:pPr>
      <w:r w:rsidRPr="00C10391">
        <w:rPr>
          <w:b w:val="0"/>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B6ED6AE" w14:textId="77777777" w:rsidR="00D15D2C" w:rsidRPr="00C10391" w:rsidRDefault="00D15D2C" w:rsidP="00C10391">
      <w:pPr>
        <w:pStyle w:val="03Sub-sub-heading"/>
        <w:spacing w:before="0" w:after="0" w:line="276" w:lineRule="auto"/>
        <w:rPr>
          <w:b w:val="0"/>
        </w:rPr>
      </w:pPr>
    </w:p>
    <w:p w14:paraId="662ED682" w14:textId="77777777" w:rsidR="00D15D2C" w:rsidRPr="00C10391" w:rsidRDefault="00D15D2C" w:rsidP="00C10391">
      <w:pPr>
        <w:pStyle w:val="03Sub-sub-heading"/>
        <w:pBdr>
          <w:bottom w:val="single" w:sz="12" w:space="1" w:color="auto"/>
        </w:pBdr>
        <w:spacing w:before="0" w:after="0" w:line="276" w:lineRule="auto"/>
        <w:rPr>
          <w:b w:val="0"/>
          <w:bCs/>
        </w:rPr>
      </w:pPr>
      <w:r w:rsidRPr="00C10391">
        <w:rPr>
          <w:b w:val="0"/>
          <w:bCs/>
        </w:rPr>
        <w:t>Suggested working time: 60 minutes.</w:t>
      </w:r>
    </w:p>
    <w:p w14:paraId="2DE81876" w14:textId="77777777" w:rsidR="00D15D2C" w:rsidRPr="00C10391" w:rsidRDefault="00D15D2C" w:rsidP="00C10391">
      <w:pPr>
        <w:pStyle w:val="03Sub-sub-heading"/>
        <w:pBdr>
          <w:bottom w:val="single" w:sz="12" w:space="1" w:color="auto"/>
        </w:pBdr>
        <w:spacing w:before="0" w:after="0" w:line="276" w:lineRule="auto"/>
        <w:rPr>
          <w:b w:val="0"/>
          <w:bCs/>
        </w:rPr>
      </w:pPr>
    </w:p>
    <w:p w14:paraId="3BFF3B89" w14:textId="77777777" w:rsidR="00D15D2C" w:rsidRPr="00C10391" w:rsidRDefault="00D15D2C" w:rsidP="00C10391">
      <w:pPr>
        <w:spacing w:line="276" w:lineRule="auto"/>
        <w:rPr>
          <w:rFonts w:ascii="Arial" w:hAnsi="Arial" w:cs="Arial"/>
          <w:b/>
        </w:rPr>
      </w:pPr>
    </w:p>
    <w:p w14:paraId="499BDA59" w14:textId="77777777" w:rsidR="00D15D2C" w:rsidRPr="00C10391" w:rsidRDefault="00D15D2C" w:rsidP="00C10391">
      <w:pPr>
        <w:spacing w:line="276" w:lineRule="auto"/>
        <w:rPr>
          <w:rFonts w:ascii="Arial" w:hAnsi="Arial" w:cs="Arial"/>
        </w:rPr>
      </w:pPr>
      <w:r w:rsidRPr="00C10391">
        <w:rPr>
          <w:rFonts w:ascii="Arial" w:hAnsi="Arial" w:cs="Arial"/>
        </w:rPr>
        <w:t>Write your answer to Question 10 on pages 27-32. When you have answered this question, turn to page 33 for Question 11 and write your answer on pages 34-39.</w:t>
      </w:r>
    </w:p>
    <w:p w14:paraId="7B147187" w14:textId="77777777" w:rsidR="00D15D2C" w:rsidRPr="00C10391" w:rsidRDefault="00D15D2C" w:rsidP="00C10391">
      <w:pPr>
        <w:pStyle w:val="03Sub-sub-heading"/>
        <w:pBdr>
          <w:bottom w:val="single" w:sz="12" w:space="1" w:color="auto"/>
        </w:pBdr>
        <w:spacing w:before="0" w:after="0" w:line="276" w:lineRule="auto"/>
        <w:rPr>
          <w:b w:val="0"/>
          <w:bCs/>
        </w:rPr>
      </w:pPr>
    </w:p>
    <w:p w14:paraId="5A544925" w14:textId="77777777" w:rsidR="00D15D2C" w:rsidRPr="00C10391" w:rsidRDefault="00D15D2C" w:rsidP="00C10391">
      <w:pPr>
        <w:spacing w:line="276" w:lineRule="auto"/>
        <w:rPr>
          <w:rFonts w:ascii="Arial" w:hAnsi="Arial" w:cs="Arial"/>
          <w:b/>
        </w:rPr>
      </w:pPr>
    </w:p>
    <w:p w14:paraId="6E86E914" w14:textId="77777777" w:rsidR="00D15D2C" w:rsidRPr="00C10391" w:rsidRDefault="00D15D2C" w:rsidP="00C10391">
      <w:pPr>
        <w:spacing w:line="276" w:lineRule="auto"/>
        <w:rPr>
          <w:rFonts w:ascii="Arial" w:hAnsi="Arial" w:cs="Arial"/>
          <w:b/>
        </w:rPr>
      </w:pPr>
    </w:p>
    <w:p w14:paraId="48A89FE6" w14:textId="77777777" w:rsidR="00D15D2C" w:rsidRPr="00C10391" w:rsidRDefault="00D15D2C" w:rsidP="00C10391">
      <w:pPr>
        <w:spacing w:line="276" w:lineRule="auto"/>
        <w:rPr>
          <w:rFonts w:ascii="Arial" w:hAnsi="Arial" w:cs="Arial"/>
          <w:b/>
        </w:rPr>
      </w:pPr>
      <w:r w:rsidRPr="00C10391">
        <w:rPr>
          <w:rFonts w:ascii="Arial" w:hAnsi="Arial" w:cs="Arial"/>
          <w:b/>
        </w:rPr>
        <w:t>Question 10</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(26 marks)</w:t>
      </w:r>
    </w:p>
    <w:p w14:paraId="080B094F" w14:textId="77777777" w:rsidR="00D15D2C" w:rsidRPr="00C10391" w:rsidRDefault="00D15D2C" w:rsidP="00C10391">
      <w:pPr>
        <w:tabs>
          <w:tab w:val="left" w:pos="5360"/>
        </w:tabs>
        <w:spacing w:line="276" w:lineRule="auto"/>
        <w:rPr>
          <w:rFonts w:ascii="Arial" w:hAnsi="Arial" w:cs="Arial"/>
        </w:rPr>
      </w:pPr>
    </w:p>
    <w:p w14:paraId="2A70CB81" w14:textId="77777777" w:rsidR="00D15D2C" w:rsidRPr="00C10391" w:rsidRDefault="00D15D2C" w:rsidP="00C10391">
      <w:pPr>
        <w:spacing w:line="276" w:lineRule="auto"/>
        <w:rPr>
          <w:rFonts w:ascii="Arial" w:hAnsi="Arial" w:cs="Arial"/>
        </w:rPr>
      </w:pPr>
      <w:r w:rsidRPr="00C10391">
        <w:rPr>
          <w:rFonts w:ascii="Arial" w:hAnsi="Arial" w:cs="Arial"/>
        </w:rPr>
        <w:t>Year 12 students, Christine and Adelle, met at the Pulse Perspectives exhibition of year 12 art work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 Over time, they became close friends.</w:t>
      </w:r>
    </w:p>
    <w:p w14:paraId="443BE95B" w14:textId="77777777" w:rsidR="00D15D2C" w:rsidRPr="00C10391" w:rsidRDefault="00D15D2C" w:rsidP="00C10391">
      <w:pPr>
        <w:spacing w:line="276" w:lineRule="auto"/>
        <w:rPr>
          <w:rFonts w:ascii="Arial" w:hAnsi="Arial" w:cs="Arial"/>
        </w:rPr>
      </w:pPr>
    </w:p>
    <w:p w14:paraId="49742B90" w14:textId="77777777" w:rsidR="00D15D2C" w:rsidRPr="00C10391" w:rsidRDefault="00D15D2C" w:rsidP="00C10391">
      <w:pPr>
        <w:spacing w:line="276" w:lineRule="auto"/>
        <w:rPr>
          <w:rFonts w:ascii="Arial" w:hAnsi="Arial" w:cs="Arial"/>
        </w:rPr>
      </w:pPr>
      <w:r w:rsidRPr="00C10391">
        <w:rPr>
          <w:rFonts w:ascii="Arial" w:hAnsi="Arial" w:cs="Arial"/>
        </w:rPr>
        <w:t>In your answer you should:</w:t>
      </w:r>
    </w:p>
    <w:p w14:paraId="08B8158C" w14:textId="77777777" w:rsidR="00D15D2C" w:rsidRPr="00C10391" w:rsidRDefault="00D15D2C" w:rsidP="00C10391">
      <w:pPr>
        <w:spacing w:line="276" w:lineRule="auto"/>
        <w:rPr>
          <w:rFonts w:ascii="Arial" w:hAnsi="Arial" w:cs="Arial"/>
        </w:rPr>
      </w:pPr>
    </w:p>
    <w:p w14:paraId="191F545C" w14:textId="3CA11F90"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Define the term ‘liking’.</w:t>
      </w:r>
      <w:ins w:id="142" w:author="EDWARDS Natalie [Narrogin Senior High School]" w:date="2021-04-27T16:32:00Z">
        <w:r w:rsidR="004C239F">
          <w:rPr>
            <w:rFonts w:ascii="Arial" w:hAnsi="Arial" w:cs="Arial"/>
          </w:rPr>
          <w:t xml:space="preserve"> (1 mark)</w:t>
        </w:r>
      </w:ins>
    </w:p>
    <w:p w14:paraId="61F3FF3F" w14:textId="0D261D3F" w:rsidR="00D15D2C" w:rsidRPr="00C10391" w:rsidDel="00746A60" w:rsidRDefault="00D15D2C" w:rsidP="00C10391">
      <w:pPr>
        <w:pStyle w:val="ListParagraph"/>
        <w:numPr>
          <w:ilvl w:val="0"/>
          <w:numId w:val="2"/>
        </w:numPr>
        <w:spacing w:line="276" w:lineRule="auto"/>
        <w:rPr>
          <w:del w:id="143" w:author="EDWARDS Natalie [Narrogin Senior High School]" w:date="2021-04-27T16:32:00Z"/>
          <w:rFonts w:ascii="Arial" w:hAnsi="Arial" w:cs="Arial"/>
        </w:rPr>
      </w:pPr>
      <w:r w:rsidRPr="00C10391">
        <w:rPr>
          <w:rFonts w:ascii="Arial" w:hAnsi="Arial" w:cs="Arial"/>
        </w:rPr>
        <w:t xml:space="preserve">Name and outline the </w:t>
      </w:r>
      <w:r w:rsidRPr="00C10391">
        <w:rPr>
          <w:rFonts w:ascii="Arial" w:hAnsi="Arial" w:cs="Arial"/>
          <w:b/>
          <w:bCs/>
        </w:rPr>
        <w:t>three</w:t>
      </w:r>
      <w:r w:rsidRPr="00C10391">
        <w:rPr>
          <w:rFonts w:ascii="Arial" w:hAnsi="Arial" w:cs="Arial"/>
        </w:rPr>
        <w:t xml:space="preserve"> determinants of liking</w:t>
      </w:r>
      <w:ins w:id="144" w:author="EDWARDS Natalie [Narrogin Senior High School]" w:date="2021-04-27T16:32:00Z">
        <w:r w:rsidR="00746A60">
          <w:rPr>
            <w:rFonts w:ascii="Arial" w:hAnsi="Arial" w:cs="Arial"/>
          </w:rPr>
          <w:t xml:space="preserve"> and p</w:t>
        </w:r>
      </w:ins>
      <w:del w:id="145" w:author="EDWARDS Natalie [Narrogin Senior High School]" w:date="2021-04-27T16:32:00Z">
        <w:r w:rsidRPr="00C10391" w:rsidDel="00746A60">
          <w:rPr>
            <w:rFonts w:ascii="Arial" w:hAnsi="Arial" w:cs="Arial"/>
          </w:rPr>
          <w:delText>.</w:delText>
        </w:r>
      </w:del>
    </w:p>
    <w:p w14:paraId="68940C12" w14:textId="63E6370E" w:rsidR="00D15D2C" w:rsidRPr="00746A60" w:rsidRDefault="00D15D2C">
      <w:pPr>
        <w:pStyle w:val="ListParagraph"/>
        <w:numPr>
          <w:ilvl w:val="0"/>
          <w:numId w:val="2"/>
        </w:numPr>
        <w:spacing w:line="276" w:lineRule="auto"/>
        <w:rPr>
          <w:rFonts w:ascii="Arial" w:hAnsi="Arial" w:cs="Arial"/>
          <w:rPrChange w:id="146" w:author="EDWARDS Natalie [Narrogin Senior High School]" w:date="2021-04-27T16:32:00Z">
            <w:rPr/>
          </w:rPrChange>
        </w:rPr>
      </w:pPr>
      <w:del w:id="147" w:author="EDWARDS Natalie [Narrogin Senior High School]" w:date="2021-04-27T16:32:00Z">
        <w:r w:rsidRPr="00746A60" w:rsidDel="00746A60">
          <w:rPr>
            <w:rFonts w:ascii="Arial" w:hAnsi="Arial" w:cs="Arial"/>
            <w:rPrChange w:id="148" w:author="EDWARDS Natalie [Narrogin Senior High School]" w:date="2021-04-27T16:32:00Z">
              <w:rPr/>
            </w:rPrChange>
          </w:rPr>
          <w:delText>P</w:delText>
        </w:r>
      </w:del>
      <w:proofErr w:type="gramStart"/>
      <w:r w:rsidRPr="00746A60">
        <w:rPr>
          <w:rFonts w:ascii="Arial" w:hAnsi="Arial" w:cs="Arial"/>
          <w:rPrChange w:id="149" w:author="EDWARDS Natalie [Narrogin Senior High School]" w:date="2021-04-27T16:32:00Z">
            <w:rPr/>
          </w:rPrChange>
        </w:rPr>
        <w:t>rovide</w:t>
      </w:r>
      <w:proofErr w:type="gramEnd"/>
      <w:r w:rsidRPr="00746A60">
        <w:rPr>
          <w:rFonts w:ascii="Arial" w:hAnsi="Arial" w:cs="Arial"/>
          <w:rPrChange w:id="150" w:author="EDWARDS Natalie [Narrogin Senior High School]" w:date="2021-04-27T16:32:00Z">
            <w:rPr/>
          </w:rPrChange>
        </w:rPr>
        <w:t xml:space="preserve"> an example of how each determinant of liking can be seen between Christine and </w:t>
      </w:r>
      <w:proofErr w:type="spellStart"/>
      <w:r w:rsidRPr="00746A60">
        <w:rPr>
          <w:rFonts w:ascii="Arial" w:hAnsi="Arial" w:cs="Arial"/>
          <w:rPrChange w:id="151" w:author="EDWARDS Natalie [Narrogin Senior High School]" w:date="2021-04-27T16:32:00Z">
            <w:rPr/>
          </w:rPrChange>
        </w:rPr>
        <w:t>Adelle</w:t>
      </w:r>
      <w:proofErr w:type="spellEnd"/>
      <w:r w:rsidRPr="00746A60">
        <w:rPr>
          <w:rFonts w:ascii="Arial" w:hAnsi="Arial" w:cs="Arial"/>
          <w:rPrChange w:id="152" w:author="EDWARDS Natalie [Narrogin Senior High School]" w:date="2021-04-27T16:32:00Z">
            <w:rPr/>
          </w:rPrChange>
        </w:rPr>
        <w:t>.</w:t>
      </w:r>
      <w:ins w:id="153" w:author="EDWARDS Natalie [Narrogin Senior High School]" w:date="2021-04-27T16:32:00Z">
        <w:r w:rsidR="004C239F">
          <w:rPr>
            <w:rFonts w:ascii="Arial" w:hAnsi="Arial" w:cs="Arial"/>
          </w:rPr>
          <w:t xml:space="preserve">   (9 marks)</w:t>
        </w:r>
      </w:ins>
    </w:p>
    <w:p w14:paraId="129FF5DE" w14:textId="7DBBB4D8" w:rsidR="00D15D2C" w:rsidRPr="00C10391" w:rsidDel="004C239F" w:rsidRDefault="00D15D2C" w:rsidP="00C10391">
      <w:pPr>
        <w:pStyle w:val="ListParagraph"/>
        <w:numPr>
          <w:ilvl w:val="0"/>
          <w:numId w:val="2"/>
        </w:numPr>
        <w:spacing w:line="276" w:lineRule="auto"/>
        <w:rPr>
          <w:del w:id="154" w:author="EDWARDS Natalie [Narrogin Senior High School]" w:date="2021-04-27T16:34:00Z"/>
          <w:rFonts w:ascii="Arial" w:hAnsi="Arial" w:cs="Arial"/>
        </w:rPr>
      </w:pPr>
      <w:del w:id="155" w:author="EDWARDS Natalie [Narrogin Senior High School]" w:date="2021-04-27T16:34:00Z">
        <w:r w:rsidRPr="00C10391" w:rsidDel="004C239F">
          <w:rPr>
            <w:rFonts w:ascii="Arial" w:hAnsi="Arial" w:cs="Arial"/>
          </w:rPr>
          <w:delText>Comment on the type of behaviour demonstrated by both Christine and Adelle.</w:delText>
        </w:r>
      </w:del>
    </w:p>
    <w:p w14:paraId="1DA80BA2" w14:textId="1DAA242A"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Name the researcher and research method that is commonly associated with studying adolescent peer group structure.</w:t>
      </w:r>
      <w:ins w:id="156" w:author="EDWARDS Natalie [Narrogin Senior High School]" w:date="2021-04-27T16:34:00Z">
        <w:r w:rsidR="004C239F">
          <w:rPr>
            <w:rFonts w:ascii="Arial" w:hAnsi="Arial" w:cs="Arial"/>
          </w:rPr>
          <w:t xml:space="preserve"> (2 marks)</w:t>
        </w:r>
      </w:ins>
    </w:p>
    <w:p w14:paraId="52D3125A" w14:textId="42EFFE1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List and outline the </w:t>
      </w:r>
      <w:r w:rsidRPr="00C10391">
        <w:rPr>
          <w:rFonts w:ascii="Arial" w:hAnsi="Arial" w:cs="Arial"/>
          <w:b/>
          <w:bCs/>
        </w:rPr>
        <w:t>three</w:t>
      </w:r>
      <w:r w:rsidRPr="00C10391">
        <w:rPr>
          <w:rFonts w:ascii="Arial" w:hAnsi="Arial" w:cs="Arial"/>
        </w:rPr>
        <w:t xml:space="preserve"> levels of peer groups in adolescence and identify the level that relates to Christine and </w:t>
      </w:r>
      <w:proofErr w:type="spellStart"/>
      <w:r w:rsidRPr="00C10391">
        <w:rPr>
          <w:rFonts w:ascii="Arial" w:hAnsi="Arial" w:cs="Arial"/>
        </w:rPr>
        <w:t>Adelle</w:t>
      </w:r>
      <w:proofErr w:type="spellEnd"/>
      <w:r w:rsidRPr="00C10391">
        <w:rPr>
          <w:rFonts w:ascii="Arial" w:hAnsi="Arial" w:cs="Arial"/>
        </w:rPr>
        <w:t>.</w:t>
      </w:r>
      <w:ins w:id="157" w:author="EDWARDS Natalie [Narrogin Senior High School]" w:date="2021-04-27T16:33:00Z">
        <w:r w:rsidR="004C239F">
          <w:rPr>
            <w:rFonts w:ascii="Arial" w:hAnsi="Arial" w:cs="Arial"/>
          </w:rPr>
          <w:t xml:space="preserve"> (7 marks)</w:t>
        </w:r>
      </w:ins>
    </w:p>
    <w:p w14:paraId="0673F1FF" w14:textId="45982C9B" w:rsidR="00D15D2C" w:rsidRDefault="00D15D2C" w:rsidP="00C10391">
      <w:pPr>
        <w:pStyle w:val="ListParagraph"/>
        <w:numPr>
          <w:ilvl w:val="0"/>
          <w:numId w:val="2"/>
        </w:numPr>
        <w:spacing w:line="276" w:lineRule="auto"/>
        <w:rPr>
          <w:ins w:id="158" w:author="EDWARDS Natalie [Narrogin Senior High School]" w:date="2021-04-27T16:34:00Z"/>
          <w:rFonts w:ascii="Arial" w:hAnsi="Arial" w:cs="Arial"/>
        </w:rPr>
      </w:pPr>
      <w:r w:rsidRPr="00C10391">
        <w:rPr>
          <w:rFonts w:ascii="Arial" w:hAnsi="Arial" w:cs="Arial"/>
        </w:rPr>
        <w:t>Refer to psychological evidence and understandings.</w:t>
      </w:r>
      <w:ins w:id="159" w:author="EDWARDS Natalie [Narrogin Senior High School]" w:date="2021-04-27T16:33:00Z">
        <w:r w:rsidR="004C239F">
          <w:rPr>
            <w:rFonts w:ascii="Arial" w:hAnsi="Arial" w:cs="Arial"/>
          </w:rPr>
          <w:t xml:space="preserve"> (4 marks)</w:t>
        </w:r>
      </w:ins>
    </w:p>
    <w:p w14:paraId="79F407FA" w14:textId="764BFF05" w:rsidR="004C239F" w:rsidRPr="00C10391" w:rsidRDefault="004C239F" w:rsidP="00C10391">
      <w:pPr>
        <w:pStyle w:val="ListParagraph"/>
        <w:numPr>
          <w:ilvl w:val="0"/>
          <w:numId w:val="2"/>
        </w:numPr>
        <w:spacing w:line="276" w:lineRule="auto"/>
        <w:rPr>
          <w:rFonts w:ascii="Arial" w:hAnsi="Arial" w:cs="Arial"/>
        </w:rPr>
      </w:pPr>
      <w:ins w:id="160" w:author="EDWARDS Natalie [Narrogin Senior High School]" w:date="2021-04-27T16:34:00Z">
        <w:r>
          <w:rPr>
            <w:rFonts w:ascii="Arial" w:hAnsi="Arial" w:cs="Arial"/>
          </w:rPr>
          <w:t>Quality of response (3 marks)</w:t>
        </w:r>
      </w:ins>
    </w:p>
    <w:p w14:paraId="29177B4F" w14:textId="77777777" w:rsidR="00D15D2C" w:rsidRPr="00C10391" w:rsidRDefault="00D15D2C" w:rsidP="00C10391">
      <w:pPr>
        <w:spacing w:line="276" w:lineRule="auto"/>
        <w:rPr>
          <w:rFonts w:ascii="Arial" w:hAnsi="Arial" w:cs="Arial"/>
        </w:rPr>
      </w:pPr>
    </w:p>
    <w:p w14:paraId="04E25DF8" w14:textId="77777777" w:rsidR="00D15D2C" w:rsidRPr="00C10391" w:rsidRDefault="00D15D2C" w:rsidP="00C10391">
      <w:pPr>
        <w:tabs>
          <w:tab w:val="left" w:pos="5360"/>
        </w:tabs>
        <w:spacing w:line="276" w:lineRule="auto"/>
        <w:rPr>
          <w:rFonts w:ascii="Arial" w:hAnsi="Arial" w:cs="Arial"/>
        </w:rPr>
      </w:pPr>
    </w:p>
    <w:p w14:paraId="7B3BA584" w14:textId="77777777" w:rsidR="00D15D2C" w:rsidRPr="00C10391" w:rsidRDefault="00D15D2C" w:rsidP="00C10391">
      <w:pPr>
        <w:tabs>
          <w:tab w:val="left" w:pos="5360"/>
        </w:tabs>
        <w:spacing w:line="276" w:lineRule="auto"/>
        <w:rPr>
          <w:rFonts w:ascii="Arial" w:hAnsi="Arial" w:cs="Arial"/>
        </w:rPr>
      </w:pPr>
    </w:p>
    <w:p w14:paraId="3A49C286" w14:textId="27EC01C8" w:rsidR="00D15D2C" w:rsidRDefault="00D15D2C" w:rsidP="00C10391">
      <w:pPr>
        <w:tabs>
          <w:tab w:val="left" w:pos="5360"/>
        </w:tabs>
        <w:spacing w:line="276" w:lineRule="auto"/>
        <w:rPr>
          <w:ins w:id="161" w:author="EDWARDS Natalie [Narrogin Senior High School]" w:date="2021-04-27T16:34:00Z"/>
          <w:rFonts w:ascii="Arial" w:hAnsi="Arial" w:cs="Arial"/>
        </w:rPr>
      </w:pPr>
    </w:p>
    <w:p w14:paraId="240D1B44" w14:textId="77777777" w:rsidR="004C239F" w:rsidRPr="00C10391" w:rsidRDefault="004C239F" w:rsidP="00C10391">
      <w:pPr>
        <w:tabs>
          <w:tab w:val="left" w:pos="5360"/>
        </w:tabs>
        <w:spacing w:line="276" w:lineRule="auto"/>
        <w:rPr>
          <w:rFonts w:ascii="Arial" w:hAnsi="Arial" w:cs="Arial"/>
        </w:rPr>
      </w:pPr>
    </w:p>
    <w:p w14:paraId="3AB8550A" w14:textId="77777777" w:rsidR="00D15D2C" w:rsidRPr="00C10391" w:rsidRDefault="00D15D2C" w:rsidP="00C10391">
      <w:pPr>
        <w:spacing w:line="276" w:lineRule="auto"/>
        <w:rPr>
          <w:rFonts w:ascii="Arial" w:hAnsi="Arial" w:cs="Arial"/>
          <w:shd w:val="clear" w:color="auto" w:fill="FFFFFF"/>
        </w:rPr>
      </w:pPr>
    </w:p>
    <w:p w14:paraId="4CA3299D" w14:textId="77777777" w:rsidR="00D15D2C" w:rsidRPr="00C10391" w:rsidRDefault="00D15D2C" w:rsidP="00C10391">
      <w:pPr>
        <w:spacing w:line="276" w:lineRule="auto"/>
        <w:rPr>
          <w:rFonts w:ascii="Arial" w:hAnsi="Arial" w:cs="Arial"/>
          <w:shd w:val="clear" w:color="auto" w:fill="FFFFFF"/>
        </w:rPr>
      </w:pPr>
    </w:p>
    <w:p w14:paraId="59BA13E6" w14:textId="2ABFACCD" w:rsidR="00D15D2C" w:rsidRDefault="00D15D2C" w:rsidP="00C10391">
      <w:pPr>
        <w:spacing w:line="276" w:lineRule="auto"/>
        <w:rPr>
          <w:rFonts w:ascii="Arial" w:hAnsi="Arial" w:cs="Arial"/>
          <w:b/>
        </w:rPr>
      </w:pPr>
      <w:r w:rsidRPr="00C10391">
        <w:rPr>
          <w:rFonts w:ascii="Arial" w:hAnsi="Arial" w:cs="Arial"/>
          <w:b/>
        </w:rPr>
        <w:t>Question number:  ___________</w:t>
      </w:r>
    </w:p>
    <w:p w14:paraId="16550C84" w14:textId="77777777" w:rsidR="00BD4410" w:rsidRPr="00C10391" w:rsidRDefault="00BD4410" w:rsidP="00C10391">
      <w:pPr>
        <w:spacing w:line="276" w:lineRule="auto"/>
        <w:rPr>
          <w:rFonts w:ascii="Arial" w:hAnsi="Arial" w:cs="Arial"/>
        </w:rPr>
      </w:pPr>
    </w:p>
    <w:p w14:paraId="529A52FE" w14:textId="75CD7E4B"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4410" w:rsidRPr="00C10391">
        <w:rPr>
          <w:rFonts w:cs="Arial"/>
          <w:szCs w:val="24"/>
        </w:rPr>
        <w:t>______________________</w:t>
      </w:r>
    </w:p>
    <w:p w14:paraId="699B7DB2" w14:textId="52DFF574" w:rsidR="00BD4410" w:rsidRDefault="00D15D2C" w:rsidP="00C10391">
      <w:pPr>
        <w:pStyle w:val="13SAanswerlines"/>
        <w:spacing w:line="276" w:lineRule="auto"/>
        <w:rPr>
          <w:rFonts w:cs="Arial"/>
          <w:b/>
          <w:szCs w:val="24"/>
        </w:rPr>
      </w:pPr>
      <w:r w:rsidRPr="00C10391">
        <w:rPr>
          <w:rFonts w:cs="Arial"/>
          <w:b/>
          <w:szCs w:val="24"/>
        </w:rPr>
        <w:t>Question number:  ___________</w:t>
      </w:r>
    </w:p>
    <w:p w14:paraId="74D83DA7" w14:textId="77777777" w:rsidR="00BD4410" w:rsidRPr="00BD4410" w:rsidRDefault="00BD4410" w:rsidP="00C10391">
      <w:pPr>
        <w:pStyle w:val="13SAanswerlines"/>
        <w:spacing w:line="276" w:lineRule="auto"/>
        <w:rPr>
          <w:rFonts w:cs="Arial"/>
          <w:b/>
          <w:szCs w:val="24"/>
        </w:rPr>
      </w:pPr>
    </w:p>
    <w:p w14:paraId="3951758E" w14:textId="26C219B2"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162" w:name="_GoBack"/>
      <w:bookmarkEnd w:id="162"/>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17A427" w14:textId="77777777" w:rsidR="00D15D2C" w:rsidRPr="00C10391" w:rsidRDefault="00D15D2C" w:rsidP="00C10391">
      <w:pPr>
        <w:pStyle w:val="13SAanswerlines"/>
        <w:spacing w:line="276" w:lineRule="auto"/>
        <w:rPr>
          <w:rFonts w:cs="Arial"/>
          <w:szCs w:val="24"/>
        </w:rPr>
      </w:pPr>
    </w:p>
    <w:p w14:paraId="77011E4B" w14:textId="2FCC594D" w:rsidR="00D15D2C" w:rsidRDefault="00D15D2C" w:rsidP="00C10391">
      <w:pPr>
        <w:pStyle w:val="13SAanswerlines"/>
        <w:spacing w:line="276" w:lineRule="auto"/>
        <w:rPr>
          <w:rFonts w:cs="Arial"/>
          <w:b/>
          <w:szCs w:val="24"/>
        </w:rPr>
      </w:pPr>
      <w:r w:rsidRPr="00C10391">
        <w:rPr>
          <w:rFonts w:cs="Arial"/>
          <w:b/>
          <w:szCs w:val="24"/>
        </w:rPr>
        <w:t>Question number:  ___________</w:t>
      </w:r>
    </w:p>
    <w:p w14:paraId="4D8A9A9D" w14:textId="77777777" w:rsidR="00BD4410" w:rsidRPr="00C10391" w:rsidRDefault="00BD4410" w:rsidP="00C10391">
      <w:pPr>
        <w:pStyle w:val="13SAanswerlines"/>
        <w:spacing w:line="276" w:lineRule="auto"/>
        <w:rPr>
          <w:rFonts w:cs="Arial"/>
          <w:szCs w:val="24"/>
        </w:rPr>
      </w:pPr>
    </w:p>
    <w:p w14:paraId="00F410F2" w14:textId="595A695A"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3AC465" w14:textId="77777777" w:rsidR="00D15D2C" w:rsidRPr="00C10391" w:rsidRDefault="00D15D2C" w:rsidP="00C10391">
      <w:pPr>
        <w:pStyle w:val="13SAanswerlines"/>
        <w:spacing w:line="276" w:lineRule="auto"/>
        <w:rPr>
          <w:rFonts w:cs="Arial"/>
          <w:b/>
          <w:szCs w:val="24"/>
        </w:rPr>
      </w:pPr>
    </w:p>
    <w:p w14:paraId="1F8D1E2D" w14:textId="65340033" w:rsidR="00D15D2C" w:rsidRDefault="00D15D2C" w:rsidP="00C10391">
      <w:pPr>
        <w:pStyle w:val="13SAanswerlines"/>
        <w:spacing w:line="276" w:lineRule="auto"/>
        <w:rPr>
          <w:rFonts w:cs="Arial"/>
          <w:b/>
          <w:szCs w:val="24"/>
        </w:rPr>
      </w:pPr>
      <w:r w:rsidRPr="00C10391">
        <w:rPr>
          <w:rFonts w:cs="Arial"/>
          <w:b/>
          <w:szCs w:val="24"/>
        </w:rPr>
        <w:t>Question number:  ___________</w:t>
      </w:r>
    </w:p>
    <w:p w14:paraId="16F89EBD" w14:textId="77777777" w:rsidR="00BD4410" w:rsidRPr="00C10391" w:rsidRDefault="00BD4410" w:rsidP="00C10391">
      <w:pPr>
        <w:pStyle w:val="13SAanswerlines"/>
        <w:spacing w:line="276" w:lineRule="auto"/>
        <w:rPr>
          <w:rFonts w:cs="Arial"/>
          <w:szCs w:val="24"/>
        </w:rPr>
      </w:pPr>
    </w:p>
    <w:p w14:paraId="03CB6E45" w14:textId="5AEE75F3"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51F498" w14:textId="77777777" w:rsidR="00D15D2C" w:rsidRPr="00C10391" w:rsidRDefault="00D15D2C" w:rsidP="00C10391">
      <w:pPr>
        <w:pStyle w:val="13SAanswerlines"/>
        <w:spacing w:line="276" w:lineRule="auto"/>
        <w:rPr>
          <w:rFonts w:cs="Arial"/>
          <w:b/>
          <w:szCs w:val="24"/>
        </w:rPr>
      </w:pPr>
    </w:p>
    <w:p w14:paraId="19212ACC" w14:textId="129E0227" w:rsidR="00D15D2C" w:rsidRDefault="00D15D2C" w:rsidP="00C10391">
      <w:pPr>
        <w:pStyle w:val="13SAanswerlines"/>
        <w:spacing w:line="276" w:lineRule="auto"/>
        <w:rPr>
          <w:rFonts w:cs="Arial"/>
          <w:b/>
          <w:szCs w:val="24"/>
        </w:rPr>
      </w:pPr>
      <w:r w:rsidRPr="00C10391">
        <w:rPr>
          <w:rFonts w:cs="Arial"/>
          <w:b/>
          <w:szCs w:val="24"/>
        </w:rPr>
        <w:t>Question number:  ___________</w:t>
      </w:r>
    </w:p>
    <w:p w14:paraId="52C55BE6" w14:textId="77777777" w:rsidR="00BD4410" w:rsidRPr="00C10391" w:rsidRDefault="00BD4410" w:rsidP="00C10391">
      <w:pPr>
        <w:pStyle w:val="13SAanswerlines"/>
        <w:spacing w:line="276" w:lineRule="auto"/>
        <w:rPr>
          <w:rFonts w:cs="Arial"/>
          <w:szCs w:val="24"/>
        </w:rPr>
      </w:pPr>
    </w:p>
    <w:p w14:paraId="28739F74" w14:textId="061173A4" w:rsidR="00D15D2C" w:rsidRDefault="00D15D2C" w:rsidP="00BD4410">
      <w:pPr>
        <w:pStyle w:val="13SAanswerlines"/>
        <w:spacing w:before="0" w:after="0"/>
        <w:ind w:left="425"/>
        <w:rPr>
          <w:rFonts w:cs="Arial"/>
          <w:b/>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eastAsia="Times New Roman" w:cs="Arial"/>
          <w:b/>
          <w:bCs w:val="0"/>
          <w:szCs w:val="24"/>
        </w:rPr>
        <w:br w:type="page"/>
      </w:r>
      <w:r w:rsidRPr="00C10391">
        <w:rPr>
          <w:rFonts w:cs="Arial"/>
          <w:b/>
          <w:szCs w:val="24"/>
        </w:rPr>
        <w:t>Question number:  ___________</w:t>
      </w:r>
    </w:p>
    <w:p w14:paraId="668E1BD7" w14:textId="77777777" w:rsidR="00BD4410" w:rsidRPr="00C10391" w:rsidRDefault="00BD4410" w:rsidP="00BD4410">
      <w:pPr>
        <w:pStyle w:val="13SAanswerlines"/>
        <w:spacing w:before="0" w:after="0"/>
        <w:ind w:left="425"/>
        <w:rPr>
          <w:rFonts w:cs="Arial"/>
          <w:szCs w:val="24"/>
        </w:rPr>
      </w:pPr>
    </w:p>
    <w:p w14:paraId="76B8DDF9" w14:textId="74CEE8F5"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87DD3" w14:textId="77777777" w:rsidR="00D15D2C" w:rsidRPr="00C10391" w:rsidRDefault="00D15D2C" w:rsidP="00C10391">
      <w:pPr>
        <w:spacing w:line="276" w:lineRule="auto"/>
        <w:rPr>
          <w:rFonts w:ascii="Arial" w:hAnsi="Arial" w:cs="Arial"/>
          <w:b/>
        </w:rPr>
      </w:pPr>
    </w:p>
    <w:p w14:paraId="056FDA27" w14:textId="77777777" w:rsidR="00D15D2C" w:rsidRPr="00C10391" w:rsidRDefault="00D15D2C" w:rsidP="00C10391">
      <w:pPr>
        <w:spacing w:line="276" w:lineRule="auto"/>
        <w:rPr>
          <w:rFonts w:ascii="Arial" w:hAnsi="Arial" w:cs="Arial"/>
          <w:b/>
        </w:rPr>
      </w:pPr>
    </w:p>
    <w:p w14:paraId="2F10BD1F" w14:textId="77777777" w:rsidR="00D15D2C" w:rsidRPr="00C10391" w:rsidRDefault="00D15D2C" w:rsidP="00C10391">
      <w:pPr>
        <w:spacing w:line="276" w:lineRule="auto"/>
        <w:rPr>
          <w:rFonts w:ascii="Arial" w:hAnsi="Arial" w:cs="Arial"/>
          <w:b/>
        </w:rPr>
      </w:pPr>
      <w:r w:rsidRPr="00C10391">
        <w:rPr>
          <w:rFonts w:ascii="Arial" w:hAnsi="Arial" w:cs="Arial"/>
          <w:b/>
        </w:rPr>
        <w:t>Question 11</w:t>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r>
      <w:r w:rsidRPr="00C10391">
        <w:rPr>
          <w:rFonts w:ascii="Arial" w:hAnsi="Arial" w:cs="Arial"/>
          <w:b/>
        </w:rPr>
        <w:tab/>
        <w:t xml:space="preserve">                 (26 marks)</w:t>
      </w:r>
    </w:p>
    <w:p w14:paraId="30341585" w14:textId="77777777" w:rsidR="00D15D2C" w:rsidRPr="00C10391" w:rsidRDefault="00D15D2C" w:rsidP="00C10391">
      <w:pPr>
        <w:spacing w:line="276" w:lineRule="auto"/>
        <w:rPr>
          <w:rFonts w:ascii="Arial" w:hAnsi="Arial" w:cs="Arial"/>
          <w:b/>
        </w:rPr>
      </w:pPr>
    </w:p>
    <w:p w14:paraId="592A5F30" w14:textId="77777777" w:rsidR="00D15D2C" w:rsidRPr="00C10391" w:rsidRDefault="00D15D2C" w:rsidP="00C10391">
      <w:pPr>
        <w:spacing w:line="276" w:lineRule="auto"/>
        <w:rPr>
          <w:rFonts w:ascii="Arial" w:hAnsi="Arial" w:cs="Arial"/>
          <w:bCs/>
        </w:rPr>
      </w:pPr>
      <w:r w:rsidRPr="00C10391">
        <w:rPr>
          <w:rFonts w:ascii="Arial" w:hAnsi="Arial" w:cs="Arial"/>
          <w:bCs/>
        </w:rPr>
        <w:t>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Ekman theorised six common facial expressions that are recognised universally.</w:t>
      </w:r>
    </w:p>
    <w:p w14:paraId="4992A667" w14:textId="77777777" w:rsidR="00D15D2C" w:rsidRPr="00C10391" w:rsidRDefault="00D15D2C" w:rsidP="00C10391">
      <w:pPr>
        <w:spacing w:line="276" w:lineRule="auto"/>
        <w:rPr>
          <w:rFonts w:ascii="Arial" w:hAnsi="Arial" w:cs="Arial"/>
          <w:bCs/>
        </w:rPr>
      </w:pPr>
    </w:p>
    <w:p w14:paraId="1A06A1D3" w14:textId="77777777" w:rsidR="00D15D2C" w:rsidRPr="00C10391" w:rsidRDefault="00D15D2C" w:rsidP="00C10391">
      <w:pPr>
        <w:spacing w:line="276" w:lineRule="auto"/>
        <w:rPr>
          <w:rFonts w:ascii="Arial" w:hAnsi="Arial" w:cs="Arial"/>
          <w:bCs/>
        </w:rPr>
      </w:pPr>
      <w:r w:rsidRPr="00C10391">
        <w:rPr>
          <w:rFonts w:ascii="Arial" w:hAnsi="Arial" w:cs="Arial"/>
          <w:bCs/>
        </w:rPr>
        <w:t xml:space="preserve">The ability to recognise facial expressions allows for the emotions of people around us to be identified. Emotional intelligence (EQ) became popularised in the late 1990s and many believe it is as important as IQ for social, academic and professional success. </w:t>
      </w:r>
    </w:p>
    <w:p w14:paraId="0B7ADE6B" w14:textId="77777777" w:rsidR="00D15D2C" w:rsidRPr="00C10391" w:rsidRDefault="00D15D2C" w:rsidP="00C10391">
      <w:pPr>
        <w:spacing w:line="276" w:lineRule="auto"/>
        <w:rPr>
          <w:rFonts w:ascii="Arial" w:hAnsi="Arial" w:cs="Arial"/>
        </w:rPr>
      </w:pPr>
    </w:p>
    <w:p w14:paraId="03B35C48" w14:textId="77777777" w:rsidR="00D15D2C" w:rsidRPr="00C10391" w:rsidRDefault="00D15D2C" w:rsidP="00C10391">
      <w:pPr>
        <w:spacing w:line="276" w:lineRule="auto"/>
        <w:rPr>
          <w:rFonts w:ascii="Arial" w:hAnsi="Arial" w:cs="Arial"/>
        </w:rPr>
      </w:pPr>
    </w:p>
    <w:p w14:paraId="12E7EC7B" w14:textId="77777777" w:rsidR="00D15D2C" w:rsidRPr="00C10391" w:rsidRDefault="00D15D2C" w:rsidP="00C10391">
      <w:pPr>
        <w:spacing w:line="276" w:lineRule="auto"/>
        <w:rPr>
          <w:rFonts w:ascii="Arial" w:hAnsi="Arial" w:cs="Arial"/>
        </w:rPr>
      </w:pPr>
      <w:r w:rsidRPr="00C10391">
        <w:rPr>
          <w:rFonts w:ascii="Arial" w:hAnsi="Arial" w:cs="Arial"/>
        </w:rPr>
        <w:t>In your answer you should:</w:t>
      </w:r>
    </w:p>
    <w:p w14:paraId="6667F89B" w14:textId="77777777" w:rsidR="00D15D2C" w:rsidRPr="00C10391" w:rsidRDefault="00D15D2C" w:rsidP="00C10391">
      <w:pPr>
        <w:spacing w:line="276" w:lineRule="auto"/>
        <w:ind w:left="360"/>
        <w:rPr>
          <w:rFonts w:ascii="Arial" w:hAnsi="Arial" w:cs="Arial"/>
        </w:rPr>
      </w:pPr>
    </w:p>
    <w:p w14:paraId="3DB94EEA" w14:textId="6E3AA393" w:rsidR="00D15D2C" w:rsidRPr="00C10391" w:rsidDel="00E628EC" w:rsidRDefault="00D15D2C" w:rsidP="00C10391">
      <w:pPr>
        <w:pStyle w:val="ListParagraph"/>
        <w:numPr>
          <w:ilvl w:val="0"/>
          <w:numId w:val="2"/>
        </w:numPr>
        <w:spacing w:line="276" w:lineRule="auto"/>
        <w:rPr>
          <w:del w:id="163" w:author="EDWARDS Natalie [Narrogin Senior High School]" w:date="2021-04-27T16:35:00Z"/>
          <w:rFonts w:ascii="Arial" w:hAnsi="Arial" w:cs="Arial"/>
        </w:rPr>
      </w:pPr>
      <w:del w:id="164" w:author="EDWARDS Natalie [Narrogin Senior High School]" w:date="2021-04-27T16:35:00Z">
        <w:r w:rsidRPr="00C10391" w:rsidDel="00E628EC">
          <w:rPr>
            <w:rFonts w:ascii="Arial" w:hAnsi="Arial" w:cs="Arial"/>
          </w:rPr>
          <w:delText>Name the type of communication facial expressions are categorised under.</w:delText>
        </w:r>
      </w:del>
    </w:p>
    <w:p w14:paraId="09154379" w14:textId="0B705653"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Define the term ‘facial expression’</w:t>
      </w:r>
      <w:ins w:id="165" w:author="EDWARDS Natalie [Narrogin Senior High School]" w:date="2021-04-27T16:35:00Z">
        <w:r w:rsidR="00E628EC">
          <w:rPr>
            <w:rFonts w:ascii="Arial" w:hAnsi="Arial" w:cs="Arial"/>
          </w:rPr>
          <w:t xml:space="preserve"> and name the category of communication</w:t>
        </w:r>
      </w:ins>
      <w:r w:rsidRPr="00C10391">
        <w:rPr>
          <w:rFonts w:ascii="Arial" w:hAnsi="Arial" w:cs="Arial"/>
        </w:rPr>
        <w:t>.</w:t>
      </w:r>
      <w:ins w:id="166" w:author="EDWARDS Natalie [Narrogin Senior High School]" w:date="2021-04-27T16:35:00Z">
        <w:r w:rsidR="00E628EC">
          <w:rPr>
            <w:rFonts w:ascii="Arial" w:hAnsi="Arial" w:cs="Arial"/>
          </w:rPr>
          <w:t xml:space="preserve"> (2 marks)</w:t>
        </w:r>
      </w:ins>
    </w:p>
    <w:p w14:paraId="0FCA31FB" w14:textId="52C3508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List </w:t>
      </w:r>
      <w:r w:rsidRPr="00C10391">
        <w:rPr>
          <w:rFonts w:ascii="Arial" w:hAnsi="Arial" w:cs="Arial"/>
          <w:b/>
          <w:bCs/>
        </w:rPr>
        <w:t>four</w:t>
      </w:r>
      <w:r w:rsidRPr="00C10391">
        <w:rPr>
          <w:rFonts w:ascii="Arial" w:hAnsi="Arial" w:cs="Arial"/>
        </w:rPr>
        <w:t xml:space="preserve"> common facial expressions that are universally recognised.</w:t>
      </w:r>
      <w:ins w:id="167" w:author="EDWARDS Natalie [Narrogin Senior High School]" w:date="2021-04-27T16:35:00Z">
        <w:r w:rsidR="00E628EC">
          <w:rPr>
            <w:rFonts w:ascii="Arial" w:hAnsi="Arial" w:cs="Arial"/>
          </w:rPr>
          <w:t xml:space="preserve"> (4 marks)</w:t>
        </w:r>
      </w:ins>
    </w:p>
    <w:p w14:paraId="5AEC266D" w14:textId="6AB9DE2F" w:rsidR="00D15D2C" w:rsidRPr="00C10391" w:rsidDel="00E628EC" w:rsidRDefault="00D15D2C" w:rsidP="00C10391">
      <w:pPr>
        <w:pStyle w:val="ListParagraph"/>
        <w:numPr>
          <w:ilvl w:val="0"/>
          <w:numId w:val="2"/>
        </w:numPr>
        <w:spacing w:line="276" w:lineRule="auto"/>
        <w:rPr>
          <w:del w:id="168" w:author="EDWARDS Natalie [Narrogin Senior High School]" w:date="2021-04-27T16:36:00Z"/>
          <w:rFonts w:ascii="Arial" w:hAnsi="Arial" w:cs="Arial"/>
        </w:rPr>
      </w:pPr>
      <w:r w:rsidRPr="00C10391">
        <w:rPr>
          <w:rFonts w:ascii="Arial" w:hAnsi="Arial" w:cs="Arial"/>
        </w:rPr>
        <w:t>Name the theorist who popularised EQ theory in the late 1990s</w:t>
      </w:r>
      <w:ins w:id="169" w:author="EDWARDS Natalie [Narrogin Senior High School]" w:date="2021-04-27T16:36:00Z">
        <w:r w:rsidR="00E628EC">
          <w:rPr>
            <w:rFonts w:ascii="Arial" w:hAnsi="Arial" w:cs="Arial"/>
          </w:rPr>
          <w:t xml:space="preserve"> and</w:t>
        </w:r>
      </w:ins>
      <w:del w:id="170" w:author="EDWARDS Natalie [Narrogin Senior High School]" w:date="2021-04-27T16:36:00Z">
        <w:r w:rsidRPr="00C10391" w:rsidDel="00E628EC">
          <w:rPr>
            <w:rFonts w:ascii="Arial" w:hAnsi="Arial" w:cs="Arial"/>
          </w:rPr>
          <w:delText>.</w:delText>
        </w:r>
      </w:del>
    </w:p>
    <w:p w14:paraId="308AFEF0" w14:textId="7CAD763F" w:rsidR="00D15D2C" w:rsidRPr="00E628EC" w:rsidRDefault="00D15D2C">
      <w:pPr>
        <w:pStyle w:val="ListParagraph"/>
        <w:numPr>
          <w:ilvl w:val="0"/>
          <w:numId w:val="2"/>
        </w:numPr>
        <w:spacing w:line="276" w:lineRule="auto"/>
        <w:rPr>
          <w:rFonts w:ascii="Arial" w:hAnsi="Arial" w:cs="Arial"/>
          <w:rPrChange w:id="171" w:author="EDWARDS Natalie [Narrogin Senior High School]" w:date="2021-04-27T16:36:00Z">
            <w:rPr/>
          </w:rPrChange>
        </w:rPr>
      </w:pPr>
      <w:del w:id="172" w:author="EDWARDS Natalie [Narrogin Senior High School]" w:date="2021-04-27T16:36:00Z">
        <w:r w:rsidRPr="00E628EC" w:rsidDel="00E628EC">
          <w:rPr>
            <w:rFonts w:ascii="Arial" w:hAnsi="Arial" w:cs="Arial"/>
            <w:rPrChange w:id="173" w:author="EDWARDS Natalie [Narrogin Senior High School]" w:date="2021-04-27T16:36:00Z">
              <w:rPr/>
            </w:rPrChange>
          </w:rPr>
          <w:delText>O</w:delText>
        </w:r>
      </w:del>
      <w:ins w:id="174" w:author="EDWARDS Natalie [Narrogin Senior High School]" w:date="2021-04-27T16:36:00Z">
        <w:r w:rsidR="00E628EC">
          <w:rPr>
            <w:rFonts w:ascii="Arial" w:hAnsi="Arial" w:cs="Arial"/>
          </w:rPr>
          <w:t xml:space="preserve"> o</w:t>
        </w:r>
      </w:ins>
      <w:r w:rsidRPr="00E628EC">
        <w:rPr>
          <w:rFonts w:ascii="Arial" w:hAnsi="Arial" w:cs="Arial"/>
          <w:rPrChange w:id="175" w:author="EDWARDS Natalie [Narrogin Senior High School]" w:date="2021-04-27T16:36:00Z">
            <w:rPr/>
          </w:rPrChange>
        </w:rPr>
        <w:t xml:space="preserve">utline the </w:t>
      </w:r>
      <w:r w:rsidRPr="00E628EC">
        <w:rPr>
          <w:rFonts w:ascii="Arial" w:hAnsi="Arial" w:cs="Arial"/>
          <w:b/>
          <w:bCs/>
          <w:rPrChange w:id="176" w:author="EDWARDS Natalie [Narrogin Senior High School]" w:date="2021-04-27T16:36:00Z">
            <w:rPr>
              <w:b/>
              <w:bCs/>
            </w:rPr>
          </w:rPrChange>
        </w:rPr>
        <w:t>three</w:t>
      </w:r>
      <w:r w:rsidRPr="00E628EC">
        <w:rPr>
          <w:rFonts w:ascii="Arial" w:hAnsi="Arial" w:cs="Arial"/>
          <w:rPrChange w:id="177" w:author="EDWARDS Natalie [Narrogin Senior High School]" w:date="2021-04-27T16:36:00Z">
            <w:rPr/>
          </w:rPrChange>
        </w:rPr>
        <w:t xml:space="preserve"> main concepts that make up EQ.</w:t>
      </w:r>
      <w:ins w:id="178" w:author="EDWARDS Natalie [Narrogin Senior High School]" w:date="2021-04-27T16:36:00Z">
        <w:r w:rsidR="00E628EC">
          <w:rPr>
            <w:rFonts w:ascii="Arial" w:hAnsi="Arial" w:cs="Arial"/>
          </w:rPr>
          <w:t xml:space="preserve"> (4 marks)</w:t>
        </w:r>
      </w:ins>
    </w:p>
    <w:p w14:paraId="5F6300C5" w14:textId="68FEFD03"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Suggest </w:t>
      </w:r>
      <w:r w:rsidRPr="00C10391">
        <w:rPr>
          <w:rFonts w:ascii="Arial" w:hAnsi="Arial" w:cs="Arial"/>
          <w:b/>
          <w:bCs/>
        </w:rPr>
        <w:t>two</w:t>
      </w:r>
      <w:r w:rsidRPr="00C10391">
        <w:rPr>
          <w:rFonts w:ascii="Arial" w:hAnsi="Arial" w:cs="Arial"/>
        </w:rPr>
        <w:t xml:space="preserve"> reasons why many people believe EQ is a valuable skill that leads to success in the workplace.</w:t>
      </w:r>
      <w:ins w:id="179" w:author="EDWARDS Natalie [Narrogin Senior High School]" w:date="2021-04-27T16:36:00Z">
        <w:r w:rsidR="00E628EC">
          <w:rPr>
            <w:rFonts w:ascii="Arial" w:hAnsi="Arial" w:cs="Arial"/>
          </w:rPr>
          <w:t xml:space="preserve"> (4 marks)</w:t>
        </w:r>
      </w:ins>
    </w:p>
    <w:p w14:paraId="74217F9F" w14:textId="11E60838" w:rsidR="00D15D2C" w:rsidRPr="00C10391" w:rsidRDefault="00D15D2C" w:rsidP="00C10391">
      <w:pPr>
        <w:pStyle w:val="ListParagraph"/>
        <w:numPr>
          <w:ilvl w:val="0"/>
          <w:numId w:val="2"/>
        </w:numPr>
        <w:spacing w:line="276" w:lineRule="auto"/>
        <w:rPr>
          <w:rFonts w:ascii="Arial" w:hAnsi="Arial" w:cs="Arial"/>
        </w:rPr>
      </w:pPr>
      <w:r w:rsidRPr="00C10391">
        <w:rPr>
          <w:rFonts w:ascii="Arial" w:hAnsi="Arial" w:cs="Arial"/>
        </w:rPr>
        <w:t xml:space="preserve">Define the term ‘active listening’ and, considering an individual with high EQ, provide </w:t>
      </w:r>
      <w:r w:rsidRPr="00C10391">
        <w:rPr>
          <w:rFonts w:ascii="Arial" w:hAnsi="Arial" w:cs="Arial"/>
          <w:b/>
          <w:bCs/>
        </w:rPr>
        <w:t>two</w:t>
      </w:r>
      <w:r w:rsidRPr="00C10391">
        <w:rPr>
          <w:rFonts w:ascii="Arial" w:hAnsi="Arial" w:cs="Arial"/>
        </w:rPr>
        <w:t xml:space="preserve"> examples to show how they could actively listen to another person.</w:t>
      </w:r>
      <w:ins w:id="180" w:author="EDWARDS Natalie [Narrogin Senior High School]" w:date="2021-04-27T16:36:00Z">
        <w:r w:rsidR="00E628EC">
          <w:rPr>
            <w:rFonts w:ascii="Arial" w:hAnsi="Arial" w:cs="Arial"/>
          </w:rPr>
          <w:t xml:space="preserve"> (5 marks)</w:t>
        </w:r>
      </w:ins>
    </w:p>
    <w:p w14:paraId="4429F2D8" w14:textId="6BB43066" w:rsidR="00D15D2C" w:rsidRDefault="00D15D2C" w:rsidP="00C10391">
      <w:pPr>
        <w:pStyle w:val="ListParagraph"/>
        <w:numPr>
          <w:ilvl w:val="0"/>
          <w:numId w:val="2"/>
        </w:numPr>
        <w:spacing w:line="276" w:lineRule="auto"/>
        <w:rPr>
          <w:ins w:id="181" w:author="EDWARDS Natalie [Narrogin Senior High School]" w:date="2021-04-27T16:36:00Z"/>
          <w:rFonts w:ascii="Arial" w:hAnsi="Arial" w:cs="Arial"/>
        </w:rPr>
      </w:pPr>
      <w:r w:rsidRPr="00C10391">
        <w:rPr>
          <w:rFonts w:ascii="Arial" w:hAnsi="Arial" w:cs="Arial"/>
        </w:rPr>
        <w:t>Refer to psychological evidence and understandings.</w:t>
      </w:r>
      <w:ins w:id="182" w:author="EDWARDS Natalie [Narrogin Senior High School]" w:date="2021-04-27T16:36:00Z">
        <w:r w:rsidR="00E628EC">
          <w:rPr>
            <w:rFonts w:ascii="Arial" w:hAnsi="Arial" w:cs="Arial"/>
          </w:rPr>
          <w:t xml:space="preserve"> (4 marks)</w:t>
        </w:r>
      </w:ins>
    </w:p>
    <w:p w14:paraId="7AB19909" w14:textId="7A98BF52" w:rsidR="00E628EC" w:rsidRPr="00C10391" w:rsidRDefault="00E628EC" w:rsidP="00C10391">
      <w:pPr>
        <w:pStyle w:val="ListParagraph"/>
        <w:numPr>
          <w:ilvl w:val="0"/>
          <w:numId w:val="2"/>
        </w:numPr>
        <w:spacing w:line="276" w:lineRule="auto"/>
        <w:rPr>
          <w:rFonts w:ascii="Arial" w:hAnsi="Arial" w:cs="Arial"/>
        </w:rPr>
      </w:pPr>
      <w:ins w:id="183" w:author="EDWARDS Natalie [Narrogin Senior High School]" w:date="2021-04-27T16:36:00Z">
        <w:r>
          <w:rPr>
            <w:rFonts w:ascii="Arial" w:hAnsi="Arial" w:cs="Arial"/>
          </w:rPr>
          <w:t>Quality of response (3 marks)</w:t>
        </w:r>
      </w:ins>
    </w:p>
    <w:p w14:paraId="18561A85" w14:textId="77777777" w:rsidR="00D15D2C" w:rsidRPr="00C10391" w:rsidRDefault="00D15D2C" w:rsidP="00C10391">
      <w:pPr>
        <w:pStyle w:val="13SAanswerlines"/>
        <w:spacing w:line="276" w:lineRule="auto"/>
        <w:rPr>
          <w:rFonts w:cs="Arial"/>
          <w:szCs w:val="24"/>
        </w:rPr>
      </w:pPr>
    </w:p>
    <w:p w14:paraId="3A440FD2" w14:textId="77777777" w:rsidR="00D15D2C" w:rsidRPr="00C10391" w:rsidRDefault="00D15D2C" w:rsidP="00C10391">
      <w:pPr>
        <w:pStyle w:val="13SAanswerlines"/>
        <w:spacing w:line="276" w:lineRule="auto"/>
        <w:rPr>
          <w:rFonts w:cs="Arial"/>
          <w:b/>
          <w:szCs w:val="24"/>
        </w:rPr>
      </w:pPr>
    </w:p>
    <w:p w14:paraId="601FCB45" w14:textId="77777777" w:rsidR="00D15D2C" w:rsidRPr="00C10391" w:rsidRDefault="00D15D2C" w:rsidP="00C10391">
      <w:pPr>
        <w:pStyle w:val="13SAanswerlines"/>
        <w:spacing w:line="276" w:lineRule="auto"/>
        <w:rPr>
          <w:rFonts w:cs="Arial"/>
          <w:b/>
          <w:szCs w:val="24"/>
        </w:rPr>
      </w:pPr>
    </w:p>
    <w:p w14:paraId="3EC60A0E" w14:textId="77777777" w:rsidR="00D15D2C" w:rsidRPr="00C10391" w:rsidRDefault="00D15D2C" w:rsidP="00C10391">
      <w:pPr>
        <w:pStyle w:val="13SAanswerlines"/>
        <w:spacing w:line="276" w:lineRule="auto"/>
        <w:rPr>
          <w:rFonts w:cs="Arial"/>
          <w:b/>
          <w:szCs w:val="24"/>
        </w:rPr>
      </w:pPr>
    </w:p>
    <w:p w14:paraId="4E7C9BD1" w14:textId="77777777" w:rsidR="00D15D2C" w:rsidRPr="00C10391" w:rsidRDefault="00D15D2C" w:rsidP="00C10391">
      <w:pPr>
        <w:pStyle w:val="13SAanswerlines"/>
        <w:spacing w:line="276" w:lineRule="auto"/>
        <w:rPr>
          <w:rFonts w:cs="Arial"/>
          <w:b/>
          <w:szCs w:val="24"/>
        </w:rPr>
      </w:pPr>
    </w:p>
    <w:p w14:paraId="1D728DE0" w14:textId="77777777" w:rsidR="00D15D2C" w:rsidRPr="00C10391" w:rsidRDefault="00D15D2C" w:rsidP="00C10391">
      <w:pPr>
        <w:pStyle w:val="13SAanswerlines"/>
        <w:spacing w:line="276" w:lineRule="auto"/>
        <w:rPr>
          <w:rFonts w:cs="Arial"/>
          <w:b/>
          <w:szCs w:val="24"/>
        </w:rPr>
      </w:pPr>
    </w:p>
    <w:p w14:paraId="3DB91EE2" w14:textId="74DA7E13" w:rsidR="00D15D2C" w:rsidRDefault="00D15D2C" w:rsidP="00C10391">
      <w:pPr>
        <w:spacing w:line="276" w:lineRule="auto"/>
        <w:rPr>
          <w:rFonts w:ascii="Arial" w:hAnsi="Arial" w:cs="Arial"/>
          <w:b/>
        </w:rPr>
      </w:pPr>
    </w:p>
    <w:p w14:paraId="7D2391C4" w14:textId="589BF793" w:rsidR="00BD4410" w:rsidRDefault="00BD4410" w:rsidP="00C10391">
      <w:pPr>
        <w:spacing w:line="276" w:lineRule="auto"/>
        <w:rPr>
          <w:rFonts w:ascii="Arial" w:hAnsi="Arial" w:cs="Arial"/>
          <w:b/>
        </w:rPr>
      </w:pPr>
    </w:p>
    <w:p w14:paraId="7275A77A" w14:textId="77777777" w:rsidR="00BD4410" w:rsidRPr="00C10391" w:rsidDel="00E628EC" w:rsidRDefault="00BD4410" w:rsidP="00C10391">
      <w:pPr>
        <w:spacing w:line="276" w:lineRule="auto"/>
        <w:rPr>
          <w:del w:id="184" w:author="EDWARDS Natalie [Narrogin Senior High School]" w:date="2021-04-27T16:37:00Z"/>
          <w:rFonts w:ascii="Arial" w:hAnsi="Arial" w:cs="Arial"/>
          <w:b/>
        </w:rPr>
      </w:pPr>
    </w:p>
    <w:p w14:paraId="6E521741" w14:textId="77777777" w:rsidR="00BD4410" w:rsidRDefault="00BD4410" w:rsidP="00C10391">
      <w:pPr>
        <w:spacing w:line="276" w:lineRule="auto"/>
        <w:rPr>
          <w:rFonts w:ascii="Arial" w:hAnsi="Arial" w:cs="Arial"/>
          <w:b/>
        </w:rPr>
      </w:pPr>
    </w:p>
    <w:p w14:paraId="347BC0A4" w14:textId="77777777" w:rsidR="00BD4410" w:rsidRDefault="00BD4410" w:rsidP="00C10391">
      <w:pPr>
        <w:spacing w:line="276" w:lineRule="auto"/>
        <w:rPr>
          <w:rFonts w:ascii="Arial" w:hAnsi="Arial" w:cs="Arial"/>
          <w:b/>
        </w:rPr>
      </w:pPr>
    </w:p>
    <w:p w14:paraId="01E2A523" w14:textId="1685FEA2" w:rsidR="00D15D2C" w:rsidRDefault="00D15D2C" w:rsidP="00C10391">
      <w:pPr>
        <w:spacing w:line="276" w:lineRule="auto"/>
        <w:rPr>
          <w:rFonts w:ascii="Arial" w:hAnsi="Arial" w:cs="Arial"/>
          <w:b/>
        </w:rPr>
      </w:pPr>
      <w:r w:rsidRPr="00C10391">
        <w:rPr>
          <w:rFonts w:ascii="Arial" w:hAnsi="Arial" w:cs="Arial"/>
          <w:b/>
        </w:rPr>
        <w:t>Question number:  ___________</w:t>
      </w:r>
    </w:p>
    <w:p w14:paraId="2D865D8D" w14:textId="77777777" w:rsidR="00BD4410" w:rsidRPr="00C10391" w:rsidRDefault="00BD4410" w:rsidP="00C10391">
      <w:pPr>
        <w:spacing w:line="276" w:lineRule="auto"/>
        <w:rPr>
          <w:rFonts w:ascii="Arial" w:hAnsi="Arial" w:cs="Arial"/>
        </w:rPr>
      </w:pPr>
    </w:p>
    <w:p w14:paraId="6EE5EBCE" w14:textId="16BFB5C1"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94319B" w14:textId="0F744CB1" w:rsidR="00D15D2C" w:rsidRDefault="00D15D2C" w:rsidP="00C10391">
      <w:pPr>
        <w:pStyle w:val="13SAanswerlines"/>
        <w:spacing w:line="276" w:lineRule="auto"/>
        <w:rPr>
          <w:rFonts w:cs="Arial"/>
          <w:b/>
          <w:szCs w:val="24"/>
        </w:rPr>
      </w:pPr>
      <w:r w:rsidRPr="00C10391">
        <w:rPr>
          <w:rFonts w:cs="Arial"/>
          <w:b/>
          <w:szCs w:val="24"/>
        </w:rPr>
        <w:t>Question number:  ___________</w:t>
      </w:r>
    </w:p>
    <w:p w14:paraId="7BAED061" w14:textId="77777777" w:rsidR="00BD4410" w:rsidRPr="00C10391" w:rsidRDefault="00BD4410" w:rsidP="00C10391">
      <w:pPr>
        <w:pStyle w:val="13SAanswerlines"/>
        <w:spacing w:line="276" w:lineRule="auto"/>
        <w:rPr>
          <w:rFonts w:cs="Arial"/>
          <w:szCs w:val="24"/>
        </w:rPr>
      </w:pPr>
    </w:p>
    <w:p w14:paraId="213FC3C7" w14:textId="7C7D0E46"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46732D" w14:textId="77777777" w:rsidR="00D15D2C" w:rsidRPr="00C10391" w:rsidRDefault="00D15D2C" w:rsidP="00C10391">
      <w:pPr>
        <w:pStyle w:val="13SAanswerlines"/>
        <w:spacing w:line="276" w:lineRule="auto"/>
        <w:rPr>
          <w:rFonts w:cs="Arial"/>
          <w:b/>
          <w:szCs w:val="24"/>
        </w:rPr>
      </w:pPr>
    </w:p>
    <w:p w14:paraId="77BD3C91" w14:textId="64B84C3D" w:rsidR="00D15D2C" w:rsidRDefault="00D15D2C" w:rsidP="00C10391">
      <w:pPr>
        <w:pStyle w:val="13SAanswerlines"/>
        <w:spacing w:line="276" w:lineRule="auto"/>
        <w:rPr>
          <w:rFonts w:cs="Arial"/>
          <w:b/>
          <w:szCs w:val="24"/>
        </w:rPr>
      </w:pPr>
      <w:r w:rsidRPr="00C10391">
        <w:rPr>
          <w:rFonts w:cs="Arial"/>
          <w:b/>
          <w:szCs w:val="24"/>
        </w:rPr>
        <w:t>Question number:  ___________</w:t>
      </w:r>
    </w:p>
    <w:p w14:paraId="0D51AE3C" w14:textId="77777777" w:rsidR="00BD4410" w:rsidRPr="00C10391" w:rsidRDefault="00BD4410" w:rsidP="00C10391">
      <w:pPr>
        <w:pStyle w:val="13SAanswerlines"/>
        <w:spacing w:line="276" w:lineRule="auto"/>
        <w:rPr>
          <w:rFonts w:cs="Arial"/>
          <w:szCs w:val="24"/>
        </w:rPr>
      </w:pPr>
    </w:p>
    <w:p w14:paraId="31C981DC" w14:textId="1195E0C2"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87A014" w14:textId="77777777" w:rsidR="00D15D2C" w:rsidRPr="00C10391" w:rsidRDefault="00D15D2C" w:rsidP="00C10391">
      <w:pPr>
        <w:pStyle w:val="13SAanswerlines"/>
        <w:spacing w:line="276" w:lineRule="auto"/>
        <w:rPr>
          <w:rFonts w:cs="Arial"/>
          <w:b/>
          <w:szCs w:val="24"/>
        </w:rPr>
      </w:pPr>
    </w:p>
    <w:p w14:paraId="6014D9DC" w14:textId="17CDBBF4" w:rsidR="00D15D2C" w:rsidRDefault="00D15D2C" w:rsidP="00C10391">
      <w:pPr>
        <w:pStyle w:val="13SAanswerlines"/>
        <w:spacing w:line="276" w:lineRule="auto"/>
        <w:rPr>
          <w:rFonts w:cs="Arial"/>
          <w:b/>
          <w:szCs w:val="24"/>
        </w:rPr>
      </w:pPr>
      <w:r w:rsidRPr="00C10391">
        <w:rPr>
          <w:rFonts w:cs="Arial"/>
          <w:b/>
          <w:szCs w:val="24"/>
        </w:rPr>
        <w:t>Question number:  ___________</w:t>
      </w:r>
    </w:p>
    <w:p w14:paraId="4AB030A5" w14:textId="77777777" w:rsidR="00BD4410" w:rsidRPr="00C10391" w:rsidRDefault="00BD4410" w:rsidP="00C10391">
      <w:pPr>
        <w:pStyle w:val="13SAanswerlines"/>
        <w:spacing w:line="276" w:lineRule="auto"/>
        <w:rPr>
          <w:rFonts w:cs="Arial"/>
          <w:szCs w:val="24"/>
        </w:rPr>
      </w:pPr>
    </w:p>
    <w:p w14:paraId="1AF6A869" w14:textId="6446FBD6"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A795AC" w14:textId="77777777" w:rsidR="00D15D2C" w:rsidRPr="00C10391" w:rsidRDefault="00D15D2C" w:rsidP="00C10391">
      <w:pPr>
        <w:pStyle w:val="13SAanswerlines"/>
        <w:spacing w:line="276" w:lineRule="auto"/>
        <w:rPr>
          <w:rFonts w:cs="Arial"/>
          <w:b/>
          <w:szCs w:val="24"/>
        </w:rPr>
      </w:pPr>
    </w:p>
    <w:p w14:paraId="4F258C93" w14:textId="3979A114" w:rsidR="00D15D2C" w:rsidRDefault="00D15D2C" w:rsidP="00C10391">
      <w:pPr>
        <w:pStyle w:val="13SAanswerlines"/>
        <w:spacing w:line="276" w:lineRule="auto"/>
        <w:rPr>
          <w:rFonts w:cs="Arial"/>
          <w:b/>
          <w:szCs w:val="24"/>
        </w:rPr>
      </w:pPr>
      <w:r w:rsidRPr="00C10391">
        <w:rPr>
          <w:rFonts w:cs="Arial"/>
          <w:b/>
          <w:szCs w:val="24"/>
        </w:rPr>
        <w:t>Question number:  ___________</w:t>
      </w:r>
    </w:p>
    <w:p w14:paraId="0A255668" w14:textId="77777777" w:rsidR="00BD4410" w:rsidRPr="00C10391" w:rsidRDefault="00BD4410" w:rsidP="00C10391">
      <w:pPr>
        <w:pStyle w:val="13SAanswerlines"/>
        <w:spacing w:line="276" w:lineRule="auto"/>
        <w:rPr>
          <w:rFonts w:cs="Arial"/>
          <w:szCs w:val="24"/>
        </w:rPr>
      </w:pPr>
    </w:p>
    <w:p w14:paraId="6E8EB9DE" w14:textId="2BCB415F" w:rsidR="00D15D2C" w:rsidRDefault="00D15D2C" w:rsidP="00BD4410">
      <w:pPr>
        <w:pStyle w:val="13SAanswerlines"/>
        <w:spacing w:before="0" w:after="0"/>
        <w:ind w:left="425"/>
        <w:rPr>
          <w:rFonts w:cs="Arial"/>
          <w:b/>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10391">
        <w:rPr>
          <w:rFonts w:eastAsia="Times New Roman" w:cs="Arial"/>
          <w:b/>
          <w:bCs w:val="0"/>
          <w:szCs w:val="24"/>
        </w:rPr>
        <w:br w:type="page"/>
      </w:r>
      <w:r w:rsidRPr="00C10391">
        <w:rPr>
          <w:rFonts w:cs="Arial"/>
          <w:b/>
          <w:szCs w:val="24"/>
        </w:rPr>
        <w:t>Question number:  ___________</w:t>
      </w:r>
    </w:p>
    <w:p w14:paraId="2F97B035" w14:textId="77777777" w:rsidR="00BD4410" w:rsidRPr="00C10391" w:rsidRDefault="00BD4410" w:rsidP="00BD4410">
      <w:pPr>
        <w:pStyle w:val="13SAanswerlines"/>
        <w:spacing w:before="0" w:after="0"/>
        <w:ind w:left="425"/>
        <w:rPr>
          <w:rFonts w:cs="Arial"/>
          <w:szCs w:val="24"/>
        </w:rPr>
      </w:pPr>
    </w:p>
    <w:p w14:paraId="747D6B03" w14:textId="694F9ACC" w:rsidR="00D15D2C" w:rsidRPr="00C10391" w:rsidRDefault="00D15D2C" w:rsidP="00BD4410">
      <w:pPr>
        <w:pStyle w:val="13SAanswerlines"/>
        <w:spacing w:before="0" w:after="0"/>
        <w:ind w:left="425"/>
        <w:rPr>
          <w:rFonts w:cs="Arial"/>
          <w:szCs w:val="24"/>
        </w:r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EAE3D7" w14:textId="77777777" w:rsidR="00BD4410" w:rsidRDefault="00BD4410" w:rsidP="00C10391">
      <w:pPr>
        <w:tabs>
          <w:tab w:val="right" w:leader="underscore" w:pos="9360"/>
        </w:tabs>
        <w:spacing w:before="420" w:line="276" w:lineRule="auto"/>
        <w:rPr>
          <w:rFonts w:ascii="Arial" w:hAnsi="Arial" w:cs="Arial"/>
        </w:rPr>
      </w:pPr>
    </w:p>
    <w:p w14:paraId="0A7F4B8D" w14:textId="1CD2CC85" w:rsidR="00D15D2C" w:rsidRDefault="00D15D2C" w:rsidP="00C10391">
      <w:pPr>
        <w:tabs>
          <w:tab w:val="right" w:leader="underscore" w:pos="9360"/>
        </w:tabs>
        <w:spacing w:before="420" w:line="276" w:lineRule="auto"/>
        <w:rPr>
          <w:rFonts w:ascii="Arial" w:hAnsi="Arial" w:cs="Arial"/>
        </w:rPr>
      </w:pPr>
      <w:r w:rsidRPr="00C10391">
        <w:rPr>
          <w:rFonts w:ascii="Arial" w:hAnsi="Arial" w:cs="Arial"/>
        </w:rPr>
        <w:t>Additional working space</w:t>
      </w:r>
    </w:p>
    <w:p w14:paraId="5DFCCBA7" w14:textId="77777777" w:rsidR="00BD4410" w:rsidRPr="00C10391" w:rsidRDefault="00BD4410" w:rsidP="00C10391">
      <w:pPr>
        <w:tabs>
          <w:tab w:val="right" w:leader="underscore" w:pos="9360"/>
        </w:tabs>
        <w:spacing w:before="420" w:line="276" w:lineRule="auto"/>
        <w:rPr>
          <w:rFonts w:ascii="Arial" w:hAnsi="Arial" w:cs="Arial"/>
        </w:rPr>
      </w:pPr>
    </w:p>
    <w:p w14:paraId="2037A6B5" w14:textId="7BBBF608" w:rsidR="00D15D2C" w:rsidRPr="00C10391" w:rsidRDefault="00D15D2C" w:rsidP="00BD4410">
      <w:pPr>
        <w:pStyle w:val="13SAanswerlines"/>
        <w:spacing w:before="0" w:after="0"/>
        <w:ind w:left="425"/>
        <w:rPr>
          <w:rFonts w:cs="Arial"/>
          <w:szCs w:val="24"/>
        </w:rPr>
        <w:sectPr w:rsidR="00D15D2C" w:rsidRPr="00C10391" w:rsidSect="00C10391">
          <w:headerReference w:type="default" r:id="rId13"/>
          <w:footerReference w:type="default" r:id="rId14"/>
          <w:type w:val="continuous"/>
          <w:pgSz w:w="11900" w:h="16840"/>
          <w:pgMar w:top="1440" w:right="1134" w:bottom="1440" w:left="1134" w:header="567" w:footer="533" w:gutter="0"/>
          <w:cols w:space="720"/>
          <w:titlePg/>
          <w:docGrid w:linePitch="360"/>
        </w:sectPr>
      </w:pPr>
      <w:r w:rsidRPr="00C10391">
        <w:rPr>
          <w:rFonts w:cs="Arial"/>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D907A2" w14:textId="77777777" w:rsidR="00D15D2C" w:rsidRPr="00C10391" w:rsidRDefault="00D15D2C" w:rsidP="00C10391">
      <w:pPr>
        <w:spacing w:line="276" w:lineRule="auto"/>
        <w:rPr>
          <w:rFonts w:ascii="Arial" w:hAnsi="Arial" w:cs="Arial"/>
          <w:iCs/>
        </w:rPr>
      </w:pPr>
      <w:r w:rsidRPr="00C10391">
        <w:rPr>
          <w:rFonts w:ascii="Arial" w:hAnsi="Arial" w:cs="Arial"/>
          <w:iCs/>
        </w:rPr>
        <w:t>Question 2(a)</w:t>
      </w:r>
    </w:p>
    <w:p w14:paraId="6106B0B6" w14:textId="77777777" w:rsidR="00D15D2C" w:rsidRPr="00C10391" w:rsidRDefault="00D15D2C" w:rsidP="00C10391">
      <w:pPr>
        <w:spacing w:line="276" w:lineRule="auto"/>
        <w:rPr>
          <w:rFonts w:ascii="Arial" w:hAnsi="Arial" w:cs="Arial"/>
          <w:i/>
        </w:rPr>
      </w:pPr>
    </w:p>
    <w:p w14:paraId="58B60E4E" w14:textId="2CA9B8A6" w:rsidR="00D15D2C" w:rsidRPr="00C10391" w:rsidRDefault="00D15D2C" w:rsidP="00C10391">
      <w:pPr>
        <w:spacing w:line="276" w:lineRule="auto"/>
        <w:rPr>
          <w:rFonts w:ascii="Arial" w:hAnsi="Arial" w:cs="Arial"/>
          <w:i/>
        </w:rPr>
      </w:pPr>
    </w:p>
    <w:p w14:paraId="0F296661" w14:textId="77777777" w:rsidR="00BD4410" w:rsidRDefault="00BD4410" w:rsidP="00C10391">
      <w:pPr>
        <w:pStyle w:val="02Sub-Heading"/>
        <w:tabs>
          <w:tab w:val="left" w:pos="7371"/>
        </w:tabs>
        <w:spacing w:line="276" w:lineRule="auto"/>
        <w:rPr>
          <w:sz w:val="24"/>
          <w:szCs w:val="24"/>
        </w:rPr>
      </w:pPr>
    </w:p>
    <w:p w14:paraId="0FDB4AA2" w14:textId="061D8988" w:rsidR="00BD4410" w:rsidRDefault="00BD4410" w:rsidP="00C10391">
      <w:pPr>
        <w:pStyle w:val="02Sub-Heading"/>
        <w:tabs>
          <w:tab w:val="left" w:pos="7371"/>
        </w:tabs>
        <w:spacing w:line="276" w:lineRule="auto"/>
        <w:rPr>
          <w:sz w:val="24"/>
          <w:szCs w:val="24"/>
        </w:rPr>
      </w:pPr>
      <w:r w:rsidRPr="00C10391">
        <w:rPr>
          <w:noProof/>
          <w:sz w:val="24"/>
          <w:szCs w:val="24"/>
        </w:rPr>
        <w:drawing>
          <wp:anchor distT="0" distB="0" distL="114300" distR="114300" simplePos="0" relativeHeight="251667456" behindDoc="1" locked="0" layoutInCell="1" allowOverlap="1" wp14:anchorId="37E104D9" wp14:editId="4424F701">
            <wp:simplePos x="0" y="0"/>
            <wp:positionH relativeFrom="margin">
              <wp:posOffset>404180</wp:posOffset>
            </wp:positionH>
            <wp:positionV relativeFrom="paragraph">
              <wp:posOffset>166370</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A48C1" w14:textId="77777777" w:rsidR="00BD4410" w:rsidRDefault="00BD4410" w:rsidP="00C10391">
      <w:pPr>
        <w:pStyle w:val="02Sub-Heading"/>
        <w:tabs>
          <w:tab w:val="left" w:pos="7371"/>
        </w:tabs>
        <w:spacing w:line="276" w:lineRule="auto"/>
        <w:rPr>
          <w:sz w:val="24"/>
          <w:szCs w:val="24"/>
        </w:rPr>
      </w:pPr>
    </w:p>
    <w:p w14:paraId="651E38DF" w14:textId="77777777" w:rsidR="00BD4410" w:rsidRDefault="00BD4410" w:rsidP="00C10391">
      <w:pPr>
        <w:pStyle w:val="02Sub-Heading"/>
        <w:tabs>
          <w:tab w:val="left" w:pos="7371"/>
        </w:tabs>
        <w:spacing w:line="276" w:lineRule="auto"/>
        <w:rPr>
          <w:sz w:val="24"/>
          <w:szCs w:val="24"/>
        </w:rPr>
      </w:pPr>
    </w:p>
    <w:p w14:paraId="57930CEF" w14:textId="77777777" w:rsidR="00BD4410" w:rsidRDefault="00BD4410" w:rsidP="00C10391">
      <w:pPr>
        <w:pStyle w:val="02Sub-Heading"/>
        <w:tabs>
          <w:tab w:val="left" w:pos="7371"/>
        </w:tabs>
        <w:spacing w:line="276" w:lineRule="auto"/>
        <w:rPr>
          <w:sz w:val="24"/>
          <w:szCs w:val="24"/>
        </w:rPr>
      </w:pPr>
    </w:p>
    <w:p w14:paraId="7A2447A7" w14:textId="77777777" w:rsidR="00BD4410" w:rsidRDefault="00BD4410" w:rsidP="00C10391">
      <w:pPr>
        <w:pStyle w:val="02Sub-Heading"/>
        <w:tabs>
          <w:tab w:val="left" w:pos="7371"/>
        </w:tabs>
        <w:spacing w:line="276" w:lineRule="auto"/>
        <w:rPr>
          <w:sz w:val="24"/>
          <w:szCs w:val="24"/>
        </w:rPr>
      </w:pPr>
    </w:p>
    <w:p w14:paraId="43A9B6B1" w14:textId="77777777" w:rsidR="00BD4410" w:rsidRDefault="00BD4410" w:rsidP="00C10391">
      <w:pPr>
        <w:pStyle w:val="02Sub-Heading"/>
        <w:tabs>
          <w:tab w:val="left" w:pos="7371"/>
        </w:tabs>
        <w:spacing w:line="276" w:lineRule="auto"/>
        <w:rPr>
          <w:sz w:val="24"/>
          <w:szCs w:val="24"/>
        </w:rPr>
      </w:pPr>
    </w:p>
    <w:p w14:paraId="05BCA293" w14:textId="04560F1D" w:rsidR="00BD4410" w:rsidRDefault="00BD4410" w:rsidP="00C10391">
      <w:pPr>
        <w:pStyle w:val="02Sub-Heading"/>
        <w:tabs>
          <w:tab w:val="left" w:pos="7371"/>
        </w:tabs>
        <w:spacing w:line="276" w:lineRule="auto"/>
        <w:rPr>
          <w:sz w:val="24"/>
          <w:szCs w:val="24"/>
        </w:rPr>
      </w:pPr>
    </w:p>
    <w:p w14:paraId="2D1CC53B" w14:textId="1A43C0E9" w:rsidR="00414C9E" w:rsidRDefault="00414C9E" w:rsidP="00C10391">
      <w:pPr>
        <w:pStyle w:val="02Sub-Heading"/>
        <w:tabs>
          <w:tab w:val="left" w:pos="7371"/>
        </w:tabs>
        <w:spacing w:line="276" w:lineRule="auto"/>
        <w:rPr>
          <w:sz w:val="24"/>
          <w:szCs w:val="24"/>
        </w:rPr>
      </w:pPr>
    </w:p>
    <w:p w14:paraId="344C6983" w14:textId="376E5EF7" w:rsidR="00BD4410" w:rsidRDefault="00BD4410" w:rsidP="00C10391">
      <w:pPr>
        <w:pStyle w:val="02Sub-Heading"/>
        <w:tabs>
          <w:tab w:val="left" w:pos="7371"/>
        </w:tabs>
        <w:spacing w:line="276" w:lineRule="auto"/>
        <w:rPr>
          <w:sz w:val="24"/>
          <w:szCs w:val="24"/>
        </w:rPr>
      </w:pPr>
    </w:p>
    <w:p w14:paraId="203DFF61" w14:textId="057AE7F6" w:rsidR="00BD4410" w:rsidRDefault="00BD4410" w:rsidP="00C10391">
      <w:pPr>
        <w:pStyle w:val="02Sub-Heading"/>
        <w:tabs>
          <w:tab w:val="left" w:pos="7371"/>
        </w:tabs>
        <w:spacing w:line="276" w:lineRule="auto"/>
        <w:rPr>
          <w:sz w:val="24"/>
          <w:szCs w:val="24"/>
        </w:rPr>
      </w:pPr>
    </w:p>
    <w:p w14:paraId="572172ED" w14:textId="3942CE88" w:rsidR="00BD4410" w:rsidRDefault="00BD4410" w:rsidP="00C10391">
      <w:pPr>
        <w:pStyle w:val="02Sub-Heading"/>
        <w:tabs>
          <w:tab w:val="left" w:pos="7371"/>
        </w:tabs>
        <w:spacing w:line="276" w:lineRule="auto"/>
        <w:rPr>
          <w:sz w:val="24"/>
          <w:szCs w:val="24"/>
        </w:rPr>
      </w:pPr>
    </w:p>
    <w:p w14:paraId="52FA087A" w14:textId="5D241EB0" w:rsidR="00BD4410" w:rsidRDefault="00BD4410" w:rsidP="00C10391">
      <w:pPr>
        <w:pStyle w:val="02Sub-Heading"/>
        <w:tabs>
          <w:tab w:val="left" w:pos="7371"/>
        </w:tabs>
        <w:spacing w:line="276" w:lineRule="auto"/>
        <w:rPr>
          <w:sz w:val="24"/>
          <w:szCs w:val="24"/>
        </w:rPr>
      </w:pPr>
    </w:p>
    <w:p w14:paraId="4DBA3521" w14:textId="7B95221B" w:rsidR="00BD4410" w:rsidRDefault="00BD4410" w:rsidP="00C10391">
      <w:pPr>
        <w:pStyle w:val="02Sub-Heading"/>
        <w:tabs>
          <w:tab w:val="left" w:pos="7371"/>
        </w:tabs>
        <w:spacing w:line="276" w:lineRule="auto"/>
        <w:rPr>
          <w:sz w:val="24"/>
          <w:szCs w:val="24"/>
        </w:rPr>
      </w:pPr>
    </w:p>
    <w:p w14:paraId="234A4DF6" w14:textId="749D9C6C" w:rsidR="00BD4410" w:rsidRDefault="00BD4410" w:rsidP="00C10391">
      <w:pPr>
        <w:pStyle w:val="02Sub-Heading"/>
        <w:tabs>
          <w:tab w:val="left" w:pos="7371"/>
        </w:tabs>
        <w:spacing w:line="276" w:lineRule="auto"/>
        <w:rPr>
          <w:sz w:val="24"/>
          <w:szCs w:val="24"/>
        </w:rPr>
      </w:pPr>
    </w:p>
    <w:p w14:paraId="5D86D511" w14:textId="18A8D481" w:rsidR="00BD4410" w:rsidRDefault="00BD4410" w:rsidP="00C10391">
      <w:pPr>
        <w:pStyle w:val="02Sub-Heading"/>
        <w:tabs>
          <w:tab w:val="left" w:pos="7371"/>
        </w:tabs>
        <w:spacing w:line="276" w:lineRule="auto"/>
        <w:rPr>
          <w:sz w:val="24"/>
          <w:szCs w:val="24"/>
        </w:rPr>
      </w:pPr>
    </w:p>
    <w:p w14:paraId="1FED1ED9" w14:textId="66C53755" w:rsidR="00BD4410" w:rsidRDefault="00BD4410" w:rsidP="00C10391">
      <w:pPr>
        <w:pStyle w:val="02Sub-Heading"/>
        <w:tabs>
          <w:tab w:val="left" w:pos="7371"/>
        </w:tabs>
        <w:spacing w:line="276" w:lineRule="auto"/>
        <w:rPr>
          <w:sz w:val="24"/>
          <w:szCs w:val="24"/>
        </w:rPr>
      </w:pPr>
    </w:p>
    <w:p w14:paraId="36E8A32D" w14:textId="15C8D363" w:rsidR="00BD4410" w:rsidRDefault="00BD4410" w:rsidP="00C10391">
      <w:pPr>
        <w:pStyle w:val="02Sub-Heading"/>
        <w:tabs>
          <w:tab w:val="left" w:pos="7371"/>
        </w:tabs>
        <w:spacing w:line="276" w:lineRule="auto"/>
        <w:rPr>
          <w:sz w:val="24"/>
          <w:szCs w:val="24"/>
        </w:rPr>
      </w:pPr>
    </w:p>
    <w:p w14:paraId="54622EDE" w14:textId="55ACD370" w:rsidR="00BD4410" w:rsidRDefault="00BD4410" w:rsidP="00C10391">
      <w:pPr>
        <w:pStyle w:val="02Sub-Heading"/>
        <w:tabs>
          <w:tab w:val="left" w:pos="7371"/>
        </w:tabs>
        <w:spacing w:line="276" w:lineRule="auto"/>
        <w:rPr>
          <w:sz w:val="24"/>
          <w:szCs w:val="24"/>
        </w:rPr>
      </w:pPr>
    </w:p>
    <w:p w14:paraId="623852E4" w14:textId="25D0E18D" w:rsidR="00BD4410" w:rsidRDefault="00BD4410" w:rsidP="00C10391">
      <w:pPr>
        <w:pStyle w:val="02Sub-Heading"/>
        <w:tabs>
          <w:tab w:val="left" w:pos="7371"/>
        </w:tabs>
        <w:spacing w:line="276" w:lineRule="auto"/>
        <w:rPr>
          <w:sz w:val="24"/>
          <w:szCs w:val="24"/>
        </w:rPr>
      </w:pPr>
    </w:p>
    <w:p w14:paraId="5969A734" w14:textId="5924C278" w:rsidR="00BD4410" w:rsidRDefault="00BD4410" w:rsidP="00C10391">
      <w:pPr>
        <w:pStyle w:val="02Sub-Heading"/>
        <w:tabs>
          <w:tab w:val="left" w:pos="7371"/>
        </w:tabs>
        <w:spacing w:line="276" w:lineRule="auto"/>
        <w:rPr>
          <w:sz w:val="24"/>
          <w:szCs w:val="24"/>
        </w:rPr>
      </w:pPr>
    </w:p>
    <w:p w14:paraId="72455F04" w14:textId="6A5B0C18" w:rsidR="00BD4410" w:rsidRDefault="00BD4410" w:rsidP="00C10391">
      <w:pPr>
        <w:pStyle w:val="02Sub-Heading"/>
        <w:tabs>
          <w:tab w:val="left" w:pos="7371"/>
        </w:tabs>
        <w:spacing w:line="276" w:lineRule="auto"/>
        <w:rPr>
          <w:sz w:val="24"/>
          <w:szCs w:val="24"/>
        </w:rPr>
      </w:pPr>
    </w:p>
    <w:p w14:paraId="41EBE76F" w14:textId="14303528" w:rsidR="00BD4410" w:rsidRPr="00BD4410" w:rsidRDefault="00BD4410" w:rsidP="00BD4410">
      <w:pPr>
        <w:pStyle w:val="13marks"/>
        <w:spacing w:line="276" w:lineRule="auto"/>
        <w:jc w:val="center"/>
        <w:rPr>
          <w:rFonts w:cs="Arial"/>
          <w:b/>
          <w:szCs w:val="24"/>
        </w:rPr>
      </w:pPr>
      <w:r w:rsidRPr="00C10391">
        <w:rPr>
          <w:rFonts w:cs="Arial"/>
          <w:b/>
          <w:szCs w:val="24"/>
        </w:rPr>
        <w:t xml:space="preserve">End of </w:t>
      </w:r>
      <w:r>
        <w:rPr>
          <w:rFonts w:cs="Arial"/>
          <w:b/>
          <w:szCs w:val="24"/>
        </w:rPr>
        <w:t>Examination</w:t>
      </w:r>
    </w:p>
    <w:sectPr w:rsidR="00BD4410" w:rsidRPr="00BD4410" w:rsidSect="00C10391">
      <w:footerReference w:type="first" r:id="rId15"/>
      <w:pgSz w:w="11900" w:h="16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A473D" w14:textId="77777777" w:rsidR="0065579E" w:rsidRDefault="0065579E" w:rsidP="00793755">
      <w:r>
        <w:separator/>
      </w:r>
    </w:p>
  </w:endnote>
  <w:endnote w:type="continuationSeparator" w:id="0">
    <w:p w14:paraId="7FDF9780" w14:textId="77777777" w:rsidR="0065579E" w:rsidRDefault="0065579E"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443E" w14:textId="77777777" w:rsidR="0065579E" w:rsidRPr="00793755" w:rsidRDefault="0065579E"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2B795" w14:textId="77777777" w:rsidR="0065579E" w:rsidRDefault="00655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DFEF7" w14:textId="77777777" w:rsidR="0065579E" w:rsidRDefault="0065579E" w:rsidP="00793755">
      <w:r>
        <w:separator/>
      </w:r>
    </w:p>
  </w:footnote>
  <w:footnote w:type="continuationSeparator" w:id="0">
    <w:p w14:paraId="0A93A4DB" w14:textId="77777777" w:rsidR="0065579E" w:rsidRDefault="0065579E"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A83C8" w14:textId="1051ACA6" w:rsidR="0065579E" w:rsidRPr="00793755" w:rsidRDefault="0065579E"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sidR="0080043C">
      <w:rPr>
        <w:rStyle w:val="PageNumber"/>
        <w:noProof/>
      </w:rPr>
      <w:t>37</w:t>
    </w:r>
    <w:r>
      <w:rPr>
        <w:rStyle w:val="PageNumber"/>
      </w:rPr>
      <w:fldChar w:fldCharType="end"/>
    </w:r>
    <w:r>
      <w:rPr>
        <w:rStyle w:val="PageNumber"/>
      </w:rPr>
      <w:tab/>
    </w:r>
    <w:r>
      <w:rPr>
        <w:rStyle w:val="PageNumber"/>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124"/>
    <w:multiLevelType w:val="hybridMultilevel"/>
    <w:tmpl w:val="7EB8C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81F5A"/>
    <w:multiLevelType w:val="hybridMultilevel"/>
    <w:tmpl w:val="B2EE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S Natalie [Narrogin Senior High School]">
    <w15:presenceInfo w15:providerId="AD" w15:userId="S-1-5-21-2688374614-2727847420-1261802764-151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38CD"/>
    <w:rsid w:val="000108C1"/>
    <w:rsid w:val="000118B1"/>
    <w:rsid w:val="00012392"/>
    <w:rsid w:val="00012CEF"/>
    <w:rsid w:val="00014A95"/>
    <w:rsid w:val="000161AC"/>
    <w:rsid w:val="000208E3"/>
    <w:rsid w:val="00027113"/>
    <w:rsid w:val="00027F61"/>
    <w:rsid w:val="00030874"/>
    <w:rsid w:val="00033669"/>
    <w:rsid w:val="00033B4D"/>
    <w:rsid w:val="00037C3D"/>
    <w:rsid w:val="0004291B"/>
    <w:rsid w:val="00043B5D"/>
    <w:rsid w:val="00045B7C"/>
    <w:rsid w:val="00050125"/>
    <w:rsid w:val="000507C6"/>
    <w:rsid w:val="000514FB"/>
    <w:rsid w:val="000521D3"/>
    <w:rsid w:val="0005442C"/>
    <w:rsid w:val="00056A62"/>
    <w:rsid w:val="00060AB3"/>
    <w:rsid w:val="00067928"/>
    <w:rsid w:val="0007181C"/>
    <w:rsid w:val="00072F00"/>
    <w:rsid w:val="00075A96"/>
    <w:rsid w:val="00075B9C"/>
    <w:rsid w:val="00076BD8"/>
    <w:rsid w:val="00084C57"/>
    <w:rsid w:val="00084CF7"/>
    <w:rsid w:val="0008612B"/>
    <w:rsid w:val="000919C4"/>
    <w:rsid w:val="00092589"/>
    <w:rsid w:val="00096257"/>
    <w:rsid w:val="000A2BFC"/>
    <w:rsid w:val="000A3234"/>
    <w:rsid w:val="000A52F9"/>
    <w:rsid w:val="000A6941"/>
    <w:rsid w:val="000B0EDD"/>
    <w:rsid w:val="000B22E7"/>
    <w:rsid w:val="000C1C42"/>
    <w:rsid w:val="000C3E0C"/>
    <w:rsid w:val="000C4716"/>
    <w:rsid w:val="000C52C0"/>
    <w:rsid w:val="000C5A72"/>
    <w:rsid w:val="000C5FF4"/>
    <w:rsid w:val="000C62F2"/>
    <w:rsid w:val="000C6492"/>
    <w:rsid w:val="000D08E5"/>
    <w:rsid w:val="000D1B4E"/>
    <w:rsid w:val="000D4B2F"/>
    <w:rsid w:val="000E3ED2"/>
    <w:rsid w:val="000E52ED"/>
    <w:rsid w:val="000E7F5B"/>
    <w:rsid w:val="000F26BB"/>
    <w:rsid w:val="000F596C"/>
    <w:rsid w:val="0010100B"/>
    <w:rsid w:val="00103130"/>
    <w:rsid w:val="00105D5D"/>
    <w:rsid w:val="00105EA6"/>
    <w:rsid w:val="00111DF1"/>
    <w:rsid w:val="00112C1E"/>
    <w:rsid w:val="0011448F"/>
    <w:rsid w:val="001150BE"/>
    <w:rsid w:val="00115CD3"/>
    <w:rsid w:val="001162DE"/>
    <w:rsid w:val="001176D1"/>
    <w:rsid w:val="00121368"/>
    <w:rsid w:val="00122254"/>
    <w:rsid w:val="00124EF5"/>
    <w:rsid w:val="00125830"/>
    <w:rsid w:val="00127C5C"/>
    <w:rsid w:val="0013279E"/>
    <w:rsid w:val="00136BDF"/>
    <w:rsid w:val="001414BB"/>
    <w:rsid w:val="00143164"/>
    <w:rsid w:val="001453E3"/>
    <w:rsid w:val="001467B8"/>
    <w:rsid w:val="00147B2C"/>
    <w:rsid w:val="00147E5B"/>
    <w:rsid w:val="00152057"/>
    <w:rsid w:val="00155759"/>
    <w:rsid w:val="00163DEA"/>
    <w:rsid w:val="001729CE"/>
    <w:rsid w:val="00175614"/>
    <w:rsid w:val="0018012B"/>
    <w:rsid w:val="001813BC"/>
    <w:rsid w:val="001818B2"/>
    <w:rsid w:val="00184E2C"/>
    <w:rsid w:val="00185E2A"/>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5A0"/>
    <w:rsid w:val="001D3644"/>
    <w:rsid w:val="001D3A6E"/>
    <w:rsid w:val="001E3C77"/>
    <w:rsid w:val="001E5D6C"/>
    <w:rsid w:val="001E617E"/>
    <w:rsid w:val="001F01FF"/>
    <w:rsid w:val="001F28D0"/>
    <w:rsid w:val="001F326A"/>
    <w:rsid w:val="001F3621"/>
    <w:rsid w:val="001F42D0"/>
    <w:rsid w:val="0020173C"/>
    <w:rsid w:val="00202F54"/>
    <w:rsid w:val="0020305A"/>
    <w:rsid w:val="00204262"/>
    <w:rsid w:val="002065DD"/>
    <w:rsid w:val="00206FEB"/>
    <w:rsid w:val="00207AD4"/>
    <w:rsid w:val="0021167A"/>
    <w:rsid w:val="002130F3"/>
    <w:rsid w:val="00215966"/>
    <w:rsid w:val="00216F54"/>
    <w:rsid w:val="0022464B"/>
    <w:rsid w:val="0022705D"/>
    <w:rsid w:val="00235A32"/>
    <w:rsid w:val="002366BF"/>
    <w:rsid w:val="00241B87"/>
    <w:rsid w:val="00242EDA"/>
    <w:rsid w:val="00244011"/>
    <w:rsid w:val="0024578E"/>
    <w:rsid w:val="00245CC9"/>
    <w:rsid w:val="00247741"/>
    <w:rsid w:val="0024781C"/>
    <w:rsid w:val="00256C64"/>
    <w:rsid w:val="0026070C"/>
    <w:rsid w:val="0026116C"/>
    <w:rsid w:val="00261B50"/>
    <w:rsid w:val="00264E74"/>
    <w:rsid w:val="00266216"/>
    <w:rsid w:val="00266D45"/>
    <w:rsid w:val="0027093F"/>
    <w:rsid w:val="00270C46"/>
    <w:rsid w:val="00271C94"/>
    <w:rsid w:val="00271CA7"/>
    <w:rsid w:val="00271DC1"/>
    <w:rsid w:val="0027221B"/>
    <w:rsid w:val="0027292E"/>
    <w:rsid w:val="0027451D"/>
    <w:rsid w:val="00280BCB"/>
    <w:rsid w:val="00287E20"/>
    <w:rsid w:val="00290782"/>
    <w:rsid w:val="002913B8"/>
    <w:rsid w:val="00291651"/>
    <w:rsid w:val="00292555"/>
    <w:rsid w:val="002925C0"/>
    <w:rsid w:val="00292DBE"/>
    <w:rsid w:val="00293C6A"/>
    <w:rsid w:val="00293D2D"/>
    <w:rsid w:val="002A012A"/>
    <w:rsid w:val="002A09F5"/>
    <w:rsid w:val="002A194F"/>
    <w:rsid w:val="002A7794"/>
    <w:rsid w:val="002A7ECA"/>
    <w:rsid w:val="002B113B"/>
    <w:rsid w:val="002B4E2F"/>
    <w:rsid w:val="002B732D"/>
    <w:rsid w:val="002C1276"/>
    <w:rsid w:val="002C1CDE"/>
    <w:rsid w:val="002C2083"/>
    <w:rsid w:val="002C27C7"/>
    <w:rsid w:val="002D3CEF"/>
    <w:rsid w:val="002D7DEE"/>
    <w:rsid w:val="002E201C"/>
    <w:rsid w:val="002E34D0"/>
    <w:rsid w:val="002E633B"/>
    <w:rsid w:val="002E6999"/>
    <w:rsid w:val="00300C84"/>
    <w:rsid w:val="00310C7D"/>
    <w:rsid w:val="00312CD8"/>
    <w:rsid w:val="00313DDA"/>
    <w:rsid w:val="0031507D"/>
    <w:rsid w:val="00323558"/>
    <w:rsid w:val="00324C10"/>
    <w:rsid w:val="003269A4"/>
    <w:rsid w:val="00326ED9"/>
    <w:rsid w:val="0032724A"/>
    <w:rsid w:val="00331A9D"/>
    <w:rsid w:val="00332568"/>
    <w:rsid w:val="00332769"/>
    <w:rsid w:val="003347A3"/>
    <w:rsid w:val="00337509"/>
    <w:rsid w:val="00337B6E"/>
    <w:rsid w:val="00345F01"/>
    <w:rsid w:val="00354EDA"/>
    <w:rsid w:val="003579BB"/>
    <w:rsid w:val="00361646"/>
    <w:rsid w:val="00365715"/>
    <w:rsid w:val="0036753D"/>
    <w:rsid w:val="00372766"/>
    <w:rsid w:val="00376713"/>
    <w:rsid w:val="00377A27"/>
    <w:rsid w:val="003804C0"/>
    <w:rsid w:val="003810B9"/>
    <w:rsid w:val="00383BD3"/>
    <w:rsid w:val="0038504F"/>
    <w:rsid w:val="00385F58"/>
    <w:rsid w:val="003861CC"/>
    <w:rsid w:val="00390CC0"/>
    <w:rsid w:val="00392400"/>
    <w:rsid w:val="0039549A"/>
    <w:rsid w:val="003A2489"/>
    <w:rsid w:val="003A707A"/>
    <w:rsid w:val="003B0272"/>
    <w:rsid w:val="003B1634"/>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50E"/>
    <w:rsid w:val="003E34BB"/>
    <w:rsid w:val="003E3A4B"/>
    <w:rsid w:val="003F4563"/>
    <w:rsid w:val="003F5F1F"/>
    <w:rsid w:val="004002F4"/>
    <w:rsid w:val="00404A37"/>
    <w:rsid w:val="004062E1"/>
    <w:rsid w:val="0040669E"/>
    <w:rsid w:val="00411050"/>
    <w:rsid w:val="004131AB"/>
    <w:rsid w:val="00414C9E"/>
    <w:rsid w:val="00414EBD"/>
    <w:rsid w:val="004158CD"/>
    <w:rsid w:val="0041775A"/>
    <w:rsid w:val="0042539C"/>
    <w:rsid w:val="00425F6C"/>
    <w:rsid w:val="00426071"/>
    <w:rsid w:val="00426A05"/>
    <w:rsid w:val="00430245"/>
    <w:rsid w:val="00431D5B"/>
    <w:rsid w:val="00432CD6"/>
    <w:rsid w:val="00440AF5"/>
    <w:rsid w:val="004419E6"/>
    <w:rsid w:val="00441FBA"/>
    <w:rsid w:val="004428F1"/>
    <w:rsid w:val="00450588"/>
    <w:rsid w:val="0045232C"/>
    <w:rsid w:val="00452ACD"/>
    <w:rsid w:val="00455907"/>
    <w:rsid w:val="00457284"/>
    <w:rsid w:val="00460310"/>
    <w:rsid w:val="00460B45"/>
    <w:rsid w:val="00462F81"/>
    <w:rsid w:val="0046399D"/>
    <w:rsid w:val="00465B52"/>
    <w:rsid w:val="00467E61"/>
    <w:rsid w:val="00471B88"/>
    <w:rsid w:val="00472243"/>
    <w:rsid w:val="00475BDD"/>
    <w:rsid w:val="004863A8"/>
    <w:rsid w:val="0049257D"/>
    <w:rsid w:val="004A0199"/>
    <w:rsid w:val="004A1A33"/>
    <w:rsid w:val="004A3F36"/>
    <w:rsid w:val="004C239F"/>
    <w:rsid w:val="004C6B2D"/>
    <w:rsid w:val="004D156B"/>
    <w:rsid w:val="004D2354"/>
    <w:rsid w:val="004D2DBF"/>
    <w:rsid w:val="004D3511"/>
    <w:rsid w:val="004D3F3B"/>
    <w:rsid w:val="004D3F6E"/>
    <w:rsid w:val="004E0E45"/>
    <w:rsid w:val="004E393E"/>
    <w:rsid w:val="004E43A3"/>
    <w:rsid w:val="004E4FAF"/>
    <w:rsid w:val="004E5661"/>
    <w:rsid w:val="004E74F1"/>
    <w:rsid w:val="005004F0"/>
    <w:rsid w:val="00500ED0"/>
    <w:rsid w:val="005067DC"/>
    <w:rsid w:val="00506BC1"/>
    <w:rsid w:val="00506F5B"/>
    <w:rsid w:val="00507226"/>
    <w:rsid w:val="005078CC"/>
    <w:rsid w:val="00507A8F"/>
    <w:rsid w:val="005127E2"/>
    <w:rsid w:val="00513995"/>
    <w:rsid w:val="00513F8F"/>
    <w:rsid w:val="005162C3"/>
    <w:rsid w:val="0051648D"/>
    <w:rsid w:val="00517C82"/>
    <w:rsid w:val="00523958"/>
    <w:rsid w:val="005259D2"/>
    <w:rsid w:val="005326DA"/>
    <w:rsid w:val="00533BEE"/>
    <w:rsid w:val="005345E4"/>
    <w:rsid w:val="00534ED3"/>
    <w:rsid w:val="00541D7A"/>
    <w:rsid w:val="005444B9"/>
    <w:rsid w:val="00550B2D"/>
    <w:rsid w:val="0055146F"/>
    <w:rsid w:val="00551DA9"/>
    <w:rsid w:val="00552D11"/>
    <w:rsid w:val="00553156"/>
    <w:rsid w:val="00555DA0"/>
    <w:rsid w:val="00562C6E"/>
    <w:rsid w:val="005645CF"/>
    <w:rsid w:val="00570F2D"/>
    <w:rsid w:val="0057198A"/>
    <w:rsid w:val="00572F10"/>
    <w:rsid w:val="00575D3F"/>
    <w:rsid w:val="0057784E"/>
    <w:rsid w:val="00577F38"/>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5F6E"/>
    <w:rsid w:val="005C122F"/>
    <w:rsid w:val="005C1AF0"/>
    <w:rsid w:val="005C3998"/>
    <w:rsid w:val="005C58BB"/>
    <w:rsid w:val="005C7AEC"/>
    <w:rsid w:val="005D0548"/>
    <w:rsid w:val="005D08FE"/>
    <w:rsid w:val="005D1DAD"/>
    <w:rsid w:val="005D4F83"/>
    <w:rsid w:val="005D78EF"/>
    <w:rsid w:val="005D79A3"/>
    <w:rsid w:val="005E1A65"/>
    <w:rsid w:val="005E43C9"/>
    <w:rsid w:val="005E60FD"/>
    <w:rsid w:val="005E6C3A"/>
    <w:rsid w:val="005E7790"/>
    <w:rsid w:val="005F5767"/>
    <w:rsid w:val="005F6B23"/>
    <w:rsid w:val="00602EAA"/>
    <w:rsid w:val="006033A4"/>
    <w:rsid w:val="00607334"/>
    <w:rsid w:val="006106AC"/>
    <w:rsid w:val="00611575"/>
    <w:rsid w:val="00612004"/>
    <w:rsid w:val="00620135"/>
    <w:rsid w:val="006345CF"/>
    <w:rsid w:val="00637E20"/>
    <w:rsid w:val="006412EF"/>
    <w:rsid w:val="0064151C"/>
    <w:rsid w:val="00642CBA"/>
    <w:rsid w:val="0064478A"/>
    <w:rsid w:val="00647061"/>
    <w:rsid w:val="00650F86"/>
    <w:rsid w:val="00655128"/>
    <w:rsid w:val="0065579E"/>
    <w:rsid w:val="0065725B"/>
    <w:rsid w:val="00657CB1"/>
    <w:rsid w:val="00667A08"/>
    <w:rsid w:val="0067278D"/>
    <w:rsid w:val="00673DCC"/>
    <w:rsid w:val="00675158"/>
    <w:rsid w:val="0068005F"/>
    <w:rsid w:val="00694A7E"/>
    <w:rsid w:val="006954F0"/>
    <w:rsid w:val="006974E1"/>
    <w:rsid w:val="006A045B"/>
    <w:rsid w:val="006A33D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68A5"/>
    <w:rsid w:val="006D0CE8"/>
    <w:rsid w:val="006D1B3F"/>
    <w:rsid w:val="006D41A8"/>
    <w:rsid w:val="006D535F"/>
    <w:rsid w:val="006E19F1"/>
    <w:rsid w:val="006E695A"/>
    <w:rsid w:val="006E708D"/>
    <w:rsid w:val="0070488B"/>
    <w:rsid w:val="00707497"/>
    <w:rsid w:val="00707D0F"/>
    <w:rsid w:val="00710459"/>
    <w:rsid w:val="00711AD6"/>
    <w:rsid w:val="00712510"/>
    <w:rsid w:val="00714450"/>
    <w:rsid w:val="0071702A"/>
    <w:rsid w:val="00721DAB"/>
    <w:rsid w:val="00724146"/>
    <w:rsid w:val="00726AAA"/>
    <w:rsid w:val="00726B71"/>
    <w:rsid w:val="00735CEB"/>
    <w:rsid w:val="00741936"/>
    <w:rsid w:val="00746566"/>
    <w:rsid w:val="00746A60"/>
    <w:rsid w:val="007517E7"/>
    <w:rsid w:val="00752B5B"/>
    <w:rsid w:val="00755EA2"/>
    <w:rsid w:val="00756E49"/>
    <w:rsid w:val="007631FF"/>
    <w:rsid w:val="007700CF"/>
    <w:rsid w:val="007700EA"/>
    <w:rsid w:val="00770347"/>
    <w:rsid w:val="0077224B"/>
    <w:rsid w:val="00772590"/>
    <w:rsid w:val="00777CFF"/>
    <w:rsid w:val="0078056E"/>
    <w:rsid w:val="00781704"/>
    <w:rsid w:val="00782D6B"/>
    <w:rsid w:val="00784BAE"/>
    <w:rsid w:val="00786690"/>
    <w:rsid w:val="00790614"/>
    <w:rsid w:val="00791DB9"/>
    <w:rsid w:val="00792731"/>
    <w:rsid w:val="00792D89"/>
    <w:rsid w:val="00793755"/>
    <w:rsid w:val="00795CCB"/>
    <w:rsid w:val="0079628E"/>
    <w:rsid w:val="0079653B"/>
    <w:rsid w:val="00797C91"/>
    <w:rsid w:val="007A4CBB"/>
    <w:rsid w:val="007A5551"/>
    <w:rsid w:val="007A7783"/>
    <w:rsid w:val="007B0A3A"/>
    <w:rsid w:val="007B0D7A"/>
    <w:rsid w:val="007C31EE"/>
    <w:rsid w:val="007C591F"/>
    <w:rsid w:val="007D0C29"/>
    <w:rsid w:val="007D6E9E"/>
    <w:rsid w:val="007D7392"/>
    <w:rsid w:val="007E0B4F"/>
    <w:rsid w:val="007E54FC"/>
    <w:rsid w:val="007E5E32"/>
    <w:rsid w:val="007E626C"/>
    <w:rsid w:val="007E787B"/>
    <w:rsid w:val="007F165B"/>
    <w:rsid w:val="007F49F5"/>
    <w:rsid w:val="007F4C55"/>
    <w:rsid w:val="007F5892"/>
    <w:rsid w:val="007F7EE3"/>
    <w:rsid w:val="0080043C"/>
    <w:rsid w:val="00800BFE"/>
    <w:rsid w:val="00802B3F"/>
    <w:rsid w:val="008030A9"/>
    <w:rsid w:val="008030EA"/>
    <w:rsid w:val="00803AE4"/>
    <w:rsid w:val="0081031B"/>
    <w:rsid w:val="00810563"/>
    <w:rsid w:val="008139D8"/>
    <w:rsid w:val="00813DA1"/>
    <w:rsid w:val="00823A89"/>
    <w:rsid w:val="00831703"/>
    <w:rsid w:val="00834F31"/>
    <w:rsid w:val="008350D1"/>
    <w:rsid w:val="0084128E"/>
    <w:rsid w:val="00842E2B"/>
    <w:rsid w:val="00842FDB"/>
    <w:rsid w:val="00845394"/>
    <w:rsid w:val="00847ED5"/>
    <w:rsid w:val="00850CD7"/>
    <w:rsid w:val="008510C8"/>
    <w:rsid w:val="00853017"/>
    <w:rsid w:val="00862C31"/>
    <w:rsid w:val="00864F5B"/>
    <w:rsid w:val="00865A7A"/>
    <w:rsid w:val="008663BB"/>
    <w:rsid w:val="008710A3"/>
    <w:rsid w:val="00873464"/>
    <w:rsid w:val="00875601"/>
    <w:rsid w:val="0087581C"/>
    <w:rsid w:val="00875E6D"/>
    <w:rsid w:val="00880CC4"/>
    <w:rsid w:val="00883CBD"/>
    <w:rsid w:val="00885B4C"/>
    <w:rsid w:val="0089318E"/>
    <w:rsid w:val="00896696"/>
    <w:rsid w:val="00896991"/>
    <w:rsid w:val="0089720E"/>
    <w:rsid w:val="00897471"/>
    <w:rsid w:val="008A2127"/>
    <w:rsid w:val="008B08F0"/>
    <w:rsid w:val="008B09A8"/>
    <w:rsid w:val="008B1F2A"/>
    <w:rsid w:val="008C3B86"/>
    <w:rsid w:val="008C5B8C"/>
    <w:rsid w:val="008D73B2"/>
    <w:rsid w:val="008D7D0C"/>
    <w:rsid w:val="008E2C3E"/>
    <w:rsid w:val="008E3964"/>
    <w:rsid w:val="008E49FE"/>
    <w:rsid w:val="008E7409"/>
    <w:rsid w:val="008F01F8"/>
    <w:rsid w:val="008F029A"/>
    <w:rsid w:val="008F3AB9"/>
    <w:rsid w:val="008F47B1"/>
    <w:rsid w:val="008F4F01"/>
    <w:rsid w:val="00903A82"/>
    <w:rsid w:val="00907405"/>
    <w:rsid w:val="00907D3F"/>
    <w:rsid w:val="00911451"/>
    <w:rsid w:val="00912D75"/>
    <w:rsid w:val="00913ACC"/>
    <w:rsid w:val="00913E14"/>
    <w:rsid w:val="00921E03"/>
    <w:rsid w:val="0092348F"/>
    <w:rsid w:val="00932ED9"/>
    <w:rsid w:val="009331E5"/>
    <w:rsid w:val="00934756"/>
    <w:rsid w:val="009355E3"/>
    <w:rsid w:val="009367F5"/>
    <w:rsid w:val="00940761"/>
    <w:rsid w:val="00944EED"/>
    <w:rsid w:val="0094571E"/>
    <w:rsid w:val="00946E68"/>
    <w:rsid w:val="009473AE"/>
    <w:rsid w:val="009549F1"/>
    <w:rsid w:val="00954E16"/>
    <w:rsid w:val="0096162A"/>
    <w:rsid w:val="00965457"/>
    <w:rsid w:val="00966FDC"/>
    <w:rsid w:val="00967556"/>
    <w:rsid w:val="009679F2"/>
    <w:rsid w:val="009728D3"/>
    <w:rsid w:val="00973589"/>
    <w:rsid w:val="009764B5"/>
    <w:rsid w:val="00982F61"/>
    <w:rsid w:val="00983F8E"/>
    <w:rsid w:val="009866E3"/>
    <w:rsid w:val="00987477"/>
    <w:rsid w:val="00987DD8"/>
    <w:rsid w:val="00990EAB"/>
    <w:rsid w:val="009925BE"/>
    <w:rsid w:val="0099338C"/>
    <w:rsid w:val="009A026A"/>
    <w:rsid w:val="009A2F70"/>
    <w:rsid w:val="009A4CDC"/>
    <w:rsid w:val="009A6E67"/>
    <w:rsid w:val="009B0700"/>
    <w:rsid w:val="009B3D29"/>
    <w:rsid w:val="009C28E1"/>
    <w:rsid w:val="009C4430"/>
    <w:rsid w:val="009C4528"/>
    <w:rsid w:val="009C560F"/>
    <w:rsid w:val="009C7319"/>
    <w:rsid w:val="009D5AA5"/>
    <w:rsid w:val="009D6415"/>
    <w:rsid w:val="009D680E"/>
    <w:rsid w:val="009D70C9"/>
    <w:rsid w:val="009E3C81"/>
    <w:rsid w:val="009E4123"/>
    <w:rsid w:val="009E49C3"/>
    <w:rsid w:val="009E6A8C"/>
    <w:rsid w:val="009E6C3F"/>
    <w:rsid w:val="009F293F"/>
    <w:rsid w:val="009F6188"/>
    <w:rsid w:val="00A007E3"/>
    <w:rsid w:val="00A0084E"/>
    <w:rsid w:val="00A025D0"/>
    <w:rsid w:val="00A0375D"/>
    <w:rsid w:val="00A04845"/>
    <w:rsid w:val="00A05A78"/>
    <w:rsid w:val="00A05D63"/>
    <w:rsid w:val="00A062E4"/>
    <w:rsid w:val="00A06AAC"/>
    <w:rsid w:val="00A10827"/>
    <w:rsid w:val="00A122C3"/>
    <w:rsid w:val="00A1429C"/>
    <w:rsid w:val="00A15FAC"/>
    <w:rsid w:val="00A16C8D"/>
    <w:rsid w:val="00A1786C"/>
    <w:rsid w:val="00A2009C"/>
    <w:rsid w:val="00A20390"/>
    <w:rsid w:val="00A23AB4"/>
    <w:rsid w:val="00A2508B"/>
    <w:rsid w:val="00A2514C"/>
    <w:rsid w:val="00A25D3F"/>
    <w:rsid w:val="00A26826"/>
    <w:rsid w:val="00A26A76"/>
    <w:rsid w:val="00A3275D"/>
    <w:rsid w:val="00A32893"/>
    <w:rsid w:val="00A34E8E"/>
    <w:rsid w:val="00A36B54"/>
    <w:rsid w:val="00A377AC"/>
    <w:rsid w:val="00A4050D"/>
    <w:rsid w:val="00A41464"/>
    <w:rsid w:val="00A4311B"/>
    <w:rsid w:val="00A4360A"/>
    <w:rsid w:val="00A43B72"/>
    <w:rsid w:val="00A45BED"/>
    <w:rsid w:val="00A476FA"/>
    <w:rsid w:val="00A50477"/>
    <w:rsid w:val="00A56C96"/>
    <w:rsid w:val="00A61023"/>
    <w:rsid w:val="00A6409D"/>
    <w:rsid w:val="00A678EB"/>
    <w:rsid w:val="00A72125"/>
    <w:rsid w:val="00A74479"/>
    <w:rsid w:val="00A768A9"/>
    <w:rsid w:val="00A8749D"/>
    <w:rsid w:val="00A93AC5"/>
    <w:rsid w:val="00A9642F"/>
    <w:rsid w:val="00AA03D1"/>
    <w:rsid w:val="00AA06BF"/>
    <w:rsid w:val="00AA1CF8"/>
    <w:rsid w:val="00AA296C"/>
    <w:rsid w:val="00AA3E77"/>
    <w:rsid w:val="00AA41EF"/>
    <w:rsid w:val="00AA5C17"/>
    <w:rsid w:val="00AB0784"/>
    <w:rsid w:val="00AB2907"/>
    <w:rsid w:val="00AB4050"/>
    <w:rsid w:val="00AB4EDE"/>
    <w:rsid w:val="00AB68D3"/>
    <w:rsid w:val="00AB6E59"/>
    <w:rsid w:val="00AC0CB9"/>
    <w:rsid w:val="00AC2F32"/>
    <w:rsid w:val="00AC5A58"/>
    <w:rsid w:val="00AC5DD7"/>
    <w:rsid w:val="00AC5FE5"/>
    <w:rsid w:val="00AD18AD"/>
    <w:rsid w:val="00AD3FD7"/>
    <w:rsid w:val="00AD50A5"/>
    <w:rsid w:val="00AD65FC"/>
    <w:rsid w:val="00AE120B"/>
    <w:rsid w:val="00AE1352"/>
    <w:rsid w:val="00AE2B66"/>
    <w:rsid w:val="00AE663F"/>
    <w:rsid w:val="00AE6DD3"/>
    <w:rsid w:val="00AF109B"/>
    <w:rsid w:val="00AF25A0"/>
    <w:rsid w:val="00B0354A"/>
    <w:rsid w:val="00B0541C"/>
    <w:rsid w:val="00B143C9"/>
    <w:rsid w:val="00B260E9"/>
    <w:rsid w:val="00B2743A"/>
    <w:rsid w:val="00B3575A"/>
    <w:rsid w:val="00B35D86"/>
    <w:rsid w:val="00B42286"/>
    <w:rsid w:val="00B43FF3"/>
    <w:rsid w:val="00B47B1D"/>
    <w:rsid w:val="00B52406"/>
    <w:rsid w:val="00B578DE"/>
    <w:rsid w:val="00B617C4"/>
    <w:rsid w:val="00B62927"/>
    <w:rsid w:val="00B65118"/>
    <w:rsid w:val="00B67516"/>
    <w:rsid w:val="00B728D8"/>
    <w:rsid w:val="00B800C4"/>
    <w:rsid w:val="00B83411"/>
    <w:rsid w:val="00B852F0"/>
    <w:rsid w:val="00B85788"/>
    <w:rsid w:val="00B87119"/>
    <w:rsid w:val="00B9238E"/>
    <w:rsid w:val="00B95134"/>
    <w:rsid w:val="00B951F5"/>
    <w:rsid w:val="00BA153B"/>
    <w:rsid w:val="00BA29AD"/>
    <w:rsid w:val="00BA5B4D"/>
    <w:rsid w:val="00BB58D8"/>
    <w:rsid w:val="00BB7ABA"/>
    <w:rsid w:val="00BC5ED0"/>
    <w:rsid w:val="00BD41F1"/>
    <w:rsid w:val="00BD4410"/>
    <w:rsid w:val="00BD7A50"/>
    <w:rsid w:val="00BE28A0"/>
    <w:rsid w:val="00BF47A7"/>
    <w:rsid w:val="00BF4FEE"/>
    <w:rsid w:val="00BF5EE5"/>
    <w:rsid w:val="00C019F4"/>
    <w:rsid w:val="00C01B9A"/>
    <w:rsid w:val="00C02127"/>
    <w:rsid w:val="00C06C0D"/>
    <w:rsid w:val="00C10391"/>
    <w:rsid w:val="00C113C1"/>
    <w:rsid w:val="00C11DAA"/>
    <w:rsid w:val="00C11FD0"/>
    <w:rsid w:val="00C13AEB"/>
    <w:rsid w:val="00C13F45"/>
    <w:rsid w:val="00C20B79"/>
    <w:rsid w:val="00C21762"/>
    <w:rsid w:val="00C218BF"/>
    <w:rsid w:val="00C21D41"/>
    <w:rsid w:val="00C23372"/>
    <w:rsid w:val="00C23748"/>
    <w:rsid w:val="00C24D05"/>
    <w:rsid w:val="00C304BC"/>
    <w:rsid w:val="00C317AF"/>
    <w:rsid w:val="00C34992"/>
    <w:rsid w:val="00C4095F"/>
    <w:rsid w:val="00C40D49"/>
    <w:rsid w:val="00C4583B"/>
    <w:rsid w:val="00C46456"/>
    <w:rsid w:val="00C54CDE"/>
    <w:rsid w:val="00C55EFF"/>
    <w:rsid w:val="00C5631B"/>
    <w:rsid w:val="00C56F5B"/>
    <w:rsid w:val="00C618D6"/>
    <w:rsid w:val="00C66BC3"/>
    <w:rsid w:val="00C66DE3"/>
    <w:rsid w:val="00C71C84"/>
    <w:rsid w:val="00C727FA"/>
    <w:rsid w:val="00C72E22"/>
    <w:rsid w:val="00C72F70"/>
    <w:rsid w:val="00C768FB"/>
    <w:rsid w:val="00C76AEC"/>
    <w:rsid w:val="00C83A64"/>
    <w:rsid w:val="00C87805"/>
    <w:rsid w:val="00C90C44"/>
    <w:rsid w:val="00C92970"/>
    <w:rsid w:val="00C92BD2"/>
    <w:rsid w:val="00CA1D74"/>
    <w:rsid w:val="00CA1F89"/>
    <w:rsid w:val="00CA3453"/>
    <w:rsid w:val="00CA3DE6"/>
    <w:rsid w:val="00CA4034"/>
    <w:rsid w:val="00CA5864"/>
    <w:rsid w:val="00CB2A3D"/>
    <w:rsid w:val="00CB320D"/>
    <w:rsid w:val="00CB6136"/>
    <w:rsid w:val="00CB6599"/>
    <w:rsid w:val="00CB6D72"/>
    <w:rsid w:val="00CB7B1F"/>
    <w:rsid w:val="00CC0CE1"/>
    <w:rsid w:val="00CC17FE"/>
    <w:rsid w:val="00CC39FD"/>
    <w:rsid w:val="00CC5608"/>
    <w:rsid w:val="00CD20F4"/>
    <w:rsid w:val="00CD2419"/>
    <w:rsid w:val="00CD28A4"/>
    <w:rsid w:val="00CD70E0"/>
    <w:rsid w:val="00CD78AC"/>
    <w:rsid w:val="00CF70B3"/>
    <w:rsid w:val="00D07BA9"/>
    <w:rsid w:val="00D13790"/>
    <w:rsid w:val="00D15D2C"/>
    <w:rsid w:val="00D24EC0"/>
    <w:rsid w:val="00D276FA"/>
    <w:rsid w:val="00D31CAE"/>
    <w:rsid w:val="00D32C5D"/>
    <w:rsid w:val="00D34072"/>
    <w:rsid w:val="00D43FEF"/>
    <w:rsid w:val="00D506B1"/>
    <w:rsid w:val="00D513E6"/>
    <w:rsid w:val="00D523D1"/>
    <w:rsid w:val="00D56D2E"/>
    <w:rsid w:val="00D57E22"/>
    <w:rsid w:val="00D63595"/>
    <w:rsid w:val="00D644C1"/>
    <w:rsid w:val="00D6543F"/>
    <w:rsid w:val="00D66304"/>
    <w:rsid w:val="00D6674D"/>
    <w:rsid w:val="00D66B70"/>
    <w:rsid w:val="00D670A2"/>
    <w:rsid w:val="00D67660"/>
    <w:rsid w:val="00D70A62"/>
    <w:rsid w:val="00D76B49"/>
    <w:rsid w:val="00D876A4"/>
    <w:rsid w:val="00D87A60"/>
    <w:rsid w:val="00D936DD"/>
    <w:rsid w:val="00D94ACC"/>
    <w:rsid w:val="00D94DD7"/>
    <w:rsid w:val="00DA286E"/>
    <w:rsid w:val="00DA3D91"/>
    <w:rsid w:val="00DA5C6C"/>
    <w:rsid w:val="00DA7B13"/>
    <w:rsid w:val="00DB3637"/>
    <w:rsid w:val="00DB6082"/>
    <w:rsid w:val="00DC4F0E"/>
    <w:rsid w:val="00DC5D10"/>
    <w:rsid w:val="00DC6DB4"/>
    <w:rsid w:val="00DD2211"/>
    <w:rsid w:val="00DD3F60"/>
    <w:rsid w:val="00DD7EE3"/>
    <w:rsid w:val="00DE03E4"/>
    <w:rsid w:val="00DE463A"/>
    <w:rsid w:val="00DF0417"/>
    <w:rsid w:val="00DF1756"/>
    <w:rsid w:val="00E03F0C"/>
    <w:rsid w:val="00E0598A"/>
    <w:rsid w:val="00E07484"/>
    <w:rsid w:val="00E14F8F"/>
    <w:rsid w:val="00E2336B"/>
    <w:rsid w:val="00E23A59"/>
    <w:rsid w:val="00E27DCF"/>
    <w:rsid w:val="00E27EF8"/>
    <w:rsid w:val="00E33D25"/>
    <w:rsid w:val="00E34609"/>
    <w:rsid w:val="00E35CE6"/>
    <w:rsid w:val="00E36C21"/>
    <w:rsid w:val="00E36DFF"/>
    <w:rsid w:val="00E437DD"/>
    <w:rsid w:val="00E43B63"/>
    <w:rsid w:val="00E44ED6"/>
    <w:rsid w:val="00E51F8D"/>
    <w:rsid w:val="00E542E0"/>
    <w:rsid w:val="00E55411"/>
    <w:rsid w:val="00E5677A"/>
    <w:rsid w:val="00E60B97"/>
    <w:rsid w:val="00E61DE5"/>
    <w:rsid w:val="00E62253"/>
    <w:rsid w:val="00E628EC"/>
    <w:rsid w:val="00E65494"/>
    <w:rsid w:val="00E6665E"/>
    <w:rsid w:val="00E7308D"/>
    <w:rsid w:val="00E74789"/>
    <w:rsid w:val="00E74FAC"/>
    <w:rsid w:val="00E81B9D"/>
    <w:rsid w:val="00E86F5C"/>
    <w:rsid w:val="00E87DA5"/>
    <w:rsid w:val="00E91055"/>
    <w:rsid w:val="00E9228D"/>
    <w:rsid w:val="00E968F9"/>
    <w:rsid w:val="00EA3EC0"/>
    <w:rsid w:val="00EA49EB"/>
    <w:rsid w:val="00EA5204"/>
    <w:rsid w:val="00EA6031"/>
    <w:rsid w:val="00EB427D"/>
    <w:rsid w:val="00EB60F4"/>
    <w:rsid w:val="00EB6E60"/>
    <w:rsid w:val="00EC4896"/>
    <w:rsid w:val="00EC5054"/>
    <w:rsid w:val="00EC5134"/>
    <w:rsid w:val="00ED116B"/>
    <w:rsid w:val="00ED1578"/>
    <w:rsid w:val="00ED1B99"/>
    <w:rsid w:val="00ED7C84"/>
    <w:rsid w:val="00EE4E67"/>
    <w:rsid w:val="00EE5FE3"/>
    <w:rsid w:val="00EE7C97"/>
    <w:rsid w:val="00F00482"/>
    <w:rsid w:val="00F00948"/>
    <w:rsid w:val="00F013C0"/>
    <w:rsid w:val="00F1109D"/>
    <w:rsid w:val="00F124E2"/>
    <w:rsid w:val="00F12AF2"/>
    <w:rsid w:val="00F12C32"/>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641DE"/>
    <w:rsid w:val="00F70453"/>
    <w:rsid w:val="00F70B71"/>
    <w:rsid w:val="00F85CFC"/>
    <w:rsid w:val="00F9418B"/>
    <w:rsid w:val="00FA0836"/>
    <w:rsid w:val="00FA26E1"/>
    <w:rsid w:val="00FA2999"/>
    <w:rsid w:val="00FA2B79"/>
    <w:rsid w:val="00FA505A"/>
    <w:rsid w:val="00FA5EC2"/>
    <w:rsid w:val="00FA6162"/>
    <w:rsid w:val="00FB4151"/>
    <w:rsid w:val="00FB7E6C"/>
    <w:rsid w:val="00FB7F90"/>
    <w:rsid w:val="00FC1623"/>
    <w:rsid w:val="00FC5BD2"/>
    <w:rsid w:val="00FC6D5B"/>
    <w:rsid w:val="00FD0C50"/>
    <w:rsid w:val="00FD24A1"/>
    <w:rsid w:val="00FD3721"/>
    <w:rsid w:val="00FE055A"/>
    <w:rsid w:val="00FE076A"/>
    <w:rsid w:val="00FE08E3"/>
    <w:rsid w:val="00FE3D93"/>
    <w:rsid w:val="00FE45E3"/>
    <w:rsid w:val="00FE48B2"/>
    <w:rsid w:val="00FE7FB3"/>
    <w:rsid w:val="00FF258A"/>
    <w:rsid w:val="00FF2E6B"/>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790"/>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rPr>
      <w:lang w:eastAsia="en-US"/>
    </w:r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customStyle="1" w:styleId="UnresolvedMention2">
    <w:name w:val="Unresolved Mention2"/>
    <w:basedOn w:val="DefaultParagraphFont"/>
    <w:uiPriority w:val="99"/>
    <w:semiHidden/>
    <w:unhideWhenUsed/>
    <w:rsid w:val="00414C9E"/>
    <w:rPr>
      <w:color w:val="605E5C"/>
      <w:shd w:val="clear" w:color="auto" w:fill="E1DFDD"/>
    </w:rPr>
  </w:style>
  <w:style w:type="paragraph" w:styleId="NoSpacing">
    <w:name w:val="No Spacing"/>
    <w:uiPriority w:val="1"/>
    <w:qFormat/>
    <w:rsid w:val="00D15D2C"/>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E9ADB5-42E5-4A82-B813-47FBD212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41</Pages>
  <Words>8631</Words>
  <Characters>49198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13</cp:revision>
  <cp:lastPrinted>2021-06-08T08:30:00Z</cp:lastPrinted>
  <dcterms:created xsi:type="dcterms:W3CDTF">2021-04-27T08:08:00Z</dcterms:created>
  <dcterms:modified xsi:type="dcterms:W3CDTF">2021-06-08T08:31:00Z</dcterms:modified>
</cp:coreProperties>
</file>