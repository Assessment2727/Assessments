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4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03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24" w:val="single"/>
          <w:insideV w:color="000000" w:space="0" w:sz="24" w:val="single"/>
        </w:tblBorders>
        <w:tblLayout w:type="fixed"/>
        <w:tblLook w:val="0400"/>
      </w:tblPr>
      <w:tblGrid>
        <w:gridCol w:w="9303"/>
        <w:tblGridChange w:id="0">
          <w:tblGrid>
            <w:gridCol w:w="9303"/>
          </w:tblGrid>
        </w:tblGridChange>
      </w:tblGrid>
      <w:tr>
        <w:trPr>
          <w:cantSplit w:val="0"/>
          <w:trHeight w:val="20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tabs>
                <w:tab w:val="left" w:leader="none" w:pos="1440"/>
                <w:tab w:val="center" w:leader="none" w:pos="4320"/>
              </w:tabs>
              <w:jc w:val="center"/>
              <w:rPr>
                <w:rFonts w:ascii="Arial Black" w:cs="Arial Black" w:eastAsia="Arial Black" w:hAnsi="Arial Black"/>
                <w:sz w:val="32"/>
                <w:szCs w:val="3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32"/>
                <w:szCs w:val="32"/>
                <w:rtl w:val="0"/>
              </w:rPr>
              <w:t xml:space="preserve">AIC, MATHEMATICS LEARNING AREA</w:t>
            </w:r>
          </w:p>
          <w:p w:rsidR="00000000" w:rsidDel="00000000" w:rsidP="00000000" w:rsidRDefault="00000000" w:rsidRPr="00000000" w14:paraId="00000003">
            <w:pPr>
              <w:tabs>
                <w:tab w:val="left" w:leader="none" w:pos="1440"/>
                <w:tab w:val="center" w:leader="none" w:pos="4320"/>
              </w:tabs>
              <w:jc w:val="center"/>
              <w:rPr>
                <w:rFonts w:ascii="Arial Black" w:cs="Arial Black" w:eastAsia="Arial Black" w:hAnsi="Arial Blac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32"/>
                <w:szCs w:val="32"/>
                <w:rtl w:val="0"/>
              </w:rPr>
              <w:t xml:space="preserve">YEAR 12 MATHEMATICS</w:t>
            </w:r>
            <w:ins w:author="Như Tâm Lâm" w:id="0" w:date="2023-09-22T02:54:48Z">
              <w:r w:rsidDel="00000000" w:rsidR="00000000" w:rsidRPr="00000000">
                <w:rPr>
                  <w:rFonts w:ascii="Arial Black" w:cs="Arial Black" w:eastAsia="Arial Black" w:hAnsi="Arial Black"/>
                  <w:b w:val="1"/>
                  <w:sz w:val="32"/>
                  <w:szCs w:val="32"/>
                  <w:rtl w:val="0"/>
                </w:rPr>
                <w:t xml:space="preserve"> my</w:t>
              </w:r>
            </w:ins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32"/>
                <w:szCs w:val="32"/>
                <w:rtl w:val="0"/>
              </w:rPr>
              <w:t xml:space="preserve"> APPLICATIONS – UNIT 3</w:t>
            </w:r>
          </w:p>
          <w:p w:rsidR="00000000" w:rsidDel="00000000" w:rsidP="00000000" w:rsidRDefault="00000000" w:rsidRPr="00000000" w14:paraId="00000004">
            <w:pPr>
              <w:tabs>
                <w:tab w:val="left" w:leader="none" w:pos="1440"/>
                <w:tab w:val="center" w:leader="none" w:pos="4320"/>
              </w:tabs>
              <w:jc w:val="center"/>
              <w:rPr>
                <w:rFonts w:ascii="Arial Black" w:cs="Arial Black" w:eastAsia="Arial Black" w:hAnsi="Arial Blac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32"/>
                <w:szCs w:val="32"/>
                <w:rtl w:val="0"/>
              </w:rPr>
              <w:t xml:space="preserve">Assessment Type: Response - 6%</w:t>
            </w:r>
          </w:p>
          <w:p w:rsidR="00000000" w:rsidDel="00000000" w:rsidP="00000000" w:rsidRDefault="00000000" w:rsidRPr="00000000" w14:paraId="00000005">
            <w:pPr>
              <w:spacing w:line="276" w:lineRule="auto"/>
              <w:ind w:left="95" w:firstLine="0"/>
              <w:jc w:val="center"/>
              <w:rPr>
                <w:rFonts w:ascii="Arial Black" w:cs="Arial Black" w:eastAsia="Arial Black" w:hAnsi="Arial Blac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32"/>
                <w:szCs w:val="32"/>
                <w:rtl w:val="0"/>
              </w:rPr>
              <w:t xml:space="preserve">TASK 1 - TEST 1 –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32"/>
                <w:szCs w:val="32"/>
                <w:rtl w:val="0"/>
              </w:rPr>
              <w:t xml:space="preserve">Term 4, Week 9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Arial Black" w:cs="Arial Black" w:eastAsia="Arial Black" w:hAnsi="Arial Blac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32"/>
                <w:szCs w:val="32"/>
                <w:rtl w:val="0"/>
              </w:rPr>
              <w:t xml:space="preserve">CALCULATOR-FREE SECTION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Syllabus Content:</w:t>
            </w: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3.1.1 – 3.1.9 </w:t>
              <w:br w:type="textWrapping"/>
              <w:t xml:space="preserve">Bivariate data analysis: Identifying and describing associations, fitting a linear model to numerical data, association and causation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ind w:left="142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2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Student Name:  </w:t>
      </w:r>
      <w:ins w:author="Như Tâm Lâm" w:id="1" w:date="2023-09-22T02:54:45Z">
        <w:r w:rsidDel="00000000" w:rsidR="00000000" w:rsidRPr="00000000">
          <w:rPr>
            <w:sz w:val="32"/>
            <w:szCs w:val="32"/>
            <w:rtl w:val="0"/>
          </w:rPr>
          <w:t xml:space="preserve">ss</w:t>
        </w:r>
      </w:ins>
      <w:del w:author="Như Tâm Lâm" w:id="1" w:date="2023-09-22T02:54:45Z">
        <w:r w:rsidDel="00000000" w:rsidR="00000000" w:rsidRPr="00000000">
          <w:rPr>
            <w:sz w:val="32"/>
            <w:szCs w:val="32"/>
            <w:rtl w:val="0"/>
          </w:rPr>
          <w:delText xml:space="preserve">__________________________________________</w:delText>
        </w:r>
      </w:del>
      <w:r w:rsidDel="00000000" w:rsidR="00000000" w:rsidRPr="00000000">
        <w:rPr>
          <w:sz w:val="32"/>
          <w:szCs w:val="32"/>
          <w:rtl w:val="0"/>
        </w:rPr>
        <w:t xml:space="preserve">  </w:t>
      </w:r>
      <w:ins w:author="Như Tâm Lâm" w:id="2" w:date="2023-09-22T02:54:45Z">
        <w:r w:rsidDel="00000000" w:rsidR="00000000" w:rsidRPr="00000000">
          <w:rPr>
            <w:sz w:val="32"/>
            <w:szCs w:val="32"/>
            <w:rtl w:val="0"/>
          </w:rPr>
          <w:t xml:space="preserve">s</w:t>
        </w:r>
      </w:ins>
      <w:r w:rsidDel="00000000" w:rsidR="00000000" w:rsidRPr="00000000">
        <w:rPr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0A">
      <w:pPr>
        <w:ind w:left="142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ID:  _______  </w:t>
        <w:tab/>
        <w:tab/>
        <w:tab/>
        <w:tab/>
        <w:tab/>
        <w:tab/>
        <w:tab/>
        <w:tab/>
      </w:r>
      <w:ins w:author="Như Tâm Lâm" w:id="3" w:date="2023-09-22T02:54:42Z">
        <w:r w:rsidDel="00000000" w:rsidR="00000000" w:rsidRPr="00000000">
          <w:rPr>
            <w:sz w:val="32"/>
            <w:szCs w:val="32"/>
            <w:rtl w:val="0"/>
          </w:rPr>
          <w:t xml:space="preserve">Ｄａｔｅ……一</w:t>
        </w:r>
      </w:ins>
      <w:del w:author="Như Tâm Lâm" w:id="3" w:date="2023-09-22T02:54:42Z">
        <w:r w:rsidDel="00000000" w:rsidR="00000000" w:rsidRPr="00000000">
          <w:rPr>
            <w:sz w:val="32"/>
            <w:szCs w:val="32"/>
            <w:rtl w:val="0"/>
          </w:rPr>
          <w:delText xml:space="preserve">Date</w:delText>
        </w:r>
      </w:del>
      <w:r w:rsidDel="00000000" w:rsidR="00000000" w:rsidRPr="00000000">
        <w:rPr>
          <w:sz w:val="32"/>
          <w:szCs w:val="32"/>
          <w:rtl w:val="0"/>
        </w:rPr>
        <w:t xml:space="preserve">: _______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TIME ALLOWED: 50 minutes </w:t>
      </w:r>
      <w:r w:rsidDel="00000000" w:rsidR="00000000" w:rsidRPr="00000000">
        <w:rPr>
          <w:rtl w:val="0"/>
        </w:rPr>
        <w:t xml:space="preserve">under test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MATERIAL REQUIRED / RECOMMENDED FOR THIS PAPER: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TO BE PROVIDED BY THE SUPERVISOR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Question/answer booklet.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TO BE PROVIDED BY THE CANDIDATE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i w:val="1"/>
          <w:rtl w:val="0"/>
        </w:rPr>
        <w:t xml:space="preserve">Standard Items: </w:t>
      </w:r>
      <w:r w:rsidDel="00000000" w:rsidR="00000000" w:rsidRPr="00000000">
        <w:rPr>
          <w:rtl w:val="0"/>
        </w:rPr>
        <w:t xml:space="preserve">pens, pencils, pencil sharpener, highlighter, eraser, ruler.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IMPORTANT NOTE TO CANDIDATES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No other items may be taken into the examination room.  It is </w:t>
      </w:r>
      <w:r w:rsidDel="00000000" w:rsidR="00000000" w:rsidRPr="00000000">
        <w:rPr>
          <w:b w:val="1"/>
          <w:rtl w:val="0"/>
        </w:rPr>
        <w:t xml:space="preserve">your</w:t>
      </w:r>
      <w:r w:rsidDel="00000000" w:rsidR="00000000" w:rsidRPr="00000000">
        <w:rPr>
          <w:rtl w:val="0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Del="00000000" w:rsidR="00000000" w:rsidRPr="00000000">
        <w:rPr>
          <w:b w:val="1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reading any further.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Structure of this paper</w:t>
      </w:r>
    </w:p>
    <w:tbl>
      <w:tblPr>
        <w:tblStyle w:val="Table2"/>
        <w:tblW w:w="973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4"/>
        <w:gridCol w:w="1799"/>
        <w:gridCol w:w="1949"/>
        <w:gridCol w:w="1949"/>
        <w:gridCol w:w="1945"/>
        <w:tblGridChange w:id="0">
          <w:tblGrid>
            <w:gridCol w:w="2094"/>
            <w:gridCol w:w="1799"/>
            <w:gridCol w:w="1949"/>
            <w:gridCol w:w="1949"/>
            <w:gridCol w:w="19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 of questions available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 of questions to be attempted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Suggested working time (minutes)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Marks available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Calculator Free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Calculator Assumed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</w:t>
            </w:r>
          </w:p>
        </w:tc>
      </w:tr>
      <w:tr>
        <w:trPr>
          <w:cantSplit w:val="0"/>
          <w:trHeight w:val="354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Marks available: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/45</w:t>
            </w:r>
          </w:p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4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Weighting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6%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Instructions to candidates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rules for the conduct of this examination are detailed in the booklet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Examinations 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i w:val="1"/>
          <w:rtl w:val="0"/>
        </w:rPr>
        <w:t xml:space="preserve">Handbook</w:t>
      </w:r>
      <w:r w:rsidDel="00000000" w:rsidR="00000000" w:rsidRPr="00000000">
        <w:rPr>
          <w:rtl w:val="0"/>
        </w:rPr>
        <w:t xml:space="preserve">.  Sitting this examination implies that you agree to abide by these rules.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the questions in the spaces provided.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Spare answer pages can be used. If you need to use them, indicate in the original answer space where the answer is continued.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469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1</w:t>
        <w:tab/>
        <w:t xml:space="preserve">(6 marks)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student recorded the time taken and the number of correct answers made when completing nine multiple choice tests, each with </w:t>
      </w:r>
      <m:oMath>
        <m:r>
          <w:rPr>
            <w:rFonts w:ascii="Cambria Math" w:cs="Cambria Math" w:eastAsia="Cambria Math" w:hAnsi="Cambria Math"/>
          </w:rPr>
          <m:t xml:space="preserve">20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different questions, in the table below.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91.999999999996" w:type="dxa"/>
        <w:jc w:val="left"/>
        <w:tblInd w:w="56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24"/>
        <w:gridCol w:w="647"/>
        <w:gridCol w:w="645"/>
        <w:gridCol w:w="645"/>
        <w:gridCol w:w="645"/>
        <w:gridCol w:w="638"/>
        <w:gridCol w:w="638"/>
        <w:gridCol w:w="638"/>
        <w:gridCol w:w="638"/>
        <w:gridCol w:w="634"/>
        <w:tblGridChange w:id="0">
          <w:tblGrid>
            <w:gridCol w:w="2624"/>
            <w:gridCol w:w="647"/>
            <w:gridCol w:w="645"/>
            <w:gridCol w:w="645"/>
            <w:gridCol w:w="645"/>
            <w:gridCol w:w="638"/>
            <w:gridCol w:w="638"/>
            <w:gridCol w:w="638"/>
            <w:gridCol w:w="638"/>
            <w:gridCol w:w="634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Time, </w:t>
            </w: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t</m:t>
              </m:r>
            </m:oMath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minutes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11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8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10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9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15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7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4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13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12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Number correct, </w:t>
            </w: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c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14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15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17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14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17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12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10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18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16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</w:t>
        <w:tab/>
        <w:t xml:space="preserve">Construct a scatterplot of this data on the axes below.</w:t>
        <w:tab/>
        <w:t xml:space="preserve">(2 marks)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953000" cy="34956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</w:t>
        <w:tab/>
        <w:t xml:space="preserve">Describe the strength and direction of the association between the two variables.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(2 marks)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09" w:hanging="709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(c)</w:t>
        <w:tab/>
        <w:t xml:space="preserve">The student used the data to conclude that taking more time to answer multiple choice tests </w:t>
        <w:br w:type="textWrapping"/>
        <w:t xml:space="preserve">caused them to answer more questions correctly. Explain whether this conclusion is justified.    (2 marks)</w:t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469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2</w:t>
        <w:tab/>
        <w:t xml:space="preserve">(7 marks)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Bivariate data analysis of the mass </w:t>
      </w:r>
      <m:oMath>
        <m:r>
          <w:rPr>
            <w:rFonts w:ascii="Cambria Math" w:cs="Cambria Math" w:eastAsia="Cambria Math" w:hAnsi="Cambria Math"/>
          </w:rPr>
          <m:t xml:space="preserve">M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g, length </w:t>
      </w:r>
      <m:oMath>
        <m:r>
          <w:rPr>
            <w:rFonts w:ascii="Cambria Math" w:cs="Cambria Math" w:eastAsia="Cambria Math" w:hAnsi="Cambria Math"/>
          </w:rPr>
          <m:t xml:space="preserve">L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mm and width </w:t>
      </w:r>
      <m:oMath>
        <m:r>
          <w:rPr>
            <w:rFonts w:ascii="Cambria Math" w:cs="Cambria Math" w:eastAsia="Cambria Math" w:hAnsi="Cambria Math"/>
          </w:rPr>
          <m:t xml:space="preserve">W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mm of a large number of snap peas yielded the following correlation coefficients and least-squares lines: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WL</m:t>
            </m:r>
          </m:sub>
        </m:sSub>
        <m:r>
          <w:rPr>
            <w:rFonts w:ascii="Cambria Math" w:cs="Cambria Math" w:eastAsia="Cambria Math" w:hAnsi="Cambria Math"/>
          </w:rPr>
          <m:t xml:space="preserve">=0.8,  L=4W+3, 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ML</m:t>
            </m:r>
          </m:sub>
        </m:sSub>
        <m:r>
          <w:rPr>
            <w:rFonts w:ascii="Cambria Math" w:cs="Cambria Math" w:eastAsia="Cambria Math" w:hAnsi="Cambria Math"/>
          </w:rPr>
          <m:t xml:space="preserve">=0.7,  L=15M+6.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</w:t>
        <w:tab/>
        <w:t xml:space="preserve">Determine the percentage of the variation in the lengths of these snap peas that can be explained by the variation in their masses.</w:t>
        <w:tab/>
        <w:t xml:space="preserve">(2 marks)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</w:t>
        <w:tab/>
        <w:t xml:space="preserve">One of the least-squares lines would be better than the other as a predictor for the lengths of these snap peas. Write the equation of the line below and explain your choice.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(2 marks)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</w:t>
        <w:tab/>
        <w:t xml:space="preserve">Use the equation from part (b) to predict the length of a snap pea that has a mass of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7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 and a width of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27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mm.</w:t>
        <w:tab/>
        <w:t xml:space="preserve">(1 mark)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(d)</w:t>
        <w:tab/>
        <w:t xml:space="preserve">Explain why it is difficult to comment on the validity of the prediction made in part (c).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(2 marks)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59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469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3</w:t>
        <w:tab/>
        <w:t xml:space="preserve">(6 marks)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The scatterplot below shows data from </w:t>
      </w:r>
      <m:oMath>
        <m:r>
          <w:rPr>
            <w:rFonts w:ascii="Cambria Math" w:cs="Cambria Math" w:eastAsia="Cambria Math" w:hAnsi="Cambria Math"/>
          </w:rPr>
          <m:t xml:space="preserve">25</m:t>
        </m:r>
      </m:oMath>
      <w:r w:rsidDel="00000000" w:rsidR="00000000" w:rsidRPr="00000000">
        <w:rPr>
          <w:rtl w:val="0"/>
        </w:rPr>
        <w:t xml:space="preserve"> samples drawn from different suburbs in a city. The variables are the percentage of people in each sample who have grey hair (</w:t>
      </w:r>
      <m:oMath>
        <m:r>
          <w:rPr>
            <w:rFonts w:ascii="Cambria Math" w:cs="Cambria Math" w:eastAsia="Cambria Math" w:hAnsi="Cambria Math"/>
          </w:rPr>
          <m:t xml:space="preserve">x</m:t>
        </m:r>
      </m:oMath>
      <w:r w:rsidDel="00000000" w:rsidR="00000000" w:rsidRPr="00000000">
        <w:rPr>
          <w:rtl w:val="0"/>
        </w:rPr>
        <w:t xml:space="preserve">) and who have heart disease (</w:t>
      </w:r>
      <m:oMath>
        <m:r>
          <w:rPr>
            <w:rFonts w:ascii="Cambria Math" w:cs="Cambria Math" w:eastAsia="Cambria Math" w:hAnsi="Cambria Math"/>
          </w:rPr>
          <m:t xml:space="preserve">y</m:t>
        </m:r>
      </m:oMath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438400" cy="19145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</w:t>
        <w:tab/>
        <w:t xml:space="preserve">The correlation coefficient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xy</m:t>
            </m:r>
          </m:sub>
        </m:sSub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this data is one of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0.9, 0.6, 0.3, -0.3, -0.6, -0.9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br w:type="textWrapping"/>
        <w:t xml:space="preserve">State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xy</m:t>
            </m:r>
          </m:sub>
        </m:sSub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explain your choice.</w:t>
        <w:tab/>
        <w:t xml:space="preserve">(2 marks)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</w:t>
        <w:tab/>
        <w:t xml:space="preserve">The least-squares line for the data is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y=ax+b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where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b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 constants.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1360" w:right="0" w:hanging="1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(i)</w:t>
        <w:tab/>
        <w:t xml:space="preserve">State the name of the response variable for this least-squares line.</w:t>
        <w:tab/>
        <w:t xml:space="preserve">(1 mark)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1360" w:right="0" w:hanging="1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1360" w:right="0" w:hanging="1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1360" w:right="0" w:hanging="1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1360" w:right="0" w:hanging="1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1360" w:right="0" w:hanging="1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1360" w:right="0" w:hanging="1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1360" w:right="0" w:hanging="1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(ii)</w:t>
        <w:tab/>
        <w:t xml:space="preserve">Explain whether the variable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would be a positive or negative number.</w:t>
        <w:tab/>
        <w:t xml:space="preserve">(1 mark)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</w:t>
        <w:tab/>
        <w:t xml:space="preserve">Identify and explain a possible non-causal explanation for the observed association between the variables in this data.</w:t>
        <w:tab/>
        <w:t xml:space="preserve">(2 marks)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Question 4 </w:t>
        <w:tab/>
        <w:t xml:space="preserve">[2 marks]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following set of axes, determine whether the variables have been placed on the correct axis.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(Circle Y for yes and N for no)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724400" cy="1981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469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469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469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469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469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469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469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469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469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469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469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469"/>
        </w:tabs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Non-Calc Section</w:t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284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03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24" w:val="single"/>
          <w:insideV w:color="000000" w:space="0" w:sz="24" w:val="single"/>
        </w:tblBorders>
        <w:tblLayout w:type="fixed"/>
        <w:tblLook w:val="0400"/>
      </w:tblPr>
      <w:tblGrid>
        <w:gridCol w:w="9303"/>
        <w:tblGridChange w:id="0">
          <w:tblGrid>
            <w:gridCol w:w="9303"/>
          </w:tblGrid>
        </w:tblGridChange>
      </w:tblGrid>
      <w:tr>
        <w:trPr>
          <w:cantSplit w:val="0"/>
          <w:trHeight w:val="20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3">
            <w:pPr>
              <w:tabs>
                <w:tab w:val="left" w:leader="none" w:pos="1440"/>
                <w:tab w:val="center" w:leader="none" w:pos="4320"/>
              </w:tabs>
              <w:jc w:val="center"/>
              <w:rPr>
                <w:rFonts w:ascii="Arial Black" w:cs="Arial Black" w:eastAsia="Arial Black" w:hAnsi="Arial Black"/>
                <w:sz w:val="32"/>
                <w:szCs w:val="3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32"/>
                <w:szCs w:val="32"/>
                <w:rtl w:val="0"/>
              </w:rPr>
              <w:t xml:space="preserve">AIC, MATHEMATICS LEARNING AREA</w:t>
            </w:r>
          </w:p>
          <w:p w:rsidR="00000000" w:rsidDel="00000000" w:rsidP="00000000" w:rsidRDefault="00000000" w:rsidRPr="00000000" w14:paraId="000000C4">
            <w:pPr>
              <w:tabs>
                <w:tab w:val="left" w:leader="none" w:pos="1440"/>
                <w:tab w:val="center" w:leader="none" w:pos="4320"/>
              </w:tabs>
              <w:jc w:val="center"/>
              <w:rPr>
                <w:rFonts w:ascii="Arial Black" w:cs="Arial Black" w:eastAsia="Arial Black" w:hAnsi="Arial Blac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32"/>
                <w:szCs w:val="32"/>
                <w:rtl w:val="0"/>
              </w:rPr>
              <w:t xml:space="preserve">YEAR 12 MATHEMATICS APPLICATIONS – UNIT 3</w:t>
            </w:r>
          </w:p>
          <w:p w:rsidR="00000000" w:rsidDel="00000000" w:rsidP="00000000" w:rsidRDefault="00000000" w:rsidRPr="00000000" w14:paraId="000000C5">
            <w:pPr>
              <w:tabs>
                <w:tab w:val="left" w:leader="none" w:pos="1440"/>
                <w:tab w:val="center" w:leader="none" w:pos="4320"/>
              </w:tabs>
              <w:jc w:val="center"/>
              <w:rPr>
                <w:rFonts w:ascii="Arial Black" w:cs="Arial Black" w:eastAsia="Arial Black" w:hAnsi="Arial Blac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32"/>
                <w:szCs w:val="32"/>
                <w:rtl w:val="0"/>
              </w:rPr>
              <w:t xml:space="preserve">Assessment Type: Response - 6%</w:t>
            </w:r>
          </w:p>
          <w:p w:rsidR="00000000" w:rsidDel="00000000" w:rsidP="00000000" w:rsidRDefault="00000000" w:rsidRPr="00000000" w14:paraId="000000C6">
            <w:pPr>
              <w:spacing w:line="276" w:lineRule="auto"/>
              <w:ind w:left="95" w:firstLine="0"/>
              <w:jc w:val="center"/>
              <w:rPr>
                <w:rFonts w:ascii="Arial Black" w:cs="Arial Black" w:eastAsia="Arial Black" w:hAnsi="Arial Blac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32"/>
                <w:szCs w:val="32"/>
                <w:rtl w:val="0"/>
              </w:rPr>
              <w:t xml:space="preserve">TASK 1 - TEST 1 –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32"/>
                <w:szCs w:val="32"/>
                <w:rtl w:val="0"/>
              </w:rPr>
              <w:t xml:space="preserve">Term 4, Week 9</w:t>
            </w:r>
          </w:p>
          <w:p w:rsidR="00000000" w:rsidDel="00000000" w:rsidP="00000000" w:rsidRDefault="00000000" w:rsidRPr="00000000" w14:paraId="000000C7">
            <w:pPr>
              <w:jc w:val="center"/>
              <w:rPr>
                <w:rFonts w:ascii="Arial Black" w:cs="Arial Black" w:eastAsia="Arial Black" w:hAnsi="Arial Blac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32"/>
                <w:szCs w:val="32"/>
                <w:rtl w:val="0"/>
              </w:rPr>
              <w:t xml:space="preserve">CALCULATOR-ASSUMED SECTION</w:t>
            </w:r>
          </w:p>
          <w:p w:rsidR="00000000" w:rsidDel="00000000" w:rsidP="00000000" w:rsidRDefault="00000000" w:rsidRPr="00000000" w14:paraId="000000C8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Syllabus Content:</w:t>
            </w: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3.1.1 – 3.1.9 </w:t>
              <w:br w:type="textWrapping"/>
              <w:t xml:space="preserve">Bivariate data analysis: Identifying and describing associations, fitting a linear model to numerical data, association and causation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ind w:left="142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142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Student Name:  __________________________________________  </w:t>
        <w:br w:type="textWrapping"/>
      </w:r>
    </w:p>
    <w:p w:rsidR="00000000" w:rsidDel="00000000" w:rsidP="00000000" w:rsidRDefault="00000000" w:rsidRPr="00000000" w14:paraId="000000CB">
      <w:pPr>
        <w:ind w:left="142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ID:  _______  </w:t>
        <w:tab/>
        <w:tab/>
        <w:tab/>
        <w:tab/>
        <w:tab/>
        <w:tab/>
        <w:tab/>
        <w:tab/>
        <w:t xml:space="preserve">Date: _______</w:t>
      </w:r>
    </w:p>
    <w:p w:rsidR="00000000" w:rsidDel="00000000" w:rsidP="00000000" w:rsidRDefault="00000000" w:rsidRPr="00000000" w14:paraId="000000C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TIME ALLOWED: 50 minutes </w:t>
      </w:r>
      <w:r w:rsidDel="00000000" w:rsidR="00000000" w:rsidRPr="00000000">
        <w:rPr>
          <w:rtl w:val="0"/>
        </w:rPr>
        <w:t xml:space="preserve">under test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MATERIAL REQUIRED / RECOMMENDED FOR THIS PAPER:</w:t>
      </w:r>
    </w:p>
    <w:p w:rsidR="00000000" w:rsidDel="00000000" w:rsidP="00000000" w:rsidRDefault="00000000" w:rsidRPr="00000000" w14:paraId="000000C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TO BE PROVIDED BY THE SUPERVISOR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Question/answer booklet.</w:t>
      </w:r>
    </w:p>
    <w:p w:rsidR="00000000" w:rsidDel="00000000" w:rsidP="00000000" w:rsidRDefault="00000000" w:rsidRPr="00000000" w14:paraId="000000D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TO BE PROVIDED BY THE CANDIDATE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i w:val="1"/>
          <w:rtl w:val="0"/>
        </w:rPr>
        <w:t xml:space="preserve">Standard Items: </w:t>
      </w:r>
      <w:r w:rsidDel="00000000" w:rsidR="00000000" w:rsidRPr="00000000">
        <w:rPr>
          <w:rtl w:val="0"/>
        </w:rPr>
        <w:t xml:space="preserve">pens, pencils, pencil sharpener, highlighter, eraser, calculator, ruler.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IMPORTANT NOTE TO CANDIDATES</w:t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  <w:t xml:space="preserve">No other items may be taken into the examination room.  It is </w:t>
      </w:r>
      <w:r w:rsidDel="00000000" w:rsidR="00000000" w:rsidRPr="00000000">
        <w:rPr>
          <w:b w:val="1"/>
          <w:rtl w:val="0"/>
        </w:rPr>
        <w:t xml:space="preserve">your</w:t>
      </w:r>
      <w:r w:rsidDel="00000000" w:rsidR="00000000" w:rsidRPr="00000000">
        <w:rPr>
          <w:rtl w:val="0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Del="00000000" w:rsidR="00000000" w:rsidRPr="00000000">
        <w:rPr>
          <w:b w:val="1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reading any further.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Structure of this paper</w:t>
      </w:r>
    </w:p>
    <w:tbl>
      <w:tblPr>
        <w:tblStyle w:val="Table5"/>
        <w:tblW w:w="973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4"/>
        <w:gridCol w:w="1799"/>
        <w:gridCol w:w="1949"/>
        <w:gridCol w:w="1949"/>
        <w:gridCol w:w="1945"/>
        <w:tblGridChange w:id="0">
          <w:tblGrid>
            <w:gridCol w:w="2094"/>
            <w:gridCol w:w="1799"/>
            <w:gridCol w:w="1949"/>
            <w:gridCol w:w="1949"/>
            <w:gridCol w:w="19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 of questions available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 of questions to be attempted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Suggested working time (minutes)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Marks available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E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Calculator Free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E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Calculator Assumed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</w:t>
            </w:r>
          </w:p>
        </w:tc>
      </w:tr>
      <w:tr>
        <w:trPr>
          <w:cantSplit w:val="0"/>
          <w:trHeight w:val="354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Marks available: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/45</w:t>
            </w:r>
          </w:p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4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Weighting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6%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Instructions to candidates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rules for the conduct of this examination are detailed in the booklet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Examinations </w:t>
      </w:r>
    </w:p>
    <w:p w:rsidR="00000000" w:rsidDel="00000000" w:rsidP="00000000" w:rsidRDefault="00000000" w:rsidRPr="00000000" w14:paraId="000000FB">
      <w:pPr>
        <w:ind w:firstLine="720"/>
        <w:rPr/>
      </w:pPr>
      <w:r w:rsidDel="00000000" w:rsidR="00000000" w:rsidRPr="00000000">
        <w:rPr>
          <w:i w:val="1"/>
          <w:rtl w:val="0"/>
        </w:rPr>
        <w:t xml:space="preserve">Handbook</w:t>
      </w:r>
      <w:r w:rsidDel="00000000" w:rsidR="00000000" w:rsidRPr="00000000">
        <w:rPr>
          <w:rtl w:val="0"/>
        </w:rPr>
        <w:t xml:space="preserve">.  Sitting this examination implies that you agree to abide by these rules.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the questions in the spaces provided.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Spare answer pages can be used. If you need to use them, indicate in the original answer space where the answer is continued.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469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5</w:t>
        <w:tab/>
        <w:t xml:space="preserve">(8 marks)</w:t>
      </w:r>
    </w:p>
    <w:p w:rsidR="00000000" w:rsidDel="00000000" w:rsidP="00000000" w:rsidRDefault="00000000" w:rsidRPr="00000000" w14:paraId="000001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following table shows the compressive strength, in megapascals, achieved by concrete after one week for different water-cement ratios, as a percentage, used in its mixture.</w:t>
      </w:r>
    </w:p>
    <w:p w:rsidR="00000000" w:rsidDel="00000000" w:rsidP="00000000" w:rsidRDefault="00000000" w:rsidRPr="00000000" w14:paraId="00000103">
      <w:pPr>
        <w:rPr>
          <w:rFonts w:ascii="Arial" w:cs="Arial" w:eastAsia="Arial" w:hAnsi="Arial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tbl>
      <w:tblPr>
        <w:tblStyle w:val="Table6"/>
        <w:tblW w:w="856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0"/>
        <w:gridCol w:w="819"/>
        <w:gridCol w:w="820"/>
        <w:gridCol w:w="820"/>
        <w:gridCol w:w="820"/>
        <w:gridCol w:w="820"/>
        <w:gridCol w:w="820"/>
        <w:gridCol w:w="820"/>
        <w:tblGridChange w:id="0">
          <w:tblGrid>
            <w:gridCol w:w="2830"/>
            <w:gridCol w:w="819"/>
            <w:gridCol w:w="820"/>
            <w:gridCol w:w="820"/>
            <w:gridCol w:w="820"/>
            <w:gridCol w:w="820"/>
            <w:gridCol w:w="820"/>
            <w:gridCol w:w="820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Water-cement ratio </w:t>
            </w:r>
            <m:oMath>
              <m:r>
                <w:rPr>
                  <w:rFonts w:ascii="Cambria Math" w:cs="Cambria Math" w:eastAsia="Cambria Math" w:hAnsi="Cambria Math"/>
                  <w:sz w:val="22"/>
                  <w:szCs w:val="22"/>
                </w:rPr>
                <m:t xml:space="preserve">R, %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Cambria Math" w:cs="Cambria Math" w:eastAsia="Cambria Math" w:hAnsi="Cambria Math"/>
                <w:sz w:val="22"/>
                <w:szCs w:val="22"/>
              </w:rPr>
            </w:pPr>
            <m:oMath>
              <m:r>
                <w:rPr>
                  <w:rFonts w:ascii="Cambria Math" w:cs="Cambria Math" w:eastAsia="Cambria Math" w:hAnsi="Cambria Math"/>
                  <w:sz w:val="22"/>
                  <w:szCs w:val="22"/>
                </w:rPr>
                <m:t xml:space="preserve">40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Cambria Math" w:cs="Cambria Math" w:eastAsia="Cambria Math" w:hAnsi="Cambria Math"/>
                <w:sz w:val="22"/>
                <w:szCs w:val="22"/>
              </w:rPr>
            </w:pPr>
            <m:oMath>
              <m:r>
                <w:rPr>
                  <w:rFonts w:ascii="Cambria Math" w:cs="Cambria Math" w:eastAsia="Cambria Math" w:hAnsi="Cambria Math"/>
                  <w:sz w:val="22"/>
                  <w:szCs w:val="22"/>
                </w:rPr>
                <m:t xml:space="preserve">43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Cambria Math" w:cs="Cambria Math" w:eastAsia="Cambria Math" w:hAnsi="Cambria Math"/>
                <w:sz w:val="22"/>
                <w:szCs w:val="22"/>
              </w:rPr>
            </w:pPr>
            <m:oMath>
              <m:r>
                <w:rPr>
                  <w:rFonts w:ascii="Cambria Math" w:cs="Cambria Math" w:eastAsia="Cambria Math" w:hAnsi="Cambria Math"/>
                  <w:sz w:val="22"/>
                  <w:szCs w:val="22"/>
                </w:rPr>
                <m:t xml:space="preserve">46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Cambria Math" w:cs="Cambria Math" w:eastAsia="Cambria Math" w:hAnsi="Cambria Math"/>
                <w:sz w:val="22"/>
                <w:szCs w:val="22"/>
              </w:rPr>
            </w:pPr>
            <m:oMath>
              <m:r>
                <w:rPr>
                  <w:rFonts w:ascii="Cambria Math" w:cs="Cambria Math" w:eastAsia="Cambria Math" w:hAnsi="Cambria Math"/>
                  <w:sz w:val="22"/>
                  <w:szCs w:val="22"/>
                </w:rPr>
                <m:t xml:space="preserve">49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Cambria Math" w:cs="Cambria Math" w:eastAsia="Cambria Math" w:hAnsi="Cambria Math"/>
                <w:sz w:val="22"/>
                <w:szCs w:val="22"/>
              </w:rPr>
            </w:pPr>
            <m:oMath>
              <m:r>
                <w:rPr>
                  <w:rFonts w:ascii="Cambria Math" w:cs="Cambria Math" w:eastAsia="Cambria Math" w:hAnsi="Cambria Math"/>
                  <w:sz w:val="22"/>
                  <w:szCs w:val="22"/>
                </w:rPr>
                <m:t xml:space="preserve">52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Cambria Math" w:cs="Cambria Math" w:eastAsia="Cambria Math" w:hAnsi="Cambria Math"/>
                <w:sz w:val="22"/>
                <w:szCs w:val="22"/>
              </w:rPr>
            </w:pPr>
            <m:oMath>
              <m:r>
                <w:rPr>
                  <w:rFonts w:ascii="Cambria Math" w:cs="Cambria Math" w:eastAsia="Cambria Math" w:hAnsi="Cambria Math"/>
                  <w:sz w:val="22"/>
                  <w:szCs w:val="22"/>
                </w:rPr>
                <m:t xml:space="preserve">57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Cambria Math" w:cs="Cambria Math" w:eastAsia="Cambria Math" w:hAnsi="Cambria Math"/>
                <w:sz w:val="22"/>
                <w:szCs w:val="22"/>
              </w:rPr>
            </w:pPr>
            <m:oMath>
              <m:r>
                <w:rPr>
                  <w:rFonts w:ascii="Cambria Math" w:cs="Cambria Math" w:eastAsia="Cambria Math" w:hAnsi="Cambria Math"/>
                  <w:sz w:val="22"/>
                  <w:szCs w:val="22"/>
                </w:rPr>
                <m:t xml:space="preserve">61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Strength </w:t>
            </w:r>
            <m:oMath>
              <m:r>
                <w:rPr>
                  <w:rFonts w:ascii="Cambria Math" w:cs="Cambria Math" w:eastAsia="Cambria Math" w:hAnsi="Cambria Math"/>
                  <w:sz w:val="22"/>
                  <w:szCs w:val="22"/>
                </w:rPr>
                <m:t xml:space="preserve">S</m:t>
              </m:r>
            </m:oMath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, MPa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Cambria Math" w:cs="Cambria Math" w:eastAsia="Cambria Math" w:hAnsi="Cambria Math"/>
                <w:sz w:val="22"/>
                <w:szCs w:val="22"/>
              </w:rPr>
            </w:pPr>
            <m:oMath>
              <m:r>
                <w:rPr>
                  <w:rFonts w:ascii="Cambria Math" w:cs="Cambria Math" w:eastAsia="Cambria Math" w:hAnsi="Cambria Math"/>
                  <w:sz w:val="22"/>
                  <w:szCs w:val="22"/>
                </w:rPr>
                <m:t xml:space="preserve">27.6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Cambria Math" w:cs="Cambria Math" w:eastAsia="Cambria Math" w:hAnsi="Cambria Math"/>
                <w:sz w:val="22"/>
                <w:szCs w:val="22"/>
              </w:rPr>
            </w:pPr>
            <m:oMath>
              <m:r>
                <w:rPr>
                  <w:rFonts w:ascii="Cambria Math" w:cs="Cambria Math" w:eastAsia="Cambria Math" w:hAnsi="Cambria Math"/>
                  <w:sz w:val="22"/>
                  <w:szCs w:val="22"/>
                </w:rPr>
                <m:t xml:space="preserve">28.1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Cambria Math" w:cs="Cambria Math" w:eastAsia="Cambria Math" w:hAnsi="Cambria Math"/>
                <w:sz w:val="22"/>
                <w:szCs w:val="22"/>
              </w:rPr>
            </w:pPr>
            <m:oMath>
              <m:r>
                <w:rPr>
                  <w:rFonts w:ascii="Cambria Math" w:cs="Cambria Math" w:eastAsia="Cambria Math" w:hAnsi="Cambria Math"/>
                  <w:sz w:val="22"/>
                  <w:szCs w:val="22"/>
                </w:rPr>
                <m:t xml:space="preserve">26.3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Cambria Math" w:cs="Cambria Math" w:eastAsia="Cambria Math" w:hAnsi="Cambria Math"/>
                <w:sz w:val="22"/>
                <w:szCs w:val="22"/>
              </w:rPr>
            </w:pPr>
            <m:oMath>
              <m:r>
                <w:rPr>
                  <w:rFonts w:ascii="Cambria Math" w:cs="Cambria Math" w:eastAsia="Cambria Math" w:hAnsi="Cambria Math"/>
                  <w:sz w:val="22"/>
                  <w:szCs w:val="22"/>
                </w:rPr>
                <m:t xml:space="preserve">25.1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Cambria Math" w:cs="Cambria Math" w:eastAsia="Cambria Math" w:hAnsi="Cambria Math"/>
                <w:sz w:val="22"/>
                <w:szCs w:val="22"/>
              </w:rPr>
            </w:pPr>
            <m:oMath>
              <m:r>
                <w:rPr>
                  <w:rFonts w:ascii="Cambria Math" w:cs="Cambria Math" w:eastAsia="Cambria Math" w:hAnsi="Cambria Math"/>
                  <w:sz w:val="22"/>
                  <w:szCs w:val="22"/>
                </w:rPr>
                <m:t xml:space="preserve">25.1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Cambria Math" w:cs="Cambria Math" w:eastAsia="Cambria Math" w:hAnsi="Cambria Math"/>
                <w:sz w:val="22"/>
                <w:szCs w:val="22"/>
              </w:rPr>
            </w:pPr>
            <m:oMath>
              <m:r>
                <w:rPr>
                  <w:rFonts w:ascii="Cambria Math" w:cs="Cambria Math" w:eastAsia="Cambria Math" w:hAnsi="Cambria Math"/>
                  <w:sz w:val="22"/>
                  <w:szCs w:val="22"/>
                </w:rPr>
                <m:t xml:space="preserve">22.6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Cambria Math" w:cs="Cambria Math" w:eastAsia="Cambria Math" w:hAnsi="Cambria Math"/>
                <w:sz w:val="22"/>
                <w:szCs w:val="22"/>
              </w:rPr>
            </w:pPr>
            <m:oMath>
              <m:r>
                <w:rPr>
                  <w:rFonts w:ascii="Cambria Math" w:cs="Cambria Math" w:eastAsia="Cambria Math" w:hAnsi="Cambria Math"/>
                  <w:sz w:val="22"/>
                  <w:szCs w:val="22"/>
                </w:rPr>
                <m:t xml:space="preserve">20.3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</w:t>
        <w:tab/>
        <w:t xml:space="preserve">Determine the equation of the least-squares line for the data, with ratio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the explanatory variable.</w:t>
        <w:tab/>
        <w:t xml:space="preserve">(2 marks)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</w:t>
        <w:tab/>
        <w:t xml:space="preserve">In the context of the question, interpret the slope of the least-squares line in part (a).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(2 marks)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</w:t>
        <w:tab/>
        <w:t xml:space="preserve">State the coefficient of determination and use it to assess the strength of the linear association.</w:t>
        <w:tab/>
        <w:t xml:space="preserve">(2 marks)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(d)</w:t>
        <w:tab/>
        <w:t xml:space="preserve">Predict the value of the strength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when the water-cement ratio is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55%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discuss the validity of this prediction.</w:t>
        <w:tab/>
        <w:t xml:space="preserve">(2 marks)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160" w:line="259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469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6</w:t>
        <w:tab/>
        <w:t xml:space="preserve">(8 marks)</w:t>
      </w:r>
    </w:p>
    <w:p w:rsidR="00000000" w:rsidDel="00000000" w:rsidP="00000000" w:rsidRDefault="00000000" w:rsidRPr="00000000" w14:paraId="000001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Participants at a conference were categorised by district they worked in and main area of interest. The table below shows the number of participants in these categories.</w:t>
      </w:r>
    </w:p>
    <w:p w:rsidR="00000000" w:rsidDel="00000000" w:rsidP="00000000" w:rsidRDefault="00000000" w:rsidRPr="00000000" w14:paraId="0000013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075.000000000001" w:type="dxa"/>
        <w:jc w:val="left"/>
        <w:tblInd w:w="60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1843"/>
        <w:gridCol w:w="1701"/>
        <w:gridCol w:w="1701"/>
        <w:gridCol w:w="1701"/>
        <w:tblGridChange w:id="0">
          <w:tblGrid>
            <w:gridCol w:w="1129"/>
            <w:gridCol w:w="1843"/>
            <w:gridCol w:w="1701"/>
            <w:gridCol w:w="1701"/>
            <w:gridCol w:w="1701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eeece1" w:val="clear"/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</w:tcBorders>
            <w:shd w:fill="eeece1" w:val="clear"/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Main area of interest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right w:color="000000" w:space="0" w:sz="0" w:val="nil"/>
            </w:tcBorders>
            <w:shd w:fill="eeece1" w:val="clear"/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eeece1" w:val="clear"/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Technology</w:t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Science</w:t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Engineering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restart"/>
            <w:shd w:fill="eeece1" w:val="clear"/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District</w:t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Metropolitan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Cambria Math" w:cs="Cambria Math" w:eastAsia="Cambria Math" w:hAnsi="Cambria Math"/>
                <w:sz w:val="22"/>
                <w:szCs w:val="22"/>
              </w:rPr>
            </w:pPr>
            <m:oMath>
              <m:r>
                <w:rPr>
                  <w:rFonts w:ascii="Cambria Math" w:cs="Cambria Math" w:eastAsia="Cambria Math" w:hAnsi="Cambria Math"/>
                  <w:sz w:val="22"/>
                  <w:szCs w:val="22"/>
                </w:rPr>
                <m:t xml:space="preserve">36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Cambria Math" w:cs="Cambria Math" w:eastAsia="Cambria Math" w:hAnsi="Cambria Math"/>
                <w:sz w:val="22"/>
                <w:szCs w:val="22"/>
              </w:rPr>
            </w:pPr>
            <m:oMath>
              <m:r>
                <w:rPr>
                  <w:rFonts w:ascii="Cambria Math" w:cs="Cambria Math" w:eastAsia="Cambria Math" w:hAnsi="Cambria Math"/>
                  <w:sz w:val="22"/>
                  <w:szCs w:val="22"/>
                </w:rPr>
                <m:t xml:space="preserve">31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Cambria Math" w:cs="Cambria Math" w:eastAsia="Cambria Math" w:hAnsi="Cambria Math"/>
                <w:sz w:val="22"/>
                <w:szCs w:val="22"/>
              </w:rPr>
            </w:pPr>
            <m:oMath>
              <m:r>
                <w:rPr>
                  <w:rFonts w:ascii="Cambria Math" w:cs="Cambria Math" w:eastAsia="Cambria Math" w:hAnsi="Cambria Math"/>
                  <w:sz w:val="22"/>
                  <w:szCs w:val="22"/>
                </w:rPr>
                <m:t xml:space="preserve">19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shd w:fill="eeece1" w:val="clear"/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Regional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Cambria Math" w:cs="Cambria Math" w:eastAsia="Cambria Math" w:hAnsi="Cambria Math"/>
                <w:sz w:val="22"/>
                <w:szCs w:val="22"/>
              </w:rPr>
            </w:pPr>
            <m:oMath>
              <m:r>
                <w:rPr>
                  <w:rFonts w:ascii="Cambria Math" w:cs="Cambria Math" w:eastAsia="Cambria Math" w:hAnsi="Cambria Math"/>
                  <w:sz w:val="22"/>
                  <w:szCs w:val="22"/>
                </w:rPr>
                <m:t xml:space="preserve">52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Cambria Math" w:cs="Cambria Math" w:eastAsia="Cambria Math" w:hAnsi="Cambria Math"/>
                <w:sz w:val="22"/>
                <w:szCs w:val="22"/>
              </w:rPr>
            </w:pPr>
            <m:oMath>
              <m:r>
                <w:rPr>
                  <w:rFonts w:ascii="Cambria Math" w:cs="Cambria Math" w:eastAsia="Cambria Math" w:hAnsi="Cambria Math"/>
                  <w:sz w:val="22"/>
                  <w:szCs w:val="22"/>
                </w:rPr>
                <m:t xml:space="preserve">66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Cambria Math" w:cs="Cambria Math" w:eastAsia="Cambria Math" w:hAnsi="Cambria Math"/>
                <w:sz w:val="22"/>
                <w:szCs w:val="22"/>
              </w:rPr>
            </w:pPr>
            <m:oMath>
              <m:r>
                <w:rPr>
                  <w:rFonts w:ascii="Cambria Math" w:cs="Cambria Math" w:eastAsia="Cambria Math" w:hAnsi="Cambria Math"/>
                  <w:sz w:val="22"/>
                  <w:szCs w:val="22"/>
                </w:rPr>
                <m:t xml:space="preserve">36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</w:t>
        <w:tab/>
        <w:t xml:space="preserve">Determine what percentage of participants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1360" w:right="0" w:hanging="1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(i)</w:t>
        <w:tab/>
        <w:t xml:space="preserve">had engineering as their main area of interest.</w:t>
        <w:tab/>
        <w:t xml:space="preserve">(2 marks)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1360" w:right="0" w:hanging="1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1360" w:right="0" w:hanging="1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1360" w:right="0" w:hanging="1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1360" w:right="0" w:hanging="1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1360" w:right="0" w:hanging="1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1360" w:right="0" w:hanging="1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1360" w:right="0" w:hanging="1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1360" w:right="0" w:hanging="1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(ii)</w:t>
        <w:tab/>
        <w:t xml:space="preserve">worked in the metropolitan district.</w:t>
        <w:tab/>
        <w:t xml:space="preserve">(1 mark)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</w:t>
        <w:tab/>
        <w:t xml:space="preserve">Use the above table to complete the following table of row percentages, rounding entries to the nearest whole number.</w:t>
        <w:tab/>
        <w:t xml:space="preserve">(3 marks)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6946.0" w:type="dxa"/>
        <w:jc w:val="left"/>
        <w:tblInd w:w="116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3"/>
        <w:gridCol w:w="1701"/>
        <w:gridCol w:w="1701"/>
        <w:gridCol w:w="1701"/>
        <w:tblGridChange w:id="0">
          <w:tblGrid>
            <w:gridCol w:w="1843"/>
            <w:gridCol w:w="1701"/>
            <w:gridCol w:w="1701"/>
            <w:gridCol w:w="1701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eeece1" w:val="clear"/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(%)</w:t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Technology</w:t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Science</w:t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Engineering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Metropolitan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Cambria Math" w:cs="Cambria Math" w:eastAsia="Cambria Math" w:hAnsi="Cambria Math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Cambria Math" w:cs="Cambria Math" w:eastAsia="Cambria Math" w:hAnsi="Cambria Math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Cambria Math" w:cs="Cambria Math" w:eastAsia="Cambria Math" w:hAnsi="Cambria Math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Regional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Cambria Math" w:cs="Cambria Math" w:eastAsia="Cambria Math" w:hAnsi="Cambria Math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Cambria Math" w:cs="Cambria Math" w:eastAsia="Cambria Math" w:hAnsi="Cambria Math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Cambria Math" w:cs="Cambria Math" w:eastAsia="Cambria Math" w:hAnsi="Cambria Math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</w:t>
        <w:tab/>
        <w:t xml:space="preserve">Explain whether the percentaged table above suggest the presence of an association between district worked in and main area of interest for the participants.</w:t>
        <w:tab/>
        <w:t xml:space="preserve">(2 marks)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160" w:line="259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469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7</w:t>
        <w:tab/>
        <w:t xml:space="preserve">(8 marks)</w:t>
      </w:r>
    </w:p>
    <w:p w:rsidR="00000000" w:rsidDel="00000000" w:rsidP="00000000" w:rsidRDefault="00000000" w:rsidRPr="00000000" w14:paraId="0000017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linear model fitted to a data set had equation </w:t>
      </w:r>
      <m:oMath>
        <m:acc>
          <m:accPr>
            <m:chr m:val="̂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</m:acc>
        <m:r>
          <w:rPr>
            <w:rFonts w:ascii="Cambria Math" w:cs="Cambria Math" w:eastAsia="Cambria Math" w:hAnsi="Cambria Math"/>
          </w:rPr>
          <m:t xml:space="preserve">=15.65x-52.5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. The correlation coefficient between the variables was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xy</m:t>
            </m:r>
          </m:sub>
        </m:sSub>
        <m:r>
          <w:rPr>
            <w:rFonts w:ascii="Cambria Math" w:cs="Cambria Math" w:eastAsia="Cambria Math" w:hAnsi="Cambria Math"/>
          </w:rPr>
          <m:t xml:space="preserve">=0.986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. The residual plot for the linear model is shown below.</w:t>
      </w:r>
    </w:p>
    <w:p w:rsidR="00000000" w:rsidDel="00000000" w:rsidP="00000000" w:rsidRDefault="00000000" w:rsidRPr="00000000" w14:paraId="0000017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center"/>
        <w:rPr/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62575" cy="26384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</w:t>
        <w:tab/>
        <w:t xml:space="preserve">The residual for the data point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(39, 596)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not shown. Determine the residual for this point and add it to the residual plot. </w:t>
        <w:tab/>
        <w:t xml:space="preserve">(3 marks)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</w:t>
        <w:tab/>
        <w:t xml:space="preserve">Use the residual plot to assess the appropriateness of fitting a linear model to the data.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(2 marks)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"/>
          <w:tab w:val="right" w:leader="none" w:pos="9469"/>
        </w:tabs>
        <w:spacing w:after="0" w:before="0" w:line="240" w:lineRule="auto"/>
        <w:ind w:left="680" w:right="0" w:hanging="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</w:t>
        <w:tab/>
        <w:t xml:space="preserve">The point shown on the plot above with a residual of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-44.8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was derived from the data point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x=a, y=b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Determine the value of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the value of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b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(3 marks)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End of test questions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EXTRA WORKING PAGE: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Times New Roman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Arial Black">
    <w:embedRegular w:fontKey="{00000000-0000-0000-0000-000000000000}" r:id="rId3" w:subsetted="0"/>
  </w:font>
  <w:font w:name="Cambria Math">
    <w:embedRegular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tabs>
        <w:tab w:val="left" w:leader="none" w:pos="1134"/>
        <w:tab w:val="left" w:leader="none" w:pos="1701"/>
      </w:tabs>
      <w:spacing w:after="0" w:line="240" w:lineRule="auto"/>
      <w:ind w:left="567" w:hanging="567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tabs>
        <w:tab w:val="left" w:leader="none" w:pos="1134"/>
        <w:tab w:val="left" w:leader="none" w:pos="1701"/>
      </w:tabs>
      <w:spacing w:after="0" w:line="240" w:lineRule="auto"/>
      <w:ind w:left="567" w:hanging="567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tabs>
        <w:tab w:val="left" w:leader="none" w:pos="1134"/>
        <w:tab w:val="left" w:leader="none" w:pos="1701"/>
      </w:tabs>
      <w:spacing w:after="0" w:line="240" w:lineRule="auto"/>
      <w:ind w:left="567" w:hanging="567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tabs>
        <w:tab w:val="left" w:leader="none" w:pos="1134"/>
        <w:tab w:val="left" w:leader="none" w:pos="1701"/>
      </w:tabs>
      <w:spacing w:after="0" w:line="240" w:lineRule="auto"/>
      <w:ind w:left="567" w:hanging="567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tabs>
        <w:tab w:val="left" w:leader="none" w:pos="1134"/>
        <w:tab w:val="left" w:leader="none" w:pos="1701"/>
      </w:tabs>
      <w:spacing w:after="0" w:line="240" w:lineRule="auto"/>
      <w:ind w:left="567" w:hanging="567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tabs>
        <w:tab w:val="left" w:leader="none" w:pos="1134"/>
        <w:tab w:val="left" w:leader="none" w:pos="1701"/>
      </w:tabs>
      <w:spacing w:after="0" w:line="240" w:lineRule="auto"/>
      <w:ind w:left="567" w:hanging="567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ArialBlack-regular.ttf"/><Relationship Id="rId4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