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2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FF1B42" w:rsidTr="00A54BB1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Pr="00FF1B4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FF1B42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027260" w:rsidRPr="00FF1B42" w:rsidRDefault="00027260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1B42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FF1B42" w:rsidRDefault="00027260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1B42">
              <w:rPr>
                <w:rFonts w:ascii="Times New Roman" w:hAnsi="Times New Roman" w:cs="Times New Roman"/>
                <w:sz w:val="36"/>
                <w:szCs w:val="36"/>
              </w:rPr>
              <w:t>Basic Number Skills</w:t>
            </w:r>
            <w:r w:rsidR="00FF1B4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93D89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FF1B42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FF1B42" w:rsidRDefault="004A7FD9" w:rsidP="008B31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F1B42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FF1B42" w:rsidRDefault="004A7FD9" w:rsidP="008B31D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FF1B42" w:rsidTr="00A54BB1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FF1B42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FF1B42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1B42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FF1B42" w:rsidRDefault="004A7FD9" w:rsidP="008B3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B42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FF1B42" w:rsidTr="00A54BB1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FF1B42" w:rsidRDefault="004A7FD9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1B42" w:rsidRDefault="004A7FD9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1B42" w:rsidRDefault="004A7FD9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FF1B42" w:rsidRDefault="004A7FD9" w:rsidP="008B3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1B42" w:rsidRDefault="004A7FD9" w:rsidP="008B3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993D89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F1B42" w:rsidRDefault="004A7FD9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FF1B42" w:rsidTr="00A54BB1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E7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Find 40% of $120.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When a 300 m</w:t>
            </w:r>
            <w:r w:rsidRPr="00FF1B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pile of sand is divided into 2 piles, in the ratio </w:t>
            </w:r>
            <w:proofErr w:type="gramStart"/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5 :</w:t>
            </w:r>
            <w:proofErr w:type="gramEnd"/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1, what is the volume of the larger pile?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164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Find  </w:t>
            </w:r>
            <w:r w:rsidRPr="00FF1B4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27pt" o:ole="">
                  <v:imagedata r:id="rId9" o:title=""/>
                </v:shape>
                <o:OLEObject Type="Embed" ProgID="FXE300.Equation" ShapeID="_x0000_i1025" DrawAspect="Content" ObjectID="_1392577987" r:id="rId10"/>
              </w:objec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 of $104.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149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Write the numbers, 1.2, 1.002,   </w:t>
            </w:r>
            <w:r w:rsidRPr="00FF1B4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26" type="#_x0000_t75" style="width:13.5pt;height:19.5pt" o:ole="">
                  <v:imagedata r:id="rId11" o:title=""/>
                </v:shape>
                <o:OLEObject Type="Embed" ProgID="FXE300.Equation" ShapeID="_x0000_i1026" DrawAspect="Content" ObjectID="_1392577988" r:id="rId12"/>
              </w:objec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FF1B4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27" type="#_x0000_t75" style="width:13.5pt;height:19.5pt" o:ole="">
                  <v:imagedata r:id="rId13" o:title=""/>
                </v:shape>
                <o:OLEObject Type="Embed" ProgID="FXE300.Equation" ShapeID="_x0000_i1027" DrawAspect="Content" ObjectID="_1392577989" r:id="rId14"/>
              </w:objec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in descending order.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Jackson spends $4 from his allowance of $25. What percentage of his allowance has he got left?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14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 </w:t>
            </w:r>
            <w:r w:rsidRPr="00FF1B4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9" w:dyaOrig="300">
                <v:shape id="_x0000_i1028" type="#_x0000_t75" style="width:105.75pt;height:15pt" o:ole="">
                  <v:imagedata r:id="rId15" o:title=""/>
                </v:shape>
                <o:OLEObject Type="Embed" ProgID="FXE300.Equation" ShapeID="_x0000_i1028" DrawAspect="Content" ObjectID="_1392577990" r:id="rId16"/>
              </w:objec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F1B42" w:rsidRPr="00FF1B42" w:rsidTr="00A54BB1">
        <w:trPr>
          <w:cantSplit/>
          <w:trHeight w:val="204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F1B42" w:rsidRPr="00FF1B42" w:rsidRDefault="00FF1B42" w:rsidP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Write the number  </w:t>
            </w:r>
            <w:r w:rsidRPr="00FF1B4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29" type="#_x0000_t75" style="width:15pt;height:27pt" o:ole="">
                  <v:imagedata r:id="rId17" o:title=""/>
                </v:shape>
                <o:OLEObject Type="Embed" ProgID="FXE300.Equation" ShapeID="_x0000_i1029" DrawAspect="Content" ObjectID="_1392577991" r:id="rId18"/>
              </w:objec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as a decimal.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F081D" w:rsidRPr="00FF1B42" w:rsidTr="00A54BB1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9F081D" w:rsidRDefault="009F081D" w:rsidP="009F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81D">
              <w:rPr>
                <w:rFonts w:ascii="Times New Roman" w:hAnsi="Times New Roman" w:cs="Times New Roman"/>
                <w:sz w:val="24"/>
                <w:szCs w:val="24"/>
              </w:rPr>
              <w:t>What is 48% as a fraction in simplest form?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F081D" w:rsidRPr="00FF1B42" w:rsidTr="00A54BB1">
        <w:trPr>
          <w:cantSplit/>
          <w:trHeight w:val="193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9F081D" w:rsidRDefault="009F081D" w:rsidP="009F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that  61 × 4 = 244, what is the value of  </w:t>
            </w:r>
            <w:r w:rsidRPr="009F081D">
              <w:rPr>
                <w:rFonts w:ascii="Times New Roman" w:hAnsi="Times New Roman" w:cs="Times New Roman"/>
                <w:sz w:val="24"/>
                <w:szCs w:val="24"/>
              </w:rPr>
              <w:t>0.61 × 0.04 =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081D" w:rsidRPr="00FF1B42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F081D" w:rsidRPr="00FF1B42" w:rsidTr="00A54BB1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9F081D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81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F081D" w:rsidRPr="008974AB" w:rsidRDefault="009F081D" w:rsidP="009F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Simplify the ratio         25 centimetres : 1.5 metres</w:t>
            </w:r>
          </w:p>
          <w:p w:rsidR="009F081D" w:rsidRPr="008974AB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1D" w:rsidRPr="008974AB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F081D" w:rsidRPr="008974AB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081D" w:rsidRPr="008974AB" w:rsidRDefault="009F081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54BB1" w:rsidRPr="00FF1B42" w:rsidTr="00A54BB1">
        <w:trPr>
          <w:cantSplit/>
          <w:trHeight w:val="178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A54BB1" w:rsidRPr="00FF1B42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A54BB1" w:rsidRPr="008974AB" w:rsidRDefault="00A54BB1" w:rsidP="00A5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The value of  </w:t>
            </w:r>
            <w:r w:rsidRPr="008974AB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20" w:dyaOrig="680">
                <v:shape id="_x0000_i1030" type="#_x0000_t75" style="width:15.75pt;height:33.75pt" o:ole="">
                  <v:imagedata r:id="rId19" o:title=""/>
                </v:shape>
                <o:OLEObject Type="Embed" ProgID="Equation.DSMT4" ShapeID="_x0000_i1030" DrawAspect="Content" ObjectID="_1392577992" r:id="rId20"/>
              </w:object>
            </w: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lies between 0.2 and 0.5. What value could </w:t>
            </w:r>
            <w:r w:rsidRPr="008974A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>
                <v:shape id="_x0000_i1031" type="#_x0000_t75" style="width:14.25pt;height:18.75pt" o:ole="">
                  <v:imagedata r:id="rId21" o:title=""/>
                </v:shape>
                <o:OLEObject Type="Embed" ProgID="Equation.DSMT4" ShapeID="_x0000_i1031" DrawAspect="Content" ObjectID="_1392577993" r:id="rId22"/>
              </w:object>
            </w: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take? 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54BB1" w:rsidRPr="00FF1B42" w:rsidTr="00A54BB1">
        <w:trPr>
          <w:cantSplit/>
          <w:trHeight w:val="212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A54BB1" w:rsidRPr="00FF1B42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A54BB1" w:rsidRPr="008974AB" w:rsidRDefault="00A54BB1" w:rsidP="00A5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8974A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580" w:dyaOrig="620">
                <v:shape id="_x0000_i1032" type="#_x0000_t75" style="width:29.25pt;height:30.75pt" o:ole="">
                  <v:imagedata r:id="rId23" o:title=""/>
                </v:shape>
                <o:OLEObject Type="Embed" ProgID="Equation.3" ShapeID="_x0000_i1032" DrawAspect="Content" ObjectID="_1392577994" r:id="rId24"/>
              </w:object>
            </w: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in simplest form.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4BB1" w:rsidRPr="008974AB" w:rsidRDefault="00A54BB1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4A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07351F" w:rsidRDefault="00FF1B42">
      <w:pPr>
        <w:sectPr w:rsidR="0007351F" w:rsidSect="00E24335">
          <w:headerReference w:type="default" r:id="rId25"/>
          <w:footerReference w:type="default" r:id="rId26"/>
          <w:headerReference w:type="first" r:id="rId2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027260" w:rsidRPr="004E1905" w:rsidTr="00761CB2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027260" w:rsidRDefault="00027260" w:rsidP="008B31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27260" w:rsidRPr="004E1905" w:rsidRDefault="00027260" w:rsidP="008B31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27260" w:rsidRDefault="00027260" w:rsidP="008B31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Number Skills </w:t>
            </w:r>
            <w:r w:rsidR="00993D89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027260" w:rsidRDefault="00027260" w:rsidP="008B31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27260" w:rsidRPr="004E1905" w:rsidRDefault="00027260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761CB2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761CB2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993D89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993D89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set of numbers is arranged in ascending order? 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Default="00FF1B42" w:rsidP="008B31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B6C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07" w:dyaOrig="273">
                <v:shape id="_x0000_i1033" type="#_x0000_t75" style="width:105pt;height:13.5pt" o:ole="">
                  <v:imagedata r:id="rId28" o:title=""/>
                </v:shape>
                <o:OLEObject Type="Embed" ProgID="FXE300.Equation" ShapeID="_x0000_i1033" DrawAspect="Content" ObjectID="_1392577995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6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6B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Pr="002B6C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7" w:dyaOrig="273">
                <v:shape id="_x0000_i1034" type="#_x0000_t75" style="width:117pt;height:13.5pt" o:ole="">
                  <v:imagedata r:id="rId30" o:title=""/>
                </v:shape>
                <o:OLEObject Type="Embed" ProgID="FXE300.Equation" ShapeID="_x0000_i1034" DrawAspect="Content" ObjectID="_1392577996" r:id="rId31"/>
              </w:object>
            </w:r>
            <w:r w:rsidRPr="002B6C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F1B42" w:rsidRPr="002B6C6B" w:rsidRDefault="00FF1B42" w:rsidP="008B31D0">
            <w:p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2B6C6B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 w:rsidRPr="002B6C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67" w:dyaOrig="273">
                <v:shape id="_x0000_i1035" type="#_x0000_t75" style="width:108pt;height:13.5pt" o:ole="">
                  <v:imagedata r:id="rId32" o:title=""/>
                </v:shape>
                <o:OLEObject Type="Embed" ProgID="FXE300.Equation" ShapeID="_x0000_i1035" DrawAspect="Content" ObjectID="_1392577997" r:id="rId3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2B6C6B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B6C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67" w:dyaOrig="273">
                <v:shape id="_x0000_i1036" type="#_x0000_t75" style="width:123pt;height:13.5pt" o:ole="">
                  <v:imagedata r:id="rId34" o:title=""/>
                </v:shape>
                <o:OLEObject Type="Embed" ProgID="FXE300.Equation" ShapeID="_x0000_i1036" DrawAspect="Content" ObjectID="_1392577998" r:id="rId35"/>
              </w:objec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not the same as 24.5%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6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44" w:dyaOrig="539">
                <v:shape id="_x0000_i1037" type="#_x0000_t75" style="width:27pt;height:27pt" o:ole="">
                  <v:imagedata r:id="rId36" o:title=""/>
                </v:shape>
                <o:OLEObject Type="Embed" ProgID="FXE300.Equation" ShapeID="_x0000_i1037" DrawAspect="Content" ObjectID="_1392577999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C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38" type="#_x0000_t75" style="width:30pt;height:13.5pt" o:ole="">
                  <v:imagedata r:id="rId38" o:title=""/>
                </v:shape>
                <o:OLEObject Type="Embed" ProgID="FXE300.Equation" ShapeID="_x0000_i1038" DrawAspect="Content" ObjectID="_1392578000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1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39" type="#_x0000_t75" style="width:21pt;height:27pt" o:ole="">
                  <v:imagedata r:id="rId40" o:title=""/>
                </v:shape>
                <o:OLEObject Type="Embed" ProgID="FXE300.Equation" ShapeID="_x0000_i1039" DrawAspect="Content" ObjectID="_1392578001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D5D1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1" w:dyaOrig="383">
                <v:shape id="_x0000_i1040" type="#_x0000_t75" style="width:17.25pt;height:19.5pt" o:ole="">
                  <v:imagedata r:id="rId42" o:title=""/>
                </v:shape>
                <o:OLEObject Type="Embed" ProgID="FXE300.Equation" ShapeID="_x0000_i1040" DrawAspect="Content" ObjectID="_1392578002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45 398 km is rounded to 3 significant figures, the result is;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45 000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45 300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45 400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product of  </w:t>
            </w:r>
            <w:r w:rsidRPr="00B31AB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41" type="#_x0000_t75" style="width:45pt;height:27pt" o:ole="">
                  <v:imagedata r:id="rId44" o:title=""/>
                </v:shape>
                <o:OLEObject Type="Embed" ProgID="FXE300.Equation" ShapeID="_x0000_i1041" DrawAspect="Content" ObjectID="_1392578003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is: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AB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2" type="#_x0000_t75" style="width:15pt;height:27pt" o:ole="">
                  <v:imagedata r:id="rId46" o:title=""/>
                </v:shape>
                <o:OLEObject Type="Embed" ProgID="FXE300.Equation" ShapeID="_x0000_i1042" DrawAspect="Content" ObjectID="_1392578004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AB1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1" w:dyaOrig="383">
                <v:shape id="_x0000_i1043" type="#_x0000_t75" style="width:17.25pt;height:19.5pt" o:ole="">
                  <v:imagedata r:id="rId48" o:title=""/>
                </v:shape>
                <o:OLEObject Type="Embed" ProgID="FXE300.Equation" ShapeID="_x0000_i1043" DrawAspect="Content" ObjectID="_1392578005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AB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4" type="#_x0000_t75" style="width:15pt;height:27pt" o:ole="">
                  <v:imagedata r:id="rId50" o:title=""/>
                </v:shape>
                <o:OLEObject Type="Embed" ProgID="FXE300.Equation" ShapeID="_x0000_i1044" DrawAspect="Content" ObjectID="_1392578006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31AB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5" type="#_x0000_t75" style="width:15pt;height:27pt" o:ole="">
                  <v:imagedata r:id="rId52" o:title=""/>
                </v:shape>
                <o:OLEObject Type="Embed" ProgID="FXE300.Equation" ShapeID="_x0000_i1045" DrawAspect="Content" ObjectID="_1392578007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F3D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116F3D" w:rsidRPr="004E1905" w:rsidRDefault="001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 and Leo invest money in their business in the ratio 5 : 7 respectively. They divide their profits in the same ratio. If the profits for one year were $192 000, how much would Leo receive?  </w:t>
            </w:r>
          </w:p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3D" w:rsidRPr="00F661A2" w:rsidRDefault="00116F3D" w:rsidP="008B31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$112 000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$268 800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$16 000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D.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$80 000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F3D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116F3D" w:rsidRPr="004E1905" w:rsidRDefault="001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Naomi is a teacher and she asks her class about the number of vehicles their families own. She finds that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4" w:dyaOrig="539">
                <v:shape id="_x0000_i1046" type="#_x0000_t75" style="width:6.75pt;height:21pt" o:ole="">
                  <v:imagedata r:id="rId54" o:title=""/>
                </v:shape>
                <o:OLEObject Type="Embed" ProgID="FXE300.Equation" ShapeID="_x0000_i1046" DrawAspect="Content" ObjectID="_1392578008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her class has one car,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4" w:dyaOrig="539">
                <v:shape id="_x0000_i1047" type="#_x0000_t75" style="width:11.25pt;height:21pt" o:ole="">
                  <v:imagedata r:id="rId56" o:title=""/>
                </v:shape>
                <o:OLEObject Type="Embed" ProgID="FXE300.Equation" ShapeID="_x0000_i1047" DrawAspect="Content" ObjectID="_1392578009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two cars and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4" w:dyaOrig="539">
                <v:shape id="_x0000_i1048" type="#_x0000_t75" style="width:6.75pt;height:21pt" o:ole="">
                  <v:imagedata r:id="rId58" o:title=""/>
                </v:shape>
                <o:OLEObject Type="Embed" ProgID="FXE300.Equation" ShapeID="_x0000_i1048" DrawAspect="Content" ObjectID="_1392578010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more than two cars. What fraction of the class has no car?  </w:t>
            </w:r>
          </w:p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3D" w:rsidRPr="008A52D0" w:rsidRDefault="00116F3D" w:rsidP="008B31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4" w:dyaOrig="539">
                <v:shape id="_x0000_i1049" type="#_x0000_t75" style="width:12.75pt;height:23.25pt" o:ole="">
                  <v:imagedata r:id="rId60" o:title=""/>
                </v:shape>
                <o:OLEObject Type="Embed" ProgID="FXE300.Equation" ShapeID="_x0000_i1049" DrawAspect="Content" ObjectID="_1392578011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A52D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4" w:dyaOrig="539">
                <v:shape id="_x0000_i1050" type="#_x0000_t75" style="width:12.75pt;height:23.25pt" o:ole="">
                  <v:imagedata r:id="rId62" o:title=""/>
                </v:shape>
                <o:OLEObject Type="Embed" ProgID="FXE300.Equation" ShapeID="_x0000_i1050" DrawAspect="Content" ObjectID="_1392578012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8A52D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4" w:dyaOrig="539">
                <v:shape id="_x0000_i1051" type="#_x0000_t75" style="width:12.75pt;height:23.25pt" o:ole="">
                  <v:imagedata r:id="rId64" o:title=""/>
                </v:shape>
                <o:OLEObject Type="Embed" ProgID="FXE300.Equation" ShapeID="_x0000_i1051" DrawAspect="Content" ObjectID="_1392578013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A52D0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A52D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4" w:dyaOrig="539">
                <v:shape id="_x0000_i1052" type="#_x0000_t75" style="width:7.5pt;height:23.25pt" o:ole="">
                  <v:imagedata r:id="rId66" o:title=""/>
                </v:shape>
                <o:OLEObject Type="Embed" ProgID="FXE300.Equation" ShapeID="_x0000_i1052" DrawAspect="Content" ObjectID="_1392578014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116F3D" w:rsidRPr="00F661A2" w:rsidRDefault="00116F3D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116F3D" w:rsidRPr="00F661A2" w:rsidRDefault="00116F3D" w:rsidP="001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Quentin, Ryan and Sally find that their ages are in the ratio 4 : 5 : 11.  Sally is 55 years old. What is the difference between Quentin’s and Ryan’s ages?   </w:t>
            </w:r>
          </w:p>
          <w:p w:rsidR="00116F3D" w:rsidRPr="00F661A2" w:rsidRDefault="00116F3D" w:rsidP="001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3D" w:rsidRPr="00F661A2" w:rsidRDefault="00116F3D" w:rsidP="001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 year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5 years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 years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10 years</w:t>
            </w:r>
          </w:p>
          <w:p w:rsidR="00E417C3" w:rsidRPr="004E1905" w:rsidRDefault="00E417C3" w:rsidP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FF1B42" w:rsidRDefault="00FF1B42" w:rsidP="008B31D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AB1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913" w:dyaOrig="390">
                <v:shape id="_x0000_i1053" type="#_x0000_t75" style="width:96pt;height:19.5pt" o:ole="">
                  <v:imagedata r:id="rId68" o:title=""/>
                </v:shape>
                <o:OLEObject Type="Embed" ProgID="FXE300.Equation" ShapeID="_x0000_i1053" DrawAspect="Content" ObjectID="_1392578015" r:id="rId69"/>
              </w:object>
            </w:r>
            <w:r w:rsidRPr="00B31AB1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FF1B42" w:rsidRDefault="00FF1B42" w:rsidP="008B31D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FF1B42" w:rsidRPr="00B31AB1" w:rsidRDefault="00FF1B42" w:rsidP="008B31D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B31AB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missing number in the sentence above is :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0.05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B4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FF1B42" w:rsidRPr="004E1905" w:rsidRDefault="00FF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FF1B42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 to  </w:t>
            </w:r>
            <w:r w:rsidRPr="002C0DA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88" w:dyaOrig="300">
                <v:shape id="_x0000_i1054" type="#_x0000_t75" style="width:64.5pt;height:15pt" o:ole="">
                  <v:imagedata r:id="rId70" o:title=""/>
                </v:shape>
                <o:OLEObject Type="Embed" ProgID="FXE300.Equation" ShapeID="_x0000_i1054" DrawAspect="Content" ObjectID="_1392578016" r:id="rId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rounded to three decimal places is: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</w:t>
            </w:r>
            <w:r w:rsidRPr="00A62D26">
              <w:rPr>
                <w:rFonts w:ascii="Times New Roman" w:hAnsi="Times New Roman" w:cs="Times New Roman"/>
                <w:sz w:val="24"/>
                <w:szCs w:val="24"/>
              </w:rPr>
              <w:t>1.3509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1.350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1.351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1.35</w:t>
            </w:r>
          </w:p>
          <w:p w:rsidR="00FF1B42" w:rsidRPr="004E1905" w:rsidRDefault="00FF1B4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CB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761CB2" w:rsidRPr="004E1905" w:rsidRDefault="0076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>0.0023456  rounded to 2 significant figures is</w:t>
            </w:r>
          </w:p>
          <w:p w:rsidR="00761CB2" w:rsidRPr="00B97CB3" w:rsidRDefault="00761CB2" w:rsidP="00B97C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A.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0.00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0.002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0.0023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0.0024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61CB2" w:rsidRPr="00B97CB3" w:rsidRDefault="00761CB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CB2" w:rsidRPr="00B97CB3" w:rsidRDefault="00761CB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CB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761CB2" w:rsidRPr="004E1905" w:rsidRDefault="0076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761CB2" w:rsidRPr="00B97CB3" w:rsidDel="00BE43BA" w:rsidRDefault="00761CB2" w:rsidP="00B97CB3">
            <w:pPr>
              <w:rPr>
                <w:del w:id="1" w:author="Garry Thorn " w:date="2009-06-02T20:43:00Z"/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 xml:space="preserve">Which does not have the same value as  </w:t>
            </w:r>
            <w:r w:rsidRPr="00B97CB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5" type="#_x0000_t75" style="width:15pt;height:27pt" o:ole="">
                  <v:imagedata r:id="rId72" o:title=""/>
                </v:shape>
                <o:OLEObject Type="Embed" ProgID="FXE300.Equation" ShapeID="_x0000_i1055" DrawAspect="Content" ObjectID="_1392578017" r:id="rId73"/>
              </w:objec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 xml:space="preserve"> ?  </w:t>
            </w:r>
          </w:p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61CB2" w:rsidRPr="00B97CB3" w:rsidRDefault="00761CB2" w:rsidP="00B97C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97CB3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411" w:dyaOrig="440">
                <v:shape id="_x0000_i1056" type="#_x0000_t75" style="width:21pt;height:21.75pt" o:ole="">
                  <v:imagedata r:id="rId74" o:title=""/>
                </v:shape>
                <o:OLEObject Type="Embed" ProgID="FXE300.Equation" ShapeID="_x0000_i1056" DrawAspect="Content" ObjectID="_1392578018" r:id="rId75"/>
              </w:objec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1.1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97CB3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object w:dxaOrig="355" w:dyaOrig="632">
                <v:shape id="_x0000_i1057" type="#_x0000_t75" style="width:13.5pt;height:24pt" o:ole="">
                  <v:imagedata r:id="rId76" o:title=""/>
                </v:shape>
                <o:OLEObject Type="Embed" ProgID="FXE300.Equation" ShapeID="_x0000_i1057" DrawAspect="Content" ObjectID="_1392578019" r:id="rId77"/>
              </w:objec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97CB3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object w:dxaOrig="355" w:dyaOrig="632">
                <v:shape id="_x0000_i1058" type="#_x0000_t75" style="width:14.25pt;height:24.75pt" o:ole="">
                  <v:imagedata r:id="rId78" o:title=""/>
                </v:shape>
                <o:OLEObject Type="Embed" ProgID="FXE300.Equation" ShapeID="_x0000_i1058" DrawAspect="Content" ObjectID="_1392578020" r:id="rId79"/>
              </w:objec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1CB2" w:rsidRPr="00B97CB3" w:rsidRDefault="00761CB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CB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761CB2" w:rsidRPr="004E1905" w:rsidRDefault="0076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>The ratio 28 : 40 in simplest form is :</w:t>
            </w:r>
          </w:p>
          <w:p w:rsidR="00761CB2" w:rsidRPr="00B97CB3" w:rsidRDefault="00761CB2" w:rsidP="00B97C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CB2" w:rsidRPr="00B97CB3" w:rsidRDefault="00761CB2" w:rsidP="00B9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  <w:t>14 : 20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  <w:t>7 : 10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ab/>
              <w:t>3.5 : 5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184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  <w:t>56 : 80</w:t>
            </w:r>
            <w:r w:rsidRPr="00B97C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61CB2" w:rsidRPr="004E1905" w:rsidRDefault="00761CB2" w:rsidP="008B3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72" w:rsidRPr="004E1905" w:rsidTr="00761CB2">
        <w:trPr>
          <w:cantSplit/>
        </w:trPr>
        <w:tc>
          <w:tcPr>
            <w:tcW w:w="534" w:type="dxa"/>
            <w:tcMar>
              <w:top w:w="113" w:type="dxa"/>
            </w:tcMar>
          </w:tcPr>
          <w:p w:rsidR="00B63C72" w:rsidRPr="004E1905" w:rsidRDefault="00B6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63C72" w:rsidRPr="00202BDE" w:rsidRDefault="00B63C72" w:rsidP="00447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 saves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 40% of her pay from her weekend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her future university fees. If she saves $48, what was her pay</w:t>
            </w: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B63C72" w:rsidRPr="00202BDE" w:rsidRDefault="00B63C72" w:rsidP="00447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C72" w:rsidRPr="00202BDE" w:rsidRDefault="00FD184E" w:rsidP="00447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63C72"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A.    $120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63C72"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B.   $88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63C72"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C.     $83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B63C72" w:rsidRPr="00202BDE">
              <w:rPr>
                <w:rFonts w:ascii="Times New Roman" w:hAnsi="Times New Roman" w:cs="Times New Roman"/>
                <w:sz w:val="24"/>
                <w:szCs w:val="24"/>
              </w:rPr>
              <w:t>D.   $192</w:t>
            </w:r>
          </w:p>
          <w:p w:rsidR="00B63C72" w:rsidRPr="00202BDE" w:rsidRDefault="00B63C72" w:rsidP="00447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027260" w:rsidRDefault="00027260" w:rsidP="000272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 Number Skills </w:t>
      </w:r>
      <w:r w:rsidR="00993D89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Section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FF1B42">
        <w:t>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993D89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993D89" w:rsidP="00761CB2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;mso-position-horizontal-relative:text;mso-position-vertical-relative:text"/>
        </w:pict>
      </w:r>
    </w:p>
    <w:p w:rsidR="00777D95" w:rsidRDefault="00993D89" w:rsidP="00777D95">
      <w:pPr>
        <w:spacing w:after="120" w:line="240" w:lineRule="auto"/>
      </w:pPr>
      <w:r>
        <w:rPr>
          <w:noProof/>
          <w:sz w:val="20"/>
          <w:lang w:val="en-US"/>
        </w:rPr>
        <w:pict>
          <v:oval id="_x0000_s1115" style="position:absolute;margin-left:230.85pt;margin-top:1.85pt;width:13.5pt;height:9pt;z-index:251717632"/>
        </w:pict>
      </w:r>
      <w:r>
        <w:rPr>
          <w:noProof/>
          <w:sz w:val="20"/>
          <w:lang w:val="en-US"/>
        </w:rPr>
        <w:pict>
          <v:oval id="_x0000_s1114" style="position:absolute;margin-left:182.4pt;margin-top:1.85pt;width:13.5pt;height:9pt;z-index:251716608"/>
        </w:pict>
      </w:r>
      <w:r>
        <w:rPr>
          <w:noProof/>
          <w:sz w:val="20"/>
          <w:lang w:val="en-US"/>
        </w:rPr>
        <w:pict>
          <v:oval id="_x0000_s1113" style="position:absolute;margin-left:133.95pt;margin-top:1.85pt;width:13.5pt;height:9pt;z-index:251715584"/>
        </w:pict>
      </w:r>
      <w:r>
        <w:rPr>
          <w:noProof/>
          <w:sz w:val="20"/>
          <w:lang w:val="en-US"/>
        </w:rPr>
        <w:pict>
          <v:oval id="_x0000_s1112" style="position:absolute;margin-left:88.35pt;margin-top:1.85pt;width:13.5pt;height:9pt;z-index:251714560"/>
        </w:pict>
      </w:r>
      <w:r w:rsidR="00777D95">
        <w:tab/>
        <w:t xml:space="preserve"> 13.</w:t>
      </w:r>
      <w:r w:rsidR="00777D95">
        <w:tab/>
        <w:t>A</w:t>
      </w:r>
      <w:r w:rsidR="00777D95">
        <w:tab/>
        <w:t xml:space="preserve">     B</w:t>
      </w:r>
      <w:r w:rsidR="00777D95">
        <w:tab/>
        <w:t xml:space="preserve">         C</w:t>
      </w:r>
      <w:r w:rsidR="00777D95">
        <w:tab/>
      </w:r>
      <w:r w:rsidR="00777D95">
        <w:tab/>
        <w:t xml:space="preserve"> D</w:t>
      </w:r>
      <w:r>
        <w:rPr>
          <w:noProof/>
          <w:sz w:val="20"/>
          <w:lang w:val="en-US"/>
        </w:rPr>
        <w:pict>
          <v:oval id="_x0000_s1119" style="position:absolute;margin-left:230.85pt;margin-top:1.85pt;width:13.5pt;height:9pt;z-index:25172172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18" style="position:absolute;margin-left:182.4pt;margin-top:1.85pt;width:13.5pt;height:9pt;z-index:2517207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17" style="position:absolute;margin-left:133.95pt;margin-top:1.85pt;width:13.5pt;height:9pt;z-index:2517196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16" style="position:absolute;margin-left:88.35pt;margin-top:1.85pt;width:13.5pt;height:9pt;z-index:251718656;mso-position-horizontal-relative:text;mso-position-vertical-relative:text"/>
        </w:pic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066" w:rsidRDefault="004B3066" w:rsidP="00E24335">
      <w:pPr>
        <w:spacing w:after="0" w:line="240" w:lineRule="auto"/>
      </w:pPr>
      <w:r>
        <w:separator/>
      </w:r>
    </w:p>
  </w:endnote>
  <w:endnote w:type="continuationSeparator" w:id="0">
    <w:p w:rsidR="004B3066" w:rsidRDefault="004B3066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993D89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993D89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066" w:rsidRDefault="004B3066" w:rsidP="00E24335">
      <w:pPr>
        <w:spacing w:after="0" w:line="240" w:lineRule="auto"/>
      </w:pPr>
      <w:r>
        <w:separator/>
      </w:r>
    </w:p>
  </w:footnote>
  <w:footnote w:type="continuationSeparator" w:id="0">
    <w:p w:rsidR="004B3066" w:rsidRDefault="004B3066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EF1FA6" w:rsidRDefault="00EF1FA6" w:rsidP="00EF1FA6">
    <w:pPr>
      <w:pStyle w:val="Header"/>
    </w:pPr>
    <w:r>
      <w:tab/>
      <w:t xml:space="preserve">Basic Number Skills </w:t>
    </w:r>
    <w:r w:rsidR="00993D89"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1F" w:rsidRDefault="0007351F" w:rsidP="0007351F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12D"/>
    <w:multiLevelType w:val="hybridMultilevel"/>
    <w:tmpl w:val="5B54F926"/>
    <w:lvl w:ilvl="0" w:tplc="17849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D37A4"/>
    <w:multiLevelType w:val="hybridMultilevel"/>
    <w:tmpl w:val="3AEE3810"/>
    <w:lvl w:ilvl="0" w:tplc="6318ED1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6352DFC"/>
    <w:multiLevelType w:val="hybridMultilevel"/>
    <w:tmpl w:val="203AD4B4"/>
    <w:lvl w:ilvl="0" w:tplc="DCAA238C">
      <w:start w:val="2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27260"/>
    <w:rsid w:val="00031826"/>
    <w:rsid w:val="00034138"/>
    <w:rsid w:val="00054524"/>
    <w:rsid w:val="0007351F"/>
    <w:rsid w:val="000770C2"/>
    <w:rsid w:val="000C7C11"/>
    <w:rsid w:val="000F41E0"/>
    <w:rsid w:val="00116F3D"/>
    <w:rsid w:val="00174C29"/>
    <w:rsid w:val="0018418B"/>
    <w:rsid w:val="0019427A"/>
    <w:rsid w:val="002A3D0B"/>
    <w:rsid w:val="002D6359"/>
    <w:rsid w:val="002F08A0"/>
    <w:rsid w:val="00302A2E"/>
    <w:rsid w:val="003157FF"/>
    <w:rsid w:val="003B2F92"/>
    <w:rsid w:val="004A7FD9"/>
    <w:rsid w:val="004B3066"/>
    <w:rsid w:val="004E1905"/>
    <w:rsid w:val="005D7584"/>
    <w:rsid w:val="005E3D07"/>
    <w:rsid w:val="00605251"/>
    <w:rsid w:val="00620828"/>
    <w:rsid w:val="00652002"/>
    <w:rsid w:val="006A67E1"/>
    <w:rsid w:val="006E1948"/>
    <w:rsid w:val="0070532A"/>
    <w:rsid w:val="007222B1"/>
    <w:rsid w:val="007404B6"/>
    <w:rsid w:val="007452A3"/>
    <w:rsid w:val="00761CB2"/>
    <w:rsid w:val="00777D95"/>
    <w:rsid w:val="007E34C7"/>
    <w:rsid w:val="00805FB0"/>
    <w:rsid w:val="00834514"/>
    <w:rsid w:val="008839FB"/>
    <w:rsid w:val="008974AB"/>
    <w:rsid w:val="008B31D0"/>
    <w:rsid w:val="008D3E75"/>
    <w:rsid w:val="00915C54"/>
    <w:rsid w:val="00993D89"/>
    <w:rsid w:val="009C70EF"/>
    <w:rsid w:val="009F081D"/>
    <w:rsid w:val="00A3116E"/>
    <w:rsid w:val="00A54BB1"/>
    <w:rsid w:val="00A66A0F"/>
    <w:rsid w:val="00A6786D"/>
    <w:rsid w:val="00AB7FA2"/>
    <w:rsid w:val="00B56A89"/>
    <w:rsid w:val="00B63C72"/>
    <w:rsid w:val="00B77110"/>
    <w:rsid w:val="00B97757"/>
    <w:rsid w:val="00B97CB3"/>
    <w:rsid w:val="00BD6FF3"/>
    <w:rsid w:val="00C20763"/>
    <w:rsid w:val="00C67F16"/>
    <w:rsid w:val="00D01508"/>
    <w:rsid w:val="00D22E70"/>
    <w:rsid w:val="00D64380"/>
    <w:rsid w:val="00DB5487"/>
    <w:rsid w:val="00DB77AB"/>
    <w:rsid w:val="00DD3DC6"/>
    <w:rsid w:val="00E24335"/>
    <w:rsid w:val="00E417C3"/>
    <w:rsid w:val="00E70E3F"/>
    <w:rsid w:val="00EE647B"/>
    <w:rsid w:val="00EF1FA6"/>
    <w:rsid w:val="00F22F17"/>
    <w:rsid w:val="00F27D76"/>
    <w:rsid w:val="00F670BA"/>
    <w:rsid w:val="00FD184E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F0878-AA12-44CF-8D4C-FB49563C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Thorn</dc:creator>
  <cp:keywords/>
  <dc:description/>
  <cp:lastModifiedBy>Garry</cp:lastModifiedBy>
  <cp:revision>7</cp:revision>
  <dcterms:created xsi:type="dcterms:W3CDTF">2010-11-21T12:23:00Z</dcterms:created>
  <dcterms:modified xsi:type="dcterms:W3CDTF">2012-03-06T11:26:00Z</dcterms:modified>
</cp:coreProperties>
</file>