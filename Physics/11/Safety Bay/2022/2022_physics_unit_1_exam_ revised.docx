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814DF" w14:textId="77777777" w:rsidR="000369F3" w:rsidRPr="00FB2CCE" w:rsidRDefault="000369F3" w:rsidP="000369F3">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4C255E24" w14:textId="77777777" w:rsidR="000369F3" w:rsidRPr="00FB2CCE" w:rsidRDefault="000369F3" w:rsidP="000369F3">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50996E95" w14:textId="7BEF3D60" w:rsidR="000369F3" w:rsidRPr="00FB2CCE" w:rsidRDefault="000369F3" w:rsidP="000369F3">
      <w:pPr>
        <w:numPr>
          <w:ilvl w:val="0"/>
          <w:numId w:val="2"/>
        </w:numPr>
        <w:rPr>
          <w:rFonts w:cs="Arial"/>
          <w:sz w:val="18"/>
          <w:szCs w:val="18"/>
        </w:rPr>
      </w:pPr>
      <w:r w:rsidRPr="00FB2CCE">
        <w:rPr>
          <w:rFonts w:cs="Arial"/>
          <w:sz w:val="18"/>
          <w:szCs w:val="18"/>
        </w:rPr>
        <w:t xml:space="preserve">Test papers must be withdrawn after use and stored securely in the </w:t>
      </w:r>
      <w:r>
        <w:rPr>
          <w:rFonts w:cs="Arial"/>
          <w:sz w:val="18"/>
          <w:szCs w:val="18"/>
        </w:rPr>
        <w:t xml:space="preserve">school until, </w:t>
      </w:r>
      <w:r w:rsidR="00E8799C">
        <w:rPr>
          <w:rFonts w:cs="Arial"/>
          <w:sz w:val="18"/>
          <w:szCs w:val="18"/>
        </w:rPr>
        <w:t>16</w:t>
      </w:r>
      <w:r w:rsidR="00E8799C" w:rsidRPr="00E8799C">
        <w:rPr>
          <w:rFonts w:cs="Arial"/>
          <w:sz w:val="18"/>
          <w:szCs w:val="18"/>
          <w:vertAlign w:val="superscript"/>
        </w:rPr>
        <w:t>th</w:t>
      </w:r>
      <w:r w:rsidR="00E8799C">
        <w:rPr>
          <w:rFonts w:cs="Arial"/>
          <w:sz w:val="18"/>
          <w:szCs w:val="18"/>
        </w:rPr>
        <w:t xml:space="preserve"> June.</w:t>
      </w:r>
    </w:p>
    <w:p w14:paraId="29342C5D" w14:textId="77777777" w:rsidR="000369F3" w:rsidRPr="00FB2CCE" w:rsidRDefault="000369F3" w:rsidP="000369F3">
      <w:pPr>
        <w:rPr>
          <w:rFonts w:cs="Arial"/>
          <w:sz w:val="16"/>
        </w:rPr>
      </w:pPr>
    </w:p>
    <w:p w14:paraId="5196A448" w14:textId="77777777" w:rsidR="000369F3" w:rsidRPr="00FB2CCE" w:rsidRDefault="000369F3" w:rsidP="000369F3">
      <w:pPr>
        <w:rPr>
          <w:rFonts w:cs="Arial"/>
          <w:sz w:val="16"/>
        </w:rPr>
      </w:pPr>
    </w:p>
    <w:p w14:paraId="1B293659" w14:textId="77777777" w:rsidR="000369F3" w:rsidRPr="00FB2CCE" w:rsidRDefault="000369F3" w:rsidP="000369F3">
      <w:pPr>
        <w:rPr>
          <w:rFonts w:cs="Arial"/>
          <w:sz w:val="16"/>
        </w:rPr>
      </w:pPr>
      <w:r w:rsidRPr="00FB2CCE">
        <w:rPr>
          <w:noProof/>
        </w:rPr>
        <mc:AlternateContent>
          <mc:Choice Requires="wps">
            <w:drawing>
              <wp:anchor distT="0" distB="0" distL="114300" distR="114300" simplePos="0" relativeHeight="251660288" behindDoc="0" locked="0" layoutInCell="1" allowOverlap="1" wp14:anchorId="78B54DAD" wp14:editId="5E71E5F9">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FB627" w14:textId="77777777" w:rsidR="00F77199" w:rsidRPr="001C15CD" w:rsidRDefault="00F77199" w:rsidP="000369F3">
                            <w:pPr>
                              <w:jc w:val="center"/>
                              <w:rPr>
                                <w:rFonts w:cs="Arial"/>
                                <w:b/>
                                <w:sz w:val="52"/>
                              </w:rPr>
                            </w:pPr>
                            <w:r w:rsidRPr="001C15CD">
                              <w:rPr>
                                <w:rFonts w:cs="Arial"/>
                                <w:b/>
                                <w:sz w:val="52"/>
                              </w:rPr>
                              <w:t>PHYSICS</w:t>
                            </w:r>
                          </w:p>
                          <w:p w14:paraId="038BEECE" w14:textId="77777777" w:rsidR="00F77199" w:rsidRPr="001C15CD" w:rsidRDefault="00F77199" w:rsidP="000369F3">
                            <w:pPr>
                              <w:jc w:val="center"/>
                              <w:rPr>
                                <w:rFonts w:cs="Arial"/>
                                <w:b/>
                              </w:rPr>
                            </w:pPr>
                          </w:p>
                          <w:p w14:paraId="2A55193F" w14:textId="77777777" w:rsidR="00F77199" w:rsidRPr="001C15CD" w:rsidRDefault="00F77199" w:rsidP="000369F3">
                            <w:pPr>
                              <w:jc w:val="center"/>
                              <w:rPr>
                                <w:rFonts w:cs="Arial"/>
                                <w:b/>
                                <w:sz w:val="52"/>
                              </w:rPr>
                            </w:pPr>
                            <w:r w:rsidRPr="001C15CD">
                              <w:rPr>
                                <w:rFonts w:cs="Arial"/>
                                <w:b/>
                                <w:sz w:val="52"/>
                              </w:rPr>
                              <w:t>UNIT 1</w:t>
                            </w:r>
                          </w:p>
                          <w:p w14:paraId="1DB65982" w14:textId="77777777" w:rsidR="00F77199" w:rsidRPr="001C15CD" w:rsidRDefault="00F77199" w:rsidP="000369F3">
                            <w:pPr>
                              <w:jc w:val="center"/>
                              <w:rPr>
                                <w:rFonts w:cs="Arial"/>
                                <w:b/>
                              </w:rPr>
                            </w:pPr>
                          </w:p>
                          <w:p w14:paraId="77949EF9" w14:textId="77777777" w:rsidR="00F77199" w:rsidRPr="001C15CD" w:rsidRDefault="00F77199" w:rsidP="000369F3">
                            <w:pPr>
                              <w:jc w:val="center"/>
                              <w:rPr>
                                <w:rFonts w:cs="Arial"/>
                                <w:b/>
                              </w:rPr>
                            </w:pPr>
                          </w:p>
                          <w:p w14:paraId="1BA3B2FE" w14:textId="77777777" w:rsidR="00F77199" w:rsidRPr="001C15CD" w:rsidRDefault="00F77199" w:rsidP="000369F3">
                            <w:pPr>
                              <w:jc w:val="center"/>
                              <w:rPr>
                                <w:rFonts w:cs="Arial"/>
                                <w:sz w:val="52"/>
                                <w:lang w:eastAsia="ja-JP"/>
                              </w:rPr>
                            </w:pPr>
                            <w:r w:rsidRPr="001C15CD">
                              <w:rPr>
                                <w:rFonts w:cs="Arial"/>
                                <w:b/>
                                <w:sz w:val="52"/>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54DAD"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8CFB627" w14:textId="77777777" w:rsidR="00F77199" w:rsidRPr="001C15CD" w:rsidRDefault="00F77199" w:rsidP="000369F3">
                      <w:pPr>
                        <w:jc w:val="center"/>
                        <w:rPr>
                          <w:rFonts w:cs="Arial"/>
                          <w:b/>
                          <w:sz w:val="52"/>
                        </w:rPr>
                      </w:pPr>
                      <w:r w:rsidRPr="001C15CD">
                        <w:rPr>
                          <w:rFonts w:cs="Arial"/>
                          <w:b/>
                          <w:sz w:val="52"/>
                        </w:rPr>
                        <w:t>PHYSICS</w:t>
                      </w:r>
                    </w:p>
                    <w:p w14:paraId="038BEECE" w14:textId="77777777" w:rsidR="00F77199" w:rsidRPr="001C15CD" w:rsidRDefault="00F77199" w:rsidP="000369F3">
                      <w:pPr>
                        <w:jc w:val="center"/>
                        <w:rPr>
                          <w:rFonts w:cs="Arial"/>
                          <w:b/>
                        </w:rPr>
                      </w:pPr>
                    </w:p>
                    <w:p w14:paraId="2A55193F" w14:textId="77777777" w:rsidR="00F77199" w:rsidRPr="001C15CD" w:rsidRDefault="00F77199" w:rsidP="000369F3">
                      <w:pPr>
                        <w:jc w:val="center"/>
                        <w:rPr>
                          <w:rFonts w:cs="Arial"/>
                          <w:b/>
                          <w:sz w:val="52"/>
                        </w:rPr>
                      </w:pPr>
                      <w:r w:rsidRPr="001C15CD">
                        <w:rPr>
                          <w:rFonts w:cs="Arial"/>
                          <w:b/>
                          <w:sz w:val="52"/>
                        </w:rPr>
                        <w:t>UNIT 1</w:t>
                      </w:r>
                    </w:p>
                    <w:p w14:paraId="1DB65982" w14:textId="77777777" w:rsidR="00F77199" w:rsidRPr="001C15CD" w:rsidRDefault="00F77199" w:rsidP="000369F3">
                      <w:pPr>
                        <w:jc w:val="center"/>
                        <w:rPr>
                          <w:rFonts w:cs="Arial"/>
                          <w:b/>
                        </w:rPr>
                      </w:pPr>
                    </w:p>
                    <w:p w14:paraId="77949EF9" w14:textId="77777777" w:rsidR="00F77199" w:rsidRPr="001C15CD" w:rsidRDefault="00F77199" w:rsidP="000369F3">
                      <w:pPr>
                        <w:jc w:val="center"/>
                        <w:rPr>
                          <w:rFonts w:cs="Arial"/>
                          <w:b/>
                        </w:rPr>
                      </w:pPr>
                    </w:p>
                    <w:p w14:paraId="1BA3B2FE" w14:textId="77777777" w:rsidR="00F77199" w:rsidRPr="001C15CD" w:rsidRDefault="00F77199" w:rsidP="000369F3">
                      <w:pPr>
                        <w:jc w:val="center"/>
                        <w:rPr>
                          <w:rFonts w:cs="Arial"/>
                          <w:sz w:val="52"/>
                          <w:lang w:eastAsia="ja-JP"/>
                        </w:rPr>
                      </w:pPr>
                      <w:r w:rsidRPr="001C15CD">
                        <w:rPr>
                          <w:rFonts w:cs="Arial"/>
                          <w:b/>
                          <w:sz w:val="52"/>
                        </w:rPr>
                        <w:t>2022</w:t>
                      </w:r>
                    </w:p>
                  </w:txbxContent>
                </v:textbox>
                <w10:wrap type="square"/>
              </v:shape>
            </w:pict>
          </mc:Fallback>
        </mc:AlternateContent>
      </w:r>
    </w:p>
    <w:p w14:paraId="1716C628" w14:textId="77777777" w:rsidR="000369F3" w:rsidRPr="00FB2CCE" w:rsidRDefault="000369F3" w:rsidP="000369F3">
      <w:pPr>
        <w:rPr>
          <w:rFonts w:cs="Arial"/>
          <w:sz w:val="16"/>
        </w:rPr>
      </w:pPr>
    </w:p>
    <w:p w14:paraId="6458A71E" w14:textId="3E99E0AA" w:rsidR="000369F3" w:rsidRPr="00FB2CCE" w:rsidRDefault="000369F3" w:rsidP="000369F3">
      <w:pPr>
        <w:rPr>
          <w:rFonts w:cs="Arial"/>
          <w:sz w:val="16"/>
        </w:rPr>
      </w:pPr>
    </w:p>
    <w:p w14:paraId="38101CC4" w14:textId="304CA703" w:rsidR="000369F3" w:rsidRPr="00FB2CCE" w:rsidRDefault="00F77199" w:rsidP="000369F3">
      <w:pPr>
        <w:rPr>
          <w:rFonts w:cs="Arial"/>
          <w:sz w:val="16"/>
        </w:rPr>
      </w:pPr>
      <w:r w:rsidRPr="00D85A2D">
        <w:rPr>
          <w:noProof/>
          <w:szCs w:val="22"/>
        </w:rPr>
        <mc:AlternateContent>
          <mc:Choice Requires="wps">
            <w:drawing>
              <wp:anchor distT="45720" distB="45720" distL="114300" distR="114300" simplePos="0" relativeHeight="251996160" behindDoc="0" locked="0" layoutInCell="1" allowOverlap="1" wp14:anchorId="4AA589A7" wp14:editId="1984F84E">
                <wp:simplePos x="0" y="0"/>
                <wp:positionH relativeFrom="column">
                  <wp:posOffset>3810</wp:posOffset>
                </wp:positionH>
                <wp:positionV relativeFrom="paragraph">
                  <wp:posOffset>49530</wp:posOffset>
                </wp:positionV>
                <wp:extent cx="1428750" cy="1792605"/>
                <wp:effectExtent l="0" t="0" r="19050" b="17145"/>
                <wp:wrapSquare wrapText="bothSides"/>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792605"/>
                        </a:xfrm>
                        <a:prstGeom prst="rect">
                          <a:avLst/>
                        </a:prstGeom>
                        <a:solidFill>
                          <a:srgbClr val="FFFFFF"/>
                        </a:solidFill>
                        <a:ln w="9525">
                          <a:solidFill>
                            <a:srgbClr val="000000"/>
                          </a:solidFill>
                          <a:miter lim="800000"/>
                          <a:headEnd/>
                          <a:tailEnd/>
                        </a:ln>
                      </wps:spPr>
                      <wps:txbx>
                        <w:txbxContent>
                          <w:p w14:paraId="3A8C77B8" w14:textId="0A323BA0" w:rsidR="00F77199" w:rsidRDefault="00F77199" w:rsidP="001C15CD">
                            <w:r>
                              <w:t xml:space="preserve"> </w:t>
                            </w:r>
                            <w:r w:rsidRPr="006647B7">
                              <w:rPr>
                                <w:rFonts w:cs="Arial"/>
                                <w:b/>
                                <w:noProof/>
                                <w:sz w:val="32"/>
                              </w:rPr>
                              <w:drawing>
                                <wp:inline distT="0" distB="0" distL="0" distR="0" wp14:anchorId="44262944" wp14:editId="0709DBC4">
                                  <wp:extent cx="1162050" cy="1530700"/>
                                  <wp:effectExtent l="0" t="0" r="0" b="0"/>
                                  <wp:docPr id="33" name="Picture 33" descr="E:\Safety Bay Senior High\Vertical mono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afety Bay Senior High\Vertical mono positiv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7048" cy="1550457"/>
                                          </a:xfrm>
                                          <a:prstGeom prst="rect">
                                            <a:avLst/>
                                          </a:prstGeom>
                                          <a:noFill/>
                                          <a:ln>
                                            <a:noFill/>
                                          </a:ln>
                                        </pic:spPr>
                                      </pic:pic>
                                    </a:graphicData>
                                  </a:graphic>
                                </wp:inline>
                              </w:drawing>
                            </w:r>
                          </w:p>
                          <w:p w14:paraId="39D9A822" w14:textId="77777777" w:rsidR="00F77199" w:rsidRDefault="00F77199" w:rsidP="001C15CD"/>
                          <w:p w14:paraId="6E13F578" w14:textId="77777777" w:rsidR="00F77199" w:rsidRDefault="00F77199" w:rsidP="001C15CD"/>
                          <w:p w14:paraId="0EBCE3A0" w14:textId="71946E70" w:rsidR="00F77199" w:rsidRPr="00D85A2D" w:rsidRDefault="00F77199" w:rsidP="00F77199">
                            <w:pPr>
                              <w:jc w:val="center"/>
                              <w:rPr>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589A7" id="Text Box 2" o:spid="_x0000_s1027" type="#_x0000_t202" style="position:absolute;margin-left:.3pt;margin-top:3.9pt;width:112.5pt;height:141.1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">
                <v:textbox>
                  <w:txbxContent>
                    <w:p w14:paraId="3A8C77B8" w14:textId="0A323BA0" w:rsidR="00F77199" w:rsidRDefault="00F77199" w:rsidP="001C15CD">
                      <w:r>
                        <w:t xml:space="preserve"> </w:t>
                      </w:r>
                      <w:r w:rsidRPr="006647B7">
                        <w:rPr>
                          <w:rFonts w:cs="Arial"/>
                          <w:b/>
                          <w:noProof/>
                          <w:sz w:val="32"/>
                        </w:rPr>
                        <w:drawing>
                          <wp:inline distT="0" distB="0" distL="0" distR="0" wp14:anchorId="44262944" wp14:editId="0709DBC4">
                            <wp:extent cx="1162050" cy="1530700"/>
                            <wp:effectExtent l="0" t="0" r="0" b="0"/>
                            <wp:docPr id="33" name="Picture 33" descr="E:\Safety Bay Senior High\Vertical mono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afety Bay Senior High\Vertical mono positiv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7048" cy="1550457"/>
                                    </a:xfrm>
                                    <a:prstGeom prst="rect">
                                      <a:avLst/>
                                    </a:prstGeom>
                                    <a:noFill/>
                                    <a:ln>
                                      <a:noFill/>
                                    </a:ln>
                                  </pic:spPr>
                                </pic:pic>
                              </a:graphicData>
                            </a:graphic>
                          </wp:inline>
                        </w:drawing>
                      </w:r>
                    </w:p>
                    <w:p w14:paraId="39D9A822" w14:textId="77777777" w:rsidR="00F77199" w:rsidRDefault="00F77199" w:rsidP="001C15CD"/>
                    <w:p w14:paraId="6E13F578" w14:textId="77777777" w:rsidR="00F77199" w:rsidRDefault="00F77199" w:rsidP="001C15CD"/>
                    <w:p w14:paraId="0EBCE3A0" w14:textId="71946E70" w:rsidR="00F77199" w:rsidRPr="00D85A2D" w:rsidRDefault="00F77199" w:rsidP="00F77199">
                      <w:pPr>
                        <w:jc w:val="center"/>
                        <w:rPr>
                          <w:b/>
                          <w:sz w:val="32"/>
                        </w:rPr>
                      </w:pPr>
                    </w:p>
                  </w:txbxContent>
                </v:textbox>
                <w10:wrap type="square"/>
              </v:shape>
            </w:pict>
          </mc:Fallback>
        </mc:AlternateContent>
      </w:r>
    </w:p>
    <w:p w14:paraId="5D2C5023" w14:textId="77777777" w:rsidR="000369F3" w:rsidRPr="00FB2CCE" w:rsidRDefault="000369F3" w:rsidP="000369F3">
      <w:pPr>
        <w:rPr>
          <w:rFonts w:cs="Arial"/>
          <w:sz w:val="16"/>
        </w:rPr>
      </w:pPr>
    </w:p>
    <w:p w14:paraId="080B2CC1" w14:textId="77777777" w:rsidR="000369F3" w:rsidRPr="00FB2CCE" w:rsidRDefault="000369F3" w:rsidP="000369F3">
      <w:pPr>
        <w:rPr>
          <w:rFonts w:cs="Arial"/>
          <w:sz w:val="16"/>
        </w:rPr>
      </w:pPr>
    </w:p>
    <w:p w14:paraId="2FC09A04" w14:textId="77777777" w:rsidR="000369F3" w:rsidRPr="00FB2CCE" w:rsidRDefault="000369F3" w:rsidP="000369F3">
      <w:pPr>
        <w:rPr>
          <w:rFonts w:cs="Arial"/>
          <w:sz w:val="48"/>
        </w:rPr>
      </w:pPr>
    </w:p>
    <w:p w14:paraId="0AE1643F" w14:textId="77777777" w:rsidR="000369F3" w:rsidRPr="00FB2CCE" w:rsidRDefault="000369F3" w:rsidP="000369F3">
      <w:pPr>
        <w:rPr>
          <w:rFonts w:cs="Arial"/>
          <w:b/>
          <w:sz w:val="44"/>
        </w:rPr>
      </w:pPr>
    </w:p>
    <w:p w14:paraId="03CF81BC" w14:textId="77777777" w:rsidR="000369F3" w:rsidRPr="00FB2CCE" w:rsidRDefault="000369F3" w:rsidP="000369F3">
      <w:pPr>
        <w:rPr>
          <w:rFonts w:cs="Arial"/>
          <w:b/>
          <w:sz w:val="44"/>
        </w:rPr>
      </w:pPr>
    </w:p>
    <w:p w14:paraId="4AB0A94A" w14:textId="77777777" w:rsidR="000369F3" w:rsidRPr="00FB2CCE" w:rsidRDefault="000369F3" w:rsidP="000369F3">
      <w:pPr>
        <w:rPr>
          <w:rFonts w:cs="Arial"/>
          <w:b/>
          <w:sz w:val="44"/>
        </w:rPr>
      </w:pPr>
    </w:p>
    <w:p w14:paraId="765B6B39" w14:textId="77777777" w:rsidR="000369F3" w:rsidRPr="00FB2CCE" w:rsidRDefault="000369F3" w:rsidP="000369F3">
      <w:pPr>
        <w:rPr>
          <w:rFonts w:cs="Arial"/>
          <w:b/>
          <w:sz w:val="44"/>
        </w:rPr>
      </w:pPr>
    </w:p>
    <w:p w14:paraId="2C2D66C4" w14:textId="77777777" w:rsidR="000369F3" w:rsidRPr="00FB2CCE" w:rsidRDefault="000369F3" w:rsidP="000369F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64CC26D2" w14:textId="77777777" w:rsidR="000369F3" w:rsidRPr="00FB2CCE" w:rsidRDefault="000369F3" w:rsidP="000369F3">
      <w:pPr>
        <w:tabs>
          <w:tab w:val="left" w:pos="7371"/>
        </w:tabs>
        <w:jc w:val="both"/>
        <w:rPr>
          <w:rFonts w:cs="Arial"/>
          <w:sz w:val="16"/>
        </w:rPr>
      </w:pPr>
    </w:p>
    <w:p w14:paraId="06FA3A48" w14:textId="77777777" w:rsidR="000369F3" w:rsidRPr="00FB2CCE" w:rsidRDefault="000369F3" w:rsidP="000369F3">
      <w:pPr>
        <w:tabs>
          <w:tab w:val="left" w:pos="7371"/>
        </w:tabs>
        <w:jc w:val="both"/>
        <w:rPr>
          <w:rFonts w:cs="Arial"/>
          <w:sz w:val="16"/>
        </w:rPr>
      </w:pPr>
    </w:p>
    <w:p w14:paraId="489A9686" w14:textId="77777777" w:rsidR="000369F3" w:rsidRPr="00FB2CCE" w:rsidRDefault="000369F3" w:rsidP="000369F3">
      <w:pPr>
        <w:tabs>
          <w:tab w:val="left" w:pos="1701"/>
          <w:tab w:val="left" w:pos="7371"/>
        </w:tabs>
        <w:jc w:val="both"/>
        <w:rPr>
          <w:rFonts w:cs="Arial"/>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6D8D7F9F" w14:textId="77777777" w:rsidR="000369F3" w:rsidRPr="00FB2CCE" w:rsidRDefault="000369F3" w:rsidP="000369F3">
      <w:pPr>
        <w:keepNext/>
        <w:tabs>
          <w:tab w:val="right" w:pos="9360"/>
        </w:tabs>
        <w:outlineLvl w:val="0"/>
        <w:rPr>
          <w:rFonts w:cs="Arial"/>
          <w:b/>
          <w:bCs/>
          <w:i/>
          <w:iCs/>
          <w:spacing w:val="-3"/>
        </w:rPr>
      </w:pPr>
    </w:p>
    <w:p w14:paraId="6865FB02"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TIME ALLOWED FOR THIS PAPER</w:t>
      </w:r>
    </w:p>
    <w:p w14:paraId="2B5B6C7F" w14:textId="77777777" w:rsidR="000369F3" w:rsidRPr="00FB2CCE" w:rsidRDefault="000369F3" w:rsidP="000369F3">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D5E05C5" w14:textId="29B11570" w:rsidR="000369F3" w:rsidRPr="00FB2CCE" w:rsidRDefault="000369F3" w:rsidP="000369F3">
      <w:pPr>
        <w:tabs>
          <w:tab w:val="left" w:pos="4320"/>
        </w:tabs>
        <w:rPr>
          <w:rFonts w:cs="Arial"/>
          <w:szCs w:val="22"/>
        </w:rPr>
      </w:pPr>
      <w:r w:rsidRPr="00FB2CCE">
        <w:rPr>
          <w:rFonts w:cs="Arial"/>
          <w:szCs w:val="22"/>
        </w:rPr>
        <w:t>Working time for the paper:</w:t>
      </w:r>
      <w:r w:rsidRPr="00FB2CCE">
        <w:rPr>
          <w:rFonts w:cs="Arial"/>
          <w:szCs w:val="22"/>
        </w:rPr>
        <w:tab/>
        <w:t>T</w:t>
      </w:r>
      <w:r w:rsidR="00F77199">
        <w:rPr>
          <w:rFonts w:cs="Arial"/>
          <w:szCs w:val="22"/>
        </w:rPr>
        <w:t>wo</w:t>
      </w:r>
      <w:r w:rsidRPr="00FB2CCE">
        <w:rPr>
          <w:rFonts w:cs="Arial"/>
          <w:szCs w:val="22"/>
        </w:rPr>
        <w:t xml:space="preserve"> hours</w:t>
      </w:r>
      <w:r w:rsidR="00F77199">
        <w:rPr>
          <w:rFonts w:cs="Arial"/>
          <w:szCs w:val="22"/>
        </w:rPr>
        <w:t xml:space="preserve"> and thirty minutes</w:t>
      </w:r>
    </w:p>
    <w:p w14:paraId="4B105B44" w14:textId="77777777" w:rsidR="000369F3" w:rsidRPr="00FB2CCE" w:rsidRDefault="000369F3" w:rsidP="000369F3">
      <w:pPr>
        <w:keepNext/>
        <w:tabs>
          <w:tab w:val="right" w:pos="9360"/>
        </w:tabs>
        <w:outlineLvl w:val="0"/>
        <w:rPr>
          <w:rFonts w:cs="Arial"/>
          <w:b/>
          <w:bCs/>
          <w:spacing w:val="-3"/>
        </w:rPr>
      </w:pPr>
    </w:p>
    <w:p w14:paraId="4D8A0D8E"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MATERIALS REQUIRED/RECOMMENDED FOR THIS PAPER</w:t>
      </w:r>
    </w:p>
    <w:p w14:paraId="4436CFDC" w14:textId="77777777" w:rsidR="000369F3" w:rsidRPr="00FB2CCE" w:rsidRDefault="000369F3" w:rsidP="000369F3">
      <w:pPr>
        <w:rPr>
          <w:rFonts w:cs="Arial"/>
          <w:b/>
        </w:rPr>
      </w:pPr>
    </w:p>
    <w:p w14:paraId="05D10B82" w14:textId="77777777" w:rsidR="000369F3" w:rsidRPr="00FB2CCE" w:rsidRDefault="000369F3" w:rsidP="000369F3">
      <w:pPr>
        <w:rPr>
          <w:rFonts w:cs="Arial"/>
          <w:b/>
        </w:rPr>
      </w:pPr>
      <w:r w:rsidRPr="00FB2CCE">
        <w:rPr>
          <w:rFonts w:cs="Arial"/>
          <w:b/>
        </w:rPr>
        <w:t>To be provided by the supervisor:</w:t>
      </w:r>
    </w:p>
    <w:p w14:paraId="04665D55" w14:textId="77777777" w:rsidR="00060E9A" w:rsidRDefault="000369F3" w:rsidP="000369F3">
      <w:pPr>
        <w:numPr>
          <w:ilvl w:val="0"/>
          <w:numId w:val="3"/>
        </w:numPr>
        <w:rPr>
          <w:rFonts w:cs="Arial"/>
        </w:rPr>
      </w:pPr>
      <w:r w:rsidRPr="00FB2CCE">
        <w:rPr>
          <w:rFonts w:cs="Arial"/>
        </w:rPr>
        <w:t xml:space="preserve">This Question/Answer Booklet </w:t>
      </w:r>
    </w:p>
    <w:p w14:paraId="3FB332DF" w14:textId="05F2B8E9" w:rsidR="000369F3" w:rsidRPr="00FB2CCE" w:rsidRDefault="000369F3" w:rsidP="000369F3">
      <w:pPr>
        <w:numPr>
          <w:ilvl w:val="0"/>
          <w:numId w:val="3"/>
        </w:numPr>
        <w:rPr>
          <w:rFonts w:cs="Arial"/>
        </w:rPr>
      </w:pPr>
      <w:r w:rsidRPr="00FB2CCE">
        <w:rPr>
          <w:rFonts w:cs="Arial"/>
        </w:rPr>
        <w:t xml:space="preserve">Formula and </w:t>
      </w:r>
      <w:r w:rsidR="00060E9A">
        <w:rPr>
          <w:rFonts w:cs="Arial"/>
        </w:rPr>
        <w:t>Data</w:t>
      </w:r>
      <w:r w:rsidRPr="00FB2CCE">
        <w:rPr>
          <w:rFonts w:cs="Arial"/>
        </w:rPr>
        <w:t xml:space="preserve"> </w:t>
      </w:r>
      <w:r w:rsidR="00060E9A">
        <w:rPr>
          <w:rFonts w:cs="Arial"/>
        </w:rPr>
        <w:t xml:space="preserve">Booklet </w:t>
      </w:r>
    </w:p>
    <w:p w14:paraId="58B37B23" w14:textId="77777777" w:rsidR="000369F3" w:rsidRPr="00FB2CCE" w:rsidRDefault="000369F3" w:rsidP="000369F3">
      <w:pPr>
        <w:rPr>
          <w:rFonts w:cs="Arial"/>
        </w:rPr>
      </w:pPr>
    </w:p>
    <w:p w14:paraId="7887DDA8" w14:textId="77777777" w:rsidR="000369F3" w:rsidRPr="00FB2CCE" w:rsidRDefault="000369F3" w:rsidP="000369F3">
      <w:pPr>
        <w:rPr>
          <w:rFonts w:cs="Arial"/>
        </w:rPr>
      </w:pPr>
      <w:r w:rsidRPr="00FB2CCE">
        <w:rPr>
          <w:rFonts w:cs="Arial"/>
          <w:b/>
        </w:rPr>
        <w:t>To be provided by the candidate:</w:t>
      </w:r>
    </w:p>
    <w:p w14:paraId="0F4F5E1C" w14:textId="65614FB3" w:rsidR="000369F3" w:rsidRPr="00FB2CCE" w:rsidRDefault="000369F3" w:rsidP="00060E9A">
      <w:pPr>
        <w:numPr>
          <w:ilvl w:val="0"/>
          <w:numId w:val="4"/>
        </w:numPr>
        <w:tabs>
          <w:tab w:val="clear" w:pos="720"/>
          <w:tab w:val="left" w:pos="284"/>
        </w:tabs>
        <w:ind w:left="0" w:firstLine="0"/>
        <w:rPr>
          <w:rFonts w:cs="Arial"/>
        </w:rPr>
      </w:pPr>
      <w:r w:rsidRPr="00FB2CCE">
        <w:rPr>
          <w:rFonts w:cs="Arial"/>
        </w:rPr>
        <w:t>Standard items:</w:t>
      </w:r>
      <w:r w:rsidR="00060E9A">
        <w:rPr>
          <w:rFonts w:cs="Arial"/>
        </w:rPr>
        <w:t xml:space="preserve"> </w:t>
      </w:r>
      <w:r w:rsidRPr="00FB2CCE">
        <w:rPr>
          <w:rFonts w:cs="Arial"/>
        </w:rPr>
        <w:t>pens</w:t>
      </w:r>
      <w:r w:rsidR="00060E9A">
        <w:rPr>
          <w:rFonts w:cs="Arial"/>
        </w:rPr>
        <w:t xml:space="preserve"> (blue and black preferred)</w:t>
      </w:r>
      <w:r w:rsidRPr="00FB2CCE">
        <w:rPr>
          <w:rFonts w:cs="Arial"/>
        </w:rPr>
        <w:t>, pencils</w:t>
      </w:r>
      <w:r w:rsidR="00060E9A">
        <w:rPr>
          <w:rFonts w:cs="Arial"/>
        </w:rPr>
        <w:t xml:space="preserve"> (including coloured)</w:t>
      </w:r>
      <w:r w:rsidRPr="00FB2CCE">
        <w:rPr>
          <w:rFonts w:cs="Arial"/>
        </w:rPr>
        <w:t xml:space="preserve">, </w:t>
      </w:r>
      <w:r w:rsidR="00060E9A">
        <w:rPr>
          <w:rFonts w:cs="Arial"/>
        </w:rPr>
        <w:t xml:space="preserve">sharpener, </w:t>
      </w:r>
      <w:r w:rsidRPr="00FB2CCE">
        <w:rPr>
          <w:rFonts w:cs="Arial"/>
        </w:rPr>
        <w:t>correction fluid</w:t>
      </w:r>
      <w:r w:rsidR="00060E9A">
        <w:rPr>
          <w:rFonts w:cs="Arial"/>
        </w:rPr>
        <w:t>/tape</w:t>
      </w:r>
      <w:r w:rsidRPr="00FB2CCE">
        <w:rPr>
          <w:rFonts w:cs="Arial"/>
        </w:rPr>
        <w:t xml:space="preserve">, </w:t>
      </w:r>
      <w:r w:rsidR="00060E9A" w:rsidRPr="00FB2CCE">
        <w:rPr>
          <w:rFonts w:cs="Arial"/>
        </w:rPr>
        <w:t>eraser</w:t>
      </w:r>
      <w:r w:rsidR="00060E9A">
        <w:rPr>
          <w:rFonts w:cs="Arial"/>
        </w:rPr>
        <w:t xml:space="preserve">, </w:t>
      </w:r>
      <w:r w:rsidRPr="00FB2CCE">
        <w:rPr>
          <w:rFonts w:cs="Arial"/>
        </w:rPr>
        <w:t>ruler, highlighter</w:t>
      </w:r>
      <w:r w:rsidR="00060E9A">
        <w:rPr>
          <w:rFonts w:cs="Arial"/>
        </w:rPr>
        <w:t>s</w:t>
      </w:r>
      <w:r w:rsidRPr="00FB2CCE">
        <w:rPr>
          <w:rFonts w:cs="Arial"/>
        </w:rPr>
        <w:t>.</w:t>
      </w:r>
    </w:p>
    <w:p w14:paraId="72DA172F" w14:textId="77777777" w:rsidR="000369F3" w:rsidRPr="00FB2CCE" w:rsidRDefault="000369F3" w:rsidP="000369F3">
      <w:pPr>
        <w:tabs>
          <w:tab w:val="left" w:pos="360"/>
        </w:tabs>
        <w:rPr>
          <w:rFonts w:cs="Arial"/>
        </w:rPr>
      </w:pPr>
    </w:p>
    <w:p w14:paraId="33B85D10" w14:textId="5875F2A4" w:rsidR="000369F3" w:rsidRPr="00FB2CCE" w:rsidRDefault="000369F3" w:rsidP="000369F3">
      <w:pPr>
        <w:numPr>
          <w:ilvl w:val="0"/>
          <w:numId w:val="4"/>
        </w:numPr>
        <w:tabs>
          <w:tab w:val="num" w:pos="0"/>
          <w:tab w:val="left" w:pos="360"/>
        </w:tabs>
        <w:ind w:left="0" w:firstLine="0"/>
        <w:rPr>
          <w:rFonts w:cs="Arial"/>
        </w:rPr>
      </w:pPr>
      <w:r w:rsidRPr="00FB2CCE">
        <w:rPr>
          <w:rFonts w:cs="Arial"/>
        </w:rPr>
        <w:t>Special items:</w:t>
      </w:r>
      <w:r w:rsidR="00060E9A">
        <w:rPr>
          <w:rFonts w:cs="Arial"/>
        </w:rPr>
        <w:t xml:space="preserve"> up to three c</w:t>
      </w:r>
      <w:r w:rsidRPr="00FB2CCE">
        <w:rPr>
          <w:rFonts w:cs="Arial"/>
        </w:rPr>
        <w:t>alculators</w:t>
      </w:r>
      <w:r w:rsidR="00852895">
        <w:rPr>
          <w:rFonts w:cs="Arial"/>
        </w:rPr>
        <w:t>,</w:t>
      </w:r>
      <w:r w:rsidRPr="00FB2CCE">
        <w:rPr>
          <w:rFonts w:cs="Arial"/>
        </w:rPr>
        <w:t xml:space="preserve"> </w:t>
      </w:r>
      <w:r w:rsidR="00060E9A">
        <w:rPr>
          <w:rFonts w:cs="Arial"/>
        </w:rPr>
        <w:t xml:space="preserve">which do not have the capacity to store programmes or text, </w:t>
      </w:r>
      <w:r w:rsidR="00852895">
        <w:rPr>
          <w:rFonts w:cs="Arial"/>
        </w:rPr>
        <w:t xml:space="preserve">are permitted in this ATAR course examination, drawing templates, drawing compass and a protractor. </w:t>
      </w:r>
    </w:p>
    <w:p w14:paraId="42D6F35F" w14:textId="77777777" w:rsidR="000369F3" w:rsidRPr="00FB2CCE" w:rsidRDefault="000369F3" w:rsidP="000369F3">
      <w:pPr>
        <w:rPr>
          <w:rFonts w:cs="Arial"/>
        </w:rPr>
      </w:pPr>
    </w:p>
    <w:p w14:paraId="4B436511" w14:textId="77777777" w:rsidR="000369F3" w:rsidRPr="00FB2CCE" w:rsidRDefault="000369F3" w:rsidP="000369F3">
      <w:pPr>
        <w:keepNext/>
        <w:tabs>
          <w:tab w:val="right" w:pos="9360"/>
        </w:tabs>
        <w:outlineLvl w:val="0"/>
        <w:rPr>
          <w:rFonts w:cs="Arial"/>
          <w:b/>
          <w:bCs/>
          <w:i/>
          <w:iCs/>
          <w:spacing w:val="-3"/>
        </w:rPr>
      </w:pPr>
      <w:r w:rsidRPr="00FB2CCE">
        <w:rPr>
          <w:rFonts w:cs="Arial"/>
          <w:b/>
          <w:bCs/>
          <w:i/>
          <w:iCs/>
          <w:spacing w:val="-3"/>
        </w:rPr>
        <w:t>IMPORTANT NOTE TO CANDIDATES</w:t>
      </w:r>
    </w:p>
    <w:p w14:paraId="73892A0B" w14:textId="43D2E3F5" w:rsidR="000369F3" w:rsidRPr="00FB2CCE" w:rsidRDefault="000369F3" w:rsidP="000369F3">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sidR="002246ED">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701EE546" w14:textId="77777777" w:rsidR="000369F3" w:rsidRPr="00FB2CCE" w:rsidRDefault="000369F3" w:rsidP="000369F3">
      <w:pPr>
        <w:ind w:right="-518"/>
        <w:rPr>
          <w:rFonts w:cs="Arial"/>
        </w:rPr>
      </w:pPr>
    </w:p>
    <w:p w14:paraId="6C4EA33E" w14:textId="77777777" w:rsidR="000369F3" w:rsidRPr="00FB2CCE" w:rsidRDefault="000369F3" w:rsidP="000369F3">
      <w:pPr>
        <w:ind w:left="720" w:hanging="720"/>
        <w:rPr>
          <w:rFonts w:cs="Arial"/>
          <w:b/>
          <w:bCs/>
          <w:sz w:val="28"/>
          <w:szCs w:val="28"/>
        </w:rPr>
        <w:sectPr w:rsidR="000369F3" w:rsidRPr="00FB2CCE" w:rsidSect="00612BEB">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1FD96242" w14:textId="77777777" w:rsidR="000369F3" w:rsidRPr="00FB2CCE" w:rsidRDefault="000369F3" w:rsidP="000369F3">
      <w:pPr>
        <w:ind w:left="720" w:hanging="720"/>
        <w:rPr>
          <w:rFonts w:cs="Arial"/>
          <w:b/>
          <w:bCs/>
          <w:sz w:val="28"/>
          <w:szCs w:val="28"/>
        </w:rPr>
      </w:pPr>
      <w:r w:rsidRPr="00FB2CCE">
        <w:rPr>
          <w:rFonts w:cs="Arial"/>
          <w:b/>
          <w:bCs/>
          <w:sz w:val="28"/>
          <w:szCs w:val="28"/>
        </w:rPr>
        <w:lastRenderedPageBreak/>
        <w:t xml:space="preserve">Structure of this paper </w:t>
      </w:r>
    </w:p>
    <w:p w14:paraId="719B44A2" w14:textId="77777777" w:rsidR="000369F3" w:rsidRPr="00FB2CCE" w:rsidRDefault="000369F3" w:rsidP="000369F3">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0369F3" w:rsidRPr="00FB2CCE" w14:paraId="2B284DD7" w14:textId="77777777" w:rsidTr="00612BEB">
        <w:trPr>
          <w:jc w:val="center"/>
        </w:trPr>
        <w:tc>
          <w:tcPr>
            <w:tcW w:w="1976" w:type="dxa"/>
            <w:tcBorders>
              <w:top w:val="single" w:sz="6" w:space="0" w:color="auto"/>
              <w:bottom w:val="single" w:sz="4" w:space="0" w:color="auto"/>
              <w:right w:val="single" w:sz="4" w:space="0" w:color="auto"/>
            </w:tcBorders>
            <w:vAlign w:val="center"/>
          </w:tcPr>
          <w:p w14:paraId="6CA4DFB4"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0C26E91D"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BC9C697"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6D46C85"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Suggested working time</w:t>
            </w:r>
          </w:p>
          <w:p w14:paraId="6E53DFBD" w14:textId="77777777" w:rsidR="000369F3" w:rsidRPr="00FB2CCE" w:rsidRDefault="000369F3" w:rsidP="00612B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22BB430F" w14:textId="77777777" w:rsidR="000369F3" w:rsidRPr="00FB2CCE" w:rsidRDefault="000369F3" w:rsidP="00612B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0508516C" w14:textId="77777777" w:rsidR="000369F3" w:rsidRPr="00FB2CCE" w:rsidRDefault="000369F3" w:rsidP="00612B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0369F3" w:rsidRPr="00FB2CCE" w14:paraId="74DA04F0" w14:textId="77777777" w:rsidTr="00612B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443EEE06"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One:</w:t>
            </w:r>
          </w:p>
          <w:p w14:paraId="3D3E298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4CB2517" w14:textId="77777777" w:rsidR="000369F3" w:rsidRPr="00FB2CCE" w:rsidRDefault="00413059" w:rsidP="00612BEB">
            <w:pPr>
              <w:tabs>
                <w:tab w:val="left" w:pos="-720"/>
              </w:tabs>
              <w:suppressAutoHyphens/>
              <w:spacing w:before="80"/>
              <w:ind w:left="720" w:hanging="720"/>
              <w:jc w:val="center"/>
              <w:rPr>
                <w:rFonts w:cs="Arial"/>
                <w:spacing w:val="-2"/>
                <w:szCs w:val="22"/>
              </w:rPr>
            </w:pPr>
            <w:r>
              <w:rPr>
                <w:rFonts w:cs="Arial"/>
                <w:spacing w:val="-2"/>
                <w:szCs w:val="22"/>
              </w:rPr>
              <w:t>11</w:t>
            </w:r>
          </w:p>
        </w:tc>
        <w:tc>
          <w:tcPr>
            <w:tcW w:w="1508" w:type="dxa"/>
            <w:tcBorders>
              <w:top w:val="single" w:sz="4" w:space="0" w:color="auto"/>
              <w:left w:val="single" w:sz="4" w:space="0" w:color="auto"/>
              <w:bottom w:val="single" w:sz="4" w:space="0" w:color="auto"/>
              <w:right w:val="single" w:sz="4" w:space="0" w:color="auto"/>
            </w:tcBorders>
            <w:vAlign w:val="center"/>
          </w:tcPr>
          <w:p w14:paraId="505A940F" w14:textId="77777777" w:rsidR="000369F3" w:rsidRPr="00FB2CCE" w:rsidRDefault="00413059" w:rsidP="00612BEB">
            <w:pPr>
              <w:tabs>
                <w:tab w:val="left" w:pos="-720"/>
              </w:tabs>
              <w:suppressAutoHyphens/>
              <w:spacing w:before="80"/>
              <w:ind w:left="720" w:hanging="720"/>
              <w:jc w:val="center"/>
              <w:rPr>
                <w:rFonts w:cs="Arial"/>
                <w:spacing w:val="-2"/>
                <w:szCs w:val="22"/>
              </w:rPr>
            </w:pPr>
            <w:r>
              <w:rPr>
                <w:rFonts w:cs="Arial"/>
                <w:spacing w:val="-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14:paraId="3DEEDFD6" w14:textId="491B0545" w:rsidR="000369F3" w:rsidRPr="00FB2CCE" w:rsidRDefault="00B14BFA" w:rsidP="00612BEB">
            <w:pPr>
              <w:tabs>
                <w:tab w:val="left" w:pos="-720"/>
              </w:tabs>
              <w:suppressAutoHyphens/>
              <w:spacing w:before="80"/>
              <w:ind w:left="720" w:hanging="720"/>
              <w:jc w:val="center"/>
              <w:rPr>
                <w:rFonts w:cs="Arial"/>
                <w:spacing w:val="-2"/>
                <w:szCs w:val="22"/>
              </w:rPr>
            </w:pPr>
            <w:r>
              <w:rPr>
                <w:rFonts w:cs="Arial"/>
                <w:spacing w:val="-2"/>
                <w:szCs w:val="22"/>
              </w:rPr>
              <w:t>45</w:t>
            </w:r>
          </w:p>
        </w:tc>
        <w:tc>
          <w:tcPr>
            <w:tcW w:w="1508" w:type="dxa"/>
            <w:tcBorders>
              <w:top w:val="single" w:sz="4" w:space="0" w:color="auto"/>
              <w:left w:val="single" w:sz="4" w:space="0" w:color="auto"/>
              <w:bottom w:val="single" w:sz="4" w:space="0" w:color="auto"/>
              <w:right w:val="single" w:sz="4" w:space="0" w:color="auto"/>
            </w:tcBorders>
            <w:vAlign w:val="center"/>
          </w:tcPr>
          <w:p w14:paraId="100DED29" w14:textId="40FFF527" w:rsidR="000369F3" w:rsidRPr="00FB2CCE" w:rsidRDefault="00F77199" w:rsidP="00612BEB">
            <w:pPr>
              <w:tabs>
                <w:tab w:val="left" w:pos="-720"/>
              </w:tabs>
              <w:suppressAutoHyphens/>
              <w:spacing w:before="80"/>
              <w:ind w:left="720" w:hanging="720"/>
              <w:jc w:val="center"/>
              <w:rPr>
                <w:rFonts w:cs="Arial"/>
                <w:spacing w:val="-2"/>
                <w:szCs w:val="22"/>
              </w:rPr>
            </w:pPr>
            <w:r>
              <w:rPr>
                <w:rFonts w:cs="Arial"/>
                <w:spacing w:val="-2"/>
                <w:szCs w:val="22"/>
              </w:rPr>
              <w:t>45</w:t>
            </w:r>
          </w:p>
        </w:tc>
        <w:tc>
          <w:tcPr>
            <w:tcW w:w="1509" w:type="dxa"/>
            <w:tcBorders>
              <w:top w:val="single" w:sz="4" w:space="0" w:color="auto"/>
              <w:left w:val="single" w:sz="4" w:space="0" w:color="auto"/>
              <w:bottom w:val="single" w:sz="4" w:space="0" w:color="auto"/>
              <w:right w:val="single" w:sz="4" w:space="0" w:color="auto"/>
            </w:tcBorders>
            <w:vAlign w:val="center"/>
          </w:tcPr>
          <w:p w14:paraId="014FFE43"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0369F3" w:rsidRPr="00FB2CCE" w14:paraId="43144BFF" w14:textId="77777777" w:rsidTr="00612B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AFC58A8"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Two:</w:t>
            </w:r>
          </w:p>
          <w:p w14:paraId="6DE218F1"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5E3D5C2"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608C1EDC"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7A88BE47" w14:textId="08A0352B" w:rsidR="000369F3" w:rsidRPr="00FB2CCE" w:rsidRDefault="00B14BFA" w:rsidP="00612BEB">
            <w:pPr>
              <w:tabs>
                <w:tab w:val="left" w:pos="-720"/>
              </w:tabs>
              <w:suppressAutoHyphens/>
              <w:spacing w:before="80"/>
              <w:ind w:left="720" w:hanging="720"/>
              <w:jc w:val="center"/>
              <w:rPr>
                <w:rFonts w:cs="Arial"/>
                <w:spacing w:val="-2"/>
                <w:szCs w:val="22"/>
              </w:rPr>
            </w:pPr>
            <w:r>
              <w:rPr>
                <w:rFonts w:cs="Arial"/>
                <w:spacing w:val="-2"/>
                <w:szCs w:val="22"/>
              </w:rPr>
              <w:t>75</w:t>
            </w:r>
          </w:p>
        </w:tc>
        <w:tc>
          <w:tcPr>
            <w:tcW w:w="1508" w:type="dxa"/>
            <w:tcBorders>
              <w:top w:val="single" w:sz="4" w:space="0" w:color="auto"/>
              <w:left w:val="single" w:sz="4" w:space="0" w:color="auto"/>
              <w:bottom w:val="single" w:sz="4" w:space="0" w:color="auto"/>
              <w:right w:val="single" w:sz="4" w:space="0" w:color="auto"/>
            </w:tcBorders>
            <w:vAlign w:val="center"/>
          </w:tcPr>
          <w:p w14:paraId="6AF89A42" w14:textId="3AC24F41" w:rsidR="000369F3" w:rsidRPr="00FB2CCE" w:rsidRDefault="00F77199" w:rsidP="00612BEB">
            <w:pPr>
              <w:tabs>
                <w:tab w:val="left" w:pos="-720"/>
              </w:tabs>
              <w:suppressAutoHyphens/>
              <w:spacing w:before="80"/>
              <w:ind w:left="720" w:hanging="720"/>
              <w:jc w:val="center"/>
              <w:rPr>
                <w:rFonts w:cs="Arial"/>
                <w:spacing w:val="-2"/>
                <w:szCs w:val="22"/>
              </w:rPr>
            </w:pPr>
            <w:r>
              <w:rPr>
                <w:rFonts w:cs="Arial"/>
                <w:spacing w:val="-2"/>
                <w:szCs w:val="22"/>
              </w:rPr>
              <w:t>75</w:t>
            </w:r>
          </w:p>
        </w:tc>
        <w:tc>
          <w:tcPr>
            <w:tcW w:w="1509" w:type="dxa"/>
            <w:tcBorders>
              <w:top w:val="single" w:sz="4" w:space="0" w:color="auto"/>
              <w:left w:val="single" w:sz="4" w:space="0" w:color="auto"/>
              <w:bottom w:val="single" w:sz="4" w:space="0" w:color="auto"/>
              <w:right w:val="single" w:sz="4" w:space="0" w:color="auto"/>
            </w:tcBorders>
            <w:vAlign w:val="center"/>
          </w:tcPr>
          <w:p w14:paraId="5E42C88A"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0369F3" w:rsidRPr="00FB2CCE" w14:paraId="525BC1F4" w14:textId="77777777" w:rsidTr="00612BEB">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CB444C2"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Section Three:</w:t>
            </w:r>
          </w:p>
          <w:p w14:paraId="2ABEBF7D"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 xml:space="preserve">Comprehension </w:t>
            </w:r>
          </w:p>
          <w:p w14:paraId="72C4DF5F" w14:textId="77777777" w:rsidR="000369F3" w:rsidRPr="00FB2CCE" w:rsidRDefault="000369F3" w:rsidP="00612BEB">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5BA2BDD"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52316393" w14:textId="77777777" w:rsidR="000369F3" w:rsidRPr="00FB2CCE" w:rsidRDefault="000369F3" w:rsidP="00612BEB">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BC5D146" w14:textId="23552039" w:rsidR="000369F3" w:rsidRPr="00FB2CCE" w:rsidRDefault="00B14BFA" w:rsidP="00612BEB">
            <w:pPr>
              <w:tabs>
                <w:tab w:val="left" w:pos="-720"/>
              </w:tabs>
              <w:suppressAutoHyphens/>
              <w:spacing w:before="80"/>
              <w:ind w:left="720" w:hanging="720"/>
              <w:jc w:val="center"/>
              <w:rPr>
                <w:rFonts w:cs="Arial"/>
                <w:spacing w:val="-2"/>
                <w:szCs w:val="22"/>
              </w:rPr>
            </w:pPr>
            <w:r>
              <w:rPr>
                <w:rFonts w:cs="Arial"/>
                <w:spacing w:val="-2"/>
                <w:szCs w:val="22"/>
              </w:rPr>
              <w:t>30</w:t>
            </w:r>
          </w:p>
        </w:tc>
        <w:tc>
          <w:tcPr>
            <w:tcW w:w="1508" w:type="dxa"/>
            <w:tcBorders>
              <w:top w:val="single" w:sz="4" w:space="0" w:color="auto"/>
              <w:left w:val="single" w:sz="4" w:space="0" w:color="auto"/>
              <w:bottom w:val="single" w:sz="4" w:space="0" w:color="auto"/>
              <w:right w:val="single" w:sz="4" w:space="0" w:color="auto"/>
            </w:tcBorders>
            <w:vAlign w:val="center"/>
          </w:tcPr>
          <w:p w14:paraId="7EFA4038" w14:textId="5CC06899" w:rsidR="000369F3" w:rsidRPr="00FB2CCE" w:rsidRDefault="00F77199" w:rsidP="00612BEB">
            <w:pPr>
              <w:tabs>
                <w:tab w:val="left" w:pos="-720"/>
              </w:tabs>
              <w:suppressAutoHyphens/>
              <w:spacing w:before="80"/>
              <w:ind w:left="720" w:hanging="720"/>
              <w:jc w:val="center"/>
              <w:rPr>
                <w:rFonts w:cs="Arial"/>
                <w:spacing w:val="-2"/>
                <w:szCs w:val="22"/>
              </w:rPr>
            </w:pPr>
            <w:r>
              <w:rPr>
                <w:rFonts w:cs="Arial"/>
                <w:spacing w:val="-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617EA3B8" w14:textId="77777777" w:rsidR="000369F3" w:rsidRPr="00FB2CCE" w:rsidRDefault="000369F3" w:rsidP="00612BEB">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0369F3" w:rsidRPr="00FB2CCE" w14:paraId="363480B2" w14:textId="77777777" w:rsidTr="00612BEB">
        <w:trPr>
          <w:trHeight w:val="821"/>
          <w:jc w:val="center"/>
        </w:trPr>
        <w:tc>
          <w:tcPr>
            <w:tcW w:w="1976" w:type="dxa"/>
            <w:tcBorders>
              <w:top w:val="single" w:sz="4" w:space="0" w:color="auto"/>
              <w:left w:val="nil"/>
              <w:bottom w:val="nil"/>
              <w:right w:val="nil"/>
            </w:tcBorders>
            <w:vAlign w:val="center"/>
          </w:tcPr>
          <w:p w14:paraId="252C8E00" w14:textId="77777777" w:rsidR="000369F3" w:rsidRPr="00FB2CCE" w:rsidRDefault="000369F3" w:rsidP="00612B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3950601B"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B83B7EF" w14:textId="77777777" w:rsidR="000369F3" w:rsidRPr="00FB2CCE" w:rsidRDefault="000369F3" w:rsidP="00612B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7343AA4" w14:textId="77777777" w:rsidR="000369F3" w:rsidRPr="00FB2CCE" w:rsidRDefault="000369F3" w:rsidP="00612BEB">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9BA9838" w14:textId="391A6889" w:rsidR="000369F3" w:rsidRPr="00FB2CCE" w:rsidRDefault="00F77199" w:rsidP="00612BEB">
            <w:pPr>
              <w:tabs>
                <w:tab w:val="left" w:pos="-720"/>
              </w:tabs>
              <w:suppressAutoHyphens/>
              <w:spacing w:before="80"/>
              <w:ind w:left="720" w:hanging="720"/>
              <w:jc w:val="center"/>
              <w:rPr>
                <w:rFonts w:cs="Arial"/>
                <w:spacing w:val="-2"/>
                <w:szCs w:val="22"/>
                <w:highlight w:val="lightGray"/>
              </w:rPr>
            </w:pPr>
            <w:r>
              <w:rPr>
                <w:rFonts w:cs="Arial"/>
                <w:spacing w:val="-2"/>
                <w:szCs w:val="22"/>
              </w:rPr>
              <w:t>15</w:t>
            </w:r>
            <w:r w:rsidR="000369F3" w:rsidRPr="00FB2CCE">
              <w:rPr>
                <w:rFonts w:cs="Arial"/>
                <w:spacing w:val="-2"/>
                <w:szCs w:val="22"/>
              </w:rPr>
              <w:t>0</w:t>
            </w:r>
          </w:p>
        </w:tc>
        <w:tc>
          <w:tcPr>
            <w:tcW w:w="1509" w:type="dxa"/>
            <w:tcBorders>
              <w:top w:val="single" w:sz="4" w:space="0" w:color="auto"/>
              <w:left w:val="single" w:sz="4" w:space="0" w:color="auto"/>
              <w:bottom w:val="single" w:sz="4" w:space="0" w:color="auto"/>
            </w:tcBorders>
            <w:vAlign w:val="center"/>
          </w:tcPr>
          <w:p w14:paraId="666E72BC" w14:textId="77777777" w:rsidR="000369F3" w:rsidRPr="00FB2CCE" w:rsidRDefault="000369F3" w:rsidP="00612B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173A03CF" w14:textId="77777777" w:rsidR="000369F3" w:rsidRPr="00FB2CCE" w:rsidRDefault="000369F3" w:rsidP="000369F3">
      <w:pPr>
        <w:ind w:left="720" w:hanging="720"/>
        <w:rPr>
          <w:rFonts w:cs="Arial"/>
          <w:b/>
          <w:bCs/>
          <w:sz w:val="28"/>
          <w:szCs w:val="28"/>
        </w:rPr>
      </w:pPr>
    </w:p>
    <w:p w14:paraId="27B0D931" w14:textId="77777777" w:rsidR="000369F3" w:rsidRPr="00FB2CCE" w:rsidRDefault="000369F3" w:rsidP="000369F3">
      <w:pPr>
        <w:suppressAutoHyphens/>
        <w:ind w:left="720" w:hanging="720"/>
        <w:rPr>
          <w:rFonts w:cs="Arial"/>
          <w:spacing w:val="-2"/>
          <w:szCs w:val="22"/>
        </w:rPr>
      </w:pPr>
    </w:p>
    <w:p w14:paraId="46890118" w14:textId="77777777" w:rsidR="000369F3" w:rsidRPr="00FB2CCE" w:rsidRDefault="000369F3" w:rsidP="000369F3">
      <w:pPr>
        <w:ind w:left="720" w:hanging="720"/>
        <w:rPr>
          <w:rFonts w:cs="Arial"/>
          <w:b/>
          <w:bCs/>
          <w:sz w:val="28"/>
          <w:szCs w:val="28"/>
        </w:rPr>
      </w:pPr>
      <w:r w:rsidRPr="00FB2CCE">
        <w:rPr>
          <w:rFonts w:cs="Arial"/>
          <w:b/>
          <w:bCs/>
          <w:sz w:val="28"/>
          <w:szCs w:val="28"/>
        </w:rPr>
        <w:t>Instructions to candidates</w:t>
      </w:r>
    </w:p>
    <w:p w14:paraId="10FBDCD3" w14:textId="77777777" w:rsidR="000369F3" w:rsidRPr="00FB2CCE" w:rsidRDefault="000369F3" w:rsidP="000369F3">
      <w:pPr>
        <w:suppressAutoHyphens/>
        <w:ind w:left="720" w:hanging="720"/>
        <w:rPr>
          <w:rFonts w:cs="Arial"/>
          <w:spacing w:val="-2"/>
          <w:szCs w:val="22"/>
        </w:rPr>
      </w:pPr>
    </w:p>
    <w:p w14:paraId="29533BBB" w14:textId="04BB7ECE" w:rsidR="000369F3" w:rsidRPr="00FB2CCE" w:rsidRDefault="000369F3" w:rsidP="000369F3">
      <w:pPr>
        <w:pStyle w:val="ListParagraph"/>
        <w:numPr>
          <w:ilvl w:val="0"/>
          <w:numId w:val="5"/>
        </w:numPr>
        <w:suppressAutoHyphens/>
        <w:ind w:hanging="720"/>
        <w:rPr>
          <w:i/>
          <w:iCs/>
          <w:spacing w:val="-2"/>
        </w:rPr>
      </w:pPr>
      <w:bookmarkStart w:id="0" w:name="_Hlk97622444"/>
      <w:r w:rsidRPr="00FB2CCE">
        <w:rPr>
          <w:spacing w:val="-2"/>
        </w:rPr>
        <w:t xml:space="preserve">The rules for the conduct of Western Australian external examinations are detailed in the </w:t>
      </w:r>
      <w:r w:rsidRPr="00FB2CCE">
        <w:rPr>
          <w:i/>
          <w:iCs/>
          <w:spacing w:val="-2"/>
        </w:rPr>
        <w:t>Year 11 Information Handbook 20</w:t>
      </w:r>
      <w:r w:rsidR="00520556">
        <w:rPr>
          <w:i/>
          <w:iCs/>
          <w:spacing w:val="-2"/>
        </w:rPr>
        <w:t>22: Part II Examinations</w:t>
      </w:r>
      <w:r w:rsidRPr="00FB2CCE">
        <w:rPr>
          <w:i/>
          <w:iCs/>
          <w:spacing w:val="-2"/>
        </w:rPr>
        <w:t xml:space="preserve">.  </w:t>
      </w:r>
      <w:r w:rsidRPr="00FB2CCE">
        <w:rPr>
          <w:spacing w:val="-2"/>
        </w:rPr>
        <w:t>Sitting this examination implies that you agree to abide by these rules.</w:t>
      </w:r>
    </w:p>
    <w:p w14:paraId="79274DCC" w14:textId="77777777" w:rsidR="000369F3" w:rsidRPr="00FB2CCE" w:rsidRDefault="000369F3" w:rsidP="000369F3">
      <w:pPr>
        <w:suppressAutoHyphens/>
        <w:ind w:left="720" w:hanging="720"/>
        <w:rPr>
          <w:rFonts w:cs="Arial"/>
          <w:spacing w:val="-2"/>
          <w:szCs w:val="22"/>
        </w:rPr>
      </w:pPr>
    </w:p>
    <w:p w14:paraId="73E07548" w14:textId="03C46489" w:rsidR="000369F3" w:rsidRPr="00FB2CCE" w:rsidRDefault="000369F3" w:rsidP="000369F3">
      <w:pPr>
        <w:pStyle w:val="ListParagraph"/>
        <w:numPr>
          <w:ilvl w:val="0"/>
          <w:numId w:val="5"/>
        </w:numPr>
        <w:suppressAutoHyphens/>
        <w:ind w:hanging="720"/>
        <w:rPr>
          <w:spacing w:val="-2"/>
        </w:rPr>
      </w:pPr>
      <w:r w:rsidRPr="00FB2CCE">
        <w:rPr>
          <w:spacing w:val="-2"/>
        </w:rPr>
        <w:t xml:space="preserve">Write your answers in this Question/Answer </w:t>
      </w:r>
      <w:r w:rsidR="00520556">
        <w:rPr>
          <w:spacing w:val="-2"/>
        </w:rPr>
        <w:t>b</w:t>
      </w:r>
      <w:r w:rsidRPr="00FB2CCE">
        <w:rPr>
          <w:spacing w:val="-2"/>
        </w:rPr>
        <w:t>ooklet</w:t>
      </w:r>
      <w:r w:rsidR="00520556">
        <w:rPr>
          <w:spacing w:val="-2"/>
        </w:rPr>
        <w:t xml:space="preserve"> preferably using a black/blue pen</w:t>
      </w:r>
      <w:r w:rsidRPr="00FB2CCE">
        <w:rPr>
          <w:spacing w:val="-2"/>
        </w:rPr>
        <w:t>.</w:t>
      </w:r>
      <w:r w:rsidR="00520556">
        <w:rPr>
          <w:spacing w:val="-2"/>
        </w:rPr>
        <w:t xml:space="preserve"> Do not use erasable or gel pens.</w:t>
      </w:r>
    </w:p>
    <w:p w14:paraId="050033D6" w14:textId="77777777" w:rsidR="000369F3" w:rsidRPr="00FB2CCE" w:rsidRDefault="000369F3" w:rsidP="000369F3">
      <w:pPr>
        <w:suppressAutoHyphens/>
        <w:ind w:left="720" w:hanging="720"/>
        <w:rPr>
          <w:rFonts w:cs="Arial"/>
          <w:spacing w:val="-2"/>
          <w:szCs w:val="22"/>
        </w:rPr>
      </w:pPr>
    </w:p>
    <w:p w14:paraId="7691D74B" w14:textId="0021C45A" w:rsidR="00520556" w:rsidRPr="00FB2CCE" w:rsidRDefault="00520556" w:rsidP="00520556">
      <w:pPr>
        <w:pStyle w:val="ListParagraph"/>
        <w:numPr>
          <w:ilvl w:val="0"/>
          <w:numId w:val="5"/>
        </w:numPr>
        <w:suppressAutoHyphens/>
        <w:ind w:hanging="720"/>
        <w:rPr>
          <w:spacing w:val="-2"/>
        </w:rPr>
      </w:pPr>
      <w:r w:rsidRPr="00FB2CCE">
        <w:rPr>
          <w:spacing w:val="-2"/>
        </w:rPr>
        <w:t xml:space="preserve">You must be careful to confine your </w:t>
      </w:r>
      <w:r>
        <w:rPr>
          <w:spacing w:val="-2"/>
        </w:rPr>
        <w:t>answers</w:t>
      </w:r>
      <w:r w:rsidRPr="00FB2CCE">
        <w:rPr>
          <w:spacing w:val="-2"/>
        </w:rPr>
        <w:t xml:space="preserve"> to the specific questions asked and follow any instructions that are specific to a particular question.</w:t>
      </w:r>
    </w:p>
    <w:p w14:paraId="385C8F5B" w14:textId="77777777" w:rsidR="00520556" w:rsidRDefault="00520556" w:rsidP="00520556">
      <w:pPr>
        <w:pStyle w:val="ListParagraph"/>
        <w:suppressAutoHyphens/>
        <w:ind w:firstLine="0"/>
        <w:rPr>
          <w:spacing w:val="-2"/>
        </w:rPr>
      </w:pPr>
    </w:p>
    <w:p w14:paraId="488412FC" w14:textId="77777777" w:rsidR="005C5BEE" w:rsidRDefault="000369F3" w:rsidP="000369F3">
      <w:pPr>
        <w:pStyle w:val="ListParagraph"/>
        <w:numPr>
          <w:ilvl w:val="0"/>
          <w:numId w:val="5"/>
        </w:numPr>
        <w:suppressAutoHyphens/>
        <w:ind w:hanging="720"/>
        <w:rPr>
          <w:spacing w:val="-2"/>
        </w:rPr>
      </w:pPr>
      <w:r w:rsidRPr="00FB2CCE">
        <w:rPr>
          <w:spacing w:val="-2"/>
        </w:rPr>
        <w:t xml:space="preserve">When calculating </w:t>
      </w:r>
      <w:r w:rsidR="00520556">
        <w:rPr>
          <w:spacing w:val="-2"/>
        </w:rPr>
        <w:t>or estimating</w:t>
      </w:r>
      <w:r w:rsidRPr="00FB2CCE">
        <w:rPr>
          <w:spacing w:val="-2"/>
        </w:rPr>
        <w:t xml:space="preserve"> answers, show </w:t>
      </w:r>
      <w:r w:rsidR="00520556">
        <w:rPr>
          <w:spacing w:val="-2"/>
        </w:rPr>
        <w:t xml:space="preserve">all </w:t>
      </w:r>
      <w:r w:rsidRPr="00FB2CCE">
        <w:rPr>
          <w:spacing w:val="-2"/>
        </w:rPr>
        <w:t>your working</w:t>
      </w:r>
      <w:r w:rsidR="005C5BEE">
        <w:rPr>
          <w:spacing w:val="-2"/>
        </w:rPr>
        <w:t xml:space="preserve"> </w:t>
      </w:r>
      <w:r w:rsidRPr="00FB2CCE">
        <w:rPr>
          <w:spacing w:val="-2"/>
        </w:rPr>
        <w:t xml:space="preserve">clearly. </w:t>
      </w:r>
      <w:r w:rsidR="005C5BEE">
        <w:rPr>
          <w:spacing w:val="-2"/>
        </w:rPr>
        <w:t xml:space="preserve">Your working should be in sufficient detail to allow your answers to be checked readily and for marks to be awarded for reasoning. </w:t>
      </w:r>
    </w:p>
    <w:p w14:paraId="0DD92657" w14:textId="77777777" w:rsidR="005C5BEE" w:rsidRPr="005C5BEE" w:rsidRDefault="005C5BEE" w:rsidP="005C5BEE">
      <w:pPr>
        <w:pStyle w:val="ListParagraph"/>
        <w:rPr>
          <w:spacing w:val="-2"/>
        </w:rPr>
      </w:pPr>
    </w:p>
    <w:p w14:paraId="73D142C6" w14:textId="31111EFB" w:rsidR="000369F3" w:rsidRPr="00FB2CCE" w:rsidRDefault="005C5BEE" w:rsidP="005C5BEE">
      <w:pPr>
        <w:pStyle w:val="ListParagraph"/>
        <w:suppressAutoHyphens/>
        <w:ind w:firstLine="0"/>
        <w:rPr>
          <w:spacing w:val="-2"/>
        </w:rPr>
      </w:pPr>
      <w:r>
        <w:rPr>
          <w:spacing w:val="-2"/>
        </w:rPr>
        <w:t>In calculations, g</w:t>
      </w:r>
      <w:r w:rsidR="000369F3" w:rsidRPr="00FB2CCE">
        <w:rPr>
          <w:spacing w:val="-2"/>
        </w:rPr>
        <w:t xml:space="preserve">ive final answers to </w:t>
      </w:r>
      <w:r w:rsidR="000369F3" w:rsidRPr="005C5BEE">
        <w:rPr>
          <w:bCs/>
          <w:spacing w:val="-2"/>
        </w:rPr>
        <w:t>three</w:t>
      </w:r>
      <w:r w:rsidR="000369F3" w:rsidRPr="00FB2CCE">
        <w:rPr>
          <w:spacing w:val="-2"/>
        </w:rPr>
        <w:t xml:space="preserve"> significant figures and include appropriate units where applicable.</w:t>
      </w:r>
    </w:p>
    <w:p w14:paraId="3DFBA250" w14:textId="77777777" w:rsidR="000369F3" w:rsidRPr="00FB2CCE" w:rsidRDefault="000369F3" w:rsidP="000369F3">
      <w:pPr>
        <w:suppressAutoHyphens/>
        <w:ind w:left="720" w:hanging="720"/>
        <w:rPr>
          <w:rFonts w:cs="Arial"/>
          <w:spacing w:val="-2"/>
          <w:szCs w:val="22"/>
        </w:rPr>
      </w:pPr>
    </w:p>
    <w:p w14:paraId="6F67FF25" w14:textId="077F37F3" w:rsidR="000369F3" w:rsidRPr="00FB2CCE" w:rsidRDefault="000369F3" w:rsidP="005C5BEE">
      <w:pPr>
        <w:suppressAutoHyphens/>
        <w:ind w:left="720" w:hanging="720"/>
        <w:rPr>
          <w:rFonts w:cs="Arial"/>
          <w:spacing w:val="-2"/>
          <w:szCs w:val="22"/>
        </w:rPr>
      </w:pPr>
      <w:r w:rsidRPr="00FB2CCE">
        <w:rPr>
          <w:rFonts w:cs="Arial"/>
          <w:spacing w:val="-2"/>
          <w:szCs w:val="22"/>
        </w:rPr>
        <w:tab/>
      </w:r>
      <w:r w:rsidR="005C5BEE">
        <w:rPr>
          <w:rFonts w:cs="Arial"/>
          <w:spacing w:val="-2"/>
          <w:szCs w:val="22"/>
        </w:rPr>
        <w:t>In estimates</w:t>
      </w:r>
      <w:r w:rsidRPr="00FB2CCE">
        <w:rPr>
          <w:rFonts w:cs="Arial"/>
          <w:spacing w:val="-2"/>
          <w:szCs w:val="22"/>
        </w:rPr>
        <w:t xml:space="preserve">, </w:t>
      </w:r>
      <w:r w:rsidR="005C5BEE">
        <w:rPr>
          <w:rFonts w:cs="Arial"/>
          <w:spacing w:val="-2"/>
          <w:szCs w:val="22"/>
        </w:rPr>
        <w:t>give</w:t>
      </w:r>
      <w:r w:rsidRPr="00FB2CCE">
        <w:rPr>
          <w:rFonts w:cs="Arial"/>
          <w:spacing w:val="-2"/>
          <w:szCs w:val="22"/>
        </w:rPr>
        <w:t xml:space="preserve"> final answers to a maximum of </w:t>
      </w:r>
      <w:r w:rsidRPr="005C5BEE">
        <w:rPr>
          <w:rFonts w:cs="Arial"/>
          <w:bCs/>
          <w:spacing w:val="-2"/>
          <w:szCs w:val="22"/>
        </w:rPr>
        <w:t>two</w:t>
      </w:r>
      <w:r w:rsidRPr="00FB2CCE">
        <w:rPr>
          <w:rFonts w:cs="Arial"/>
          <w:spacing w:val="-2"/>
          <w:szCs w:val="22"/>
        </w:rPr>
        <w:t xml:space="preserve"> significant figures and include appropriate units where applicable.  </w:t>
      </w:r>
    </w:p>
    <w:p w14:paraId="2DD97674" w14:textId="77777777" w:rsidR="000369F3" w:rsidRPr="00FB2CCE" w:rsidRDefault="000369F3" w:rsidP="000369F3">
      <w:pPr>
        <w:suppressAutoHyphens/>
        <w:rPr>
          <w:rFonts w:cs="Arial"/>
          <w:spacing w:val="-2"/>
          <w:szCs w:val="22"/>
        </w:rPr>
      </w:pPr>
    </w:p>
    <w:p w14:paraId="3747D80F" w14:textId="6916FF33" w:rsidR="000369F3" w:rsidRDefault="005C5BEE" w:rsidP="005C5BEE">
      <w:pPr>
        <w:pStyle w:val="ListParagraph"/>
        <w:numPr>
          <w:ilvl w:val="0"/>
          <w:numId w:val="5"/>
        </w:numPr>
        <w:tabs>
          <w:tab w:val="num" w:pos="4320"/>
        </w:tabs>
        <w:suppressAutoHyphens/>
        <w:ind w:hanging="720"/>
        <w:rPr>
          <w:spacing w:val="-2"/>
        </w:rPr>
      </w:pPr>
      <w:r w:rsidRPr="005C5BEE">
        <w:rPr>
          <w:spacing w:val="-2"/>
        </w:rPr>
        <w:t xml:space="preserve">Supplementary pages for planning/continuing your answers to questions are provided at the end of this Question/Answer booklet. </w:t>
      </w:r>
      <w:r>
        <w:rPr>
          <w:spacing w:val="-2"/>
        </w:rPr>
        <w:t xml:space="preserve">If you use these pages to continue an answer, indicate in the original answer where the answer is continued, ie – give the page number. </w:t>
      </w:r>
    </w:p>
    <w:p w14:paraId="32492989" w14:textId="1405E528" w:rsidR="00E40D89" w:rsidRDefault="00E40D89" w:rsidP="00E40D89">
      <w:pPr>
        <w:tabs>
          <w:tab w:val="num" w:pos="4320"/>
        </w:tabs>
        <w:suppressAutoHyphens/>
        <w:rPr>
          <w:spacing w:val="-2"/>
        </w:rPr>
      </w:pPr>
    </w:p>
    <w:p w14:paraId="4134DD03" w14:textId="7FD093C6" w:rsidR="00E40D89" w:rsidRPr="00E40D89" w:rsidRDefault="00E40D89" w:rsidP="00E40D89">
      <w:pPr>
        <w:pStyle w:val="ListParagraph"/>
        <w:numPr>
          <w:ilvl w:val="0"/>
          <w:numId w:val="5"/>
        </w:numPr>
        <w:tabs>
          <w:tab w:val="num" w:pos="4320"/>
        </w:tabs>
        <w:suppressAutoHyphens/>
        <w:ind w:hanging="720"/>
        <w:rPr>
          <w:spacing w:val="-2"/>
        </w:rPr>
      </w:pPr>
      <w:r>
        <w:rPr>
          <w:spacing w:val="-2"/>
        </w:rPr>
        <w:t xml:space="preserve">The Formulae and Data booklet is not to be handed in with your Question/Answer booklet. </w:t>
      </w:r>
    </w:p>
    <w:bookmarkEnd w:id="0"/>
    <w:p w14:paraId="5A38854C" w14:textId="77777777" w:rsidR="000369F3" w:rsidRPr="00FB2CCE" w:rsidRDefault="000369F3" w:rsidP="000369F3">
      <w:pPr>
        <w:ind w:left="720" w:hanging="720"/>
        <w:rPr>
          <w:rFonts w:cs="Arial"/>
          <w:b/>
          <w:bCs/>
          <w:szCs w:val="22"/>
        </w:rPr>
      </w:pPr>
    </w:p>
    <w:p w14:paraId="455EAA3F" w14:textId="77777777" w:rsidR="000369F3" w:rsidRPr="00FB2CCE" w:rsidRDefault="000369F3" w:rsidP="000369F3">
      <w:pPr>
        <w:ind w:left="720" w:hanging="720"/>
        <w:rPr>
          <w:rFonts w:cs="Arial"/>
          <w:b/>
          <w:bCs/>
          <w:szCs w:val="22"/>
        </w:rPr>
      </w:pPr>
    </w:p>
    <w:p w14:paraId="5BB61378" w14:textId="5441E6D2" w:rsidR="000369F3" w:rsidRPr="00FB2CCE" w:rsidRDefault="000369F3" w:rsidP="000369F3">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w:t>
      </w:r>
      <w:r w:rsidR="00F77199">
        <w:rPr>
          <w:rFonts w:cs="Arial"/>
          <w:b/>
          <w:bCs/>
          <w:szCs w:val="22"/>
        </w:rPr>
        <w:t>ion One:  Short response</w:t>
      </w:r>
      <w:r w:rsidR="00F77199">
        <w:rPr>
          <w:rFonts w:cs="Arial"/>
          <w:b/>
          <w:bCs/>
          <w:szCs w:val="22"/>
        </w:rPr>
        <w:tab/>
        <w:t>30% (45</w:t>
      </w:r>
      <w:r w:rsidRPr="00FB2CCE">
        <w:rPr>
          <w:rFonts w:cs="Arial"/>
          <w:b/>
          <w:bCs/>
          <w:szCs w:val="22"/>
        </w:rPr>
        <w:t xml:space="preserve"> Marks)</w:t>
      </w:r>
    </w:p>
    <w:p w14:paraId="7315C19A" w14:textId="77777777" w:rsidR="000369F3" w:rsidRPr="00FB2CCE" w:rsidRDefault="000369F3" w:rsidP="000369F3">
      <w:pPr>
        <w:tabs>
          <w:tab w:val="right" w:pos="9356"/>
        </w:tabs>
        <w:ind w:left="567" w:hanging="567"/>
        <w:rPr>
          <w:rFonts w:cs="Arial"/>
          <w:szCs w:val="22"/>
        </w:rPr>
      </w:pPr>
    </w:p>
    <w:p w14:paraId="24B11713" w14:textId="7C1744DA" w:rsidR="00B25351" w:rsidRDefault="000369F3" w:rsidP="000369F3">
      <w:pPr>
        <w:tabs>
          <w:tab w:val="right" w:pos="9356"/>
        </w:tabs>
        <w:rPr>
          <w:rFonts w:cs="Arial"/>
          <w:bCs/>
          <w:szCs w:val="22"/>
        </w:rPr>
      </w:pPr>
      <w:r w:rsidRPr="00FB2CCE">
        <w:rPr>
          <w:rFonts w:cs="Arial"/>
          <w:szCs w:val="22"/>
        </w:rPr>
        <w:t xml:space="preserve">This section has </w:t>
      </w:r>
      <w:r w:rsidR="00F77199">
        <w:rPr>
          <w:rFonts w:cs="Arial"/>
          <w:b/>
          <w:szCs w:val="22"/>
        </w:rPr>
        <w:t>ten (10</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38CEFD8F" w14:textId="77777777" w:rsidR="00B25351" w:rsidRDefault="00B25351" w:rsidP="000369F3">
      <w:pPr>
        <w:tabs>
          <w:tab w:val="right" w:pos="9356"/>
        </w:tabs>
        <w:rPr>
          <w:rFonts w:cs="Arial"/>
          <w:bCs/>
          <w:szCs w:val="22"/>
        </w:rPr>
      </w:pPr>
    </w:p>
    <w:p w14:paraId="77E21FA0" w14:textId="77777777" w:rsidR="00B25351" w:rsidRDefault="00B25351" w:rsidP="000369F3">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38E444AC" w14:textId="77777777" w:rsidR="00B25351" w:rsidRDefault="00B25351" w:rsidP="000369F3">
      <w:pPr>
        <w:tabs>
          <w:tab w:val="right" w:pos="9356"/>
        </w:tabs>
        <w:rPr>
          <w:rFonts w:cs="Arial"/>
          <w:bCs/>
          <w:szCs w:val="22"/>
        </w:rPr>
      </w:pPr>
    </w:p>
    <w:p w14:paraId="282B4497" w14:textId="77777777" w:rsidR="00B25351" w:rsidRDefault="00B25351" w:rsidP="000369F3">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1EF320FC" w14:textId="77777777" w:rsidR="00B25351" w:rsidRDefault="00B25351" w:rsidP="000369F3">
      <w:pPr>
        <w:tabs>
          <w:tab w:val="right" w:pos="9356"/>
        </w:tabs>
        <w:rPr>
          <w:rFonts w:cs="Arial"/>
          <w:bCs/>
          <w:szCs w:val="22"/>
        </w:rPr>
      </w:pPr>
    </w:p>
    <w:p w14:paraId="70452C00" w14:textId="77777777" w:rsidR="00B25351" w:rsidRDefault="00B25351" w:rsidP="000369F3">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t>
      </w:r>
      <w:r w:rsidR="00072A00">
        <w:rPr>
          <w:rFonts w:cs="Arial"/>
          <w:bCs/>
          <w:szCs w:val="22"/>
        </w:rPr>
        <w:t xml:space="preserve">where the answer is continued, ie – give the page number. </w:t>
      </w:r>
    </w:p>
    <w:p w14:paraId="28B5EEA4" w14:textId="77777777" w:rsidR="00B25351" w:rsidRDefault="00B25351" w:rsidP="000369F3">
      <w:pPr>
        <w:tabs>
          <w:tab w:val="right" w:pos="9356"/>
        </w:tabs>
        <w:rPr>
          <w:rFonts w:cs="Arial"/>
          <w:bCs/>
          <w:szCs w:val="22"/>
        </w:rPr>
      </w:pPr>
    </w:p>
    <w:p w14:paraId="6690E01E" w14:textId="56A747F7" w:rsidR="000369F3" w:rsidRPr="000369F3" w:rsidRDefault="000369F3" w:rsidP="000369F3">
      <w:pPr>
        <w:tabs>
          <w:tab w:val="right" w:pos="9356"/>
        </w:tabs>
        <w:rPr>
          <w:rFonts w:cs="Arial"/>
          <w:bCs/>
          <w:szCs w:val="22"/>
        </w:rPr>
      </w:pPr>
      <w:r w:rsidRPr="00FB2CCE">
        <w:rPr>
          <w:rFonts w:cs="Arial"/>
          <w:szCs w:val="22"/>
        </w:rPr>
        <w:t xml:space="preserve">Suggested working time for this section is </w:t>
      </w:r>
      <w:r w:rsidR="00B14BFA">
        <w:rPr>
          <w:rFonts w:cs="Arial"/>
          <w:szCs w:val="22"/>
        </w:rPr>
        <w:t>45</w:t>
      </w:r>
      <w:r w:rsidRPr="00FB2CCE">
        <w:rPr>
          <w:rFonts w:cs="Arial"/>
          <w:szCs w:val="22"/>
        </w:rPr>
        <w:t xml:space="preserve"> minutes.</w:t>
      </w:r>
    </w:p>
    <w:p w14:paraId="5EF2D73B"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2537E7B3" w14:textId="77777777" w:rsidR="000369F3" w:rsidRDefault="000369F3" w:rsidP="000369F3">
      <w:pPr>
        <w:tabs>
          <w:tab w:val="left" w:pos="8647"/>
          <w:tab w:val="right" w:pos="9356"/>
        </w:tabs>
        <w:spacing w:after="120"/>
        <w:rPr>
          <w:rFonts w:cs="Arial"/>
          <w:szCs w:val="22"/>
        </w:rPr>
      </w:pPr>
    </w:p>
    <w:p w14:paraId="6CC07BC4" w14:textId="77777777" w:rsidR="00A51EBE" w:rsidRDefault="00A51EBE">
      <w:pPr>
        <w:spacing w:after="160" w:line="259" w:lineRule="auto"/>
        <w:rPr>
          <w:rFonts w:cs="Arial"/>
          <w:b/>
          <w:bCs/>
          <w:szCs w:val="22"/>
        </w:rPr>
      </w:pPr>
      <w:r>
        <w:rPr>
          <w:rFonts w:cs="Arial"/>
          <w:b/>
          <w:bCs/>
          <w:szCs w:val="22"/>
        </w:rPr>
        <w:t>Question 1</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(6 marks)</w:t>
      </w:r>
    </w:p>
    <w:p w14:paraId="2F5901D2" w14:textId="135E8133" w:rsidR="00A51EBE" w:rsidRDefault="00A51EBE" w:rsidP="00A51EBE">
      <w:pPr>
        <w:rPr>
          <w:rFonts w:cs="Arial"/>
        </w:rPr>
      </w:pPr>
      <w:r w:rsidRPr="00FB73F3">
        <w:rPr>
          <w:rFonts w:cs="Arial"/>
        </w:rPr>
        <w:t>A balloon contains helium gas and nitrogen gas. The gases ar</w:t>
      </w:r>
      <w:r>
        <w:rPr>
          <w:rFonts w:cs="Arial"/>
        </w:rPr>
        <w:t>e at a common temperature of 25</w:t>
      </w:r>
      <w:r w:rsidRPr="00FB73F3">
        <w:rPr>
          <w:rFonts w:cs="Arial"/>
        </w:rPr>
        <w:t>°C.</w:t>
      </w:r>
    </w:p>
    <w:p w14:paraId="04A79342" w14:textId="77777777" w:rsidR="00A51EBE" w:rsidRPr="00FB73F3" w:rsidRDefault="00A51EBE" w:rsidP="00A51EBE">
      <w:pPr>
        <w:rPr>
          <w:rFonts w:cs="Arial"/>
        </w:rPr>
      </w:pPr>
    </w:p>
    <w:p w14:paraId="2BC906C5" w14:textId="77777777" w:rsidR="00A51EBE" w:rsidRPr="00FB73F3" w:rsidRDefault="00A51EBE" w:rsidP="00161B8D">
      <w:pPr>
        <w:pStyle w:val="ListParagraph"/>
        <w:numPr>
          <w:ilvl w:val="0"/>
          <w:numId w:val="24"/>
        </w:numPr>
        <w:spacing w:after="160" w:line="259" w:lineRule="auto"/>
        <w:ind w:hanging="720"/>
        <w:contextualSpacing/>
      </w:pPr>
      <w:r w:rsidRPr="00FB73F3">
        <w:t xml:space="preserve">Describe the relative speeds of the gas particles. Explain your answer. </w:t>
      </w:r>
    </w:p>
    <w:p w14:paraId="5A158B75" w14:textId="12F9FD37" w:rsidR="00A51EBE" w:rsidRPr="00FB73F3" w:rsidRDefault="00A51EBE" w:rsidP="00A51EBE">
      <w:pPr>
        <w:pStyle w:val="ListParagraph"/>
        <w:jc w:val="right"/>
      </w:pPr>
      <w:r w:rsidRPr="00FB73F3">
        <w:t>(3</w:t>
      </w:r>
      <w:r w:rsidR="00C534D7">
        <w:t xml:space="preserve"> marks</w:t>
      </w:r>
      <w:r w:rsidRPr="00FB73F3">
        <w:t>)</w:t>
      </w:r>
    </w:p>
    <w:p w14:paraId="0793E3D2" w14:textId="77777777" w:rsidR="00A51EBE" w:rsidRPr="00FB73F3" w:rsidRDefault="00A51EBE" w:rsidP="00A51EBE">
      <w:pPr>
        <w:pStyle w:val="ListParagraph"/>
        <w:jc w:val="right"/>
      </w:pPr>
    </w:p>
    <w:p w14:paraId="0F10038E" w14:textId="57B5A4FB" w:rsidR="00116639" w:rsidRDefault="007D79C4" w:rsidP="00116639">
      <w:pPr>
        <w:pStyle w:val="ListParagraph"/>
        <w:spacing w:line="480" w:lineRule="auto"/>
        <w:ind w:left="0" w:hanging="11"/>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6639">
        <w:t>________________________</w:t>
      </w:r>
      <w:r w:rsidR="00087F80">
        <w:t>______________________________________________________________________________</w:t>
      </w:r>
    </w:p>
    <w:p w14:paraId="060A195D" w14:textId="77777777" w:rsidR="00A51EBE" w:rsidRPr="00FB73F3" w:rsidRDefault="00A51EBE" w:rsidP="007D79C4"/>
    <w:p w14:paraId="4C7BB902" w14:textId="7A5546CD" w:rsidR="00A51EBE" w:rsidRPr="00FB73F3" w:rsidRDefault="00A51EBE" w:rsidP="00161B8D">
      <w:pPr>
        <w:pStyle w:val="ListParagraph"/>
        <w:numPr>
          <w:ilvl w:val="0"/>
          <w:numId w:val="24"/>
        </w:numPr>
        <w:spacing w:after="160" w:line="259" w:lineRule="auto"/>
        <w:ind w:hanging="720"/>
        <w:contextualSpacing/>
      </w:pPr>
      <w:bookmarkStart w:id="1" w:name="_Hlk97623613"/>
      <w:r w:rsidRPr="00FB73F3">
        <w:t xml:space="preserve">The gases are heated to 50°C. Describe any change you would expect to notice in the balloon. Explain </w:t>
      </w:r>
      <w:r w:rsidR="00553CE5">
        <w:t>your answer using the Kinetic Theory</w:t>
      </w:r>
      <w:r w:rsidRPr="00FB73F3">
        <w:t xml:space="preserve">. </w:t>
      </w:r>
    </w:p>
    <w:bookmarkEnd w:id="1"/>
    <w:p w14:paraId="417572B8" w14:textId="12812D91" w:rsidR="00413059" w:rsidRDefault="00A51EBE" w:rsidP="00A51EBE">
      <w:pPr>
        <w:pStyle w:val="ListParagraph"/>
        <w:jc w:val="right"/>
      </w:pPr>
      <w:r w:rsidRPr="00FB73F3">
        <w:t>(3</w:t>
      </w:r>
      <w:r w:rsidR="00C534D7">
        <w:t xml:space="preserve"> marks</w:t>
      </w:r>
      <w:r w:rsidRPr="00FB73F3">
        <w:t>)</w:t>
      </w:r>
    </w:p>
    <w:p w14:paraId="51BED363" w14:textId="77777777" w:rsidR="007D79C4" w:rsidRDefault="007D79C4" w:rsidP="00A51EBE">
      <w:pPr>
        <w:pStyle w:val="ListParagraph"/>
        <w:jc w:val="right"/>
      </w:pPr>
    </w:p>
    <w:p w14:paraId="20C04EF0" w14:textId="5A7DCB49" w:rsidR="007D79C4" w:rsidRDefault="007D79C4" w:rsidP="009E37EB">
      <w:pPr>
        <w:pStyle w:val="ListParagraph"/>
        <w:spacing w:line="480" w:lineRule="auto"/>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37EB">
        <w:t>________________________</w:t>
      </w:r>
      <w:r w:rsidR="00380C03">
        <w:t>______________________________________________________________________________</w:t>
      </w:r>
    </w:p>
    <w:p w14:paraId="0CA11C17" w14:textId="77777777" w:rsidR="007D79C4" w:rsidRDefault="007D79C4" w:rsidP="007D79C4">
      <w:pPr>
        <w:pStyle w:val="ListParagraph"/>
      </w:pPr>
    </w:p>
    <w:p w14:paraId="1BBF5C19" w14:textId="77777777" w:rsidR="00413059" w:rsidRDefault="00413059">
      <w:pPr>
        <w:spacing w:after="160" w:line="259" w:lineRule="auto"/>
        <w:rPr>
          <w:rFonts w:eastAsia="Times New Roman" w:cs="Arial"/>
          <w:szCs w:val="22"/>
        </w:rPr>
      </w:pPr>
      <w:r>
        <w:br w:type="page"/>
      </w:r>
    </w:p>
    <w:p w14:paraId="173CF856" w14:textId="1A79E909" w:rsidR="007D79C4" w:rsidRDefault="007D79C4" w:rsidP="007D79C4">
      <w:pPr>
        <w:spacing w:after="160" w:line="259" w:lineRule="auto"/>
        <w:rPr>
          <w:rFonts w:cs="Arial"/>
          <w:b/>
          <w:bCs/>
          <w:szCs w:val="22"/>
        </w:rPr>
      </w:pPr>
      <w:r>
        <w:rPr>
          <w:rFonts w:cs="Arial"/>
          <w:b/>
          <w:bCs/>
          <w:szCs w:val="22"/>
        </w:rPr>
        <w:lastRenderedPageBreak/>
        <w:t>Question 2</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00EA353E">
        <w:rPr>
          <w:rFonts w:cs="Arial"/>
          <w:b/>
          <w:bCs/>
          <w:szCs w:val="22"/>
        </w:rPr>
        <w:t>(</w:t>
      </w:r>
      <w:r w:rsidR="00A904C0">
        <w:rPr>
          <w:rFonts w:cs="Arial"/>
          <w:b/>
          <w:bCs/>
          <w:szCs w:val="22"/>
        </w:rPr>
        <w:t>6</w:t>
      </w:r>
      <w:r>
        <w:rPr>
          <w:rFonts w:cs="Arial"/>
          <w:b/>
          <w:bCs/>
          <w:szCs w:val="22"/>
        </w:rPr>
        <w:t xml:space="preserve"> marks)</w:t>
      </w:r>
    </w:p>
    <w:p w14:paraId="190FB923" w14:textId="77777777" w:rsidR="007D79C4" w:rsidRDefault="007D79C4" w:rsidP="007D79C4">
      <w:pPr>
        <w:rPr>
          <w:rFonts w:cs="Arial"/>
        </w:rPr>
      </w:pPr>
      <w:r w:rsidRPr="00390115">
        <w:rPr>
          <w:rFonts w:cs="Arial"/>
        </w:rPr>
        <w:t>A worker in a uranium mine is exposed to three different types of radiation: alpha, bet</w:t>
      </w:r>
      <w:r>
        <w:rPr>
          <w:rFonts w:cs="Arial"/>
        </w:rPr>
        <w:t>a</w:t>
      </w:r>
      <w:r w:rsidRPr="00390115">
        <w:rPr>
          <w:rFonts w:cs="Arial"/>
        </w:rPr>
        <w:t xml:space="preserve"> and gamma. The worker has a mass of 95.5 kg and absorbs 10.7 J of ionising radiation. The worker estimates that 25.0% of this is due to alpha radiation; 30.0% due to beta radiation; and 45.0% due to gamma radiation. It is assumed that this is a full-body exposure.</w:t>
      </w:r>
    </w:p>
    <w:p w14:paraId="0B3E288B" w14:textId="77777777" w:rsidR="00EA353E" w:rsidRPr="00390115" w:rsidRDefault="00EA353E" w:rsidP="007D79C4">
      <w:pPr>
        <w:rPr>
          <w:rFonts w:cs="Arial"/>
        </w:rPr>
      </w:pPr>
    </w:p>
    <w:p w14:paraId="6AA61224" w14:textId="77777777" w:rsidR="007D79C4" w:rsidRDefault="007D79C4" w:rsidP="00301A52">
      <w:pPr>
        <w:pStyle w:val="ListParagraph"/>
        <w:numPr>
          <w:ilvl w:val="0"/>
          <w:numId w:val="25"/>
        </w:numPr>
        <w:spacing w:after="160" w:line="259" w:lineRule="auto"/>
        <w:ind w:hanging="720"/>
        <w:contextualSpacing/>
      </w:pPr>
      <w:r w:rsidRPr="00ED1B92">
        <w:t xml:space="preserve">Calculate the dose equivalent the worker received. </w:t>
      </w:r>
    </w:p>
    <w:p w14:paraId="0012F162" w14:textId="77777777" w:rsidR="007D79C4" w:rsidRDefault="007D79C4" w:rsidP="007D79C4">
      <w:pPr>
        <w:pStyle w:val="ListParagraph"/>
        <w:jc w:val="right"/>
      </w:pPr>
      <w:r>
        <w:t>(4 marks)</w:t>
      </w:r>
    </w:p>
    <w:p w14:paraId="71C2EB34" w14:textId="77777777" w:rsidR="007D79C4" w:rsidRDefault="007D79C4" w:rsidP="007D79C4">
      <w:pPr>
        <w:pStyle w:val="ListParagraph"/>
        <w:jc w:val="right"/>
      </w:pPr>
    </w:p>
    <w:p w14:paraId="5DC62958" w14:textId="77777777" w:rsidR="007D79C4" w:rsidRDefault="007D79C4" w:rsidP="007D79C4">
      <w:pPr>
        <w:pStyle w:val="ListParagraph"/>
        <w:jc w:val="right"/>
      </w:pPr>
    </w:p>
    <w:p w14:paraId="162CFB66" w14:textId="77777777" w:rsidR="007D79C4" w:rsidRDefault="007D79C4" w:rsidP="007D79C4">
      <w:pPr>
        <w:pStyle w:val="ListParagraph"/>
        <w:jc w:val="right"/>
      </w:pPr>
    </w:p>
    <w:p w14:paraId="56B53725" w14:textId="77777777" w:rsidR="007D79C4" w:rsidRDefault="007D79C4" w:rsidP="007D79C4">
      <w:pPr>
        <w:pStyle w:val="ListParagraph"/>
        <w:jc w:val="right"/>
      </w:pPr>
    </w:p>
    <w:p w14:paraId="01115E09" w14:textId="77777777" w:rsidR="007D79C4" w:rsidRDefault="007D79C4" w:rsidP="007D79C4">
      <w:pPr>
        <w:pStyle w:val="ListParagraph"/>
        <w:jc w:val="right"/>
      </w:pPr>
    </w:p>
    <w:p w14:paraId="12513FB6" w14:textId="77777777" w:rsidR="007D79C4" w:rsidRDefault="007D79C4" w:rsidP="00EA353E"/>
    <w:p w14:paraId="5205E4B0" w14:textId="77777777" w:rsidR="007D79C4" w:rsidRDefault="007D79C4" w:rsidP="007D79C4">
      <w:pPr>
        <w:pStyle w:val="ListParagraph"/>
        <w:jc w:val="right"/>
      </w:pPr>
    </w:p>
    <w:p w14:paraId="4723026D" w14:textId="77777777" w:rsidR="007D79C4" w:rsidRDefault="007D79C4" w:rsidP="007D79C4">
      <w:pPr>
        <w:pStyle w:val="ListParagraph"/>
        <w:jc w:val="right"/>
      </w:pPr>
    </w:p>
    <w:p w14:paraId="2520E086" w14:textId="77777777" w:rsidR="007D79C4" w:rsidRDefault="00EA353E" w:rsidP="007D79C4">
      <w:pPr>
        <w:pStyle w:val="ListParagraph"/>
        <w:jc w:val="right"/>
      </w:pPr>
      <w:r>
        <w:t>____________ Sv</w:t>
      </w:r>
    </w:p>
    <w:p w14:paraId="79522EBF" w14:textId="77777777" w:rsidR="00EA353E" w:rsidRDefault="00EA353E" w:rsidP="007D79C4">
      <w:pPr>
        <w:pStyle w:val="ListParagraph"/>
        <w:jc w:val="right"/>
      </w:pPr>
    </w:p>
    <w:p w14:paraId="60D84CD2" w14:textId="77777777" w:rsidR="007D79C4" w:rsidRDefault="007D79C4" w:rsidP="007D79C4">
      <w:pPr>
        <w:pStyle w:val="ListParagraph"/>
        <w:jc w:val="right"/>
      </w:pPr>
    </w:p>
    <w:p w14:paraId="650802CE" w14:textId="1EA82C6D" w:rsidR="007D79C4" w:rsidRDefault="00936C0B" w:rsidP="00301A52">
      <w:pPr>
        <w:pStyle w:val="ListParagraph"/>
        <w:numPr>
          <w:ilvl w:val="0"/>
          <w:numId w:val="25"/>
        </w:numPr>
        <w:spacing w:after="160" w:line="259" w:lineRule="auto"/>
        <w:ind w:hanging="720"/>
        <w:contextualSpacing/>
      </w:pPr>
      <w:bookmarkStart w:id="2" w:name="_Hlk96497717"/>
      <w:r>
        <w:t xml:space="preserve">During their line of work, workers in uranium mines </w:t>
      </w:r>
      <w:r w:rsidR="00A904C0">
        <w:t>have dust</w:t>
      </w:r>
      <w:r>
        <w:t xml:space="preserve"> </w:t>
      </w:r>
      <w:r w:rsidR="00A904C0">
        <w:t>from</w:t>
      </w:r>
      <w:r>
        <w:t xml:space="preserve"> minerals </w:t>
      </w:r>
      <w:r w:rsidR="00A904C0">
        <w:t xml:space="preserve">landing on their clothing </w:t>
      </w:r>
      <w:r>
        <w:t xml:space="preserve">that emit all three types of radiation: alpha, beta and gamma. Which of these emissions </w:t>
      </w:r>
      <w:r w:rsidR="00A904C0">
        <w:t>do they need most protection from</w:t>
      </w:r>
      <w:r>
        <w:t xml:space="preserve">? Explain. </w:t>
      </w:r>
    </w:p>
    <w:bookmarkEnd w:id="2"/>
    <w:p w14:paraId="7F6095F6" w14:textId="54734832" w:rsidR="007D79C4" w:rsidRDefault="007D79C4" w:rsidP="007D79C4">
      <w:pPr>
        <w:pStyle w:val="ListParagraph"/>
        <w:jc w:val="right"/>
      </w:pPr>
      <w:r>
        <w:t>(</w:t>
      </w:r>
      <w:r w:rsidR="00A904C0">
        <w:t>2</w:t>
      </w:r>
      <w:r>
        <w:t xml:space="preserve"> marks)</w:t>
      </w:r>
    </w:p>
    <w:p w14:paraId="37660B9C" w14:textId="77777777" w:rsidR="00EA353E" w:rsidRDefault="00EA353E" w:rsidP="007D79C4">
      <w:pPr>
        <w:pStyle w:val="ListParagraph"/>
        <w:jc w:val="right"/>
      </w:pPr>
    </w:p>
    <w:p w14:paraId="60D82248" w14:textId="3DB37D75" w:rsidR="00EA353E" w:rsidRDefault="00EA353E" w:rsidP="00857A81">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57A81">
        <w:t>________________________</w:t>
      </w:r>
    </w:p>
    <w:p w14:paraId="5EA8105A" w14:textId="29D0DB24" w:rsidR="00EA353E" w:rsidRPr="00EA353E" w:rsidRDefault="00EA353E" w:rsidP="00EA353E">
      <w:pPr>
        <w:pStyle w:val="ListParagraph"/>
        <w:spacing w:line="480" w:lineRule="auto"/>
        <w:ind w:left="0" w:firstLine="0"/>
        <w:rPr>
          <w:b/>
        </w:rPr>
      </w:pPr>
      <w:r w:rsidRPr="00EA353E">
        <w:rPr>
          <w:b/>
        </w:rPr>
        <w:t>Question 3</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t>(</w:t>
      </w:r>
      <w:r w:rsidR="00A904C0">
        <w:rPr>
          <w:b/>
        </w:rPr>
        <w:t>4</w:t>
      </w:r>
      <w:r w:rsidRPr="00EA353E">
        <w:rPr>
          <w:b/>
        </w:rPr>
        <w:t xml:space="preserve"> marks)</w:t>
      </w:r>
    </w:p>
    <w:p w14:paraId="7088319F" w14:textId="1575B695" w:rsidR="00EA353E" w:rsidRDefault="00781C94" w:rsidP="00EA353E">
      <w:pPr>
        <w:rPr>
          <w:rFonts w:cs="Arial"/>
        </w:rPr>
      </w:pPr>
      <w:r>
        <w:rPr>
          <w:rFonts w:cs="Arial"/>
        </w:rPr>
        <w:t>A flashlight operates with a 3.00 V DC battery and draws a current of 0.500 A when it is operating</w:t>
      </w:r>
      <w:r w:rsidR="00EA353E" w:rsidRPr="007F0B52">
        <w:rPr>
          <w:rFonts w:cs="Arial"/>
        </w:rPr>
        <w:t xml:space="preserve">. </w:t>
      </w:r>
    </w:p>
    <w:p w14:paraId="33E4944D" w14:textId="77777777" w:rsidR="00EA353E" w:rsidRPr="007F0B52" w:rsidRDefault="00EA353E" w:rsidP="00EA353E">
      <w:pPr>
        <w:rPr>
          <w:rFonts w:cs="Arial"/>
        </w:rPr>
      </w:pPr>
    </w:p>
    <w:p w14:paraId="631A2B68" w14:textId="1F01F304" w:rsidR="00EA353E" w:rsidRPr="007F0B52" w:rsidRDefault="00EA353E" w:rsidP="00301A52">
      <w:pPr>
        <w:pStyle w:val="ListParagraph"/>
        <w:numPr>
          <w:ilvl w:val="0"/>
          <w:numId w:val="26"/>
        </w:numPr>
        <w:spacing w:after="160" w:line="259" w:lineRule="auto"/>
        <w:ind w:hanging="720"/>
        <w:contextualSpacing/>
      </w:pPr>
      <w:r w:rsidRPr="007F0B52">
        <w:t xml:space="preserve">Calculate the </w:t>
      </w:r>
      <w:r w:rsidR="00781C94">
        <w:t xml:space="preserve">maximum </w:t>
      </w:r>
      <w:r w:rsidRPr="007F0B52">
        <w:t xml:space="preserve">amount of energy in Joules (J) supplied to each electron in the filament’s circuit. </w:t>
      </w:r>
    </w:p>
    <w:p w14:paraId="7E002206" w14:textId="22E96A43" w:rsidR="00EA353E" w:rsidRDefault="00EA353E" w:rsidP="00EA353E">
      <w:pPr>
        <w:pStyle w:val="ListParagraph"/>
        <w:jc w:val="right"/>
      </w:pPr>
      <w:r w:rsidRPr="007F0B52">
        <w:t>(</w:t>
      </w:r>
      <w:r w:rsidR="00A904C0">
        <w:t>2</w:t>
      </w:r>
      <w:r w:rsidR="00796CB6">
        <w:t xml:space="preserve"> mark</w:t>
      </w:r>
      <w:r w:rsidR="00A904C0">
        <w:t>s</w:t>
      </w:r>
      <w:r w:rsidRPr="007F0B52">
        <w:t>)</w:t>
      </w:r>
    </w:p>
    <w:p w14:paraId="662639F0" w14:textId="77777777" w:rsidR="00EA353E" w:rsidRDefault="00EA353E" w:rsidP="00EA353E">
      <w:pPr>
        <w:pStyle w:val="ListParagraph"/>
        <w:jc w:val="right"/>
      </w:pPr>
    </w:p>
    <w:p w14:paraId="63898C78" w14:textId="77777777" w:rsidR="00EA353E" w:rsidRDefault="00EA353E" w:rsidP="00EA353E">
      <w:pPr>
        <w:pStyle w:val="ListParagraph"/>
        <w:jc w:val="right"/>
      </w:pPr>
    </w:p>
    <w:p w14:paraId="2EDEC118" w14:textId="77777777" w:rsidR="00EA353E" w:rsidRDefault="00EA353E" w:rsidP="00EA353E">
      <w:pPr>
        <w:pStyle w:val="ListParagraph"/>
        <w:jc w:val="right"/>
      </w:pPr>
    </w:p>
    <w:p w14:paraId="32A285F8" w14:textId="77777777" w:rsidR="00EA353E" w:rsidRDefault="00EA353E" w:rsidP="00EA353E">
      <w:pPr>
        <w:pStyle w:val="ListParagraph"/>
        <w:jc w:val="right"/>
      </w:pPr>
      <w:r>
        <w:t>__________ J</w:t>
      </w:r>
    </w:p>
    <w:p w14:paraId="1FFA432D" w14:textId="77777777" w:rsidR="00EA353E" w:rsidRDefault="00EA353E" w:rsidP="00EA353E">
      <w:pPr>
        <w:pStyle w:val="ListParagraph"/>
        <w:jc w:val="right"/>
      </w:pPr>
    </w:p>
    <w:p w14:paraId="5EEFE525" w14:textId="7139EF8C" w:rsidR="00EA353E" w:rsidRDefault="00EA353E" w:rsidP="00301A52">
      <w:pPr>
        <w:pStyle w:val="ListParagraph"/>
        <w:numPr>
          <w:ilvl w:val="0"/>
          <w:numId w:val="26"/>
        </w:numPr>
        <w:spacing w:after="160" w:line="259" w:lineRule="auto"/>
        <w:ind w:hanging="720"/>
        <w:contextualSpacing/>
      </w:pPr>
      <w:r>
        <w:t xml:space="preserve">Calculate the number of electrons that pass through the </w:t>
      </w:r>
      <w:bookmarkStart w:id="3" w:name="_Hlk95121239"/>
      <w:r w:rsidR="00796CB6">
        <w:t xml:space="preserve">flashlight’s </w:t>
      </w:r>
      <w:bookmarkEnd w:id="3"/>
      <w:r>
        <w:t xml:space="preserve">filament during </w:t>
      </w:r>
      <w:r w:rsidR="00781C94">
        <w:t>a</w:t>
      </w:r>
      <w:r>
        <w:t xml:space="preserve"> 10.0 </w:t>
      </w:r>
      <w:r w:rsidR="00781C94">
        <w:t>second</w:t>
      </w:r>
      <w:r>
        <w:t xml:space="preserve"> operation. </w:t>
      </w:r>
    </w:p>
    <w:p w14:paraId="3436A771" w14:textId="6EA08145" w:rsidR="00EA353E" w:rsidRDefault="00EA353E" w:rsidP="00EA353E">
      <w:pPr>
        <w:pStyle w:val="ListParagraph"/>
        <w:jc w:val="right"/>
      </w:pPr>
      <w:r>
        <w:t>(2</w:t>
      </w:r>
      <w:r w:rsidR="00796CB6" w:rsidRPr="00796CB6">
        <w:t xml:space="preserve"> </w:t>
      </w:r>
      <w:r w:rsidR="00796CB6">
        <w:t>marks</w:t>
      </w:r>
      <w:r>
        <w:t>)</w:t>
      </w:r>
    </w:p>
    <w:p w14:paraId="2FC25C37" w14:textId="77777777" w:rsidR="00EA353E" w:rsidRDefault="00EA353E" w:rsidP="00EA353E">
      <w:pPr>
        <w:pStyle w:val="ListParagraph"/>
        <w:jc w:val="right"/>
      </w:pPr>
    </w:p>
    <w:p w14:paraId="4E586C5E" w14:textId="77777777" w:rsidR="00EA353E" w:rsidRDefault="00EA353E" w:rsidP="00EA353E">
      <w:pPr>
        <w:pStyle w:val="ListParagraph"/>
        <w:jc w:val="right"/>
      </w:pPr>
    </w:p>
    <w:p w14:paraId="31422971" w14:textId="77777777" w:rsidR="00EA353E" w:rsidRDefault="00EA353E" w:rsidP="00EA353E">
      <w:pPr>
        <w:pStyle w:val="ListParagraph"/>
        <w:jc w:val="right"/>
      </w:pPr>
    </w:p>
    <w:p w14:paraId="523C9EFA" w14:textId="77777777" w:rsidR="00EA353E" w:rsidRDefault="00EA353E" w:rsidP="00EA353E">
      <w:pPr>
        <w:pStyle w:val="ListParagraph"/>
        <w:jc w:val="right"/>
      </w:pPr>
    </w:p>
    <w:p w14:paraId="7AABCF3C" w14:textId="77777777" w:rsidR="00A27A66" w:rsidRDefault="00A27A66" w:rsidP="00EA353E">
      <w:pPr>
        <w:pStyle w:val="ListParagraph"/>
        <w:jc w:val="right"/>
      </w:pPr>
    </w:p>
    <w:p w14:paraId="2C3A18A6" w14:textId="77777777" w:rsidR="00A27A66" w:rsidRDefault="00A27A66" w:rsidP="00EA353E">
      <w:pPr>
        <w:pStyle w:val="ListParagraph"/>
        <w:jc w:val="right"/>
      </w:pPr>
    </w:p>
    <w:p w14:paraId="4BD068DA" w14:textId="77777777" w:rsidR="00EA353E" w:rsidRDefault="00EA353E" w:rsidP="00EA353E">
      <w:pPr>
        <w:pStyle w:val="ListParagraph"/>
        <w:jc w:val="right"/>
      </w:pPr>
    </w:p>
    <w:p w14:paraId="15535727" w14:textId="77777777" w:rsidR="00EA353E" w:rsidRDefault="00EA353E" w:rsidP="00EA353E">
      <w:pPr>
        <w:pStyle w:val="ListParagraph"/>
        <w:jc w:val="right"/>
      </w:pPr>
      <w:r>
        <w:t>___________ electrons</w:t>
      </w:r>
    </w:p>
    <w:p w14:paraId="3943327C" w14:textId="77777777" w:rsidR="00EA353E" w:rsidRPr="00A27A66" w:rsidRDefault="00A27A66" w:rsidP="00A27A66">
      <w:pPr>
        <w:spacing w:after="160" w:line="259" w:lineRule="auto"/>
        <w:rPr>
          <w:rFonts w:eastAsia="Times New Roman" w:cs="Arial"/>
          <w:b/>
          <w:szCs w:val="22"/>
        </w:rPr>
      </w:pPr>
      <w:r>
        <w:rPr>
          <w:b/>
        </w:rPr>
        <w:br w:type="page"/>
      </w:r>
      <w:r w:rsidR="00EA353E">
        <w:rPr>
          <w:b/>
        </w:rPr>
        <w:lastRenderedPageBreak/>
        <w:t>Question 4</w:t>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EA353E" w:rsidRPr="00EA353E">
        <w:rPr>
          <w:b/>
        </w:rPr>
        <w:tab/>
      </w:r>
      <w:r w:rsidR="00087D05">
        <w:rPr>
          <w:b/>
        </w:rPr>
        <w:t>(6</w:t>
      </w:r>
      <w:r w:rsidR="00EA353E" w:rsidRPr="00EA353E">
        <w:rPr>
          <w:b/>
        </w:rPr>
        <w:t xml:space="preserve"> marks)</w:t>
      </w:r>
    </w:p>
    <w:p w14:paraId="73F3A477" w14:textId="77777777" w:rsidR="00B775B6" w:rsidRDefault="00B775B6" w:rsidP="00B775B6">
      <w:pPr>
        <w:rPr>
          <w:rFonts w:cs="Arial"/>
        </w:rPr>
      </w:pPr>
      <w:r>
        <w:rPr>
          <w:rFonts w:cs="Arial"/>
        </w:rPr>
        <w:t>An aluminium kettle of mass 1.05 kg contains a quantity of water at a room temperature of 23.0 °C. The kettle has a power rating of 1.80 x 10</w:t>
      </w:r>
      <w:r>
        <w:rPr>
          <w:rFonts w:cs="Arial"/>
          <w:vertAlign w:val="superscript"/>
        </w:rPr>
        <w:t>3</w:t>
      </w:r>
      <w:r>
        <w:rPr>
          <w:rFonts w:cs="Arial"/>
        </w:rPr>
        <w:t xml:space="preserve"> W and it takes 2.00 minutes to raise the temperature of the water to 75.0 °C.  Assuming no heat is lost to the surroundings, calculate the mass of the water in the kettle. </w:t>
      </w:r>
    </w:p>
    <w:p w14:paraId="4A3FAFB2" w14:textId="77777777" w:rsidR="00CF4305" w:rsidRDefault="00CF4305" w:rsidP="00CF4305">
      <w:pPr>
        <w:jc w:val="center"/>
        <w:rPr>
          <w:rFonts w:cs="Arial"/>
        </w:rPr>
      </w:pPr>
    </w:p>
    <w:p w14:paraId="08441EC0" w14:textId="0A0307BC" w:rsidR="00CF4305" w:rsidRDefault="00CF4305" w:rsidP="00CF4305">
      <w:pPr>
        <w:jc w:val="center"/>
        <w:rPr>
          <w:rFonts w:cs="Arial"/>
        </w:rPr>
      </w:pPr>
      <w:r>
        <w:rPr>
          <w:rFonts w:cs="Arial"/>
        </w:rPr>
        <w:t>[Specific heat capacity of aluminium = 904 J kg</w:t>
      </w:r>
      <w:r w:rsidRPr="003213F2">
        <w:rPr>
          <w:rFonts w:cs="Arial"/>
          <w:vertAlign w:val="superscript"/>
        </w:rPr>
        <w:t>-1</w:t>
      </w:r>
      <w:r w:rsidR="006C5C6F">
        <w:rPr>
          <w:rFonts w:cs="Arial"/>
          <w:vertAlign w:val="superscript"/>
        </w:rPr>
        <w:t xml:space="preserve"> </w:t>
      </w:r>
      <w:r>
        <w:rPr>
          <w:rFonts w:cs="Arial"/>
        </w:rPr>
        <w:t>°C</w:t>
      </w:r>
      <w:r w:rsidRPr="003213F2">
        <w:rPr>
          <w:rFonts w:cs="Arial"/>
          <w:vertAlign w:val="superscript"/>
        </w:rPr>
        <w:t>-1</w:t>
      </w:r>
      <w:r>
        <w:rPr>
          <w:rFonts w:cs="Arial"/>
        </w:rPr>
        <w:t>]</w:t>
      </w:r>
    </w:p>
    <w:p w14:paraId="7CA61025" w14:textId="77777777" w:rsidR="00DD774A" w:rsidRDefault="00DD774A" w:rsidP="00DD774A">
      <w:pPr>
        <w:jc w:val="center"/>
        <w:rPr>
          <w:rFonts w:cs="Arial"/>
        </w:rPr>
      </w:pPr>
    </w:p>
    <w:p w14:paraId="1B182ADC" w14:textId="77777777" w:rsidR="00C659DC" w:rsidRDefault="00C659DC" w:rsidP="00DD774A">
      <w:pPr>
        <w:jc w:val="center"/>
        <w:rPr>
          <w:rFonts w:cs="Arial"/>
        </w:rPr>
      </w:pPr>
    </w:p>
    <w:p w14:paraId="0930F2B9" w14:textId="77777777" w:rsidR="00C659DC" w:rsidRDefault="00C659DC" w:rsidP="00DD774A">
      <w:pPr>
        <w:jc w:val="center"/>
        <w:rPr>
          <w:rFonts w:cs="Arial"/>
        </w:rPr>
      </w:pPr>
    </w:p>
    <w:p w14:paraId="35DC4A8C" w14:textId="77777777" w:rsidR="00C659DC" w:rsidRDefault="00C659DC" w:rsidP="00DD774A">
      <w:pPr>
        <w:jc w:val="center"/>
        <w:rPr>
          <w:rFonts w:cs="Arial"/>
        </w:rPr>
      </w:pPr>
    </w:p>
    <w:p w14:paraId="1725E42C" w14:textId="77777777" w:rsidR="00C659DC" w:rsidRDefault="00C659DC" w:rsidP="00AA48B5">
      <w:pPr>
        <w:rPr>
          <w:rFonts w:cs="Arial"/>
        </w:rPr>
      </w:pPr>
    </w:p>
    <w:p w14:paraId="23AF32CB" w14:textId="77777777" w:rsidR="00C659DC" w:rsidRDefault="00C659DC" w:rsidP="00DD774A">
      <w:pPr>
        <w:jc w:val="center"/>
        <w:rPr>
          <w:rFonts w:cs="Arial"/>
        </w:rPr>
      </w:pPr>
    </w:p>
    <w:p w14:paraId="133C622D" w14:textId="77777777" w:rsidR="00C659DC" w:rsidRDefault="00C659DC" w:rsidP="00DD774A">
      <w:pPr>
        <w:jc w:val="center"/>
        <w:rPr>
          <w:rFonts w:cs="Arial"/>
        </w:rPr>
      </w:pPr>
    </w:p>
    <w:p w14:paraId="0E8F1651" w14:textId="77777777" w:rsidR="00C659DC" w:rsidRDefault="00C659DC" w:rsidP="00DD774A">
      <w:pPr>
        <w:jc w:val="center"/>
        <w:rPr>
          <w:rFonts w:cs="Arial"/>
        </w:rPr>
      </w:pPr>
    </w:p>
    <w:p w14:paraId="2257DD38" w14:textId="77777777" w:rsidR="00C659DC" w:rsidRDefault="00C659DC" w:rsidP="00DD774A">
      <w:pPr>
        <w:jc w:val="center"/>
        <w:rPr>
          <w:rFonts w:cs="Arial"/>
        </w:rPr>
      </w:pPr>
    </w:p>
    <w:p w14:paraId="1FCE853D" w14:textId="77777777" w:rsidR="00C659DC" w:rsidRDefault="00C659DC" w:rsidP="00DD774A">
      <w:pPr>
        <w:jc w:val="center"/>
        <w:rPr>
          <w:rFonts w:cs="Arial"/>
        </w:rPr>
      </w:pPr>
    </w:p>
    <w:p w14:paraId="50DA2B1C" w14:textId="77777777" w:rsidR="00C659DC" w:rsidRDefault="00C659DC" w:rsidP="00DD774A">
      <w:pPr>
        <w:jc w:val="center"/>
        <w:rPr>
          <w:rFonts w:cs="Arial"/>
        </w:rPr>
      </w:pPr>
    </w:p>
    <w:p w14:paraId="5CB4A29E" w14:textId="77777777" w:rsidR="00C659DC" w:rsidRDefault="00C659DC" w:rsidP="00DD774A">
      <w:pPr>
        <w:jc w:val="center"/>
        <w:rPr>
          <w:rFonts w:cs="Arial"/>
        </w:rPr>
      </w:pPr>
    </w:p>
    <w:p w14:paraId="18CF7240" w14:textId="77777777" w:rsidR="00C659DC" w:rsidRDefault="00C659DC" w:rsidP="00DD774A">
      <w:pPr>
        <w:jc w:val="center"/>
        <w:rPr>
          <w:rFonts w:cs="Arial"/>
        </w:rPr>
      </w:pPr>
    </w:p>
    <w:p w14:paraId="695EB579" w14:textId="77777777" w:rsidR="00C659DC" w:rsidRDefault="00C659DC" w:rsidP="00DD774A">
      <w:pPr>
        <w:jc w:val="center"/>
        <w:rPr>
          <w:rFonts w:cs="Arial"/>
        </w:rPr>
      </w:pPr>
    </w:p>
    <w:p w14:paraId="7164D3F2" w14:textId="77777777" w:rsidR="00C659DC" w:rsidRDefault="00C659DC" w:rsidP="00DD774A">
      <w:pPr>
        <w:jc w:val="center"/>
        <w:rPr>
          <w:rFonts w:cs="Arial"/>
        </w:rPr>
      </w:pPr>
    </w:p>
    <w:p w14:paraId="4423E7D2" w14:textId="4A2B7CC5" w:rsidR="009A7F51" w:rsidRDefault="009A7F51" w:rsidP="00C659DC">
      <w:pPr>
        <w:spacing w:after="160" w:line="259" w:lineRule="auto"/>
        <w:rPr>
          <w:b/>
        </w:rPr>
      </w:pPr>
    </w:p>
    <w:p w14:paraId="015E7CF1" w14:textId="20EBE831" w:rsidR="00C60559" w:rsidRDefault="00C60559" w:rsidP="00C659DC">
      <w:pPr>
        <w:spacing w:after="160" w:line="259" w:lineRule="auto"/>
        <w:rPr>
          <w:b/>
        </w:rPr>
      </w:pPr>
    </w:p>
    <w:p w14:paraId="153773F3" w14:textId="0B67EF95" w:rsidR="00C60559" w:rsidRDefault="00C60559" w:rsidP="00C659DC">
      <w:pPr>
        <w:spacing w:after="160" w:line="259" w:lineRule="auto"/>
        <w:rPr>
          <w:b/>
        </w:rPr>
      </w:pPr>
    </w:p>
    <w:p w14:paraId="2D5EEF19" w14:textId="2E076A9C" w:rsidR="00C60559" w:rsidRDefault="00C60559" w:rsidP="00C659DC">
      <w:pPr>
        <w:spacing w:after="160" w:line="259" w:lineRule="auto"/>
        <w:rPr>
          <w:b/>
        </w:rPr>
      </w:pPr>
    </w:p>
    <w:p w14:paraId="6D91C0AB" w14:textId="0B994816" w:rsidR="00C60559" w:rsidRDefault="00C60559" w:rsidP="00C659DC">
      <w:pPr>
        <w:spacing w:after="160" w:line="259" w:lineRule="auto"/>
        <w:rPr>
          <w:b/>
        </w:rPr>
      </w:pPr>
    </w:p>
    <w:p w14:paraId="126F3BB4" w14:textId="50521559" w:rsidR="00C60559" w:rsidRDefault="00C60559" w:rsidP="00C659DC">
      <w:pPr>
        <w:spacing w:after="160" w:line="259" w:lineRule="auto"/>
        <w:rPr>
          <w:b/>
        </w:rPr>
      </w:pPr>
    </w:p>
    <w:p w14:paraId="7809D092" w14:textId="2B9357B1" w:rsidR="00C60559" w:rsidRDefault="00C60559" w:rsidP="00C659DC">
      <w:pPr>
        <w:spacing w:after="160" w:line="259" w:lineRule="auto"/>
        <w:rPr>
          <w:b/>
        </w:rPr>
      </w:pPr>
    </w:p>
    <w:p w14:paraId="4E97F572" w14:textId="36AFEF94" w:rsidR="00C60559" w:rsidRDefault="00C60559" w:rsidP="00C659DC">
      <w:pPr>
        <w:spacing w:after="160" w:line="259" w:lineRule="auto"/>
        <w:rPr>
          <w:b/>
        </w:rPr>
      </w:pPr>
    </w:p>
    <w:p w14:paraId="1686E074" w14:textId="4F5D73E4" w:rsidR="00C60559" w:rsidRDefault="00C60559" w:rsidP="00C659DC">
      <w:pPr>
        <w:spacing w:after="160" w:line="259" w:lineRule="auto"/>
        <w:rPr>
          <w:b/>
        </w:rPr>
      </w:pPr>
    </w:p>
    <w:p w14:paraId="4F33E30B" w14:textId="149A0872" w:rsidR="00C60559" w:rsidRDefault="00C60559" w:rsidP="00C659DC">
      <w:pPr>
        <w:spacing w:after="160" w:line="259" w:lineRule="auto"/>
        <w:rPr>
          <w:b/>
        </w:rPr>
      </w:pPr>
    </w:p>
    <w:p w14:paraId="7442C305" w14:textId="77777777" w:rsidR="00C60559" w:rsidRDefault="00C60559" w:rsidP="00C659DC">
      <w:pPr>
        <w:spacing w:after="160" w:line="259" w:lineRule="auto"/>
        <w:rPr>
          <w:b/>
        </w:rPr>
      </w:pPr>
    </w:p>
    <w:p w14:paraId="30813556" w14:textId="74BAD448" w:rsidR="009A7F51" w:rsidRDefault="009A7F51" w:rsidP="00C659DC">
      <w:pPr>
        <w:spacing w:after="160" w:line="259" w:lineRule="auto"/>
        <w:rPr>
          <w:b/>
        </w:rPr>
      </w:pPr>
    </w:p>
    <w:p w14:paraId="3E6EBDBA" w14:textId="39714DE1" w:rsidR="00471363" w:rsidRDefault="00471363" w:rsidP="00C659DC">
      <w:pPr>
        <w:spacing w:after="160" w:line="259" w:lineRule="auto"/>
        <w:rPr>
          <w:b/>
        </w:rPr>
      </w:pPr>
    </w:p>
    <w:p w14:paraId="4AC58B40" w14:textId="177C0047" w:rsidR="00471363" w:rsidRDefault="00471363" w:rsidP="00C659DC">
      <w:pPr>
        <w:spacing w:after="160" w:line="259" w:lineRule="auto"/>
        <w:rPr>
          <w:b/>
        </w:rPr>
      </w:pPr>
    </w:p>
    <w:p w14:paraId="0B235819" w14:textId="65F76250" w:rsidR="00471363" w:rsidRDefault="00471363" w:rsidP="00C659DC">
      <w:pPr>
        <w:spacing w:after="160" w:line="259" w:lineRule="auto"/>
        <w:rPr>
          <w:b/>
        </w:rPr>
      </w:pPr>
    </w:p>
    <w:p w14:paraId="5E838FD8" w14:textId="78324A2D" w:rsidR="00471363" w:rsidRDefault="00471363" w:rsidP="00C659DC">
      <w:pPr>
        <w:spacing w:after="160" w:line="259" w:lineRule="auto"/>
        <w:rPr>
          <w:b/>
        </w:rPr>
      </w:pPr>
    </w:p>
    <w:p w14:paraId="3C549217" w14:textId="13754C02" w:rsidR="00471363" w:rsidRDefault="00471363" w:rsidP="00C659DC">
      <w:pPr>
        <w:spacing w:after="160" w:line="259" w:lineRule="auto"/>
        <w:rPr>
          <w:b/>
        </w:rPr>
      </w:pPr>
    </w:p>
    <w:p w14:paraId="15F19F6D" w14:textId="77777777" w:rsidR="00471363" w:rsidRDefault="00471363" w:rsidP="00C659DC">
      <w:pPr>
        <w:spacing w:after="160" w:line="259" w:lineRule="auto"/>
        <w:rPr>
          <w:b/>
        </w:rPr>
      </w:pPr>
    </w:p>
    <w:p w14:paraId="67E7FA1C" w14:textId="77777777" w:rsidR="009A7F51" w:rsidRPr="009A7F51" w:rsidRDefault="009A7F51" w:rsidP="009A7F51">
      <w:pPr>
        <w:spacing w:after="160" w:line="259" w:lineRule="auto"/>
        <w:jc w:val="right"/>
      </w:pPr>
      <w:r w:rsidRPr="009A7F51">
        <w:t>_____________ kg</w:t>
      </w:r>
    </w:p>
    <w:p w14:paraId="68E6BB88" w14:textId="77777777" w:rsidR="000C42B6" w:rsidRDefault="000C42B6">
      <w:pPr>
        <w:spacing w:after="160" w:line="259" w:lineRule="auto"/>
        <w:rPr>
          <w:b/>
        </w:rPr>
      </w:pPr>
      <w:r>
        <w:rPr>
          <w:b/>
        </w:rPr>
        <w:br w:type="page"/>
      </w:r>
    </w:p>
    <w:p w14:paraId="57A7A028" w14:textId="737EF76B" w:rsidR="00C659DC" w:rsidRPr="00A27A66" w:rsidRDefault="00C659DC" w:rsidP="00C659DC">
      <w:pPr>
        <w:spacing w:after="160" w:line="259" w:lineRule="auto"/>
        <w:rPr>
          <w:rFonts w:eastAsia="Times New Roman" w:cs="Arial"/>
          <w:b/>
          <w:szCs w:val="22"/>
        </w:rPr>
      </w:pPr>
      <w:r>
        <w:rPr>
          <w:b/>
        </w:rPr>
        <w:lastRenderedPageBreak/>
        <w:t>Question 5</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5642D909" w14:textId="77777777" w:rsidR="000C42B6" w:rsidRDefault="000C42B6" w:rsidP="000C42B6">
      <w:pPr>
        <w:rPr>
          <w:rFonts w:cs="Arial"/>
        </w:rPr>
      </w:pPr>
      <w:r>
        <w:rPr>
          <w:rFonts w:cs="Arial"/>
        </w:rPr>
        <w:t>Cosmic radiation consists of high-speed protons (50%) and alpha particles (50%). Both of these ionising radiation sources are extremely dangerous to humans and astronauts must be protected from them. Their quality factors are shown below:</w:t>
      </w:r>
    </w:p>
    <w:p w14:paraId="5D8D0BA1" w14:textId="77777777" w:rsidR="000C42B6" w:rsidRDefault="000C42B6" w:rsidP="000C42B6">
      <w:pPr>
        <w:rPr>
          <w:rFonts w:cs="Arial"/>
        </w:rPr>
      </w:pPr>
    </w:p>
    <w:tbl>
      <w:tblPr>
        <w:tblStyle w:val="TableGrid"/>
        <w:tblW w:w="0" w:type="auto"/>
        <w:jc w:val="center"/>
        <w:tblLook w:val="04A0" w:firstRow="1" w:lastRow="0" w:firstColumn="1" w:lastColumn="0" w:noHBand="0" w:noVBand="1"/>
      </w:tblPr>
      <w:tblGrid>
        <w:gridCol w:w="2959"/>
        <w:gridCol w:w="1268"/>
      </w:tblGrid>
      <w:tr w:rsidR="000C42B6" w:rsidRPr="00441A2B" w14:paraId="725AFDAD" w14:textId="77777777" w:rsidTr="00F77199">
        <w:trPr>
          <w:trHeight w:val="567"/>
          <w:jc w:val="center"/>
        </w:trPr>
        <w:tc>
          <w:tcPr>
            <w:tcW w:w="2959" w:type="dxa"/>
            <w:vAlign w:val="center"/>
          </w:tcPr>
          <w:p w14:paraId="070405C5" w14:textId="77777777" w:rsidR="000C42B6" w:rsidRPr="00441A2B" w:rsidRDefault="000C42B6" w:rsidP="00F77199">
            <w:pPr>
              <w:jc w:val="center"/>
              <w:rPr>
                <w:rFonts w:cs="Arial"/>
                <w:bCs/>
              </w:rPr>
            </w:pPr>
            <w:r w:rsidRPr="00441A2B">
              <w:rPr>
                <w:rFonts w:cs="Arial"/>
                <w:bCs/>
              </w:rPr>
              <w:t>TYPES OF COSMIC RADIATION</w:t>
            </w:r>
          </w:p>
        </w:tc>
        <w:tc>
          <w:tcPr>
            <w:tcW w:w="1147" w:type="dxa"/>
            <w:vAlign w:val="center"/>
          </w:tcPr>
          <w:p w14:paraId="405E07B8" w14:textId="77777777" w:rsidR="000C42B6" w:rsidRPr="00441A2B" w:rsidRDefault="000C42B6" w:rsidP="00F77199">
            <w:pPr>
              <w:jc w:val="center"/>
              <w:rPr>
                <w:rFonts w:cs="Arial"/>
                <w:bCs/>
              </w:rPr>
            </w:pPr>
            <w:r w:rsidRPr="00441A2B">
              <w:rPr>
                <w:rFonts w:cs="Arial"/>
                <w:bCs/>
              </w:rPr>
              <w:t>QUALITY FACTORS</w:t>
            </w:r>
          </w:p>
        </w:tc>
      </w:tr>
      <w:tr w:rsidR="000C42B6" w:rsidRPr="00441A2B" w14:paraId="049099FC" w14:textId="77777777" w:rsidTr="00F77199">
        <w:trPr>
          <w:trHeight w:val="567"/>
          <w:jc w:val="center"/>
        </w:trPr>
        <w:tc>
          <w:tcPr>
            <w:tcW w:w="2959" w:type="dxa"/>
            <w:vAlign w:val="center"/>
          </w:tcPr>
          <w:p w14:paraId="27C2BBE7" w14:textId="77777777" w:rsidR="000C42B6" w:rsidRPr="00441A2B" w:rsidRDefault="000C42B6" w:rsidP="00F77199">
            <w:pPr>
              <w:jc w:val="center"/>
              <w:rPr>
                <w:rFonts w:cs="Arial"/>
                <w:bCs/>
              </w:rPr>
            </w:pPr>
            <w:r w:rsidRPr="00441A2B">
              <w:rPr>
                <w:rFonts w:cs="Arial"/>
                <w:bCs/>
              </w:rPr>
              <w:t>High-speed protons</w:t>
            </w:r>
          </w:p>
        </w:tc>
        <w:tc>
          <w:tcPr>
            <w:tcW w:w="1147" w:type="dxa"/>
            <w:vAlign w:val="center"/>
          </w:tcPr>
          <w:p w14:paraId="74AF4FAD" w14:textId="77777777" w:rsidR="000C42B6" w:rsidRPr="00441A2B" w:rsidRDefault="000C42B6" w:rsidP="00F77199">
            <w:pPr>
              <w:jc w:val="center"/>
              <w:rPr>
                <w:rFonts w:cs="Arial"/>
                <w:bCs/>
              </w:rPr>
            </w:pPr>
            <w:r w:rsidRPr="00441A2B">
              <w:rPr>
                <w:rFonts w:cs="Arial"/>
                <w:bCs/>
              </w:rPr>
              <w:t>10</w:t>
            </w:r>
          </w:p>
        </w:tc>
      </w:tr>
      <w:tr w:rsidR="000C42B6" w:rsidRPr="00441A2B" w14:paraId="4228F736" w14:textId="77777777" w:rsidTr="00F77199">
        <w:trPr>
          <w:trHeight w:val="567"/>
          <w:jc w:val="center"/>
        </w:trPr>
        <w:tc>
          <w:tcPr>
            <w:tcW w:w="2959" w:type="dxa"/>
            <w:vAlign w:val="center"/>
          </w:tcPr>
          <w:p w14:paraId="3A700F05" w14:textId="77777777" w:rsidR="000C42B6" w:rsidRPr="00441A2B" w:rsidRDefault="000C42B6" w:rsidP="00F77199">
            <w:pPr>
              <w:jc w:val="center"/>
              <w:rPr>
                <w:rFonts w:cs="Arial"/>
                <w:bCs/>
              </w:rPr>
            </w:pPr>
            <w:r w:rsidRPr="00441A2B">
              <w:rPr>
                <w:rFonts w:cs="Arial"/>
                <w:bCs/>
              </w:rPr>
              <w:t>Alpha particles</w:t>
            </w:r>
          </w:p>
        </w:tc>
        <w:tc>
          <w:tcPr>
            <w:tcW w:w="1147" w:type="dxa"/>
            <w:vAlign w:val="center"/>
          </w:tcPr>
          <w:p w14:paraId="77FD0EAD" w14:textId="77777777" w:rsidR="000C42B6" w:rsidRPr="00441A2B" w:rsidRDefault="000C42B6" w:rsidP="00F77199">
            <w:pPr>
              <w:jc w:val="center"/>
              <w:rPr>
                <w:rFonts w:cs="Arial"/>
                <w:bCs/>
              </w:rPr>
            </w:pPr>
            <w:r w:rsidRPr="00441A2B">
              <w:rPr>
                <w:rFonts w:cs="Arial"/>
                <w:bCs/>
              </w:rPr>
              <w:t>20</w:t>
            </w:r>
          </w:p>
        </w:tc>
      </w:tr>
    </w:tbl>
    <w:p w14:paraId="38A0AFE7" w14:textId="77777777" w:rsidR="000C42B6" w:rsidRDefault="000C42B6" w:rsidP="000C42B6">
      <w:pPr>
        <w:rPr>
          <w:rFonts w:cs="Arial"/>
        </w:rPr>
      </w:pPr>
    </w:p>
    <w:p w14:paraId="0789103B" w14:textId="77777777" w:rsidR="000C42B6" w:rsidRDefault="000C42B6" w:rsidP="000C42B6">
      <w:pPr>
        <w:rPr>
          <w:rFonts w:cs="Arial"/>
        </w:rPr>
      </w:pPr>
      <w:r>
        <w:rPr>
          <w:rFonts w:cs="Arial"/>
        </w:rPr>
        <w:t>During a typical 8-day Space Shuttle Mission, a 78.5 kg astronaut can expect the following dose equivalents (in mSv) for their cosmic ray exposure:</w:t>
      </w:r>
    </w:p>
    <w:p w14:paraId="30405CB5" w14:textId="77777777" w:rsidR="000C42B6" w:rsidRDefault="000C42B6" w:rsidP="000C42B6">
      <w:pPr>
        <w:rPr>
          <w:rFonts w:cs="Arial"/>
        </w:rPr>
      </w:pPr>
    </w:p>
    <w:tbl>
      <w:tblPr>
        <w:tblStyle w:val="TableGrid"/>
        <w:tblW w:w="0" w:type="auto"/>
        <w:jc w:val="center"/>
        <w:tblLook w:val="04A0" w:firstRow="1" w:lastRow="0" w:firstColumn="1" w:lastColumn="0" w:noHBand="0" w:noVBand="1"/>
      </w:tblPr>
      <w:tblGrid>
        <w:gridCol w:w="2959"/>
        <w:gridCol w:w="1610"/>
      </w:tblGrid>
      <w:tr w:rsidR="000C42B6" w:rsidRPr="00441A2B" w14:paraId="37A78F05" w14:textId="77777777" w:rsidTr="00F77199">
        <w:trPr>
          <w:trHeight w:val="567"/>
          <w:jc w:val="center"/>
        </w:trPr>
        <w:tc>
          <w:tcPr>
            <w:tcW w:w="2959" w:type="dxa"/>
            <w:vAlign w:val="center"/>
          </w:tcPr>
          <w:p w14:paraId="30316B37" w14:textId="77777777" w:rsidR="000C42B6" w:rsidRPr="00441A2B" w:rsidRDefault="000C42B6" w:rsidP="00F77199">
            <w:pPr>
              <w:jc w:val="center"/>
              <w:rPr>
                <w:rFonts w:cs="Arial"/>
                <w:bCs/>
              </w:rPr>
            </w:pPr>
            <w:r w:rsidRPr="00441A2B">
              <w:rPr>
                <w:rFonts w:cs="Arial"/>
                <w:bCs/>
              </w:rPr>
              <w:t>TYPES OF COSMIC RADIATION</w:t>
            </w:r>
          </w:p>
        </w:tc>
        <w:tc>
          <w:tcPr>
            <w:tcW w:w="1147" w:type="dxa"/>
            <w:vAlign w:val="center"/>
          </w:tcPr>
          <w:p w14:paraId="72EAE030" w14:textId="77777777" w:rsidR="000C42B6" w:rsidRPr="00441A2B" w:rsidRDefault="000C42B6" w:rsidP="00F77199">
            <w:pPr>
              <w:jc w:val="center"/>
              <w:rPr>
                <w:rFonts w:cs="Arial"/>
                <w:bCs/>
              </w:rPr>
            </w:pPr>
            <w:r w:rsidRPr="00441A2B">
              <w:rPr>
                <w:rFonts w:cs="Arial"/>
                <w:bCs/>
              </w:rPr>
              <w:t>DOSE EQUIVALENT (mSv)</w:t>
            </w:r>
          </w:p>
        </w:tc>
      </w:tr>
      <w:tr w:rsidR="000C42B6" w:rsidRPr="00441A2B" w14:paraId="1CF83CB5" w14:textId="77777777" w:rsidTr="00F77199">
        <w:trPr>
          <w:trHeight w:val="567"/>
          <w:jc w:val="center"/>
        </w:trPr>
        <w:tc>
          <w:tcPr>
            <w:tcW w:w="2959" w:type="dxa"/>
            <w:vAlign w:val="center"/>
          </w:tcPr>
          <w:p w14:paraId="322676C7" w14:textId="77777777" w:rsidR="000C42B6" w:rsidRPr="00441A2B" w:rsidRDefault="000C42B6" w:rsidP="00F77199">
            <w:pPr>
              <w:jc w:val="center"/>
              <w:rPr>
                <w:rFonts w:cs="Arial"/>
                <w:bCs/>
              </w:rPr>
            </w:pPr>
            <w:r w:rsidRPr="00441A2B">
              <w:rPr>
                <w:rFonts w:cs="Arial"/>
                <w:bCs/>
              </w:rPr>
              <w:t>High-speed protons</w:t>
            </w:r>
          </w:p>
        </w:tc>
        <w:tc>
          <w:tcPr>
            <w:tcW w:w="1147" w:type="dxa"/>
            <w:vAlign w:val="center"/>
          </w:tcPr>
          <w:p w14:paraId="08A78078" w14:textId="77777777" w:rsidR="000C42B6" w:rsidRPr="00441A2B" w:rsidRDefault="000C42B6" w:rsidP="00F77199">
            <w:pPr>
              <w:jc w:val="center"/>
              <w:rPr>
                <w:rFonts w:cs="Arial"/>
                <w:bCs/>
              </w:rPr>
            </w:pPr>
            <w:r w:rsidRPr="00441A2B">
              <w:rPr>
                <w:rFonts w:cs="Arial"/>
                <w:bCs/>
              </w:rPr>
              <w:t>3.60</w:t>
            </w:r>
          </w:p>
        </w:tc>
      </w:tr>
      <w:tr w:rsidR="000C42B6" w:rsidRPr="00441A2B" w14:paraId="47E33BEE" w14:textId="77777777" w:rsidTr="00F77199">
        <w:trPr>
          <w:trHeight w:val="567"/>
          <w:jc w:val="center"/>
        </w:trPr>
        <w:tc>
          <w:tcPr>
            <w:tcW w:w="2959" w:type="dxa"/>
            <w:vAlign w:val="center"/>
          </w:tcPr>
          <w:p w14:paraId="7A3DBFAC" w14:textId="77777777" w:rsidR="000C42B6" w:rsidRPr="00441A2B" w:rsidRDefault="000C42B6" w:rsidP="00F77199">
            <w:pPr>
              <w:jc w:val="center"/>
              <w:rPr>
                <w:rFonts w:cs="Arial"/>
                <w:bCs/>
              </w:rPr>
            </w:pPr>
            <w:r w:rsidRPr="00441A2B">
              <w:rPr>
                <w:rFonts w:cs="Arial"/>
                <w:bCs/>
              </w:rPr>
              <w:t>Alpha particles</w:t>
            </w:r>
          </w:p>
        </w:tc>
        <w:tc>
          <w:tcPr>
            <w:tcW w:w="1147" w:type="dxa"/>
            <w:vAlign w:val="center"/>
          </w:tcPr>
          <w:p w14:paraId="2DEF141C" w14:textId="77777777" w:rsidR="000C42B6" w:rsidRPr="00441A2B" w:rsidRDefault="000C42B6" w:rsidP="00F77199">
            <w:pPr>
              <w:jc w:val="center"/>
              <w:rPr>
                <w:rFonts w:cs="Arial"/>
                <w:bCs/>
              </w:rPr>
            </w:pPr>
            <w:r w:rsidRPr="00441A2B">
              <w:rPr>
                <w:rFonts w:cs="Arial"/>
                <w:bCs/>
              </w:rPr>
              <w:t>2.00</w:t>
            </w:r>
          </w:p>
        </w:tc>
      </w:tr>
    </w:tbl>
    <w:p w14:paraId="1F9B3F21" w14:textId="77777777" w:rsidR="000C42B6" w:rsidRDefault="000C42B6" w:rsidP="009A7F51">
      <w:pPr>
        <w:spacing w:after="160" w:line="259" w:lineRule="auto"/>
        <w:rPr>
          <w:b/>
        </w:rPr>
      </w:pPr>
    </w:p>
    <w:p w14:paraId="4DF9EA59" w14:textId="29F86071" w:rsidR="000C42B6" w:rsidRDefault="000C42B6" w:rsidP="000C42B6">
      <w:pPr>
        <w:spacing w:after="160" w:line="259" w:lineRule="auto"/>
        <w:contextualSpacing/>
      </w:pPr>
      <w:r>
        <w:t xml:space="preserve">In the space below, calculate the </w:t>
      </w:r>
      <w:r w:rsidR="00441A2B">
        <w:t xml:space="preserve">total </w:t>
      </w:r>
      <w:r>
        <w:t>quantity of ionising radiation (in Joules, J) absorbed by the astronaut during this Space Shuttle mission.</w:t>
      </w:r>
    </w:p>
    <w:p w14:paraId="4202B440" w14:textId="7CC9C401" w:rsidR="00684D47" w:rsidRDefault="00684D47" w:rsidP="000C42B6">
      <w:pPr>
        <w:spacing w:after="160" w:line="259" w:lineRule="auto"/>
        <w:contextualSpacing/>
      </w:pPr>
    </w:p>
    <w:p w14:paraId="63714283" w14:textId="0B118804" w:rsidR="00684D47" w:rsidRDefault="00684D47" w:rsidP="000C42B6">
      <w:pPr>
        <w:spacing w:after="160" w:line="259" w:lineRule="auto"/>
        <w:contextualSpacing/>
      </w:pPr>
    </w:p>
    <w:p w14:paraId="3A9BAE90" w14:textId="01848B21" w:rsidR="00684D47" w:rsidRDefault="00684D47" w:rsidP="000C42B6">
      <w:pPr>
        <w:spacing w:after="160" w:line="259" w:lineRule="auto"/>
        <w:contextualSpacing/>
      </w:pPr>
    </w:p>
    <w:p w14:paraId="54DA2909" w14:textId="50651304" w:rsidR="00684D47" w:rsidRDefault="00684D47" w:rsidP="000C42B6">
      <w:pPr>
        <w:spacing w:after="160" w:line="259" w:lineRule="auto"/>
        <w:contextualSpacing/>
      </w:pPr>
    </w:p>
    <w:p w14:paraId="5097501A" w14:textId="57E8D281" w:rsidR="00684D47" w:rsidRDefault="00684D47" w:rsidP="000C42B6">
      <w:pPr>
        <w:spacing w:after="160" w:line="259" w:lineRule="auto"/>
        <w:contextualSpacing/>
      </w:pPr>
    </w:p>
    <w:p w14:paraId="19E08FA2" w14:textId="56F2FB7D" w:rsidR="00684D47" w:rsidRDefault="00684D47" w:rsidP="000C42B6">
      <w:pPr>
        <w:spacing w:after="160" w:line="259" w:lineRule="auto"/>
        <w:contextualSpacing/>
      </w:pPr>
    </w:p>
    <w:p w14:paraId="42A6C8BF" w14:textId="1370152A" w:rsidR="00684D47" w:rsidRDefault="00684D47" w:rsidP="000C42B6">
      <w:pPr>
        <w:spacing w:after="160" w:line="259" w:lineRule="auto"/>
        <w:contextualSpacing/>
      </w:pPr>
    </w:p>
    <w:p w14:paraId="4DE8B490" w14:textId="7363DD03" w:rsidR="00684D47" w:rsidRDefault="00684D47" w:rsidP="000C42B6">
      <w:pPr>
        <w:spacing w:after="160" w:line="259" w:lineRule="auto"/>
        <w:contextualSpacing/>
      </w:pPr>
    </w:p>
    <w:p w14:paraId="5922C116" w14:textId="255652B8" w:rsidR="00684D47" w:rsidRDefault="00684D47" w:rsidP="000C42B6">
      <w:pPr>
        <w:spacing w:after="160" w:line="259" w:lineRule="auto"/>
        <w:contextualSpacing/>
      </w:pPr>
    </w:p>
    <w:p w14:paraId="7BB01BA1" w14:textId="2E20F7EF" w:rsidR="00684D47" w:rsidRDefault="00684D47" w:rsidP="000C42B6">
      <w:pPr>
        <w:spacing w:after="160" w:line="259" w:lineRule="auto"/>
        <w:contextualSpacing/>
      </w:pPr>
    </w:p>
    <w:p w14:paraId="41D45CD2" w14:textId="0AF9CBB2" w:rsidR="00684D47" w:rsidRDefault="00684D47" w:rsidP="000C42B6">
      <w:pPr>
        <w:spacing w:after="160" w:line="259" w:lineRule="auto"/>
        <w:contextualSpacing/>
      </w:pPr>
    </w:p>
    <w:p w14:paraId="2C081241" w14:textId="4CB10FFE" w:rsidR="00684D47" w:rsidRDefault="00684D47" w:rsidP="000C42B6">
      <w:pPr>
        <w:spacing w:after="160" w:line="259" w:lineRule="auto"/>
        <w:contextualSpacing/>
      </w:pPr>
    </w:p>
    <w:p w14:paraId="3FBF6EF2" w14:textId="2E10146E" w:rsidR="00684D47" w:rsidRDefault="00684D47" w:rsidP="000C42B6">
      <w:pPr>
        <w:spacing w:after="160" w:line="259" w:lineRule="auto"/>
        <w:contextualSpacing/>
      </w:pPr>
    </w:p>
    <w:p w14:paraId="39EC839F" w14:textId="4182456D" w:rsidR="00684D47" w:rsidRDefault="00684D47" w:rsidP="000C42B6">
      <w:pPr>
        <w:spacing w:after="160" w:line="259" w:lineRule="auto"/>
        <w:contextualSpacing/>
      </w:pPr>
    </w:p>
    <w:p w14:paraId="3DAE3832" w14:textId="5FAEA895" w:rsidR="00684D47" w:rsidRDefault="00684D47" w:rsidP="000C42B6">
      <w:pPr>
        <w:spacing w:after="160" w:line="259" w:lineRule="auto"/>
        <w:contextualSpacing/>
      </w:pPr>
    </w:p>
    <w:p w14:paraId="4A8654D7" w14:textId="1E71877C" w:rsidR="00684D47" w:rsidRDefault="00684D47" w:rsidP="000C42B6">
      <w:pPr>
        <w:spacing w:after="160" w:line="259" w:lineRule="auto"/>
        <w:contextualSpacing/>
      </w:pPr>
    </w:p>
    <w:p w14:paraId="04676F8D" w14:textId="0F2F1CFD" w:rsidR="00684D47" w:rsidRDefault="00684D47" w:rsidP="000C42B6">
      <w:pPr>
        <w:spacing w:after="160" w:line="259" w:lineRule="auto"/>
        <w:contextualSpacing/>
      </w:pPr>
    </w:p>
    <w:p w14:paraId="1D77C232" w14:textId="1661B90E" w:rsidR="00684D47" w:rsidRDefault="00684D47" w:rsidP="000C42B6">
      <w:pPr>
        <w:spacing w:after="160" w:line="259" w:lineRule="auto"/>
        <w:contextualSpacing/>
      </w:pPr>
    </w:p>
    <w:p w14:paraId="3E050D1A" w14:textId="62D46F11" w:rsidR="00684D47" w:rsidRDefault="00684D47" w:rsidP="000C42B6">
      <w:pPr>
        <w:spacing w:after="160" w:line="259" w:lineRule="auto"/>
        <w:contextualSpacing/>
      </w:pPr>
    </w:p>
    <w:p w14:paraId="0AB5CA1A" w14:textId="7B1702A3" w:rsidR="00684D47" w:rsidRDefault="00684D47" w:rsidP="000C42B6">
      <w:pPr>
        <w:spacing w:after="160" w:line="259" w:lineRule="auto"/>
        <w:contextualSpacing/>
      </w:pPr>
    </w:p>
    <w:p w14:paraId="3CCD1416" w14:textId="228866FC" w:rsidR="00684D47" w:rsidRDefault="00684D47" w:rsidP="000C42B6">
      <w:pPr>
        <w:spacing w:after="160" w:line="259" w:lineRule="auto"/>
        <w:contextualSpacing/>
      </w:pPr>
    </w:p>
    <w:p w14:paraId="65E3A6F7" w14:textId="69892E44" w:rsidR="00684D47" w:rsidRDefault="00684D47" w:rsidP="000C42B6">
      <w:pPr>
        <w:spacing w:after="160" w:line="259" w:lineRule="auto"/>
        <w:contextualSpacing/>
      </w:pPr>
    </w:p>
    <w:p w14:paraId="4EC0CD0E" w14:textId="55877092" w:rsidR="00684D47" w:rsidRDefault="00684D47" w:rsidP="000C42B6">
      <w:pPr>
        <w:spacing w:after="160" w:line="259" w:lineRule="auto"/>
        <w:contextualSpacing/>
      </w:pPr>
    </w:p>
    <w:p w14:paraId="47F66CC0" w14:textId="10C171D7" w:rsidR="00684D47" w:rsidRDefault="00684D47" w:rsidP="00684D47">
      <w:pPr>
        <w:spacing w:after="160" w:line="259" w:lineRule="auto"/>
        <w:contextualSpacing/>
        <w:jc w:val="right"/>
      </w:pPr>
      <w:r>
        <w:tab/>
        <w:t>______________ Joules</w:t>
      </w:r>
    </w:p>
    <w:p w14:paraId="012A6F5A" w14:textId="53FE7AA1" w:rsidR="000C42B6" w:rsidRDefault="000C42B6">
      <w:pPr>
        <w:spacing w:after="160" w:line="259" w:lineRule="auto"/>
        <w:rPr>
          <w:b/>
        </w:rPr>
      </w:pPr>
    </w:p>
    <w:p w14:paraId="6E79C8B8" w14:textId="77777777" w:rsidR="00B02DBB" w:rsidRDefault="00B02DBB">
      <w:pPr>
        <w:spacing w:after="160" w:line="259" w:lineRule="auto"/>
        <w:rPr>
          <w:b/>
        </w:rPr>
      </w:pPr>
      <w:r>
        <w:rPr>
          <w:b/>
        </w:rPr>
        <w:br w:type="page"/>
      </w:r>
    </w:p>
    <w:p w14:paraId="4BA95490" w14:textId="683904CB" w:rsidR="009A7F51" w:rsidRDefault="009A7F51" w:rsidP="009A7F51">
      <w:pPr>
        <w:spacing w:after="160" w:line="259" w:lineRule="auto"/>
        <w:rPr>
          <w:b/>
        </w:rPr>
      </w:pPr>
      <w:r>
        <w:rPr>
          <w:b/>
        </w:rPr>
        <w:lastRenderedPageBreak/>
        <w:t>Question 6</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3A1DF766" w14:textId="77777777" w:rsidR="009A7F51" w:rsidRDefault="009A7F51" w:rsidP="009A7F51">
      <w:pPr>
        <w:rPr>
          <w:rFonts w:cs="Arial"/>
        </w:rPr>
      </w:pPr>
      <w:r w:rsidRPr="000109DC">
        <w:rPr>
          <w:rFonts w:cs="Arial"/>
        </w:rPr>
        <w:t>A Physics student is examining the safety features associated with a toaster. They are able to identify the following</w:t>
      </w:r>
      <w:r>
        <w:rPr>
          <w:rFonts w:cs="Arial"/>
        </w:rPr>
        <w:t xml:space="preserve"> protections</w:t>
      </w:r>
      <w:r w:rsidRPr="000109DC">
        <w:rPr>
          <w:rFonts w:cs="Arial"/>
        </w:rPr>
        <w:t>:</w:t>
      </w:r>
    </w:p>
    <w:p w14:paraId="2AA8CACA" w14:textId="77777777" w:rsidR="009A7F51" w:rsidRPr="000109DC" w:rsidRDefault="009A7F51" w:rsidP="009A7F51">
      <w:pPr>
        <w:rPr>
          <w:rFonts w:cs="Arial"/>
        </w:rPr>
      </w:pPr>
    </w:p>
    <w:p w14:paraId="28786CD8" w14:textId="77777777" w:rsidR="009A7F51" w:rsidRDefault="009A7F51" w:rsidP="009A7F51">
      <w:pPr>
        <w:jc w:val="center"/>
        <w:rPr>
          <w:rFonts w:cs="Arial"/>
        </w:rPr>
      </w:pPr>
      <w:r>
        <w:rPr>
          <w:rFonts w:cs="Arial"/>
        </w:rPr>
        <w:t>RESIDUAL CURRENT DEVICE (RCD); CIRCUIT BREAKERS; EARTH WIRE</w:t>
      </w:r>
    </w:p>
    <w:p w14:paraId="2EF45C8F" w14:textId="77777777" w:rsidR="009A7F51" w:rsidRDefault="009A7F51" w:rsidP="009A7F51">
      <w:pPr>
        <w:jc w:val="center"/>
        <w:rPr>
          <w:rFonts w:cs="Arial"/>
        </w:rPr>
      </w:pPr>
    </w:p>
    <w:p w14:paraId="6F8F955D" w14:textId="77777777" w:rsidR="009A7F51" w:rsidRDefault="009A7F51" w:rsidP="009A7F51">
      <w:pPr>
        <w:rPr>
          <w:rFonts w:cs="Arial"/>
        </w:rPr>
      </w:pPr>
      <w:r>
        <w:rPr>
          <w:rFonts w:cs="Arial"/>
        </w:rPr>
        <w:t>The student considers the following scenario:</w:t>
      </w:r>
    </w:p>
    <w:p w14:paraId="7262128F" w14:textId="77777777" w:rsidR="009A7F51" w:rsidRDefault="009A7F51" w:rsidP="009A7F51">
      <w:pPr>
        <w:rPr>
          <w:rFonts w:cs="Arial"/>
        </w:rPr>
      </w:pPr>
    </w:p>
    <w:p w14:paraId="376EE8DE" w14:textId="77777777" w:rsidR="009A7F51" w:rsidRDefault="009A7F51" w:rsidP="009A7F51">
      <w:pPr>
        <w:rPr>
          <w:rFonts w:cs="Arial"/>
        </w:rPr>
      </w:pPr>
      <w:r w:rsidRPr="000109DC">
        <w:rPr>
          <w:rFonts w:cs="Arial"/>
        </w:rPr>
        <w:t xml:space="preserve">The toaster malfunctions and does not eject the bread. The user decides to </w:t>
      </w:r>
      <w:r>
        <w:rPr>
          <w:rFonts w:cs="Arial"/>
        </w:rPr>
        <w:t xml:space="preserve">get the toast out with a metal knife. </w:t>
      </w:r>
    </w:p>
    <w:p w14:paraId="34E85C4C" w14:textId="77777777" w:rsidR="009A7F51" w:rsidRDefault="009A7F51" w:rsidP="009A7F51">
      <w:pPr>
        <w:rPr>
          <w:rFonts w:cs="Arial"/>
        </w:rPr>
      </w:pPr>
    </w:p>
    <w:p w14:paraId="5129ACAB" w14:textId="363624AC" w:rsidR="009A7F51" w:rsidRDefault="009A7F51" w:rsidP="006A6BF7">
      <w:pPr>
        <w:pStyle w:val="ListParagraph"/>
        <w:numPr>
          <w:ilvl w:val="0"/>
          <w:numId w:val="27"/>
        </w:numPr>
        <w:spacing w:after="160" w:line="259" w:lineRule="auto"/>
        <w:ind w:hanging="720"/>
        <w:contextualSpacing/>
      </w:pPr>
      <w:bookmarkStart w:id="4" w:name="_Hlk96498316"/>
      <w:r>
        <w:t xml:space="preserve">Describe </w:t>
      </w:r>
      <w:r w:rsidR="000B05FC">
        <w:t>why this action is potentially dangerous</w:t>
      </w:r>
      <w:r>
        <w:t>.</w:t>
      </w:r>
    </w:p>
    <w:bookmarkEnd w:id="4"/>
    <w:p w14:paraId="46D20CE3" w14:textId="0681C4A6" w:rsidR="009A7F51" w:rsidRDefault="009A7F51" w:rsidP="009A7F51">
      <w:pPr>
        <w:pStyle w:val="ListParagraph"/>
        <w:jc w:val="right"/>
      </w:pPr>
      <w:r>
        <w:t>(2</w:t>
      </w:r>
      <w:r w:rsidR="00986DA1">
        <w:t xml:space="preserve"> marks</w:t>
      </w:r>
      <w:r>
        <w:t>)</w:t>
      </w:r>
    </w:p>
    <w:p w14:paraId="03454878" w14:textId="77777777" w:rsidR="009A7F51" w:rsidRDefault="009A7F51" w:rsidP="009A7F51">
      <w:pPr>
        <w:pStyle w:val="ListParagraph"/>
        <w:jc w:val="right"/>
      </w:pPr>
    </w:p>
    <w:p w14:paraId="13F9DB91" w14:textId="08D190C4" w:rsidR="009A7F51" w:rsidRPr="008A6962" w:rsidRDefault="009A7F51" w:rsidP="008A6962">
      <w:pPr>
        <w:spacing w:line="480" w:lineRule="auto"/>
        <w:rPr>
          <w:b/>
        </w:rPr>
      </w:pPr>
      <w:r w:rsidRPr="008A6962">
        <w:rPr>
          <w:b/>
        </w:rPr>
        <w:t>________________________________________________________________________________________________________________________________________________________________________________________________________________________</w:t>
      </w:r>
      <w:r w:rsidR="008A6962">
        <w:rPr>
          <w:b/>
        </w:rPr>
        <w:t>__________________</w:t>
      </w:r>
      <w:r w:rsidR="000B05FC">
        <w:rPr>
          <w:b/>
        </w:rPr>
        <w:t>______________________________________________________________________________</w:t>
      </w:r>
    </w:p>
    <w:p w14:paraId="73691773" w14:textId="77777777" w:rsidR="009A7F51" w:rsidRDefault="009A7F51" w:rsidP="002E431F">
      <w:pPr>
        <w:pStyle w:val="ListParagraph"/>
        <w:numPr>
          <w:ilvl w:val="0"/>
          <w:numId w:val="27"/>
        </w:numPr>
        <w:spacing w:after="160" w:line="259" w:lineRule="auto"/>
        <w:ind w:hanging="720"/>
        <w:contextualSpacing/>
      </w:pPr>
      <w:r>
        <w:t xml:space="preserve">Explain how one of the safety features on the list above will protect the user in this situation. </w:t>
      </w:r>
    </w:p>
    <w:p w14:paraId="21B59C74" w14:textId="61124B10" w:rsidR="009A7F51" w:rsidRDefault="009A7F51" w:rsidP="009A7F51">
      <w:pPr>
        <w:pStyle w:val="ListParagraph"/>
        <w:jc w:val="right"/>
      </w:pPr>
      <w:r>
        <w:t>(2</w:t>
      </w:r>
      <w:r w:rsidR="00986DA1" w:rsidRPr="00986DA1">
        <w:t xml:space="preserve"> </w:t>
      </w:r>
      <w:r w:rsidR="00986DA1">
        <w:t>marks</w:t>
      </w:r>
      <w:r>
        <w:t>)</w:t>
      </w:r>
    </w:p>
    <w:p w14:paraId="4F3FC36A" w14:textId="77777777" w:rsidR="009A7F51" w:rsidRDefault="009A7F51" w:rsidP="009A7F51">
      <w:pPr>
        <w:pStyle w:val="ListParagraph"/>
        <w:jc w:val="right"/>
      </w:pPr>
    </w:p>
    <w:p w14:paraId="5C3898F7" w14:textId="438118BC" w:rsidR="009A7F51" w:rsidRPr="009E2F9F" w:rsidRDefault="009A7F51" w:rsidP="009E2F9F">
      <w:pPr>
        <w:spacing w:line="480" w:lineRule="auto"/>
        <w:rPr>
          <w:b/>
        </w:rPr>
      </w:pPr>
      <w:r w:rsidRPr="009E2F9F">
        <w:rPr>
          <w:b/>
        </w:rPr>
        <w:t>________________________________________________________________________________________________________________________________________________________________________________________________________________________</w:t>
      </w:r>
      <w:r w:rsidR="009E2F9F">
        <w:rPr>
          <w:b/>
        </w:rPr>
        <w:t>__________________</w:t>
      </w:r>
      <w:r w:rsidR="00977EFA">
        <w:rPr>
          <w:b/>
        </w:rPr>
        <w:t>______________________________________________________________________________</w:t>
      </w:r>
    </w:p>
    <w:p w14:paraId="0251254F" w14:textId="77777777" w:rsidR="009A7F51" w:rsidRDefault="009A7F51" w:rsidP="009A7F51">
      <w:pPr>
        <w:pStyle w:val="ListParagraph"/>
      </w:pPr>
    </w:p>
    <w:p w14:paraId="7E10F88D" w14:textId="77777777" w:rsidR="009A7F51" w:rsidRDefault="009A7F51" w:rsidP="009A7F51">
      <w:pPr>
        <w:spacing w:after="160" w:line="259" w:lineRule="auto"/>
        <w:rPr>
          <w:b/>
        </w:rPr>
      </w:pPr>
      <w:r>
        <w:rPr>
          <w:b/>
        </w:rPr>
        <w:t>Question 7</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(4</w:t>
      </w:r>
      <w:r w:rsidRPr="00EA353E">
        <w:rPr>
          <w:b/>
        </w:rPr>
        <w:t xml:space="preserve"> marks)</w:t>
      </w:r>
    </w:p>
    <w:p w14:paraId="70F64BB6" w14:textId="683B4A64" w:rsidR="00FE31A7" w:rsidRDefault="00FE31A7" w:rsidP="00FE31A7">
      <w:pPr>
        <w:rPr>
          <w:rFonts w:cs="Arial"/>
        </w:rPr>
      </w:pPr>
      <w:r w:rsidRPr="000E0308">
        <w:rPr>
          <w:rFonts w:cs="Arial"/>
        </w:rPr>
        <w:t xml:space="preserve">Jenny loves a cup of iced tea - and she likes it being ice cold. On a particular day, she brews a pot of tea which contains 0.255 kg of water at 90.0°C. She keeps adding ice </w:t>
      </w:r>
      <w:r>
        <w:rPr>
          <w:rFonts w:cs="Arial"/>
        </w:rPr>
        <w:t>at 0.00</w:t>
      </w:r>
      <w:r w:rsidRPr="000E0308">
        <w:rPr>
          <w:rFonts w:cs="Arial"/>
        </w:rPr>
        <w:t>°C</w:t>
      </w:r>
      <w:r>
        <w:rPr>
          <w:rFonts w:cs="Arial"/>
        </w:rPr>
        <w:t xml:space="preserve"> </w:t>
      </w:r>
      <w:r w:rsidRPr="000E0308">
        <w:rPr>
          <w:rFonts w:cs="Arial"/>
        </w:rPr>
        <w:t>until the water</w:t>
      </w:r>
      <w:r w:rsidR="00F1774B">
        <w:rPr>
          <w:rFonts w:cs="Arial"/>
        </w:rPr>
        <w:t xml:space="preserve"> </w:t>
      </w:r>
      <w:r w:rsidRPr="000E0308">
        <w:rPr>
          <w:rFonts w:cs="Arial"/>
        </w:rPr>
        <w:t xml:space="preserve">reaches </w:t>
      </w:r>
      <w:r w:rsidR="00F1774B">
        <w:rPr>
          <w:rFonts w:cs="Arial"/>
        </w:rPr>
        <w:t>2</w:t>
      </w:r>
      <w:r w:rsidRPr="000E0308">
        <w:rPr>
          <w:rFonts w:cs="Arial"/>
        </w:rPr>
        <w:t>.00°C. The pot can be assumed to have no thermal properties and no heat is lost to the surroundings. Calculate the mass of ice that must be added to the water to achieve this.</w:t>
      </w:r>
    </w:p>
    <w:p w14:paraId="0E8C990A" w14:textId="77777777" w:rsidR="009A7F51" w:rsidRDefault="009A7F51" w:rsidP="009A7F51">
      <w:pPr>
        <w:rPr>
          <w:rFonts w:cs="Arial"/>
        </w:rPr>
      </w:pPr>
    </w:p>
    <w:p w14:paraId="42D7CCC1" w14:textId="77777777" w:rsidR="009A7F51" w:rsidRDefault="009A7F51" w:rsidP="009A7F51">
      <w:pPr>
        <w:rPr>
          <w:rFonts w:cs="Arial"/>
        </w:rPr>
      </w:pPr>
    </w:p>
    <w:p w14:paraId="6BD6E3D3" w14:textId="77777777" w:rsidR="009A7F51" w:rsidRDefault="009A7F51" w:rsidP="009A7F51">
      <w:pPr>
        <w:rPr>
          <w:rFonts w:cs="Arial"/>
        </w:rPr>
      </w:pPr>
    </w:p>
    <w:p w14:paraId="2DEEFC15" w14:textId="77777777" w:rsidR="009A7F51" w:rsidRDefault="009A7F51" w:rsidP="009A7F51">
      <w:pPr>
        <w:rPr>
          <w:rFonts w:cs="Arial"/>
        </w:rPr>
      </w:pPr>
    </w:p>
    <w:p w14:paraId="444970CB" w14:textId="77777777" w:rsidR="009A7F51" w:rsidRDefault="009A7F51" w:rsidP="009A7F51">
      <w:pPr>
        <w:rPr>
          <w:rFonts w:cs="Arial"/>
        </w:rPr>
      </w:pPr>
    </w:p>
    <w:p w14:paraId="5078FA4E" w14:textId="77777777" w:rsidR="009A7F51" w:rsidRDefault="009A7F51" w:rsidP="009A7F51">
      <w:pPr>
        <w:rPr>
          <w:rFonts w:cs="Arial"/>
        </w:rPr>
      </w:pPr>
    </w:p>
    <w:p w14:paraId="4C276504" w14:textId="77777777" w:rsidR="009A7F51" w:rsidRDefault="009A7F51" w:rsidP="009A7F51">
      <w:pPr>
        <w:rPr>
          <w:rFonts w:cs="Arial"/>
        </w:rPr>
      </w:pPr>
    </w:p>
    <w:p w14:paraId="1E5B2CC3" w14:textId="77777777" w:rsidR="009A7F51" w:rsidRDefault="009A7F51" w:rsidP="009A7F51">
      <w:pPr>
        <w:rPr>
          <w:rFonts w:cs="Arial"/>
        </w:rPr>
      </w:pPr>
    </w:p>
    <w:p w14:paraId="2AD0F44E" w14:textId="77777777" w:rsidR="009A7F51" w:rsidRDefault="009A7F51" w:rsidP="009A7F51">
      <w:pPr>
        <w:rPr>
          <w:rFonts w:cs="Arial"/>
        </w:rPr>
      </w:pPr>
    </w:p>
    <w:p w14:paraId="2D392868" w14:textId="77777777" w:rsidR="009A7F51" w:rsidRDefault="009A7F51" w:rsidP="009A7F51">
      <w:pPr>
        <w:rPr>
          <w:rFonts w:cs="Arial"/>
        </w:rPr>
      </w:pPr>
    </w:p>
    <w:p w14:paraId="04CFEFFB" w14:textId="77777777" w:rsidR="009A7F51" w:rsidRDefault="009A7F51" w:rsidP="009A7F51">
      <w:pPr>
        <w:rPr>
          <w:rFonts w:cs="Arial"/>
        </w:rPr>
      </w:pPr>
    </w:p>
    <w:p w14:paraId="38362DA0" w14:textId="77777777" w:rsidR="009A7F51" w:rsidRDefault="009A7F51" w:rsidP="009A7F51">
      <w:pPr>
        <w:rPr>
          <w:rFonts w:cs="Arial"/>
        </w:rPr>
      </w:pPr>
    </w:p>
    <w:p w14:paraId="11812ADF" w14:textId="77777777" w:rsidR="009A7F51" w:rsidRDefault="009A7F51" w:rsidP="009A7F51">
      <w:pPr>
        <w:rPr>
          <w:rFonts w:cs="Arial"/>
        </w:rPr>
      </w:pPr>
    </w:p>
    <w:p w14:paraId="23565507" w14:textId="77777777" w:rsidR="009A7F51" w:rsidRDefault="009A7F51" w:rsidP="009A7F51">
      <w:pPr>
        <w:rPr>
          <w:rFonts w:cs="Arial"/>
        </w:rPr>
      </w:pPr>
    </w:p>
    <w:p w14:paraId="10071832" w14:textId="77777777" w:rsidR="009A7F51" w:rsidRDefault="009A7F51" w:rsidP="00384CF9">
      <w:pPr>
        <w:jc w:val="right"/>
        <w:rPr>
          <w:rFonts w:cs="Arial"/>
        </w:rPr>
      </w:pPr>
      <w:r>
        <w:rPr>
          <w:rFonts w:cs="Arial"/>
        </w:rPr>
        <w:t>___________kg</w:t>
      </w:r>
    </w:p>
    <w:p w14:paraId="7B37EC8F" w14:textId="2012BB99" w:rsidR="009A7F51" w:rsidRDefault="009A7F51" w:rsidP="009A7F51">
      <w:pPr>
        <w:spacing w:after="160" w:line="259" w:lineRule="auto"/>
        <w:rPr>
          <w:b/>
        </w:rPr>
      </w:pPr>
      <w:r>
        <w:rPr>
          <w:b/>
        </w:rPr>
        <w:lastRenderedPageBreak/>
        <w:t>Question 8</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4A404B">
        <w:rPr>
          <w:b/>
        </w:rPr>
        <w:t>5</w:t>
      </w:r>
      <w:r w:rsidRPr="00EA353E">
        <w:rPr>
          <w:b/>
        </w:rPr>
        <w:t xml:space="preserve"> marks)</w:t>
      </w:r>
    </w:p>
    <w:p w14:paraId="2B7B2535" w14:textId="77777777" w:rsidR="009A7F51" w:rsidRPr="001D603A" w:rsidRDefault="009A7F51" w:rsidP="009A7F51">
      <w:pPr>
        <w:rPr>
          <w:rFonts w:cs="Arial"/>
        </w:rPr>
      </w:pPr>
      <w:r w:rsidRPr="001D603A">
        <w:rPr>
          <w:rFonts w:cs="Arial"/>
        </w:rPr>
        <w:t xml:space="preserve">Polonium-218 is an alpha emitter. During this transmutation, it produces the isotope lead-214. </w:t>
      </w:r>
    </w:p>
    <w:p w14:paraId="2E4F3474" w14:textId="77777777" w:rsidR="009A7F51" w:rsidRDefault="009A7F51" w:rsidP="009A7F51">
      <w:pPr>
        <w:rPr>
          <w:rFonts w:cs="Arial"/>
        </w:rPr>
      </w:pPr>
      <w:r w:rsidRPr="001D603A">
        <w:rPr>
          <w:rFonts w:cs="Arial"/>
        </w:rPr>
        <w:t>The atomic masses of the particles involved in this decay are:</w:t>
      </w:r>
    </w:p>
    <w:p w14:paraId="2F9C0395" w14:textId="77777777" w:rsidR="009A7F51" w:rsidRPr="001D603A" w:rsidRDefault="009A7F51" w:rsidP="009A7F51">
      <w:pPr>
        <w:rPr>
          <w:rFonts w:cs="Arial"/>
        </w:rPr>
      </w:pPr>
    </w:p>
    <w:p w14:paraId="531F0197" w14:textId="77777777" w:rsidR="00974854" w:rsidRPr="001D603A" w:rsidRDefault="00974854" w:rsidP="00974854">
      <w:pPr>
        <w:rPr>
          <w:rFonts w:cs="Arial"/>
        </w:rPr>
      </w:pPr>
      <w:r w:rsidRPr="001D603A">
        <w:rPr>
          <w:rFonts w:cs="Arial"/>
        </w:rPr>
        <w:t>Po-218</w:t>
      </w:r>
      <w:r>
        <w:rPr>
          <w:rFonts w:cs="Arial"/>
        </w:rPr>
        <w:t>:</w:t>
      </w:r>
      <w:r w:rsidRPr="001D603A">
        <w:rPr>
          <w:rFonts w:cs="Arial"/>
        </w:rPr>
        <w:t xml:space="preserve"> 218.008966 u</w:t>
      </w:r>
    </w:p>
    <w:p w14:paraId="678CE315" w14:textId="77777777" w:rsidR="00974854" w:rsidRPr="001D603A" w:rsidRDefault="00974854" w:rsidP="00974854">
      <w:pPr>
        <w:rPr>
          <w:rFonts w:cs="Arial"/>
        </w:rPr>
      </w:pPr>
      <w:r w:rsidRPr="001D603A">
        <w:rPr>
          <w:rFonts w:cs="Arial"/>
        </w:rPr>
        <w:t>Pb-214</w:t>
      </w:r>
      <w:r>
        <w:rPr>
          <w:rFonts w:cs="Arial"/>
        </w:rPr>
        <w:t>:</w:t>
      </w:r>
      <w:r w:rsidRPr="001D603A">
        <w:rPr>
          <w:rFonts w:cs="Arial"/>
        </w:rPr>
        <w:t xml:space="preserve"> 213.999805 u</w:t>
      </w:r>
    </w:p>
    <w:p w14:paraId="22F085AE" w14:textId="77777777" w:rsidR="00974854" w:rsidRDefault="00974854" w:rsidP="00974854">
      <w:pPr>
        <w:rPr>
          <w:rFonts w:cs="Arial"/>
        </w:rPr>
      </w:pPr>
      <w:r w:rsidRPr="001D603A">
        <w:rPr>
          <w:rFonts w:cs="Arial"/>
        </w:rPr>
        <w:t>He-4</w:t>
      </w:r>
      <w:r>
        <w:rPr>
          <w:rFonts w:cs="Arial"/>
        </w:rPr>
        <w:t>:</w:t>
      </w:r>
      <w:r w:rsidRPr="001D603A">
        <w:rPr>
          <w:rFonts w:cs="Arial"/>
        </w:rPr>
        <w:t xml:space="preserve"> 4.002603 u</w:t>
      </w:r>
    </w:p>
    <w:p w14:paraId="04698ED8" w14:textId="77777777" w:rsidR="009A7F51" w:rsidRPr="001D603A" w:rsidRDefault="009A7F51" w:rsidP="009A7F51">
      <w:pPr>
        <w:rPr>
          <w:rFonts w:cs="Arial"/>
        </w:rPr>
      </w:pPr>
    </w:p>
    <w:p w14:paraId="6099B6C7" w14:textId="77777777" w:rsidR="009A7F51" w:rsidRPr="001D603A" w:rsidRDefault="009A7F51" w:rsidP="00CF221A">
      <w:pPr>
        <w:pStyle w:val="ListParagraph"/>
        <w:numPr>
          <w:ilvl w:val="0"/>
          <w:numId w:val="28"/>
        </w:numPr>
        <w:spacing w:after="160" w:line="259" w:lineRule="auto"/>
        <w:ind w:hanging="720"/>
        <w:contextualSpacing/>
      </w:pPr>
      <w:r w:rsidRPr="001D603A">
        <w:t>Write a balance</w:t>
      </w:r>
      <w:r>
        <w:t>d</w:t>
      </w:r>
      <w:r w:rsidRPr="001D603A">
        <w:t xml:space="preserve"> nuclear equation for this alpha decay.</w:t>
      </w:r>
    </w:p>
    <w:p w14:paraId="0405E6FC" w14:textId="5DC2378C" w:rsidR="009A7F51" w:rsidRPr="001D603A" w:rsidRDefault="009A7F51" w:rsidP="009A7F51">
      <w:pPr>
        <w:pStyle w:val="ListParagraph"/>
        <w:jc w:val="right"/>
      </w:pPr>
      <w:r w:rsidRPr="001D603A">
        <w:t>(2</w:t>
      </w:r>
      <w:r w:rsidR="000734C0">
        <w:t xml:space="preserve"> marks</w:t>
      </w:r>
      <w:r w:rsidRPr="001D603A">
        <w:t>)</w:t>
      </w:r>
    </w:p>
    <w:p w14:paraId="717AFA3B" w14:textId="77777777" w:rsidR="009A7F51" w:rsidRPr="001D603A" w:rsidRDefault="009A7F51" w:rsidP="009A7F51">
      <w:pPr>
        <w:pStyle w:val="ListParagraph"/>
        <w:jc w:val="right"/>
      </w:pPr>
    </w:p>
    <w:p w14:paraId="15DE9B7A" w14:textId="77777777" w:rsidR="009A7F51" w:rsidRPr="001D603A" w:rsidRDefault="009A7F51" w:rsidP="009A7F51">
      <w:pPr>
        <w:pStyle w:val="ListParagraph"/>
        <w:jc w:val="right"/>
      </w:pPr>
    </w:p>
    <w:p w14:paraId="17FF5C7B" w14:textId="77777777" w:rsidR="009A7F51" w:rsidRPr="001D603A" w:rsidRDefault="009A7F51" w:rsidP="009A7F51">
      <w:pPr>
        <w:pStyle w:val="ListParagraph"/>
        <w:jc w:val="right"/>
      </w:pPr>
    </w:p>
    <w:p w14:paraId="3A8BA743" w14:textId="77777777" w:rsidR="009A7F51" w:rsidRPr="001D603A" w:rsidRDefault="009A7F51" w:rsidP="009A7F51">
      <w:pPr>
        <w:pStyle w:val="ListParagraph"/>
        <w:jc w:val="right"/>
      </w:pPr>
    </w:p>
    <w:p w14:paraId="1A9C813F" w14:textId="77777777" w:rsidR="009A7F51" w:rsidRPr="001D603A" w:rsidRDefault="009A7F51" w:rsidP="009A7F51">
      <w:pPr>
        <w:pStyle w:val="ListParagraph"/>
        <w:jc w:val="right"/>
      </w:pPr>
    </w:p>
    <w:p w14:paraId="01170171" w14:textId="77777777" w:rsidR="009A7F51" w:rsidRPr="001D603A" w:rsidRDefault="009A7F51" w:rsidP="009A7F51">
      <w:pPr>
        <w:pStyle w:val="ListParagraph"/>
        <w:jc w:val="right"/>
      </w:pPr>
    </w:p>
    <w:p w14:paraId="6A9EFE53" w14:textId="77777777" w:rsidR="009A7F51" w:rsidRPr="001D603A" w:rsidRDefault="009A7F51" w:rsidP="009A7F51">
      <w:pPr>
        <w:pStyle w:val="ListParagraph"/>
        <w:jc w:val="right"/>
      </w:pPr>
    </w:p>
    <w:p w14:paraId="708FB1C8" w14:textId="77777777" w:rsidR="009A7F51" w:rsidRDefault="009A7F51" w:rsidP="00CF221A">
      <w:pPr>
        <w:pStyle w:val="ListParagraph"/>
        <w:numPr>
          <w:ilvl w:val="0"/>
          <w:numId w:val="28"/>
        </w:numPr>
        <w:spacing w:after="160" w:line="259" w:lineRule="auto"/>
        <w:ind w:hanging="720"/>
        <w:contextualSpacing/>
      </w:pPr>
      <w:r w:rsidRPr="001D603A">
        <w:t xml:space="preserve">Calculate the energy released </w:t>
      </w:r>
      <w:r>
        <w:t xml:space="preserve">(in MeV) </w:t>
      </w:r>
      <w:r w:rsidRPr="001D603A">
        <w:t>during this decay.</w:t>
      </w:r>
    </w:p>
    <w:p w14:paraId="53A44615" w14:textId="10B40AD6" w:rsidR="009A7F51" w:rsidRDefault="009A7F51" w:rsidP="009A7F51">
      <w:pPr>
        <w:pStyle w:val="ListParagraph"/>
        <w:jc w:val="right"/>
      </w:pPr>
      <w:r>
        <w:t>(3</w:t>
      </w:r>
      <w:r w:rsidR="000734C0" w:rsidRPr="000734C0">
        <w:t xml:space="preserve"> </w:t>
      </w:r>
      <w:r w:rsidR="000734C0">
        <w:t>marks</w:t>
      </w:r>
      <w:r>
        <w:t>)</w:t>
      </w:r>
    </w:p>
    <w:p w14:paraId="60217A5B" w14:textId="77777777" w:rsidR="009A7F51" w:rsidRDefault="009A7F51" w:rsidP="009A7F51">
      <w:pPr>
        <w:pStyle w:val="ListParagraph"/>
        <w:jc w:val="right"/>
      </w:pPr>
    </w:p>
    <w:p w14:paraId="7F5FD005" w14:textId="77777777" w:rsidR="009A7F51" w:rsidRDefault="009A7F51" w:rsidP="009A7F51">
      <w:pPr>
        <w:pStyle w:val="ListParagraph"/>
        <w:jc w:val="right"/>
      </w:pPr>
    </w:p>
    <w:p w14:paraId="19BC3D4A" w14:textId="77777777" w:rsidR="009A7F51" w:rsidRDefault="009A7F51" w:rsidP="009A7F51">
      <w:pPr>
        <w:pStyle w:val="ListParagraph"/>
        <w:jc w:val="right"/>
      </w:pPr>
    </w:p>
    <w:p w14:paraId="658801E5" w14:textId="77777777" w:rsidR="009A7F51" w:rsidRDefault="009A7F51" w:rsidP="009A7F51">
      <w:pPr>
        <w:pStyle w:val="ListParagraph"/>
        <w:jc w:val="right"/>
      </w:pPr>
    </w:p>
    <w:p w14:paraId="2DBD8902" w14:textId="77777777" w:rsidR="009A7F51" w:rsidRDefault="009A7F51" w:rsidP="009A7F51">
      <w:pPr>
        <w:pStyle w:val="ListParagraph"/>
        <w:jc w:val="right"/>
      </w:pPr>
    </w:p>
    <w:p w14:paraId="5B3DCAE5" w14:textId="77777777" w:rsidR="009A7F51" w:rsidRDefault="009A7F51" w:rsidP="009A7F51">
      <w:pPr>
        <w:pStyle w:val="ListParagraph"/>
        <w:jc w:val="right"/>
      </w:pPr>
    </w:p>
    <w:p w14:paraId="6C9DA3BB" w14:textId="77777777" w:rsidR="009A7F51" w:rsidRDefault="009A7F51" w:rsidP="009A7F51">
      <w:pPr>
        <w:pStyle w:val="ListParagraph"/>
        <w:jc w:val="right"/>
      </w:pPr>
    </w:p>
    <w:p w14:paraId="769F3664" w14:textId="77777777" w:rsidR="009A7F51" w:rsidRDefault="009A7F51" w:rsidP="009A7F51">
      <w:pPr>
        <w:pStyle w:val="ListParagraph"/>
        <w:jc w:val="right"/>
      </w:pPr>
    </w:p>
    <w:p w14:paraId="54F6851A" w14:textId="77777777" w:rsidR="009A7F51" w:rsidRDefault="009A7F51" w:rsidP="009A7F51">
      <w:pPr>
        <w:pStyle w:val="ListParagraph"/>
        <w:jc w:val="right"/>
      </w:pPr>
    </w:p>
    <w:p w14:paraId="105D0A25" w14:textId="77777777" w:rsidR="009A7F51" w:rsidRDefault="009A7F51" w:rsidP="009A7F51">
      <w:pPr>
        <w:pStyle w:val="ListParagraph"/>
        <w:jc w:val="right"/>
      </w:pPr>
    </w:p>
    <w:p w14:paraId="5C5ADCCB" w14:textId="77777777" w:rsidR="009A7F51" w:rsidRDefault="009A7F51" w:rsidP="009A7F51">
      <w:pPr>
        <w:pStyle w:val="ListParagraph"/>
        <w:jc w:val="right"/>
      </w:pPr>
    </w:p>
    <w:p w14:paraId="24D55028" w14:textId="77777777" w:rsidR="009A7F51" w:rsidRDefault="009A7F51" w:rsidP="009A7F51">
      <w:pPr>
        <w:pStyle w:val="ListParagraph"/>
        <w:jc w:val="right"/>
      </w:pPr>
    </w:p>
    <w:p w14:paraId="2670E467" w14:textId="77777777" w:rsidR="009A7F51" w:rsidRDefault="009A7F51" w:rsidP="009A7F51">
      <w:pPr>
        <w:pStyle w:val="ListParagraph"/>
        <w:jc w:val="right"/>
      </w:pPr>
    </w:p>
    <w:p w14:paraId="53F6FD09" w14:textId="77777777" w:rsidR="009A7F51" w:rsidRDefault="009A7F51" w:rsidP="009A7F51">
      <w:pPr>
        <w:pStyle w:val="ListParagraph"/>
        <w:jc w:val="right"/>
      </w:pPr>
    </w:p>
    <w:p w14:paraId="45563642" w14:textId="77777777" w:rsidR="009A7F51" w:rsidRDefault="009A7F51" w:rsidP="009A7F51">
      <w:pPr>
        <w:pStyle w:val="ListParagraph"/>
        <w:jc w:val="right"/>
      </w:pPr>
    </w:p>
    <w:p w14:paraId="176C62B6" w14:textId="77777777" w:rsidR="009A7F51" w:rsidRDefault="009A7F51" w:rsidP="009A7F51">
      <w:pPr>
        <w:pStyle w:val="ListParagraph"/>
        <w:jc w:val="right"/>
      </w:pPr>
    </w:p>
    <w:p w14:paraId="3413A6B3" w14:textId="77777777" w:rsidR="009A7F51" w:rsidRDefault="009A7F51" w:rsidP="009A7F51">
      <w:pPr>
        <w:pStyle w:val="ListParagraph"/>
        <w:jc w:val="right"/>
      </w:pPr>
    </w:p>
    <w:p w14:paraId="70EEFEE9" w14:textId="77777777" w:rsidR="000257F8" w:rsidRDefault="000257F8" w:rsidP="009A7F51">
      <w:pPr>
        <w:pStyle w:val="ListParagraph"/>
        <w:jc w:val="right"/>
      </w:pPr>
    </w:p>
    <w:p w14:paraId="1BB62157" w14:textId="77777777" w:rsidR="000257F8" w:rsidRDefault="000257F8" w:rsidP="009A7F51">
      <w:pPr>
        <w:pStyle w:val="ListParagraph"/>
        <w:jc w:val="right"/>
      </w:pPr>
    </w:p>
    <w:p w14:paraId="3529C146" w14:textId="77777777" w:rsidR="000257F8" w:rsidRDefault="000257F8" w:rsidP="009A7F51">
      <w:pPr>
        <w:pStyle w:val="ListParagraph"/>
        <w:jc w:val="right"/>
      </w:pPr>
    </w:p>
    <w:p w14:paraId="1DE87CE3" w14:textId="77777777" w:rsidR="000257F8" w:rsidRDefault="000257F8" w:rsidP="009A7F51">
      <w:pPr>
        <w:pStyle w:val="ListParagraph"/>
        <w:jc w:val="right"/>
      </w:pPr>
    </w:p>
    <w:p w14:paraId="7B0BDDDD" w14:textId="77777777" w:rsidR="009A7F51" w:rsidRDefault="009A7F51" w:rsidP="009A7F51">
      <w:pPr>
        <w:pStyle w:val="ListParagraph"/>
        <w:jc w:val="right"/>
      </w:pPr>
    </w:p>
    <w:p w14:paraId="114B597B" w14:textId="77777777" w:rsidR="000257F8" w:rsidRDefault="009A7F51" w:rsidP="009A7F51">
      <w:pPr>
        <w:pStyle w:val="ListParagraph"/>
        <w:jc w:val="right"/>
      </w:pPr>
      <w:r>
        <w:t>__________ MeV</w:t>
      </w:r>
    </w:p>
    <w:p w14:paraId="12B47045" w14:textId="77777777" w:rsidR="000257F8" w:rsidRDefault="000257F8">
      <w:pPr>
        <w:spacing w:after="160" w:line="259" w:lineRule="auto"/>
        <w:rPr>
          <w:rFonts w:eastAsia="Times New Roman" w:cs="Arial"/>
          <w:szCs w:val="22"/>
        </w:rPr>
      </w:pPr>
      <w:r>
        <w:br w:type="page"/>
      </w:r>
    </w:p>
    <w:p w14:paraId="2F43BD77" w14:textId="488DF4BC" w:rsidR="000257F8" w:rsidRDefault="000257F8" w:rsidP="000257F8">
      <w:pPr>
        <w:spacing w:after="160" w:line="259" w:lineRule="auto"/>
        <w:rPr>
          <w:b/>
        </w:rPr>
      </w:pPr>
      <w:r>
        <w:rPr>
          <w:b/>
        </w:rPr>
        <w:lastRenderedPageBreak/>
        <w:t>Question 9</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C05DA3">
        <w:rPr>
          <w:b/>
        </w:rPr>
        <w:t>4</w:t>
      </w:r>
      <w:r w:rsidRPr="00EA353E">
        <w:rPr>
          <w:b/>
        </w:rPr>
        <w:t xml:space="preserve"> marks)</w:t>
      </w:r>
    </w:p>
    <w:p w14:paraId="54C85320" w14:textId="77777777" w:rsidR="000257F8" w:rsidRDefault="000257F8" w:rsidP="000257F8">
      <w:pPr>
        <w:rPr>
          <w:rFonts w:cs="Arial"/>
        </w:rPr>
      </w:pPr>
      <w:r>
        <w:rPr>
          <w:rFonts w:cs="Arial"/>
        </w:rPr>
        <w:t xml:space="preserve">A filament lamp or incandescent light globe is a good example of a non-ohmic resistor. Its resistance is low for low potential differences. The resistance rises as the potential difference increases and the temperature of the filament rises. </w:t>
      </w:r>
    </w:p>
    <w:p w14:paraId="2429C4C0" w14:textId="77777777" w:rsidR="000257F8" w:rsidRDefault="000257F8" w:rsidP="000257F8">
      <w:pPr>
        <w:rPr>
          <w:rFonts w:cs="Arial"/>
        </w:rPr>
      </w:pPr>
    </w:p>
    <w:p w14:paraId="716DB038" w14:textId="39E75D8E" w:rsidR="000257F8" w:rsidRDefault="000257F8" w:rsidP="000F3E69">
      <w:pPr>
        <w:pStyle w:val="ListParagraph"/>
        <w:numPr>
          <w:ilvl w:val="0"/>
          <w:numId w:val="29"/>
        </w:numPr>
        <w:spacing w:after="160" w:line="259" w:lineRule="auto"/>
        <w:ind w:hanging="720"/>
        <w:contextualSpacing/>
      </w:pPr>
      <w:r>
        <w:t>Using the information provided, sketch a ‘Current (I)’ v</w:t>
      </w:r>
      <w:r w:rsidR="000E16D6">
        <w:t>s</w:t>
      </w:r>
      <w:r>
        <w:t xml:space="preserve"> ‘Voltage (V)’ graph for a filament in an incandescent light globe on the axes below. No values are required.</w:t>
      </w:r>
    </w:p>
    <w:p w14:paraId="180E5692" w14:textId="676468D3" w:rsidR="000257F8" w:rsidRDefault="000257F8" w:rsidP="000257F8">
      <w:pPr>
        <w:pStyle w:val="ListParagraph"/>
        <w:ind w:firstLine="0"/>
        <w:jc w:val="right"/>
      </w:pPr>
      <w:r w:rsidRPr="004E1D0B">
        <w:rPr>
          <w:noProof/>
        </w:rPr>
        <mc:AlternateContent>
          <mc:Choice Requires="wps">
            <w:drawing>
              <wp:anchor distT="45720" distB="45720" distL="114300" distR="114300" simplePos="0" relativeHeight="251877376" behindDoc="0" locked="0" layoutInCell="1" allowOverlap="1" wp14:anchorId="3C18656F" wp14:editId="0EF8235A">
                <wp:simplePos x="0" y="0"/>
                <wp:positionH relativeFrom="column">
                  <wp:posOffset>552450</wp:posOffset>
                </wp:positionH>
                <wp:positionV relativeFrom="paragraph">
                  <wp:posOffset>172720</wp:posOffset>
                </wp:positionV>
                <wp:extent cx="914400" cy="241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52EF94BC" w14:textId="77777777" w:rsidR="00F77199" w:rsidRPr="004E1D0B" w:rsidRDefault="00F77199" w:rsidP="000257F8">
                            <w:pPr>
                              <w:rPr>
                                <w:rFonts w:cs="Arial"/>
                              </w:rPr>
                            </w:pPr>
                            <w:r w:rsidRPr="004E1D0B">
                              <w:rPr>
                                <w:rFonts w:cs="Arial"/>
                              </w:rPr>
                              <w:t>CURRENT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8656F" id="_x0000_s1028" type="#_x0000_t202" style="position:absolute;left:0;text-align:left;margin-left:43.5pt;margin-top:13.6pt;width:1in;height:19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" stroked="f">
                <v:textbox>
                  <w:txbxContent>
                    <w:p w14:paraId="52EF94BC" w14:textId="77777777" w:rsidR="00F77199" w:rsidRPr="004E1D0B" w:rsidRDefault="00F77199" w:rsidP="000257F8">
                      <w:pPr>
                        <w:rPr>
                          <w:rFonts w:cs="Arial"/>
                        </w:rPr>
                      </w:pPr>
                      <w:r w:rsidRPr="004E1D0B">
                        <w:rPr>
                          <w:rFonts w:cs="Arial"/>
                        </w:rPr>
                        <w:t>CURRENT</w:t>
                      </w:r>
                    </w:p>
                  </w:txbxContent>
                </v:textbox>
                <w10:wrap type="square"/>
              </v:shape>
            </w:pict>
          </mc:Fallback>
        </mc:AlternateContent>
      </w:r>
      <w:r>
        <w:t>(2</w:t>
      </w:r>
      <w:r w:rsidR="00857A81" w:rsidRPr="00857A81">
        <w:t xml:space="preserve"> </w:t>
      </w:r>
      <w:r w:rsidR="00857A81">
        <w:t>marks</w:t>
      </w:r>
      <w:r>
        <w:t>)</w:t>
      </w:r>
    </w:p>
    <w:p w14:paraId="791BED30" w14:textId="77777777" w:rsidR="000257F8" w:rsidRDefault="000257F8" w:rsidP="000257F8">
      <w:pPr>
        <w:pStyle w:val="ListParagraph"/>
        <w:jc w:val="right"/>
      </w:pPr>
    </w:p>
    <w:p w14:paraId="3F673596" w14:textId="77777777" w:rsidR="000257F8" w:rsidRDefault="000257F8" w:rsidP="000257F8">
      <w:pPr>
        <w:pStyle w:val="ListParagraph"/>
        <w:jc w:val="right"/>
      </w:pPr>
      <w:r>
        <w:rPr>
          <w:noProof/>
        </w:rPr>
        <mc:AlternateContent>
          <mc:Choice Requires="wps">
            <w:drawing>
              <wp:anchor distT="0" distB="0" distL="114300" distR="114300" simplePos="0" relativeHeight="251875328" behindDoc="0" locked="0" layoutInCell="1" allowOverlap="1" wp14:anchorId="6070E6DF" wp14:editId="6655D52C">
                <wp:simplePos x="0" y="0"/>
                <wp:positionH relativeFrom="column">
                  <wp:posOffset>1028700</wp:posOffset>
                </wp:positionH>
                <wp:positionV relativeFrom="paragraph">
                  <wp:posOffset>69215</wp:posOffset>
                </wp:positionV>
                <wp:extent cx="0" cy="217170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2284B6" id="_x0000_t32" coordsize="21600,21600" o:spt="32" o:oned="t" path="m,l21600,21600e" filled="f">
                <v:path arrowok="t" fillok="f" o:connecttype="none"/>
                <o:lock v:ext="edit" shapetype="t"/>
              </v:shapetype>
              <v:shape id="Straight Arrow Connector 1" o:spid="_x0000_s1026" type="#_x0000_t32" style="position:absolute;margin-left:81pt;margin-top:5.45pt;width:0;height:171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" strokecolor="black [3213]" strokeweight="1pt">
                <v:stroke endarrow="block" joinstyle="miter"/>
              </v:shape>
            </w:pict>
          </mc:Fallback>
        </mc:AlternateContent>
      </w:r>
    </w:p>
    <w:p w14:paraId="757F8BBD" w14:textId="77777777" w:rsidR="000257F8" w:rsidRDefault="000257F8" w:rsidP="000257F8">
      <w:pPr>
        <w:pStyle w:val="ListParagraph"/>
      </w:pPr>
      <w:r w:rsidRPr="004E1D0B">
        <w:rPr>
          <w:noProof/>
        </w:rPr>
        <mc:AlternateContent>
          <mc:Choice Requires="wps">
            <w:drawing>
              <wp:anchor distT="45720" distB="45720" distL="114300" distR="114300" simplePos="0" relativeHeight="251878400" behindDoc="0" locked="0" layoutInCell="1" allowOverlap="1" wp14:anchorId="05DFE2DD" wp14:editId="790EDEA5">
                <wp:simplePos x="0" y="0"/>
                <wp:positionH relativeFrom="column">
                  <wp:posOffset>4686300</wp:posOffset>
                </wp:positionH>
                <wp:positionV relativeFrom="paragraph">
                  <wp:posOffset>1919605</wp:posOffset>
                </wp:positionV>
                <wp:extent cx="914400" cy="24130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1300"/>
                        </a:xfrm>
                        <a:prstGeom prst="rect">
                          <a:avLst/>
                        </a:prstGeom>
                        <a:solidFill>
                          <a:srgbClr val="FFFFFF"/>
                        </a:solidFill>
                        <a:ln w="9525">
                          <a:noFill/>
                          <a:miter lim="800000"/>
                          <a:headEnd/>
                          <a:tailEnd/>
                        </a:ln>
                      </wps:spPr>
                      <wps:txbx>
                        <w:txbxContent>
                          <w:p w14:paraId="7D784D23" w14:textId="77777777" w:rsidR="00F77199" w:rsidRPr="004E1D0B" w:rsidRDefault="00F77199" w:rsidP="000257F8">
                            <w:pPr>
                              <w:rPr>
                                <w:rFonts w:cs="Arial"/>
                              </w:rPr>
                            </w:pPr>
                            <w:r>
                              <w:rPr>
                                <w:rFonts w:cs="Arial"/>
                              </w:rPr>
                              <w:t>VOLTAGE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E2DD" id="_x0000_s1029" type="#_x0000_t202" style="position:absolute;left:0;text-align:left;margin-left:369pt;margin-top:151.15pt;width:1in;height:19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" stroked="f">
                <v:textbox>
                  <w:txbxContent>
                    <w:p w14:paraId="7D784D23" w14:textId="77777777" w:rsidR="00F77199" w:rsidRPr="004E1D0B" w:rsidRDefault="00F77199" w:rsidP="000257F8">
                      <w:pPr>
                        <w:rPr>
                          <w:rFonts w:cs="Arial"/>
                        </w:rPr>
                      </w:pPr>
                      <w:r>
                        <w:rPr>
                          <w:rFonts w:cs="Arial"/>
                        </w:rPr>
                        <w:t>VOLTAGE</w:t>
                      </w:r>
                    </w:p>
                  </w:txbxContent>
                </v:textbox>
                <w10:wrap type="square"/>
              </v:shape>
            </w:pict>
          </mc:Fallback>
        </mc:AlternateContent>
      </w:r>
      <w:r>
        <w:rPr>
          <w:noProof/>
        </w:rPr>
        <mc:AlternateContent>
          <mc:Choice Requires="wps">
            <w:drawing>
              <wp:anchor distT="0" distB="0" distL="114300" distR="114300" simplePos="0" relativeHeight="251876352" behindDoc="0" locked="0" layoutInCell="1" allowOverlap="1" wp14:anchorId="4A806025" wp14:editId="39F53D30">
                <wp:simplePos x="0" y="0"/>
                <wp:positionH relativeFrom="column">
                  <wp:posOffset>1028700</wp:posOffset>
                </wp:positionH>
                <wp:positionV relativeFrom="paragraph">
                  <wp:posOffset>2067560</wp:posOffset>
                </wp:positionV>
                <wp:extent cx="36576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C03115" id="Straight Arrow Connector 2" o:spid="_x0000_s1026" type="#_x0000_t32" style="position:absolute;margin-left:81pt;margin-top:162.8pt;width:4in;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" strokecolor="black [3213]" strokeweight="1pt">
                <v:stroke endarrow="block" joinstyle="miter"/>
              </v:shape>
            </w:pict>
          </mc:Fallback>
        </mc:AlternateContent>
      </w:r>
    </w:p>
    <w:p w14:paraId="3920C01B" w14:textId="77777777" w:rsidR="000257F8" w:rsidRPr="004E1D0B" w:rsidRDefault="000257F8" w:rsidP="000257F8"/>
    <w:p w14:paraId="38769BC2" w14:textId="77777777" w:rsidR="000257F8" w:rsidRPr="004E1D0B" w:rsidRDefault="000257F8" w:rsidP="000257F8"/>
    <w:p w14:paraId="3942340C" w14:textId="77777777" w:rsidR="000257F8" w:rsidRPr="004E1D0B" w:rsidRDefault="000257F8" w:rsidP="000257F8"/>
    <w:p w14:paraId="3BD390A5" w14:textId="77777777" w:rsidR="000257F8" w:rsidRPr="004E1D0B" w:rsidRDefault="000257F8" w:rsidP="000257F8"/>
    <w:p w14:paraId="3E60CD14" w14:textId="77777777" w:rsidR="000257F8" w:rsidRPr="004E1D0B" w:rsidRDefault="000257F8" w:rsidP="000257F8"/>
    <w:p w14:paraId="22A84884" w14:textId="77777777" w:rsidR="000257F8" w:rsidRPr="004E1D0B" w:rsidRDefault="000257F8" w:rsidP="000257F8"/>
    <w:p w14:paraId="2CF2B809" w14:textId="77777777" w:rsidR="000257F8" w:rsidRPr="004E1D0B" w:rsidRDefault="000257F8" w:rsidP="000257F8"/>
    <w:p w14:paraId="768B0111" w14:textId="77777777" w:rsidR="000257F8" w:rsidRDefault="000257F8" w:rsidP="000257F8"/>
    <w:p w14:paraId="4DB4D42C" w14:textId="77777777" w:rsidR="000257F8" w:rsidRDefault="000257F8" w:rsidP="000257F8"/>
    <w:p w14:paraId="2D3C8483" w14:textId="77777777" w:rsidR="000257F8" w:rsidRDefault="000257F8" w:rsidP="000257F8"/>
    <w:p w14:paraId="05B457FB" w14:textId="77777777" w:rsidR="000257F8" w:rsidRDefault="000257F8" w:rsidP="000257F8"/>
    <w:p w14:paraId="729FE91C" w14:textId="77777777" w:rsidR="000257F8" w:rsidRDefault="000257F8" w:rsidP="000257F8"/>
    <w:p w14:paraId="7BBEC876" w14:textId="77777777" w:rsidR="000257F8" w:rsidRDefault="000257F8" w:rsidP="000257F8"/>
    <w:p w14:paraId="611D4948" w14:textId="77777777" w:rsidR="000257F8" w:rsidRDefault="000257F8" w:rsidP="000257F8"/>
    <w:p w14:paraId="3B913715" w14:textId="77777777" w:rsidR="000257F8" w:rsidRDefault="000257F8" w:rsidP="000257F8"/>
    <w:p w14:paraId="4CFAF7FF" w14:textId="402DFDC4" w:rsidR="000257F8" w:rsidRDefault="000257F8" w:rsidP="000F3E69">
      <w:pPr>
        <w:pStyle w:val="ListParagraph"/>
        <w:numPr>
          <w:ilvl w:val="0"/>
          <w:numId w:val="29"/>
        </w:numPr>
        <w:spacing w:after="160" w:line="259" w:lineRule="auto"/>
        <w:ind w:hanging="720"/>
        <w:contextualSpacing/>
      </w:pPr>
      <w:bookmarkStart w:id="5" w:name="_Hlk97624490"/>
      <w:r w:rsidRPr="004E1D0B">
        <w:t xml:space="preserve">Explain why the temperature of the filament </w:t>
      </w:r>
      <w:r w:rsidR="00412A3B">
        <w:t xml:space="preserve">of </w:t>
      </w:r>
      <w:r>
        <w:t>an incandescent light globe increases over time once current begins to flow through it.</w:t>
      </w:r>
      <w:r w:rsidR="002B1AEC">
        <w:t xml:space="preserve"> In your answer, consider the collisions that electrons undergo as they flow through the filament. </w:t>
      </w:r>
    </w:p>
    <w:bookmarkEnd w:id="5"/>
    <w:p w14:paraId="5308C388" w14:textId="62CAFF89" w:rsidR="000257F8" w:rsidRDefault="000257F8" w:rsidP="000257F8">
      <w:pPr>
        <w:pStyle w:val="ListParagraph"/>
        <w:spacing w:after="160" w:line="259" w:lineRule="auto"/>
        <w:ind w:firstLine="0"/>
        <w:contextualSpacing/>
        <w:jc w:val="right"/>
      </w:pPr>
      <w:r>
        <w:t>(</w:t>
      </w:r>
      <w:r w:rsidR="00C05DA3">
        <w:t>2</w:t>
      </w:r>
      <w:r w:rsidR="00857A81" w:rsidRPr="00857A81">
        <w:t xml:space="preserve"> </w:t>
      </w:r>
      <w:r w:rsidR="00857A81">
        <w:t>marks</w:t>
      </w:r>
      <w:r>
        <w:t>)</w:t>
      </w:r>
    </w:p>
    <w:p w14:paraId="124226B4" w14:textId="77777777" w:rsidR="00241AB2" w:rsidRDefault="00241AB2" w:rsidP="000257F8">
      <w:pPr>
        <w:pStyle w:val="ListParagraph"/>
        <w:spacing w:after="160" w:line="259" w:lineRule="auto"/>
        <w:ind w:firstLine="0"/>
        <w:contextualSpacing/>
        <w:jc w:val="right"/>
      </w:pPr>
    </w:p>
    <w:p w14:paraId="0ED38942" w14:textId="2F710962" w:rsidR="00241AB2" w:rsidRDefault="00241AB2" w:rsidP="006047BD">
      <w:pPr>
        <w:spacing w:after="160" w:line="480" w:lineRule="auto"/>
        <w:contextualSpacing/>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47BD">
        <w:t>______________________________</w:t>
      </w:r>
      <w:r w:rsidR="00E54E86">
        <w:t>______________________________________________________________________________</w:t>
      </w:r>
    </w:p>
    <w:p w14:paraId="64454F7D" w14:textId="77777777" w:rsidR="00A37DF6" w:rsidRDefault="00A37DF6">
      <w:pPr>
        <w:spacing w:after="160" w:line="259" w:lineRule="auto"/>
        <w:rPr>
          <w:rFonts w:eastAsia="Times New Roman" w:cs="Arial"/>
          <w:szCs w:val="22"/>
        </w:rPr>
      </w:pPr>
      <w:r>
        <w:br w:type="page"/>
      </w:r>
    </w:p>
    <w:p w14:paraId="5207562F" w14:textId="7D633CC1" w:rsidR="00A37DF6" w:rsidRDefault="00A37DF6" w:rsidP="00A37DF6">
      <w:pPr>
        <w:spacing w:after="160" w:line="259" w:lineRule="auto"/>
        <w:rPr>
          <w:b/>
        </w:rPr>
      </w:pPr>
      <w:r>
        <w:rPr>
          <w:b/>
        </w:rPr>
        <w:lastRenderedPageBreak/>
        <w:t>Question 10</w:t>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sidRPr="00EA353E">
        <w:rPr>
          <w:b/>
        </w:rPr>
        <w:tab/>
      </w:r>
      <w:r>
        <w:rPr>
          <w:b/>
        </w:rPr>
        <w:t>(</w:t>
      </w:r>
      <w:r w:rsidR="00C53350">
        <w:rPr>
          <w:b/>
        </w:rPr>
        <w:t>6</w:t>
      </w:r>
      <w:r w:rsidRPr="00EA353E">
        <w:rPr>
          <w:b/>
        </w:rPr>
        <w:t xml:space="preserve"> marks)</w:t>
      </w:r>
    </w:p>
    <w:p w14:paraId="7E8238DD" w14:textId="76E8B34C" w:rsidR="00A37DF6" w:rsidRPr="00150DB7" w:rsidRDefault="00A37DF6" w:rsidP="00A37DF6">
      <w:pPr>
        <w:rPr>
          <w:rFonts w:cs="Arial"/>
        </w:rPr>
      </w:pPr>
      <w:r w:rsidRPr="00150DB7">
        <w:rPr>
          <w:rFonts w:cs="Arial"/>
        </w:rPr>
        <w:t xml:space="preserve">Water is being heated in a metal pan </w:t>
      </w:r>
      <w:r w:rsidR="00CF7EE1">
        <w:rPr>
          <w:rFonts w:cs="Arial"/>
        </w:rPr>
        <w:t>on</w:t>
      </w:r>
      <w:r w:rsidRPr="00150DB7">
        <w:rPr>
          <w:rFonts w:cs="Arial"/>
        </w:rPr>
        <w:t xml:space="preserve"> a</w:t>
      </w:r>
      <w:r w:rsidR="000A4799">
        <w:rPr>
          <w:rFonts w:cs="Arial"/>
        </w:rPr>
        <w:t>n</w:t>
      </w:r>
      <w:r w:rsidRPr="00150DB7">
        <w:rPr>
          <w:rFonts w:cs="Arial"/>
        </w:rPr>
        <w:t xml:space="preserve"> </w:t>
      </w:r>
      <w:r w:rsidR="000A4799">
        <w:rPr>
          <w:rFonts w:cs="Arial"/>
        </w:rPr>
        <w:t>electric heating element</w:t>
      </w:r>
      <w:r w:rsidRPr="00150DB7">
        <w:rPr>
          <w:rFonts w:cs="Arial"/>
        </w:rPr>
        <w:t xml:space="preserve"> as shown below. The handle for the pan is covered in hard plastic. </w:t>
      </w:r>
    </w:p>
    <w:p w14:paraId="64CC76C9" w14:textId="1D7D1180" w:rsidR="00A37DF6" w:rsidRDefault="00A37DF6" w:rsidP="00A37DF6">
      <w:r>
        <w:rPr>
          <w:noProof/>
        </w:rPr>
        <mc:AlternateContent>
          <mc:Choice Requires="wps">
            <w:drawing>
              <wp:anchor distT="0" distB="0" distL="114300" distR="114300" simplePos="0" relativeHeight="251890688" behindDoc="0" locked="0" layoutInCell="1" allowOverlap="1" wp14:anchorId="10393ACC" wp14:editId="7E916E36">
                <wp:simplePos x="0" y="0"/>
                <wp:positionH relativeFrom="column">
                  <wp:posOffset>844550</wp:posOffset>
                </wp:positionH>
                <wp:positionV relativeFrom="paragraph">
                  <wp:posOffset>1021716</wp:posOffset>
                </wp:positionV>
                <wp:extent cx="9525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472098" id="Straight Arrow Connector 14" o:spid="_x0000_s1026" type="#_x0000_t32" style="position:absolute;margin-left:66.5pt;margin-top:80.45pt;width:75pt;height:3.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9664" behindDoc="0" locked="0" layoutInCell="1" allowOverlap="1" wp14:anchorId="2C3E001C" wp14:editId="6196FAA0">
                <wp:simplePos x="0" y="0"/>
                <wp:positionH relativeFrom="column">
                  <wp:posOffset>215900</wp:posOffset>
                </wp:positionH>
                <wp:positionV relativeFrom="paragraph">
                  <wp:posOffset>870585</wp:posOffset>
                </wp:positionV>
                <wp:extent cx="5905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3050"/>
                        </a:xfrm>
                        <a:prstGeom prst="rect">
                          <a:avLst/>
                        </a:prstGeom>
                        <a:solidFill>
                          <a:srgbClr val="FFFFFF"/>
                        </a:solidFill>
                        <a:ln w="9525">
                          <a:noFill/>
                          <a:miter lim="800000"/>
                          <a:headEnd/>
                          <a:tailEnd/>
                        </a:ln>
                      </wps:spPr>
                      <wps:txbx>
                        <w:txbxContent>
                          <w:p w14:paraId="6D9CC0C1" w14:textId="77777777" w:rsidR="00F77199" w:rsidRPr="00150DB7" w:rsidRDefault="00F77199" w:rsidP="00A37DF6">
                            <w:pPr>
                              <w:rPr>
                                <w:rFonts w:cs="Arial"/>
                              </w:rPr>
                            </w:pPr>
                            <w:r>
                              <w:rPr>
                                <w:rFonts w:cs="Arial"/>
                              </w:rPr>
                              <w:t>Water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001C" id="_x0000_s1030" type="#_x0000_t202" style="position:absolute;margin-left:17pt;margin-top:68.55pt;width:46.5pt;height:21.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" stroked="f">
                <v:textbox>
                  <w:txbxContent>
                    <w:p w14:paraId="6D9CC0C1" w14:textId="77777777" w:rsidR="00F77199" w:rsidRPr="00150DB7" w:rsidRDefault="00F77199" w:rsidP="00A37DF6">
                      <w:pPr>
                        <w:rPr>
                          <w:rFonts w:cs="Arial"/>
                        </w:rPr>
                      </w:pPr>
                      <w:r>
                        <w:rPr>
                          <w:rFonts w:cs="Arial"/>
                        </w:rPr>
                        <w:t>Water</w:t>
                      </w:r>
                    </w:p>
                  </w:txbxContent>
                </v:textbox>
                <w10:wrap type="square"/>
              </v:shape>
            </w:pict>
          </mc:Fallback>
        </mc:AlternateContent>
      </w:r>
      <w:r>
        <w:rPr>
          <w:noProof/>
        </w:rPr>
        <mc:AlternateContent>
          <mc:Choice Requires="wps">
            <w:drawing>
              <wp:anchor distT="45720" distB="45720" distL="114300" distR="114300" simplePos="0" relativeHeight="251887616" behindDoc="0" locked="0" layoutInCell="1" allowOverlap="1" wp14:anchorId="7819BEC3" wp14:editId="0EB83B99">
                <wp:simplePos x="0" y="0"/>
                <wp:positionH relativeFrom="column">
                  <wp:posOffset>215900</wp:posOffset>
                </wp:positionH>
                <wp:positionV relativeFrom="paragraph">
                  <wp:posOffset>318135</wp:posOffset>
                </wp:positionV>
                <wp:extent cx="838200" cy="2730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3050"/>
                        </a:xfrm>
                        <a:prstGeom prst="rect">
                          <a:avLst/>
                        </a:prstGeom>
                        <a:solidFill>
                          <a:srgbClr val="FFFFFF"/>
                        </a:solidFill>
                        <a:ln w="9525">
                          <a:noFill/>
                          <a:miter lim="800000"/>
                          <a:headEnd/>
                          <a:tailEnd/>
                        </a:ln>
                      </wps:spPr>
                      <wps:txbx>
                        <w:txbxContent>
                          <w:p w14:paraId="38997A5A" w14:textId="77777777" w:rsidR="00F77199" w:rsidRPr="00150DB7" w:rsidRDefault="00F77199" w:rsidP="00A37DF6">
                            <w:pPr>
                              <w:rPr>
                                <w:rFonts w:cs="Arial"/>
                              </w:rPr>
                            </w:pPr>
                            <w:r>
                              <w:rPr>
                                <w:rFonts w:cs="Arial"/>
                              </w:rPr>
                              <w:t>Metal 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9BEC3" id="_x0000_s1031" type="#_x0000_t202" style="position:absolute;margin-left:17pt;margin-top:25.05pt;width:66pt;height:21.5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" stroked="f">
                <v:textbox>
                  <w:txbxContent>
                    <w:p w14:paraId="38997A5A" w14:textId="77777777" w:rsidR="00F77199" w:rsidRPr="00150DB7" w:rsidRDefault="00F77199" w:rsidP="00A37DF6">
                      <w:pPr>
                        <w:rPr>
                          <w:rFonts w:cs="Arial"/>
                        </w:rPr>
                      </w:pPr>
                      <w:r>
                        <w:rPr>
                          <w:rFonts w:cs="Arial"/>
                        </w:rPr>
                        <w:t>Metal pan</w:t>
                      </w:r>
                    </w:p>
                  </w:txbxContent>
                </v:textbox>
                <w10:wrap type="square"/>
              </v:shape>
            </w:pict>
          </mc:Fallback>
        </mc:AlternateContent>
      </w:r>
      <w:r>
        <w:rPr>
          <w:noProof/>
        </w:rPr>
        <mc:AlternateContent>
          <mc:Choice Requires="wps">
            <w:drawing>
              <wp:anchor distT="0" distB="0" distL="114300" distR="114300" simplePos="0" relativeHeight="251888640" behindDoc="0" locked="0" layoutInCell="1" allowOverlap="1" wp14:anchorId="4CD320B1" wp14:editId="5A9A0469">
                <wp:simplePos x="0" y="0"/>
                <wp:positionH relativeFrom="column">
                  <wp:posOffset>1022350</wp:posOffset>
                </wp:positionH>
                <wp:positionV relativeFrom="paragraph">
                  <wp:posOffset>457835</wp:posOffset>
                </wp:positionV>
                <wp:extent cx="463550" cy="0"/>
                <wp:effectExtent l="0" t="76200" r="12700" b="95250"/>
                <wp:wrapNone/>
                <wp:docPr id="12" name="Straight Arrow Connector 12"/>
                <wp:cNvGraphicFramePr/>
                <a:graphic xmlns:a="http://schemas.openxmlformats.org/drawingml/2006/main">
                  <a:graphicData uri="http://schemas.microsoft.com/office/word/2010/wordprocessingShape">
                    <wps:wsp>
                      <wps:cNvCnPr/>
                      <wps:spPr>
                        <a:xfrm>
                          <a:off x="0" y="0"/>
                          <a:ext cx="463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962F01" id="Straight Arrow Connector 12" o:spid="_x0000_s1026" type="#_x0000_t32" style="position:absolute;margin-left:80.5pt;margin-top:36.05pt;width:3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885568" behindDoc="0" locked="0" layoutInCell="1" allowOverlap="1" wp14:anchorId="74F537DC" wp14:editId="0DCA5F9F">
                <wp:simplePos x="0" y="0"/>
                <wp:positionH relativeFrom="column">
                  <wp:posOffset>3632200</wp:posOffset>
                </wp:positionH>
                <wp:positionV relativeFrom="paragraph">
                  <wp:posOffset>121285</wp:posOffset>
                </wp:positionV>
                <wp:extent cx="635000" cy="2730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73050"/>
                        </a:xfrm>
                        <a:prstGeom prst="rect">
                          <a:avLst/>
                        </a:prstGeom>
                        <a:solidFill>
                          <a:srgbClr val="FFFFFF"/>
                        </a:solidFill>
                        <a:ln w="9525">
                          <a:noFill/>
                          <a:miter lim="800000"/>
                          <a:headEnd/>
                          <a:tailEnd/>
                        </a:ln>
                      </wps:spPr>
                      <wps:txbx>
                        <w:txbxContent>
                          <w:p w14:paraId="15A978B6" w14:textId="77777777" w:rsidR="00F77199" w:rsidRPr="00150DB7" w:rsidRDefault="00F77199" w:rsidP="00A37DF6">
                            <w:pPr>
                              <w:rPr>
                                <w:rFonts w:cs="Arial"/>
                              </w:rPr>
                            </w:pPr>
                            <w:r w:rsidRPr="00150DB7">
                              <w:rPr>
                                <w:rFonts w:cs="Arial"/>
                              </w:rPr>
                              <w:t>Handle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37DC" id="_x0000_s1032" type="#_x0000_t202" style="position:absolute;margin-left:286pt;margin-top:9.55pt;width:50pt;height:21.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" stroked="f">
                <v:textbox>
                  <w:txbxContent>
                    <w:p w14:paraId="15A978B6" w14:textId="77777777" w:rsidR="00F77199" w:rsidRPr="00150DB7" w:rsidRDefault="00F77199" w:rsidP="00A37DF6">
                      <w:pPr>
                        <w:rPr>
                          <w:rFonts w:cs="Arial"/>
                        </w:rPr>
                      </w:pPr>
                      <w:r w:rsidRPr="00150DB7">
                        <w:rPr>
                          <w:rFonts w:cs="Arial"/>
                        </w:rPr>
                        <w:t>Handle</w:t>
                      </w:r>
                    </w:p>
                  </w:txbxContent>
                </v:textbox>
                <w10:wrap type="square"/>
              </v:shape>
            </w:pict>
          </mc:Fallback>
        </mc:AlternateContent>
      </w:r>
      <w:r>
        <w:rPr>
          <w:noProof/>
        </w:rPr>
        <mc:AlternateContent>
          <mc:Choice Requires="wps">
            <w:drawing>
              <wp:anchor distT="0" distB="0" distL="114300" distR="114300" simplePos="0" relativeHeight="251880448" behindDoc="0" locked="0" layoutInCell="1" allowOverlap="1" wp14:anchorId="31456C00" wp14:editId="4F4D14A4">
                <wp:simplePos x="0" y="0"/>
                <wp:positionH relativeFrom="column">
                  <wp:posOffset>2971800</wp:posOffset>
                </wp:positionH>
                <wp:positionV relativeFrom="paragraph">
                  <wp:posOffset>457200</wp:posOffset>
                </wp:positionV>
                <wp:extent cx="1371600" cy="114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31B001" id="Rectangle 5" o:spid="_x0000_s1026" style="position:absolute;margin-left:234pt;margin-top:36pt;width:108pt;height: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" fillcolor="black [3213]" strokecolor="black [3213]" strokeweight="1pt"/>
            </w:pict>
          </mc:Fallback>
        </mc:AlternateContent>
      </w:r>
      <w:r>
        <w:rPr>
          <w:noProof/>
        </w:rPr>
        <mc:AlternateContent>
          <mc:Choice Requires="wps">
            <w:drawing>
              <wp:anchor distT="0" distB="0" distL="114300" distR="114300" simplePos="0" relativeHeight="251884544" behindDoc="0" locked="0" layoutInCell="1" allowOverlap="1" wp14:anchorId="5B1DACD8" wp14:editId="1C7CCF6F">
                <wp:simplePos x="0" y="0"/>
                <wp:positionH relativeFrom="column">
                  <wp:posOffset>1485900</wp:posOffset>
                </wp:positionH>
                <wp:positionV relativeFrom="paragraph">
                  <wp:posOffset>616585</wp:posOffset>
                </wp:positionV>
                <wp:extent cx="148590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800100"/>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81687B" id="Rectangle 9" o:spid="_x0000_s1026" style="position:absolute;margin-left:117pt;margin-top:48.55pt;width:117pt;height:63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" fillcolor="#d5dce4 [671]" strokecolor="black [3213]" strokeweight="1pt"/>
            </w:pict>
          </mc:Fallback>
        </mc:AlternateContent>
      </w:r>
      <w:r>
        <w:rPr>
          <w:noProof/>
        </w:rPr>
        <mc:AlternateContent>
          <mc:Choice Requires="wps">
            <w:drawing>
              <wp:anchor distT="0" distB="0" distL="114300" distR="114300" simplePos="0" relativeHeight="251883520" behindDoc="0" locked="0" layoutInCell="1" allowOverlap="1" wp14:anchorId="7B2E9D8D" wp14:editId="465F2E52">
                <wp:simplePos x="0" y="0"/>
                <wp:positionH relativeFrom="column">
                  <wp:posOffset>1485900</wp:posOffset>
                </wp:positionH>
                <wp:positionV relativeFrom="paragraph">
                  <wp:posOffset>273685</wp:posOffset>
                </wp:positionV>
                <wp:extent cx="0" cy="11430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6B18C" id="Straight Connector 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17pt,21.55pt" to="117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" strokecolor="black [3213]" strokeweight="1.5pt">
                <v:stroke joinstyle="miter"/>
              </v:line>
            </w:pict>
          </mc:Fallback>
        </mc:AlternateContent>
      </w:r>
      <w:r>
        <w:rPr>
          <w:noProof/>
        </w:rPr>
        <mc:AlternateContent>
          <mc:Choice Requires="wps">
            <w:drawing>
              <wp:anchor distT="0" distB="0" distL="114300" distR="114300" simplePos="0" relativeHeight="251882496" behindDoc="0" locked="0" layoutInCell="1" allowOverlap="1" wp14:anchorId="4C80E29E" wp14:editId="0782B7A5">
                <wp:simplePos x="0" y="0"/>
                <wp:positionH relativeFrom="column">
                  <wp:posOffset>1485900</wp:posOffset>
                </wp:positionH>
                <wp:positionV relativeFrom="paragraph">
                  <wp:posOffset>1416685</wp:posOffset>
                </wp:positionV>
                <wp:extent cx="148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148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1CCE79" id="Straight Connector 7"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17pt,11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" strokecolor="black [3213]" strokeweight="1.5pt">
                <v:stroke joinstyle="miter"/>
              </v:line>
            </w:pict>
          </mc:Fallback>
        </mc:AlternateContent>
      </w:r>
      <w:r>
        <w:rPr>
          <w:noProof/>
        </w:rPr>
        <mc:AlternateContent>
          <mc:Choice Requires="wps">
            <w:drawing>
              <wp:anchor distT="0" distB="0" distL="114300" distR="114300" simplePos="0" relativeHeight="251881472" behindDoc="0" locked="0" layoutInCell="1" allowOverlap="1" wp14:anchorId="3CCBEC2A" wp14:editId="762FDC13">
                <wp:simplePos x="0" y="0"/>
                <wp:positionH relativeFrom="column">
                  <wp:posOffset>2971800</wp:posOffset>
                </wp:positionH>
                <wp:positionV relativeFrom="paragraph">
                  <wp:posOffset>273685</wp:posOffset>
                </wp:positionV>
                <wp:extent cx="0" cy="11430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1143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CFB507" id="Straight Connector 6"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34pt,21.55pt" to="23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" strokecolor="black [3213]" strokeweight="1.5pt">
                <v:stroke joinstyle="miter"/>
              </v:line>
            </w:pict>
          </mc:Fallback>
        </mc:AlternateContent>
      </w:r>
    </w:p>
    <w:p w14:paraId="12F5EAA5" w14:textId="77777777" w:rsidR="00A37DF6" w:rsidRPr="00150DB7" w:rsidRDefault="00A37DF6" w:rsidP="00A37DF6"/>
    <w:p w14:paraId="7F376573" w14:textId="77777777" w:rsidR="00A37DF6" w:rsidRPr="00150DB7" w:rsidRDefault="00A37DF6" w:rsidP="00A37DF6"/>
    <w:p w14:paraId="0B3BDEBF" w14:textId="77777777" w:rsidR="00A37DF6" w:rsidRPr="00150DB7" w:rsidRDefault="00A37DF6" w:rsidP="00A37DF6"/>
    <w:p w14:paraId="12DD0381" w14:textId="77777777" w:rsidR="00A37DF6" w:rsidRPr="00150DB7" w:rsidRDefault="00A37DF6" w:rsidP="00A37DF6"/>
    <w:p w14:paraId="43DC3598" w14:textId="77777777" w:rsidR="00A37DF6" w:rsidRPr="00150DB7" w:rsidRDefault="00A37DF6" w:rsidP="00A37DF6"/>
    <w:p w14:paraId="7200D7DD" w14:textId="77777777" w:rsidR="00A37DF6" w:rsidRDefault="00A37DF6" w:rsidP="00A37DF6"/>
    <w:p w14:paraId="25663CB6" w14:textId="77777777" w:rsidR="00A37DF6" w:rsidRDefault="00A37DF6" w:rsidP="00A37DF6"/>
    <w:p w14:paraId="5E33DCAB" w14:textId="77777777" w:rsidR="00A37DF6" w:rsidRDefault="00A37DF6" w:rsidP="00A37DF6"/>
    <w:p w14:paraId="06A58210" w14:textId="621526CD" w:rsidR="00A37DF6" w:rsidRDefault="00CF7EE1" w:rsidP="00A37DF6">
      <w:r>
        <w:rPr>
          <w:noProof/>
        </w:rPr>
        <mc:AlternateContent>
          <mc:Choice Requires="wps">
            <w:drawing>
              <wp:anchor distT="45720" distB="45720" distL="114300" distR="114300" simplePos="0" relativeHeight="251886592" behindDoc="0" locked="0" layoutInCell="1" allowOverlap="1" wp14:anchorId="61A80F60" wp14:editId="5C4AAD57">
                <wp:simplePos x="0" y="0"/>
                <wp:positionH relativeFrom="column">
                  <wp:posOffset>1337310</wp:posOffset>
                </wp:positionH>
                <wp:positionV relativeFrom="paragraph">
                  <wp:posOffset>69850</wp:posOffset>
                </wp:positionV>
                <wp:extent cx="1790700" cy="2730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3050"/>
                        </a:xfrm>
                        <a:prstGeom prst="rect">
                          <a:avLst/>
                        </a:prstGeom>
                        <a:solidFill>
                          <a:srgbClr val="FFFFFF"/>
                        </a:solidFill>
                        <a:ln w="9525">
                          <a:noFill/>
                          <a:miter lim="800000"/>
                          <a:headEnd/>
                          <a:tailEnd/>
                        </a:ln>
                      </wps:spPr>
                      <wps:txbx>
                        <w:txbxContent>
                          <w:p w14:paraId="2381F080" w14:textId="46ECFA86" w:rsidR="00F77199" w:rsidRPr="00150DB7" w:rsidRDefault="00F77199" w:rsidP="00A37DF6">
                            <w:pPr>
                              <w:rPr>
                                <w:rFonts w:cs="Arial"/>
                              </w:rPr>
                            </w:pPr>
                            <w:r>
                              <w:rPr>
                                <w:rFonts w:cs="Arial"/>
                              </w:rPr>
                              <w:t>Electric heating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0F60" id="_x0000_s1033" type="#_x0000_t202" style="position:absolute;margin-left:105.3pt;margin-top:5.5pt;width:141pt;height:21.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" stroked="f">
                <v:textbox>
                  <w:txbxContent>
                    <w:p w14:paraId="2381F080" w14:textId="46ECFA86" w:rsidR="00F77199" w:rsidRPr="00150DB7" w:rsidRDefault="00F77199" w:rsidP="00A37DF6">
                      <w:pPr>
                        <w:rPr>
                          <w:rFonts w:cs="Arial"/>
                        </w:rPr>
                      </w:pPr>
                      <w:r>
                        <w:rPr>
                          <w:rFonts w:cs="Arial"/>
                        </w:rPr>
                        <w:t>Electric heating element</w:t>
                      </w:r>
                    </w:p>
                  </w:txbxContent>
                </v:textbox>
                <w10:wrap type="square"/>
              </v:shape>
            </w:pict>
          </mc:Fallback>
        </mc:AlternateContent>
      </w:r>
    </w:p>
    <w:p w14:paraId="167B4F8B" w14:textId="77777777" w:rsidR="00A37DF6" w:rsidRDefault="00A37DF6" w:rsidP="00A37DF6"/>
    <w:p w14:paraId="13A75606" w14:textId="77777777" w:rsidR="00A37DF6" w:rsidRDefault="00A37DF6" w:rsidP="00A37DF6"/>
    <w:p w14:paraId="159BE572" w14:textId="303D5FE6" w:rsidR="00A37DF6" w:rsidRDefault="00A37DF6" w:rsidP="009F4BA1">
      <w:pPr>
        <w:pStyle w:val="ListParagraph"/>
        <w:numPr>
          <w:ilvl w:val="0"/>
          <w:numId w:val="31"/>
        </w:numPr>
        <w:spacing w:after="160" w:line="259" w:lineRule="auto"/>
        <w:ind w:hanging="720"/>
        <w:contextualSpacing/>
      </w:pPr>
      <w:bookmarkStart w:id="6" w:name="_Hlk95122469"/>
      <w:r>
        <w:t xml:space="preserve">State the form of heat transfer that is primarily responsible for the </w:t>
      </w:r>
      <w:r w:rsidR="006068BD">
        <w:t>electric heating element</w:t>
      </w:r>
      <w:r>
        <w:t xml:space="preserve"> initially heating</w:t>
      </w:r>
      <w:r w:rsidRPr="00150DB7">
        <w:t xml:space="preserve"> the water.</w:t>
      </w:r>
    </w:p>
    <w:bookmarkEnd w:id="6"/>
    <w:p w14:paraId="18BE01E9" w14:textId="3A2E71FD" w:rsidR="00A37DF6" w:rsidRDefault="00A37DF6" w:rsidP="00A37DF6">
      <w:pPr>
        <w:pStyle w:val="ListParagraph"/>
        <w:jc w:val="right"/>
      </w:pPr>
      <w:r>
        <w:t xml:space="preserve"> (1</w:t>
      </w:r>
      <w:r w:rsidR="00A65026">
        <w:t xml:space="preserve"> mark</w:t>
      </w:r>
      <w:r>
        <w:t>)</w:t>
      </w:r>
    </w:p>
    <w:p w14:paraId="4C5C03A9" w14:textId="77777777" w:rsidR="00A37DF6" w:rsidRDefault="00A37DF6" w:rsidP="00A37DF6">
      <w:pPr>
        <w:pStyle w:val="ListParagraph"/>
        <w:jc w:val="right"/>
      </w:pPr>
    </w:p>
    <w:p w14:paraId="01055732" w14:textId="77777777" w:rsidR="00A37DF6" w:rsidRDefault="00A37DF6" w:rsidP="00A37DF6">
      <w:pPr>
        <w:pStyle w:val="ListParagraph"/>
      </w:pPr>
      <w:r>
        <w:tab/>
        <w:t>________________________________________________________________________</w:t>
      </w:r>
    </w:p>
    <w:p w14:paraId="44EEC2C0" w14:textId="77777777" w:rsidR="00A37DF6" w:rsidRDefault="00A37DF6" w:rsidP="00A37DF6">
      <w:pPr>
        <w:pStyle w:val="ListParagraph"/>
        <w:jc w:val="right"/>
      </w:pPr>
    </w:p>
    <w:p w14:paraId="16B21253" w14:textId="77777777" w:rsidR="00A37DF6" w:rsidRDefault="00A37DF6" w:rsidP="00A37DF6">
      <w:pPr>
        <w:pStyle w:val="ListParagraph"/>
        <w:jc w:val="right"/>
      </w:pPr>
    </w:p>
    <w:p w14:paraId="4875BF89" w14:textId="77777777" w:rsidR="00A37DF6" w:rsidRDefault="00A37DF6" w:rsidP="009F4BA1">
      <w:pPr>
        <w:pStyle w:val="ListParagraph"/>
        <w:numPr>
          <w:ilvl w:val="0"/>
          <w:numId w:val="31"/>
        </w:numPr>
        <w:spacing w:after="160" w:line="259" w:lineRule="auto"/>
        <w:ind w:hanging="720"/>
        <w:contextualSpacing/>
      </w:pPr>
      <w:r>
        <w:t xml:space="preserve">In terms of heat transfer, explain why the handle of the pan is made of plastic. </w:t>
      </w:r>
    </w:p>
    <w:p w14:paraId="6841CC40" w14:textId="5A5688D1" w:rsidR="00A37DF6" w:rsidRDefault="00A37DF6" w:rsidP="00A37DF6">
      <w:pPr>
        <w:pStyle w:val="ListParagraph"/>
        <w:jc w:val="right"/>
      </w:pPr>
      <w:r>
        <w:t>(2</w:t>
      </w:r>
      <w:r w:rsidR="00A65026">
        <w:t xml:space="preserve"> marks</w:t>
      </w:r>
      <w:r>
        <w:t>)</w:t>
      </w:r>
    </w:p>
    <w:p w14:paraId="3F459927" w14:textId="77777777" w:rsidR="002B5CC2" w:rsidRDefault="002B5CC2" w:rsidP="00A37DF6">
      <w:pPr>
        <w:pStyle w:val="ListParagraph"/>
        <w:jc w:val="right"/>
      </w:pPr>
    </w:p>
    <w:p w14:paraId="6C114834" w14:textId="210F9944" w:rsidR="00A37DF6" w:rsidRDefault="002B5CC2" w:rsidP="002B5CC2">
      <w:pPr>
        <w:pStyle w:val="ListParagraph"/>
        <w:spacing w:line="480" w:lineRule="auto"/>
      </w:pPr>
      <w:r>
        <w:tab/>
        <w:t>________________________________________________________________________________________________________________________________________________________________________________________________________________________</w:t>
      </w:r>
      <w:r w:rsidR="006068BD">
        <w:t>________________________________________________________________________</w:t>
      </w:r>
    </w:p>
    <w:p w14:paraId="478281C8" w14:textId="77777777" w:rsidR="002B1AEC" w:rsidRPr="006B7B96" w:rsidRDefault="002B1AEC" w:rsidP="002B1AEC">
      <w:pPr>
        <w:pStyle w:val="ListParagraph"/>
        <w:numPr>
          <w:ilvl w:val="0"/>
          <w:numId w:val="31"/>
        </w:numPr>
        <w:spacing w:after="160" w:line="259" w:lineRule="auto"/>
        <w:ind w:hanging="720"/>
      </w:pPr>
      <w:r>
        <w:t xml:space="preserve">It is found that placing a lid over the pan allows the temperature of the water to rise more quickly. In terms of heat transfer, explain why this is the case. </w:t>
      </w:r>
    </w:p>
    <w:p w14:paraId="59B665D8" w14:textId="292DB43B" w:rsidR="00A37DF6" w:rsidRDefault="00A37DF6" w:rsidP="00A37DF6">
      <w:pPr>
        <w:pStyle w:val="ListParagraph"/>
        <w:jc w:val="right"/>
      </w:pPr>
      <w:r>
        <w:t>(</w:t>
      </w:r>
      <w:r w:rsidR="00C53350">
        <w:t>3</w:t>
      </w:r>
      <w:r w:rsidR="006068BD" w:rsidRPr="006068BD">
        <w:t xml:space="preserve"> </w:t>
      </w:r>
      <w:r w:rsidR="006068BD">
        <w:t>marks)</w:t>
      </w:r>
    </w:p>
    <w:p w14:paraId="456DF1B3" w14:textId="77777777" w:rsidR="002B5CC2" w:rsidRDefault="002B5CC2" w:rsidP="00A37DF6">
      <w:pPr>
        <w:pStyle w:val="ListParagraph"/>
        <w:jc w:val="right"/>
      </w:pPr>
    </w:p>
    <w:p w14:paraId="25DE3EE3" w14:textId="35F83C92" w:rsidR="002B5CC2" w:rsidRDefault="002B5CC2" w:rsidP="002B5CC2">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w:t>
      </w:r>
      <w:r w:rsidR="005E1005">
        <w:t>________________________________________________________________________</w:t>
      </w:r>
      <w:r w:rsidR="00740CAA">
        <w:t>________________________________________________________________________________________________________________________________________________</w:t>
      </w:r>
    </w:p>
    <w:p w14:paraId="0F388A07" w14:textId="77777777" w:rsidR="00740CAA" w:rsidRDefault="00740CAA" w:rsidP="002B5CC2">
      <w:pPr>
        <w:pStyle w:val="ListParagraph"/>
        <w:spacing w:line="480" w:lineRule="auto"/>
        <w:ind w:firstLine="0"/>
      </w:pPr>
    </w:p>
    <w:p w14:paraId="5A1F62A7" w14:textId="77777777" w:rsidR="00A37DF6" w:rsidRDefault="00A37DF6" w:rsidP="00A37DF6">
      <w:pPr>
        <w:spacing w:after="160" w:line="259" w:lineRule="auto"/>
        <w:rPr>
          <w:b/>
        </w:rPr>
      </w:pPr>
    </w:p>
    <w:p w14:paraId="1B990F3D" w14:textId="755DFEE0" w:rsidR="00241AB2" w:rsidRDefault="00241AB2" w:rsidP="00F77199">
      <w:pPr>
        <w:spacing w:after="160" w:line="259" w:lineRule="auto"/>
      </w:pPr>
    </w:p>
    <w:p w14:paraId="59EA511E" w14:textId="1BF0DC23" w:rsidR="000257F8" w:rsidRDefault="00EE679D" w:rsidP="00EE679D">
      <w:pPr>
        <w:spacing w:after="160" w:line="259" w:lineRule="auto"/>
        <w:jc w:val="center"/>
        <w:rPr>
          <w:b/>
        </w:rPr>
      </w:pPr>
      <w:r>
        <w:rPr>
          <w:b/>
        </w:rPr>
        <w:t>End of Section One</w:t>
      </w:r>
    </w:p>
    <w:p w14:paraId="51F6502E" w14:textId="4B7BFAE4" w:rsidR="000369F3" w:rsidRPr="00BC338B" w:rsidRDefault="000369F3" w:rsidP="00A47596">
      <w:pPr>
        <w:spacing w:after="160" w:line="259" w:lineRule="auto"/>
        <w:rPr>
          <w:rFonts w:cs="Arial"/>
          <w:b/>
          <w:bCs/>
          <w:szCs w:val="22"/>
        </w:rPr>
      </w:pPr>
      <w:r w:rsidRPr="00FB2CCE">
        <w:rPr>
          <w:rFonts w:cs="Arial"/>
          <w:b/>
          <w:bCs/>
          <w:szCs w:val="22"/>
        </w:rPr>
        <w:lastRenderedPageBreak/>
        <w:t>Section Two:  Problem-solving</w:t>
      </w:r>
      <w:r w:rsidRPr="00FB2CCE">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2A04B3">
        <w:rPr>
          <w:rFonts w:cs="Arial"/>
          <w:b/>
          <w:bCs/>
          <w:szCs w:val="22"/>
        </w:rPr>
        <w:tab/>
      </w:r>
      <w:r w:rsidR="00B14BFA">
        <w:rPr>
          <w:rFonts w:cs="Arial"/>
          <w:b/>
          <w:bCs/>
          <w:szCs w:val="22"/>
        </w:rPr>
        <w:t>50% (75</w:t>
      </w:r>
      <w:r w:rsidRPr="00FB2CCE">
        <w:rPr>
          <w:rFonts w:cs="Arial"/>
          <w:b/>
          <w:bCs/>
          <w:szCs w:val="22"/>
        </w:rPr>
        <w:t xml:space="preserve"> Marks)</w:t>
      </w:r>
    </w:p>
    <w:p w14:paraId="716EDC42" w14:textId="38094854" w:rsidR="00316715" w:rsidRDefault="000369F3" w:rsidP="00291954">
      <w:pPr>
        <w:tabs>
          <w:tab w:val="right" w:pos="9356"/>
        </w:tabs>
        <w:rPr>
          <w:rFonts w:cs="Arial"/>
          <w:szCs w:val="22"/>
        </w:rPr>
      </w:pPr>
      <w:r w:rsidRPr="00FB2CCE">
        <w:rPr>
          <w:rFonts w:cs="Arial"/>
          <w:szCs w:val="22"/>
        </w:rPr>
        <w:t xml:space="preserve">This section has </w:t>
      </w:r>
      <w:r w:rsidR="00B14BFA">
        <w:rPr>
          <w:rFonts w:cs="Arial"/>
          <w:b/>
          <w:szCs w:val="22"/>
        </w:rPr>
        <w:t>five (5</w:t>
      </w:r>
      <w:r>
        <w:rPr>
          <w:rFonts w:cs="Arial"/>
          <w:b/>
          <w:szCs w:val="22"/>
        </w:rPr>
        <w:t>)</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space provided. </w:t>
      </w:r>
    </w:p>
    <w:p w14:paraId="4504D13A" w14:textId="77777777" w:rsidR="00316715" w:rsidRDefault="00316715" w:rsidP="00291954">
      <w:pPr>
        <w:tabs>
          <w:tab w:val="right" w:pos="9356"/>
        </w:tabs>
        <w:rPr>
          <w:rFonts w:cs="Arial"/>
          <w:szCs w:val="22"/>
        </w:rPr>
      </w:pPr>
    </w:p>
    <w:p w14:paraId="64DB84A5" w14:textId="77777777" w:rsidR="00316715" w:rsidRDefault="00316715" w:rsidP="00316715">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547CA154" w14:textId="77777777" w:rsidR="00316715" w:rsidRDefault="00316715" w:rsidP="00316715">
      <w:pPr>
        <w:tabs>
          <w:tab w:val="right" w:pos="9356"/>
        </w:tabs>
        <w:rPr>
          <w:rFonts w:cs="Arial"/>
          <w:bCs/>
          <w:szCs w:val="22"/>
        </w:rPr>
      </w:pPr>
    </w:p>
    <w:p w14:paraId="4C46093A" w14:textId="77777777" w:rsidR="00316715" w:rsidRDefault="00316715" w:rsidP="00316715">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35DCDD9F" w14:textId="77777777" w:rsidR="00316715" w:rsidRDefault="00316715" w:rsidP="00316715">
      <w:pPr>
        <w:tabs>
          <w:tab w:val="right" w:pos="9356"/>
        </w:tabs>
        <w:rPr>
          <w:rFonts w:cs="Arial"/>
          <w:bCs/>
          <w:szCs w:val="22"/>
        </w:rPr>
      </w:pPr>
    </w:p>
    <w:p w14:paraId="752EF7A6" w14:textId="77777777" w:rsidR="00316715" w:rsidRDefault="00316715" w:rsidP="00316715">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25DF81CF" w14:textId="77777777" w:rsidR="00316715" w:rsidRDefault="00316715" w:rsidP="00291954">
      <w:pPr>
        <w:tabs>
          <w:tab w:val="right" w:pos="9356"/>
        </w:tabs>
        <w:rPr>
          <w:rFonts w:cs="Arial"/>
          <w:szCs w:val="22"/>
        </w:rPr>
      </w:pPr>
    </w:p>
    <w:p w14:paraId="0A83A843" w14:textId="2A7C8895" w:rsidR="000369F3" w:rsidRPr="00291954" w:rsidRDefault="000369F3" w:rsidP="00291954">
      <w:pPr>
        <w:tabs>
          <w:tab w:val="right" w:pos="9356"/>
        </w:tabs>
        <w:rPr>
          <w:rFonts w:cs="Arial"/>
          <w:szCs w:val="22"/>
        </w:rPr>
      </w:pPr>
      <w:r w:rsidRPr="00FB2CCE">
        <w:rPr>
          <w:rFonts w:cs="Arial"/>
          <w:szCs w:val="22"/>
        </w:rPr>
        <w:t>Suggested wor</w:t>
      </w:r>
      <w:r w:rsidR="00B14BFA">
        <w:rPr>
          <w:rFonts w:cs="Arial"/>
          <w:szCs w:val="22"/>
        </w:rPr>
        <w:t>king time for this section is 75</w:t>
      </w:r>
      <w:r w:rsidRPr="00FB2CCE">
        <w:rPr>
          <w:rFonts w:cs="Arial"/>
          <w:szCs w:val="22"/>
        </w:rPr>
        <w:t xml:space="preserve"> minutes.</w:t>
      </w:r>
    </w:p>
    <w:p w14:paraId="77DABF72" w14:textId="77777777" w:rsidR="000369F3" w:rsidRPr="00FB2CCE" w:rsidRDefault="000369F3" w:rsidP="000369F3">
      <w:pPr>
        <w:pBdr>
          <w:bottom w:val="single" w:sz="4" w:space="1" w:color="auto"/>
        </w:pBdr>
        <w:tabs>
          <w:tab w:val="right" w:pos="9356"/>
        </w:tabs>
        <w:autoSpaceDE w:val="0"/>
        <w:autoSpaceDN w:val="0"/>
        <w:adjustRightInd w:val="0"/>
        <w:ind w:left="567" w:hanging="567"/>
        <w:rPr>
          <w:rFonts w:cs="Arial"/>
          <w:szCs w:val="22"/>
        </w:rPr>
      </w:pPr>
    </w:p>
    <w:p w14:paraId="1DEF5F98" w14:textId="77777777" w:rsidR="000369F3" w:rsidRPr="00FB2CCE" w:rsidRDefault="000369F3" w:rsidP="000369F3">
      <w:pPr>
        <w:tabs>
          <w:tab w:val="right" w:pos="9314"/>
          <w:tab w:val="right" w:pos="9356"/>
        </w:tabs>
        <w:ind w:left="567" w:hanging="567"/>
        <w:rPr>
          <w:rFonts w:cs="Arial"/>
          <w:b/>
          <w:bCs/>
          <w:szCs w:val="22"/>
        </w:rPr>
      </w:pPr>
    </w:p>
    <w:p w14:paraId="03330258" w14:textId="6E20C6D5" w:rsidR="00706BA9" w:rsidRDefault="00F77199" w:rsidP="00706BA9">
      <w:pPr>
        <w:spacing w:after="160" w:line="259" w:lineRule="auto"/>
        <w:rPr>
          <w:b/>
        </w:rPr>
      </w:pPr>
      <w:r>
        <w:rPr>
          <w:b/>
        </w:rPr>
        <w:t>Question 11</w:t>
      </w:r>
      <w:r w:rsidR="00706BA9" w:rsidRPr="00EA353E">
        <w:rPr>
          <w:b/>
        </w:rPr>
        <w:tab/>
      </w:r>
      <w:r w:rsidR="00706BA9" w:rsidRPr="00EA353E">
        <w:rPr>
          <w:b/>
        </w:rPr>
        <w:tab/>
      </w:r>
      <w:r w:rsidR="00706BA9" w:rsidRPr="00EA353E">
        <w:rPr>
          <w:b/>
        </w:rPr>
        <w:tab/>
      </w:r>
      <w:r w:rsidR="00706BA9" w:rsidRPr="00EA353E">
        <w:rPr>
          <w:b/>
        </w:rPr>
        <w:tab/>
      </w:r>
      <w:r w:rsidR="00706BA9" w:rsidRPr="00EA353E">
        <w:rPr>
          <w:b/>
        </w:rPr>
        <w:tab/>
      </w:r>
      <w:r w:rsidR="00706BA9" w:rsidRPr="00EA353E">
        <w:rPr>
          <w:b/>
        </w:rPr>
        <w:tab/>
      </w:r>
      <w:r w:rsidR="00706BA9" w:rsidRPr="00EA353E">
        <w:rPr>
          <w:b/>
        </w:rPr>
        <w:tab/>
      </w:r>
      <w:r w:rsidR="00706BA9" w:rsidRPr="00EA353E">
        <w:rPr>
          <w:b/>
        </w:rPr>
        <w:tab/>
      </w:r>
      <w:r w:rsidR="00706BA9" w:rsidRPr="00EA353E">
        <w:rPr>
          <w:b/>
        </w:rPr>
        <w:tab/>
      </w:r>
      <w:r w:rsidR="00706BA9" w:rsidRPr="00EA353E">
        <w:rPr>
          <w:b/>
        </w:rPr>
        <w:tab/>
      </w:r>
      <w:r w:rsidR="00706BA9">
        <w:rPr>
          <w:b/>
        </w:rPr>
        <w:t xml:space="preserve">       </w:t>
      </w:r>
      <w:proofErr w:type="gramStart"/>
      <w:r w:rsidR="00706BA9">
        <w:rPr>
          <w:b/>
        </w:rPr>
        <w:t xml:space="preserve">   (</w:t>
      </w:r>
      <w:proofErr w:type="gramEnd"/>
      <w:r w:rsidR="00706BA9">
        <w:rPr>
          <w:b/>
        </w:rPr>
        <w:t>16</w:t>
      </w:r>
      <w:r w:rsidR="00706BA9" w:rsidRPr="00EA353E">
        <w:rPr>
          <w:b/>
        </w:rPr>
        <w:t xml:space="preserve"> marks)</w:t>
      </w:r>
    </w:p>
    <w:p w14:paraId="56ED9F51" w14:textId="4246A2D4" w:rsidR="00706BA9" w:rsidRPr="00F37316" w:rsidRDefault="00706BA9" w:rsidP="00706BA9">
      <w:pPr>
        <w:rPr>
          <w:rFonts w:cs="Arial"/>
        </w:rPr>
      </w:pPr>
      <w:r w:rsidRPr="002678D6">
        <w:rPr>
          <w:rFonts w:cs="Arial"/>
        </w:rPr>
        <w:t xml:space="preserve">A group of students conduct an investigation to identify a metal by determining its unique resistivity measurement. </w:t>
      </w:r>
      <w:r>
        <w:rPr>
          <w:rFonts w:cs="Arial"/>
        </w:rPr>
        <w:t>The resistivity of a material is a measure of the opposition to flow of electric charge through that material. It is unique to each material and</w:t>
      </w:r>
      <w:r w:rsidR="005C0FE2">
        <w:rPr>
          <w:rFonts w:cs="Arial"/>
        </w:rPr>
        <w:t xml:space="preserve">, </w:t>
      </w:r>
      <w:r>
        <w:rPr>
          <w:rFonts w:cs="Arial"/>
        </w:rPr>
        <w:t>like resistance</w:t>
      </w:r>
      <w:r w:rsidR="005C0FE2">
        <w:rPr>
          <w:rFonts w:cs="Arial"/>
        </w:rPr>
        <w:t xml:space="preserve">, </w:t>
      </w:r>
      <w:r>
        <w:rPr>
          <w:rFonts w:cs="Arial"/>
        </w:rPr>
        <w:t xml:space="preserve">is also dependent on temperature – especially in materials that are non-ohmic conductors. </w:t>
      </w:r>
    </w:p>
    <w:p w14:paraId="7505CCDA" w14:textId="77777777" w:rsidR="00062FE8" w:rsidRDefault="00062FE8" w:rsidP="00706BA9">
      <w:pPr>
        <w:rPr>
          <w:rFonts w:cs="Arial"/>
        </w:rPr>
      </w:pPr>
    </w:p>
    <w:p w14:paraId="7A90C3A6" w14:textId="7E3B598F" w:rsidR="00706BA9" w:rsidRDefault="005C0FE2" w:rsidP="00706BA9">
      <w:pPr>
        <w:rPr>
          <w:rFonts w:cs="Arial"/>
        </w:rPr>
      </w:pPr>
      <w:r>
        <w:rPr>
          <w:rFonts w:cs="Arial"/>
        </w:rPr>
        <w:t>R</w:t>
      </w:r>
      <w:r w:rsidR="00706BA9">
        <w:rPr>
          <w:rFonts w:cs="Arial"/>
        </w:rPr>
        <w:t xml:space="preserve">esistivity values for some materials are shown below. The students know that their unknown material is </w:t>
      </w:r>
      <w:r w:rsidR="00C011F4">
        <w:rPr>
          <w:rFonts w:cs="Arial"/>
        </w:rPr>
        <w:t>on</w:t>
      </w:r>
      <w:r w:rsidR="00706BA9">
        <w:rPr>
          <w:rFonts w:cs="Arial"/>
        </w:rPr>
        <w:t xml:space="preserve"> this list.</w:t>
      </w:r>
    </w:p>
    <w:p w14:paraId="1EAEAC45" w14:textId="77777777" w:rsidR="00706BA9" w:rsidRDefault="00706BA9" w:rsidP="00706BA9">
      <w:pPr>
        <w:rPr>
          <w:rFonts w:cs="Arial"/>
        </w:rPr>
      </w:pPr>
    </w:p>
    <w:tbl>
      <w:tblPr>
        <w:tblStyle w:val="TableGrid"/>
        <w:tblW w:w="0" w:type="auto"/>
        <w:tblInd w:w="1980" w:type="dxa"/>
        <w:tblLook w:val="04A0" w:firstRow="1" w:lastRow="0" w:firstColumn="1" w:lastColumn="0" w:noHBand="0" w:noVBand="1"/>
      </w:tblPr>
      <w:tblGrid>
        <w:gridCol w:w="2528"/>
        <w:gridCol w:w="3142"/>
      </w:tblGrid>
      <w:tr w:rsidR="00706BA9" w:rsidRPr="005C0FE2" w14:paraId="46A9CC9D" w14:textId="77777777" w:rsidTr="00FC5558">
        <w:trPr>
          <w:trHeight w:val="567"/>
        </w:trPr>
        <w:tc>
          <w:tcPr>
            <w:tcW w:w="2528" w:type="dxa"/>
            <w:vAlign w:val="center"/>
          </w:tcPr>
          <w:p w14:paraId="2E139B60" w14:textId="77777777" w:rsidR="00706BA9" w:rsidRPr="005C0FE2" w:rsidRDefault="00706BA9" w:rsidP="00FC5558">
            <w:pPr>
              <w:jc w:val="center"/>
              <w:rPr>
                <w:rFonts w:cs="Arial"/>
                <w:bCs/>
              </w:rPr>
            </w:pPr>
            <w:r w:rsidRPr="005C0FE2">
              <w:rPr>
                <w:rFonts w:cs="Arial"/>
                <w:bCs/>
              </w:rPr>
              <w:t>MATERIAL</w:t>
            </w:r>
          </w:p>
        </w:tc>
        <w:tc>
          <w:tcPr>
            <w:tcW w:w="3142" w:type="dxa"/>
            <w:vAlign w:val="center"/>
          </w:tcPr>
          <w:p w14:paraId="413C7037" w14:textId="77777777" w:rsidR="00706BA9" w:rsidRPr="005C0FE2" w:rsidRDefault="00706BA9" w:rsidP="00FC5558">
            <w:pPr>
              <w:jc w:val="center"/>
              <w:rPr>
                <w:rFonts w:cs="Arial"/>
                <w:bCs/>
              </w:rPr>
            </w:pPr>
            <w:r w:rsidRPr="005C0FE2">
              <w:rPr>
                <w:rFonts w:cs="Arial"/>
                <w:bCs/>
              </w:rPr>
              <w:t>RESISTIVITY (x10</w:t>
            </w:r>
            <w:r w:rsidRPr="005C0FE2">
              <w:rPr>
                <w:rFonts w:cs="Arial"/>
                <w:bCs/>
                <w:vertAlign w:val="superscript"/>
              </w:rPr>
              <w:t>-8</w:t>
            </w:r>
            <w:r w:rsidRPr="005C0FE2">
              <w:rPr>
                <w:rFonts w:cs="Arial"/>
                <w:bCs/>
              </w:rPr>
              <w:t xml:space="preserve"> </w:t>
            </w:r>
            <w:r w:rsidRPr="005C0FE2">
              <w:rPr>
                <w:rFonts w:ascii="Calibri" w:hAnsi="Calibri" w:cs="Calibri"/>
                <w:bCs/>
              </w:rPr>
              <w:t>Ω</w:t>
            </w:r>
            <w:r w:rsidRPr="005C0FE2">
              <w:rPr>
                <w:rFonts w:cs="Arial"/>
                <w:bCs/>
              </w:rPr>
              <w:t>m)</w:t>
            </w:r>
          </w:p>
        </w:tc>
      </w:tr>
      <w:tr w:rsidR="00706BA9" w:rsidRPr="005C0FE2" w14:paraId="38C43FC1" w14:textId="77777777" w:rsidTr="00FC5558">
        <w:trPr>
          <w:trHeight w:val="567"/>
        </w:trPr>
        <w:tc>
          <w:tcPr>
            <w:tcW w:w="2528" w:type="dxa"/>
            <w:vAlign w:val="center"/>
          </w:tcPr>
          <w:p w14:paraId="7B1B8CAE" w14:textId="77777777" w:rsidR="00706BA9" w:rsidRPr="005C0FE2" w:rsidRDefault="00706BA9" w:rsidP="00FC5558">
            <w:pPr>
              <w:jc w:val="center"/>
              <w:rPr>
                <w:rFonts w:cs="Arial"/>
                <w:bCs/>
              </w:rPr>
            </w:pPr>
            <w:r w:rsidRPr="005C0FE2">
              <w:rPr>
                <w:rFonts w:cs="Arial"/>
                <w:bCs/>
              </w:rPr>
              <w:t>copper</w:t>
            </w:r>
          </w:p>
        </w:tc>
        <w:tc>
          <w:tcPr>
            <w:tcW w:w="3142" w:type="dxa"/>
            <w:vAlign w:val="center"/>
          </w:tcPr>
          <w:p w14:paraId="6AF0F3C2" w14:textId="77777777" w:rsidR="00706BA9" w:rsidRPr="005C0FE2" w:rsidRDefault="00706BA9" w:rsidP="00FC5558">
            <w:pPr>
              <w:jc w:val="center"/>
              <w:rPr>
                <w:rFonts w:cs="Arial"/>
                <w:bCs/>
              </w:rPr>
            </w:pPr>
            <w:r w:rsidRPr="005C0FE2">
              <w:rPr>
                <w:rFonts w:cs="Arial"/>
                <w:bCs/>
              </w:rPr>
              <w:t>1.59</w:t>
            </w:r>
          </w:p>
        </w:tc>
      </w:tr>
      <w:tr w:rsidR="00706BA9" w:rsidRPr="005C0FE2" w14:paraId="639EEFBB" w14:textId="77777777" w:rsidTr="00FC5558">
        <w:trPr>
          <w:trHeight w:val="567"/>
        </w:trPr>
        <w:tc>
          <w:tcPr>
            <w:tcW w:w="2528" w:type="dxa"/>
            <w:vAlign w:val="center"/>
          </w:tcPr>
          <w:p w14:paraId="5BCEA6B4" w14:textId="77777777" w:rsidR="00706BA9" w:rsidRPr="005C0FE2" w:rsidRDefault="00706BA9" w:rsidP="00FC5558">
            <w:pPr>
              <w:jc w:val="center"/>
              <w:rPr>
                <w:rFonts w:cs="Arial"/>
                <w:bCs/>
              </w:rPr>
            </w:pPr>
            <w:r w:rsidRPr="005C0FE2">
              <w:rPr>
                <w:rFonts w:cs="Arial"/>
                <w:bCs/>
              </w:rPr>
              <w:t>aluminium</w:t>
            </w:r>
          </w:p>
        </w:tc>
        <w:tc>
          <w:tcPr>
            <w:tcW w:w="3142" w:type="dxa"/>
            <w:vAlign w:val="center"/>
          </w:tcPr>
          <w:p w14:paraId="21DE2E32" w14:textId="77777777" w:rsidR="00706BA9" w:rsidRPr="005C0FE2" w:rsidRDefault="00706BA9" w:rsidP="00FC5558">
            <w:pPr>
              <w:jc w:val="center"/>
              <w:rPr>
                <w:rFonts w:cs="Arial"/>
                <w:bCs/>
              </w:rPr>
            </w:pPr>
            <w:r w:rsidRPr="005C0FE2">
              <w:rPr>
                <w:rFonts w:cs="Arial"/>
                <w:bCs/>
              </w:rPr>
              <w:t>2.65</w:t>
            </w:r>
          </w:p>
        </w:tc>
      </w:tr>
      <w:tr w:rsidR="00706BA9" w:rsidRPr="005C0FE2" w14:paraId="6D9DB7B3" w14:textId="77777777" w:rsidTr="00FC5558">
        <w:trPr>
          <w:trHeight w:val="567"/>
        </w:trPr>
        <w:tc>
          <w:tcPr>
            <w:tcW w:w="2528" w:type="dxa"/>
            <w:vAlign w:val="center"/>
          </w:tcPr>
          <w:p w14:paraId="635FC248" w14:textId="77777777" w:rsidR="00706BA9" w:rsidRPr="005C0FE2" w:rsidRDefault="00706BA9" w:rsidP="00FC5558">
            <w:pPr>
              <w:jc w:val="center"/>
              <w:rPr>
                <w:rFonts w:cs="Arial"/>
                <w:bCs/>
              </w:rPr>
            </w:pPr>
            <w:r w:rsidRPr="005C0FE2">
              <w:rPr>
                <w:rFonts w:cs="Arial"/>
                <w:bCs/>
              </w:rPr>
              <w:t>tungsten</w:t>
            </w:r>
          </w:p>
        </w:tc>
        <w:tc>
          <w:tcPr>
            <w:tcW w:w="3142" w:type="dxa"/>
            <w:vAlign w:val="center"/>
          </w:tcPr>
          <w:p w14:paraId="6BAD2CD4" w14:textId="77777777" w:rsidR="00706BA9" w:rsidRPr="005C0FE2" w:rsidRDefault="00706BA9" w:rsidP="00FC5558">
            <w:pPr>
              <w:jc w:val="center"/>
              <w:rPr>
                <w:rFonts w:cs="Arial"/>
                <w:bCs/>
              </w:rPr>
            </w:pPr>
            <w:r w:rsidRPr="005C0FE2">
              <w:rPr>
                <w:rFonts w:cs="Arial"/>
                <w:bCs/>
              </w:rPr>
              <w:t>5.60</w:t>
            </w:r>
          </w:p>
        </w:tc>
      </w:tr>
      <w:tr w:rsidR="00706BA9" w:rsidRPr="005C0FE2" w14:paraId="7784D7CF" w14:textId="77777777" w:rsidTr="00FC5558">
        <w:trPr>
          <w:trHeight w:val="567"/>
        </w:trPr>
        <w:tc>
          <w:tcPr>
            <w:tcW w:w="2528" w:type="dxa"/>
            <w:vAlign w:val="center"/>
          </w:tcPr>
          <w:p w14:paraId="569D4370" w14:textId="77777777" w:rsidR="00706BA9" w:rsidRPr="005C0FE2" w:rsidRDefault="00706BA9" w:rsidP="00FC5558">
            <w:pPr>
              <w:jc w:val="center"/>
              <w:rPr>
                <w:rFonts w:cs="Arial"/>
                <w:bCs/>
              </w:rPr>
            </w:pPr>
            <w:r w:rsidRPr="005C0FE2">
              <w:rPr>
                <w:rFonts w:cs="Arial"/>
                <w:bCs/>
              </w:rPr>
              <w:t>iron</w:t>
            </w:r>
          </w:p>
        </w:tc>
        <w:tc>
          <w:tcPr>
            <w:tcW w:w="3142" w:type="dxa"/>
            <w:vAlign w:val="center"/>
          </w:tcPr>
          <w:p w14:paraId="6A3111CD" w14:textId="77777777" w:rsidR="00706BA9" w:rsidRPr="005C0FE2" w:rsidRDefault="00706BA9" w:rsidP="00FC5558">
            <w:pPr>
              <w:jc w:val="center"/>
              <w:rPr>
                <w:rFonts w:cs="Arial"/>
                <w:bCs/>
              </w:rPr>
            </w:pPr>
            <w:r w:rsidRPr="005C0FE2">
              <w:rPr>
                <w:rFonts w:cs="Arial"/>
                <w:bCs/>
              </w:rPr>
              <w:t>9.71</w:t>
            </w:r>
          </w:p>
        </w:tc>
      </w:tr>
    </w:tbl>
    <w:p w14:paraId="3E582772" w14:textId="77777777" w:rsidR="00706BA9" w:rsidRDefault="00706BA9" w:rsidP="00706BA9">
      <w:pPr>
        <w:rPr>
          <w:rFonts w:cs="Arial"/>
        </w:rPr>
      </w:pPr>
    </w:p>
    <w:p w14:paraId="56EE1502" w14:textId="77777777" w:rsidR="00062FE8" w:rsidRDefault="00062FE8">
      <w:pPr>
        <w:spacing w:after="160" w:line="259" w:lineRule="auto"/>
        <w:rPr>
          <w:rFonts w:cs="Arial"/>
        </w:rPr>
      </w:pPr>
      <w:r>
        <w:rPr>
          <w:rFonts w:cs="Arial"/>
        </w:rPr>
        <w:br w:type="page"/>
      </w:r>
    </w:p>
    <w:p w14:paraId="06A8CA57" w14:textId="77777777" w:rsidR="00706BA9" w:rsidRDefault="00706BA9" w:rsidP="00706BA9">
      <w:pPr>
        <w:rPr>
          <w:rFonts w:cs="Arial"/>
        </w:rPr>
      </w:pPr>
      <w:r>
        <w:rPr>
          <w:rFonts w:cs="Arial"/>
        </w:rPr>
        <w:lastRenderedPageBreak/>
        <w:t xml:space="preserve">The students know that the overall resistance of a conductor (measured in Ohms, </w:t>
      </w:r>
      <w:r>
        <w:rPr>
          <w:rFonts w:ascii="Calibri" w:hAnsi="Calibri" w:cs="Calibri"/>
        </w:rPr>
        <w:t xml:space="preserve">Ω) </w:t>
      </w:r>
      <w:r>
        <w:rPr>
          <w:rFonts w:cs="Arial"/>
        </w:rPr>
        <w:t>can be calculated using the following formula:</w:t>
      </w:r>
    </w:p>
    <w:p w14:paraId="14673291" w14:textId="77777777" w:rsidR="00706BA9" w:rsidRDefault="00706BA9" w:rsidP="00706BA9">
      <w:pPr>
        <w:rPr>
          <w:rFonts w:cs="Arial"/>
        </w:rPr>
      </w:pPr>
    </w:p>
    <w:p w14:paraId="560B98AD" w14:textId="77777777" w:rsidR="00706BA9" w:rsidRPr="0075359C" w:rsidRDefault="00706BA9" w:rsidP="00706BA9">
      <w:pPr>
        <w:rPr>
          <w:rFonts w:eastAsiaTheme="minorEastAsia" w:cs="Arial"/>
          <w:b/>
          <w:sz w:val="28"/>
          <w:szCs w:val="28"/>
        </w:rPr>
      </w:pPr>
      <m:oMathPara>
        <m:oMath>
          <m:r>
            <m:rPr>
              <m:sty m:val="b"/>
            </m:rPr>
            <w:rPr>
              <w:rFonts w:ascii="Cambria Math" w:hAnsi="Cambria Math" w:cs="Arial"/>
              <w:sz w:val="28"/>
              <w:szCs w:val="28"/>
            </w:rPr>
            <m:t>R=ρ</m:t>
          </m:r>
          <m:f>
            <m:fPr>
              <m:ctrlPr>
                <w:rPr>
                  <w:rFonts w:ascii="Cambria Math" w:hAnsi="Cambria Math" w:cs="Arial"/>
                  <w:b/>
                  <w:sz w:val="28"/>
                  <w:szCs w:val="28"/>
                </w:rPr>
              </m:ctrlPr>
            </m:fPr>
            <m:num>
              <m:r>
                <m:rPr>
                  <m:sty m:val="b"/>
                </m:rPr>
                <w:rPr>
                  <w:rFonts w:ascii="Cambria Math" w:hAnsi="Cambria Math" w:cs="Arial"/>
                  <w:sz w:val="28"/>
                  <w:szCs w:val="28"/>
                </w:rPr>
                <m:t>L</m:t>
              </m:r>
            </m:num>
            <m:den>
              <m:r>
                <m:rPr>
                  <m:sty m:val="b"/>
                </m:rPr>
                <w:rPr>
                  <w:rFonts w:ascii="Cambria Math" w:hAnsi="Cambria Math" w:cs="Arial"/>
                  <w:sz w:val="28"/>
                  <w:szCs w:val="28"/>
                </w:rPr>
                <m:t>A</m:t>
              </m:r>
            </m:den>
          </m:f>
        </m:oMath>
      </m:oMathPara>
    </w:p>
    <w:p w14:paraId="15ED00F0" w14:textId="0AFF7148" w:rsidR="00706BA9" w:rsidRDefault="00706BA9" w:rsidP="00706BA9">
      <w:pPr>
        <w:ind w:left="1701"/>
        <w:rPr>
          <w:rFonts w:eastAsiaTheme="minorEastAsia" w:cs="Arial"/>
          <w:b/>
        </w:rPr>
      </w:pPr>
      <w:r w:rsidRPr="0075359C">
        <w:rPr>
          <w:rFonts w:eastAsiaTheme="minorEastAsia" w:cs="Arial"/>
          <w:b/>
        </w:rPr>
        <w:t>Where:</w:t>
      </w:r>
    </w:p>
    <w:p w14:paraId="04A99B0C" w14:textId="77777777" w:rsidR="005C7557" w:rsidRPr="0075359C" w:rsidRDefault="005C7557" w:rsidP="00706BA9">
      <w:pPr>
        <w:ind w:left="1701"/>
        <w:rPr>
          <w:rFonts w:eastAsiaTheme="minorEastAsia" w:cs="Arial"/>
          <w:b/>
        </w:rPr>
      </w:pPr>
    </w:p>
    <w:p w14:paraId="4049B3BB" w14:textId="77777777" w:rsidR="00706BA9" w:rsidRPr="0075359C" w:rsidRDefault="00706BA9" w:rsidP="00706BA9">
      <w:pPr>
        <w:ind w:left="1701"/>
        <w:rPr>
          <w:rFonts w:eastAsiaTheme="minorEastAsia" w:cs="Arial"/>
          <w:b/>
        </w:rPr>
      </w:pPr>
      <w:r w:rsidRPr="0075359C">
        <w:rPr>
          <w:rFonts w:eastAsiaTheme="minorEastAsia" w:cs="Arial"/>
          <w:b/>
        </w:rPr>
        <w:t>R = resistance of conductor (</w:t>
      </w:r>
      <w:r w:rsidRPr="0075359C">
        <w:rPr>
          <w:rFonts w:ascii="Calibri" w:eastAsiaTheme="minorEastAsia" w:hAnsi="Calibri" w:cs="Calibri"/>
          <w:b/>
        </w:rPr>
        <w:t>Ω</w:t>
      </w:r>
      <w:r w:rsidRPr="0075359C">
        <w:rPr>
          <w:rFonts w:eastAsiaTheme="minorEastAsia" w:cs="Arial"/>
          <w:b/>
        </w:rPr>
        <w:t>)</w:t>
      </w:r>
    </w:p>
    <w:p w14:paraId="6680DDC7" w14:textId="77777777" w:rsidR="00706BA9" w:rsidRPr="0075359C" w:rsidRDefault="00706BA9" w:rsidP="00706BA9">
      <w:pPr>
        <w:ind w:left="1701"/>
        <w:rPr>
          <w:rFonts w:eastAsiaTheme="minorEastAsia" w:cs="Arial"/>
          <w:b/>
        </w:rPr>
      </w:pPr>
      <w:r w:rsidRPr="0075359C">
        <w:rPr>
          <w:rFonts w:eastAsiaTheme="minorEastAsia" w:cs="Arial"/>
          <w:b/>
        </w:rPr>
        <w:t>ρ = resistivity of conductor (Ωm)</w:t>
      </w:r>
    </w:p>
    <w:p w14:paraId="78C91B1E" w14:textId="70AA0D7D" w:rsidR="00706BA9" w:rsidRPr="0075359C" w:rsidRDefault="00706BA9" w:rsidP="00706BA9">
      <w:pPr>
        <w:ind w:left="1701"/>
        <w:rPr>
          <w:rFonts w:eastAsiaTheme="minorEastAsia" w:cs="Arial"/>
          <w:b/>
        </w:rPr>
      </w:pPr>
      <w:r w:rsidRPr="0075359C">
        <w:rPr>
          <w:rFonts w:eastAsiaTheme="minorEastAsia" w:cs="Arial"/>
          <w:b/>
        </w:rPr>
        <w:t>L</w:t>
      </w:r>
      <w:r w:rsidR="006A5311">
        <w:rPr>
          <w:rFonts w:eastAsiaTheme="minorEastAsia" w:cs="Arial"/>
          <w:b/>
        </w:rPr>
        <w:t xml:space="preserve"> </w:t>
      </w:r>
      <w:r w:rsidRPr="0075359C">
        <w:rPr>
          <w:rFonts w:eastAsiaTheme="minorEastAsia" w:cs="Arial"/>
          <w:b/>
        </w:rPr>
        <w:t>= length of conductor (m)</w:t>
      </w:r>
    </w:p>
    <w:p w14:paraId="56224974" w14:textId="17CA2751" w:rsidR="00706BA9" w:rsidRDefault="00706BA9" w:rsidP="00706BA9">
      <w:pPr>
        <w:ind w:left="1701"/>
        <w:rPr>
          <w:rFonts w:eastAsiaTheme="minorEastAsia" w:cs="Arial"/>
          <w:b/>
        </w:rPr>
      </w:pPr>
      <w:r w:rsidRPr="0075359C">
        <w:rPr>
          <w:rFonts w:eastAsiaTheme="minorEastAsia" w:cs="Arial"/>
          <w:b/>
        </w:rPr>
        <w:t xml:space="preserve">A = cross-sectional area </w:t>
      </w:r>
      <w:r w:rsidR="00663617">
        <w:rPr>
          <w:rFonts w:eastAsiaTheme="minorEastAsia" w:cs="Arial"/>
          <w:b/>
        </w:rPr>
        <w:t>(m</w:t>
      </w:r>
      <w:r w:rsidR="00663617" w:rsidRPr="00663617">
        <w:rPr>
          <w:rFonts w:eastAsiaTheme="minorEastAsia" w:cs="Arial"/>
          <w:b/>
          <w:vertAlign w:val="superscript"/>
        </w:rPr>
        <w:t>2</w:t>
      </w:r>
      <w:r w:rsidR="00663617">
        <w:rPr>
          <w:rFonts w:eastAsiaTheme="minorEastAsia" w:cs="Arial"/>
          <w:b/>
        </w:rPr>
        <w:t>)</w:t>
      </w:r>
    </w:p>
    <w:p w14:paraId="7C68D535" w14:textId="77777777" w:rsidR="00706BA9" w:rsidRPr="0075359C" w:rsidRDefault="00706BA9" w:rsidP="00706BA9">
      <w:pPr>
        <w:ind w:left="1701"/>
        <w:rPr>
          <w:rFonts w:eastAsiaTheme="minorEastAsia" w:cs="Arial"/>
          <w:b/>
        </w:rPr>
      </w:pPr>
    </w:p>
    <w:p w14:paraId="5CC84BF0" w14:textId="77777777" w:rsidR="00706BA9" w:rsidRDefault="00062FE8"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06048" behindDoc="0" locked="0" layoutInCell="1" allowOverlap="1" wp14:anchorId="7D25EB9F" wp14:editId="32CD2720">
                <wp:simplePos x="0" y="0"/>
                <wp:positionH relativeFrom="column">
                  <wp:posOffset>1997710</wp:posOffset>
                </wp:positionH>
                <wp:positionV relativeFrom="paragraph">
                  <wp:posOffset>57785</wp:posOffset>
                </wp:positionV>
                <wp:extent cx="901700" cy="23495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34950"/>
                        </a:xfrm>
                        <a:prstGeom prst="rect">
                          <a:avLst/>
                        </a:prstGeom>
                        <a:solidFill>
                          <a:schemeClr val="bg1"/>
                        </a:solidFill>
                        <a:ln w="9525">
                          <a:noFill/>
                          <a:miter lim="800000"/>
                          <a:headEnd/>
                          <a:tailEnd/>
                        </a:ln>
                      </wps:spPr>
                      <wps:txbx>
                        <w:txbxContent>
                          <w:p w14:paraId="0974616F" w14:textId="77777777" w:rsidR="00F77199" w:rsidRPr="00D30946" w:rsidRDefault="00F77199" w:rsidP="00706BA9">
                            <w:pPr>
                              <w:rPr>
                                <w:rFonts w:cs="Arial"/>
                                <w:b/>
                              </w:rPr>
                            </w:pPr>
                            <w:r>
                              <w:rPr>
                                <w:rFonts w:cs="Arial"/>
                                <w:b/>
                              </w:rPr>
                              <w:t>L</w:t>
                            </w:r>
                            <w:r w:rsidRPr="00D30946">
                              <w:rPr>
                                <w:rFonts w:cs="Arial"/>
                                <w:b/>
                              </w:rPr>
                              <w:t xml:space="preserve"> = </w:t>
                            </w:r>
                            <w:r>
                              <w:rPr>
                                <w:rFonts w:cs="Arial"/>
                                <w:b/>
                              </w:rPr>
                              <w:t>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5EB9F" id="Text Box 28" o:spid="_x0000_s1034" type="#_x0000_t202" style="position:absolute;margin-left:157.3pt;margin-top:4.55pt;width:71pt;height:18.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" fillcolor="white [3212]" stroked="f">
                <v:textbox>
                  <w:txbxContent>
                    <w:p w14:paraId="0974616F" w14:textId="77777777" w:rsidR="00F77199" w:rsidRPr="00D30946" w:rsidRDefault="00F77199" w:rsidP="00706BA9">
                      <w:pPr>
                        <w:rPr>
                          <w:rFonts w:cs="Arial"/>
                          <w:b/>
                        </w:rPr>
                      </w:pPr>
                      <w:r>
                        <w:rPr>
                          <w:rFonts w:cs="Arial"/>
                          <w:b/>
                        </w:rPr>
                        <w:t>L</w:t>
                      </w:r>
                      <w:r w:rsidRPr="00D30946">
                        <w:rPr>
                          <w:rFonts w:cs="Arial"/>
                          <w:b/>
                        </w:rPr>
                        <w:t xml:space="preserve"> = </w:t>
                      </w:r>
                      <w:r>
                        <w:rPr>
                          <w:rFonts w:cs="Arial"/>
                          <w:b/>
                        </w:rPr>
                        <w:t>length</w:t>
                      </w:r>
                    </w:p>
                  </w:txbxContent>
                </v:textbox>
              </v:shape>
            </w:pict>
          </mc:Fallback>
        </mc:AlternateContent>
      </w:r>
      <w:r w:rsidR="00706BA9">
        <w:rPr>
          <w:rFonts w:eastAsiaTheme="minorEastAsia" w:cs="Arial"/>
          <w:noProof/>
        </w:rPr>
        <mc:AlternateContent>
          <mc:Choice Requires="wps">
            <w:drawing>
              <wp:anchor distT="0" distB="0" distL="114300" distR="114300" simplePos="0" relativeHeight="251909120" behindDoc="0" locked="0" layoutInCell="1" allowOverlap="1" wp14:anchorId="0362D3EA" wp14:editId="016870F5">
                <wp:simplePos x="0" y="0"/>
                <wp:positionH relativeFrom="column">
                  <wp:posOffset>3568700</wp:posOffset>
                </wp:positionH>
                <wp:positionV relativeFrom="paragraph">
                  <wp:posOffset>209550</wp:posOffset>
                </wp:positionV>
                <wp:extent cx="0" cy="298450"/>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DF4ACB" id="Straight Connector 25" o:spid="_x0000_s1026" style="position:absolute;flip:y;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pt,16.5pt" to="28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" strokecolor="black [3200]" strokeweight=".5pt">
                <v:stroke dashstyle="dash" joinstyle="miter"/>
              </v:line>
            </w:pict>
          </mc:Fallback>
        </mc:AlternateContent>
      </w:r>
      <w:r w:rsidR="00706BA9">
        <w:rPr>
          <w:rFonts w:eastAsiaTheme="minorEastAsia" w:cs="Arial"/>
          <w:noProof/>
        </w:rPr>
        <mc:AlternateContent>
          <mc:Choice Requires="wps">
            <w:drawing>
              <wp:anchor distT="0" distB="0" distL="114300" distR="114300" simplePos="0" relativeHeight="251908096" behindDoc="0" locked="0" layoutInCell="1" allowOverlap="1" wp14:anchorId="1EC21C48" wp14:editId="17C3AF41">
                <wp:simplePos x="0" y="0"/>
                <wp:positionH relativeFrom="column">
                  <wp:posOffset>1555750</wp:posOffset>
                </wp:positionH>
                <wp:positionV relativeFrom="paragraph">
                  <wp:posOffset>209550</wp:posOffset>
                </wp:positionV>
                <wp:extent cx="0" cy="298450"/>
                <wp:effectExtent l="0" t="0" r="19050" b="25400"/>
                <wp:wrapNone/>
                <wp:docPr id="26" name="Straight Connector 26"/>
                <wp:cNvGraphicFramePr/>
                <a:graphic xmlns:a="http://schemas.openxmlformats.org/drawingml/2006/main">
                  <a:graphicData uri="http://schemas.microsoft.com/office/word/2010/wordprocessingShape">
                    <wps:wsp>
                      <wps:cNvCnPr/>
                      <wps:spPr>
                        <a:xfrm flipV="1">
                          <a:off x="0" y="0"/>
                          <a:ext cx="0" cy="298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5DCBCC" id="Straight Connector 26"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122.5pt,16.5pt" to="1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" strokecolor="black [3200]" strokeweight=".5pt">
                <v:stroke dashstyle="dash" joinstyle="miter"/>
              </v:line>
            </w:pict>
          </mc:Fallback>
        </mc:AlternateContent>
      </w:r>
    </w:p>
    <w:p w14:paraId="0B160F6E" w14:textId="77777777" w:rsidR="00706BA9" w:rsidRDefault="00706BA9" w:rsidP="00706BA9">
      <w:pPr>
        <w:rPr>
          <w:rFonts w:eastAsiaTheme="minorEastAsia" w:cs="Arial"/>
        </w:rPr>
      </w:pPr>
      <w:r>
        <w:rPr>
          <w:rFonts w:eastAsiaTheme="minorEastAsia" w:cs="Arial"/>
          <w:noProof/>
        </w:rPr>
        <mc:AlternateContent>
          <mc:Choice Requires="wps">
            <w:drawing>
              <wp:anchor distT="0" distB="0" distL="114300" distR="114300" simplePos="0" relativeHeight="251907072" behindDoc="0" locked="0" layoutInCell="1" allowOverlap="1" wp14:anchorId="49271F53" wp14:editId="7CE99904">
                <wp:simplePos x="0" y="0"/>
                <wp:positionH relativeFrom="column">
                  <wp:posOffset>1555750</wp:posOffset>
                </wp:positionH>
                <wp:positionV relativeFrom="paragraph">
                  <wp:posOffset>131445</wp:posOffset>
                </wp:positionV>
                <wp:extent cx="2012950" cy="0"/>
                <wp:effectExtent l="3810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20129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1F410E" id="Straight Arrow Connector 30" o:spid="_x0000_s1026" type="#_x0000_t32" style="position:absolute;margin-left:122.5pt;margin-top:10.35pt;width:158.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" strokecolor="black [3200]" strokeweight=".5pt">
                <v:stroke startarrow="block" endarrow="block" joinstyle="miter"/>
              </v:shape>
            </w:pict>
          </mc:Fallback>
        </mc:AlternateContent>
      </w:r>
      <w:r>
        <w:rPr>
          <w:rFonts w:eastAsiaTheme="minorEastAsia" w:cs="Arial"/>
          <w:noProof/>
        </w:rPr>
        <mc:AlternateContent>
          <mc:Choice Requires="wps">
            <w:drawing>
              <wp:anchor distT="0" distB="0" distL="114300" distR="114300" simplePos="0" relativeHeight="251904000" behindDoc="0" locked="0" layoutInCell="1" allowOverlap="1" wp14:anchorId="28A01927" wp14:editId="20F1B9D2">
                <wp:simplePos x="0" y="0"/>
                <wp:positionH relativeFrom="column">
                  <wp:posOffset>1111250</wp:posOffset>
                </wp:positionH>
                <wp:positionV relativeFrom="paragraph">
                  <wp:posOffset>233045</wp:posOffset>
                </wp:positionV>
                <wp:extent cx="3035300" cy="1238250"/>
                <wp:effectExtent l="0" t="0" r="12700" b="19050"/>
                <wp:wrapNone/>
                <wp:docPr id="31" name="Flowchart: Direct Access Storage 31"/>
                <wp:cNvGraphicFramePr/>
                <a:graphic xmlns:a="http://schemas.openxmlformats.org/drawingml/2006/main">
                  <a:graphicData uri="http://schemas.microsoft.com/office/word/2010/wordprocessingShape">
                    <wps:wsp>
                      <wps:cNvSpPr/>
                      <wps:spPr>
                        <a:xfrm>
                          <a:off x="0" y="0"/>
                          <a:ext cx="3035300" cy="1238250"/>
                        </a:xfrm>
                        <a:prstGeom prst="flowChartMagneticDrum">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2C84F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1" o:spid="_x0000_s1026" type="#_x0000_t133" style="position:absolute;margin-left:87.5pt;margin-top:18.35pt;width:239pt;height:97.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" fillcolor="#e7e6e6 [3214]" strokecolor="black [3213]" strokeweight="1pt">
                <v:stroke joinstyle="miter"/>
              </v:shape>
            </w:pict>
          </mc:Fallback>
        </mc:AlternateContent>
      </w:r>
    </w:p>
    <w:p w14:paraId="685AAF3F" w14:textId="77777777" w:rsidR="00706BA9" w:rsidRDefault="00706BA9" w:rsidP="00706BA9">
      <w:pPr>
        <w:rPr>
          <w:rFonts w:eastAsiaTheme="minorEastAsia" w:cs="Arial"/>
        </w:rPr>
      </w:pPr>
    </w:p>
    <w:p w14:paraId="7A01FE3E" w14:textId="77777777" w:rsidR="00706BA9" w:rsidRDefault="00706BA9" w:rsidP="00706BA9">
      <w:pPr>
        <w:rPr>
          <w:rFonts w:eastAsiaTheme="minorEastAsia" w:cs="Arial"/>
        </w:rPr>
      </w:pPr>
    </w:p>
    <w:p w14:paraId="3983821E" w14:textId="77777777" w:rsidR="00706BA9" w:rsidRDefault="00706BA9" w:rsidP="00706BA9">
      <w:pPr>
        <w:rPr>
          <w:rFonts w:eastAsiaTheme="minorEastAsia" w:cs="Arial"/>
        </w:rPr>
      </w:pPr>
    </w:p>
    <w:p w14:paraId="05237A77" w14:textId="63D267B9" w:rsidR="00706BA9" w:rsidRDefault="008360F9" w:rsidP="00706BA9">
      <w:pPr>
        <w:rPr>
          <w:rFonts w:eastAsiaTheme="minorEastAsia" w:cs="Arial"/>
        </w:rPr>
      </w:pPr>
      <w:r w:rsidRPr="00D30946">
        <w:rPr>
          <w:rFonts w:eastAsiaTheme="minorEastAsia" w:cs="Arial"/>
          <w:noProof/>
        </w:rPr>
        <mc:AlternateContent>
          <mc:Choice Requires="wps">
            <w:drawing>
              <wp:anchor distT="45720" distB="45720" distL="114300" distR="114300" simplePos="0" relativeHeight="251910144" behindDoc="0" locked="0" layoutInCell="1" allowOverlap="1" wp14:anchorId="388E8B07" wp14:editId="19E20624">
                <wp:simplePos x="0" y="0"/>
                <wp:positionH relativeFrom="column">
                  <wp:posOffset>3251200</wp:posOffset>
                </wp:positionH>
                <wp:positionV relativeFrom="paragraph">
                  <wp:posOffset>47625</wp:posOffset>
                </wp:positionV>
                <wp:extent cx="800100" cy="298450"/>
                <wp:effectExtent l="0" t="0" r="19050" b="254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8450"/>
                        </a:xfrm>
                        <a:prstGeom prst="rect">
                          <a:avLst/>
                        </a:prstGeom>
                        <a:solidFill>
                          <a:schemeClr val="bg2"/>
                        </a:solidFill>
                        <a:ln w="9525">
                          <a:solidFill>
                            <a:schemeClr val="bg2"/>
                          </a:solidFill>
                          <a:miter lim="800000"/>
                          <a:headEnd/>
                          <a:tailEnd/>
                        </a:ln>
                      </wps:spPr>
                      <wps:txbx>
                        <w:txbxContent>
                          <w:p w14:paraId="2602AF02" w14:textId="77777777" w:rsidR="00F77199" w:rsidRPr="00D30946" w:rsidRDefault="00F77199" w:rsidP="00706BA9">
                            <w:pPr>
                              <w:rPr>
                                <w:rFonts w:cs="Arial"/>
                                <w:b/>
                              </w:rPr>
                            </w:pPr>
                            <w:r>
                              <w:rPr>
                                <w:rFonts w:cs="Arial"/>
                                <w:b/>
                              </w:rPr>
                              <w:t>A</w:t>
                            </w:r>
                            <w:r w:rsidRPr="00D30946">
                              <w:rPr>
                                <w:rFonts w:cs="Arial"/>
                                <w:b/>
                              </w:rPr>
                              <w:t xml:space="preserve"> = </w:t>
                            </w:r>
                            <w:r>
                              <w:rPr>
                                <w:rFonts w:cs="Arial"/>
                                <w:b/>
                              </w:rPr>
                              <w:t>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E8B07" id="_x0000_s1035" type="#_x0000_t202" style="position:absolute;margin-left:256pt;margin-top:3.75pt;width:63pt;height:23.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" fillcolor="#e7e6e6 [3214]" strokecolor="#e7e6e6 [3214]">
                <v:textbox>
                  <w:txbxContent>
                    <w:p w14:paraId="2602AF02" w14:textId="77777777" w:rsidR="00F77199" w:rsidRPr="00D30946" w:rsidRDefault="00F77199" w:rsidP="00706BA9">
                      <w:pPr>
                        <w:rPr>
                          <w:rFonts w:cs="Arial"/>
                          <w:b/>
                        </w:rPr>
                      </w:pPr>
                      <w:r>
                        <w:rPr>
                          <w:rFonts w:cs="Arial"/>
                          <w:b/>
                        </w:rPr>
                        <w:t>A</w:t>
                      </w:r>
                      <w:r w:rsidRPr="00D30946">
                        <w:rPr>
                          <w:rFonts w:cs="Arial"/>
                          <w:b/>
                        </w:rPr>
                        <w:t xml:space="preserve"> = </w:t>
                      </w:r>
                      <w:r>
                        <w:rPr>
                          <w:rFonts w:cs="Arial"/>
                          <w:b/>
                        </w:rPr>
                        <w:t>area</w:t>
                      </w:r>
                    </w:p>
                  </w:txbxContent>
                </v:textbox>
              </v:shape>
            </w:pict>
          </mc:Fallback>
        </mc:AlternateContent>
      </w:r>
    </w:p>
    <w:p w14:paraId="3D1DD83C" w14:textId="77777777" w:rsidR="00706BA9" w:rsidRDefault="00706BA9" w:rsidP="00706BA9">
      <w:pPr>
        <w:rPr>
          <w:rFonts w:eastAsiaTheme="minorEastAsia" w:cs="Arial"/>
        </w:rPr>
      </w:pPr>
    </w:p>
    <w:p w14:paraId="3CFD47B2" w14:textId="77777777" w:rsidR="00706BA9" w:rsidRDefault="00706BA9" w:rsidP="00706BA9">
      <w:pPr>
        <w:rPr>
          <w:rFonts w:eastAsiaTheme="minorEastAsia" w:cs="Arial"/>
        </w:rPr>
      </w:pPr>
    </w:p>
    <w:p w14:paraId="5BB43F98" w14:textId="77777777" w:rsidR="00062FE8" w:rsidRDefault="00062FE8" w:rsidP="00706BA9">
      <w:pPr>
        <w:rPr>
          <w:rFonts w:eastAsiaTheme="minorEastAsia" w:cs="Arial"/>
        </w:rPr>
      </w:pPr>
    </w:p>
    <w:p w14:paraId="2CF89272" w14:textId="77777777" w:rsidR="00062FE8" w:rsidRDefault="00062FE8" w:rsidP="00706BA9">
      <w:pPr>
        <w:rPr>
          <w:rFonts w:eastAsiaTheme="minorEastAsia" w:cs="Arial"/>
        </w:rPr>
      </w:pPr>
    </w:p>
    <w:p w14:paraId="5716EC4A" w14:textId="77777777" w:rsidR="00062FE8" w:rsidRDefault="00062FE8" w:rsidP="00706BA9">
      <w:pPr>
        <w:rPr>
          <w:rFonts w:eastAsiaTheme="minorEastAsia" w:cs="Arial"/>
        </w:rPr>
      </w:pPr>
    </w:p>
    <w:p w14:paraId="2573BAA9" w14:textId="77777777" w:rsidR="00062FE8" w:rsidRDefault="00062FE8" w:rsidP="00706BA9">
      <w:pPr>
        <w:rPr>
          <w:rFonts w:eastAsiaTheme="minorEastAsia" w:cs="Arial"/>
        </w:rPr>
      </w:pPr>
    </w:p>
    <w:p w14:paraId="63CCAED3" w14:textId="1F665FEF" w:rsidR="00706BA9" w:rsidRDefault="00706BA9" w:rsidP="00706BA9">
      <w:pPr>
        <w:rPr>
          <w:rFonts w:eastAsiaTheme="minorEastAsia" w:cs="Arial"/>
        </w:rPr>
      </w:pPr>
      <w:r>
        <w:rPr>
          <w:rFonts w:eastAsiaTheme="minorEastAsia" w:cs="Arial"/>
        </w:rPr>
        <w:t xml:space="preserve">The students decide to build a circuit that allows them to measure the potential difference </w:t>
      </w:r>
      <w:r w:rsidR="00C31F9A">
        <w:rPr>
          <w:rFonts w:eastAsiaTheme="minorEastAsia" w:cs="Arial"/>
        </w:rPr>
        <w:t>across</w:t>
      </w:r>
      <w:r>
        <w:rPr>
          <w:rFonts w:eastAsiaTheme="minorEastAsia" w:cs="Arial"/>
        </w:rPr>
        <w:t xml:space="preserve"> - and current flowing through - a wire made of the unknown material. The circuit will be built in such a way that it allows the length of the wire in the circuit to be varied. The students have the following pieces of equipment at their disposal:</w:t>
      </w:r>
    </w:p>
    <w:p w14:paraId="3E5BAECB" w14:textId="77777777" w:rsidR="00062FE8" w:rsidRDefault="00062FE8" w:rsidP="00706BA9">
      <w:pPr>
        <w:rPr>
          <w:rFonts w:cs="Arial"/>
        </w:rPr>
      </w:pPr>
    </w:p>
    <w:p w14:paraId="5E4D68ED" w14:textId="597E2F60" w:rsidR="00706BA9" w:rsidRDefault="00706BA9" w:rsidP="00706BA9">
      <w:pPr>
        <w:rPr>
          <w:rFonts w:cs="Arial"/>
        </w:rPr>
      </w:pPr>
      <w:r>
        <w:rPr>
          <w:rFonts w:cs="Arial"/>
        </w:rPr>
        <w:t xml:space="preserve">One (1) metre of the wire made of the unknown material; 1 x voltmeter; 1 x ammeter; 1 x </w:t>
      </w:r>
      <w:r w:rsidR="00462A15">
        <w:rPr>
          <w:rFonts w:cs="Arial"/>
        </w:rPr>
        <w:t>battery</w:t>
      </w:r>
      <w:r>
        <w:rPr>
          <w:rFonts w:cs="Arial"/>
        </w:rPr>
        <w:t xml:space="preserve">; 1 x switch; 1 x rheostat; 1 x one metre ruler; as many wires and alligator clips as required. </w:t>
      </w:r>
    </w:p>
    <w:p w14:paraId="5ABF3B5D" w14:textId="77777777" w:rsidR="00062FE8" w:rsidRDefault="00062FE8" w:rsidP="00706BA9">
      <w:pPr>
        <w:rPr>
          <w:rFonts w:cs="Arial"/>
        </w:rPr>
      </w:pPr>
    </w:p>
    <w:p w14:paraId="755554DF" w14:textId="77777777" w:rsidR="00706BA9" w:rsidRDefault="00706BA9" w:rsidP="00D439EB">
      <w:pPr>
        <w:pStyle w:val="ListParagraph"/>
        <w:numPr>
          <w:ilvl w:val="0"/>
          <w:numId w:val="32"/>
        </w:numPr>
        <w:spacing w:after="160" w:line="259" w:lineRule="auto"/>
        <w:ind w:hanging="720"/>
        <w:contextualSpacing/>
      </w:pPr>
      <w:r>
        <w:t xml:space="preserve">In the space below, the wire is shown. Complete a circuit diagram using the relevant symbols to illustrate the circuit that the students will build in their experiment. </w:t>
      </w:r>
    </w:p>
    <w:p w14:paraId="65A5D30A" w14:textId="3C81E77A" w:rsidR="00706BA9" w:rsidRDefault="00706BA9" w:rsidP="00706BA9">
      <w:pPr>
        <w:pStyle w:val="ListParagraph"/>
        <w:jc w:val="right"/>
      </w:pPr>
      <w:r>
        <w:t>(3</w:t>
      </w:r>
      <w:r w:rsidR="00855587" w:rsidRPr="00855587">
        <w:t xml:space="preserve"> </w:t>
      </w:r>
      <w:r w:rsidR="00855587">
        <w:t>marks</w:t>
      </w:r>
      <w:r>
        <w:t>)</w:t>
      </w:r>
    </w:p>
    <w:p w14:paraId="259E135B" w14:textId="77777777" w:rsidR="00706BA9" w:rsidRDefault="00706BA9" w:rsidP="00706BA9">
      <w:pPr>
        <w:pStyle w:val="ListParagraph"/>
      </w:pPr>
    </w:p>
    <w:p w14:paraId="3C59530A" w14:textId="77777777" w:rsidR="00706BA9" w:rsidRDefault="00706BA9" w:rsidP="00706BA9">
      <w:pPr>
        <w:pStyle w:val="ListParagraph"/>
      </w:pPr>
    </w:p>
    <w:p w14:paraId="49D37D53" w14:textId="77777777" w:rsidR="00706BA9" w:rsidRPr="00854DF0" w:rsidRDefault="00062FE8" w:rsidP="00706BA9">
      <w:r>
        <w:rPr>
          <w:rFonts w:cs="Arial"/>
          <w:noProof/>
        </w:rPr>
        <mc:AlternateContent>
          <mc:Choice Requires="wps">
            <w:drawing>
              <wp:anchor distT="0" distB="0" distL="114300" distR="114300" simplePos="0" relativeHeight="251912192" behindDoc="0" locked="0" layoutInCell="1" allowOverlap="1" wp14:anchorId="58AB1436" wp14:editId="36334C76">
                <wp:simplePos x="0" y="0"/>
                <wp:positionH relativeFrom="column">
                  <wp:posOffset>2755900</wp:posOffset>
                </wp:positionH>
                <wp:positionV relativeFrom="paragraph">
                  <wp:posOffset>140335</wp:posOffset>
                </wp:positionV>
                <wp:extent cx="831850" cy="146050"/>
                <wp:effectExtent l="0" t="0" r="25400" b="25400"/>
                <wp:wrapNone/>
                <wp:docPr id="34" name="Curved Connector 34"/>
                <wp:cNvGraphicFramePr/>
                <a:graphic xmlns:a="http://schemas.openxmlformats.org/drawingml/2006/main">
                  <a:graphicData uri="http://schemas.microsoft.com/office/word/2010/wordprocessingShape">
                    <wps:wsp>
                      <wps:cNvCnPr/>
                      <wps:spPr>
                        <a:xfrm flipV="1">
                          <a:off x="0" y="0"/>
                          <a:ext cx="831850" cy="14605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B1A96A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217pt;margin-top:11.05pt;width:65.5pt;height:11.5pt;flip:y;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" adj="10800" strokecolor="black [3200]" strokeweight=".5pt">
                <v:stroke joinstyle="miter"/>
              </v:shape>
            </w:pict>
          </mc:Fallback>
        </mc:AlternateContent>
      </w:r>
    </w:p>
    <w:p w14:paraId="517BB90F" w14:textId="77777777" w:rsidR="00706BA9" w:rsidRPr="00854DF0" w:rsidRDefault="00706BA9" w:rsidP="00706BA9">
      <w:r>
        <w:rPr>
          <w:rFonts w:cs="Arial"/>
          <w:noProof/>
        </w:rPr>
        <mc:AlternateContent>
          <mc:Choice Requires="wps">
            <w:drawing>
              <wp:anchor distT="0" distB="0" distL="114300" distR="114300" simplePos="0" relativeHeight="251911168" behindDoc="0" locked="0" layoutInCell="1" allowOverlap="1" wp14:anchorId="69091378" wp14:editId="1C3CE32C">
                <wp:simplePos x="0" y="0"/>
                <wp:positionH relativeFrom="column">
                  <wp:posOffset>1854200</wp:posOffset>
                </wp:positionH>
                <wp:positionV relativeFrom="paragraph">
                  <wp:posOffset>32385</wp:posOffset>
                </wp:positionV>
                <wp:extent cx="901700" cy="88900"/>
                <wp:effectExtent l="0" t="0" r="12700" b="25400"/>
                <wp:wrapNone/>
                <wp:docPr id="35" name="Curved Connector 35"/>
                <wp:cNvGraphicFramePr/>
                <a:graphic xmlns:a="http://schemas.openxmlformats.org/drawingml/2006/main">
                  <a:graphicData uri="http://schemas.microsoft.com/office/word/2010/wordprocessingShape">
                    <wps:wsp>
                      <wps:cNvCnPr/>
                      <wps:spPr>
                        <a:xfrm>
                          <a:off x="0" y="0"/>
                          <a:ext cx="901700" cy="88900"/>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1ECB6D" id="Curved Connector 35" o:spid="_x0000_s1026" type="#_x0000_t38" style="position:absolute;margin-left:146pt;margin-top:2.55pt;width:71pt;height:7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" adj="10800" strokecolor="black [3200]" strokeweight=".5pt">
                <v:stroke joinstyle="miter"/>
              </v:shape>
            </w:pict>
          </mc:Fallback>
        </mc:AlternateContent>
      </w:r>
    </w:p>
    <w:p w14:paraId="12776179" w14:textId="77777777" w:rsidR="00706BA9" w:rsidRPr="00854DF0" w:rsidRDefault="00706BA9" w:rsidP="00706BA9"/>
    <w:p w14:paraId="08E31D73" w14:textId="77777777" w:rsidR="00706BA9" w:rsidRPr="00854DF0" w:rsidRDefault="00706BA9" w:rsidP="00706BA9"/>
    <w:p w14:paraId="0BED8AFD" w14:textId="77777777" w:rsidR="00706BA9" w:rsidRPr="00854DF0" w:rsidRDefault="00706BA9" w:rsidP="00706BA9"/>
    <w:p w14:paraId="32F9C6F4" w14:textId="77777777" w:rsidR="00706BA9" w:rsidRPr="00854DF0" w:rsidRDefault="00706BA9" w:rsidP="00706BA9"/>
    <w:p w14:paraId="33525D93" w14:textId="77777777" w:rsidR="00706BA9" w:rsidRPr="00854DF0" w:rsidRDefault="00706BA9" w:rsidP="00706BA9"/>
    <w:p w14:paraId="79DCAF8F" w14:textId="77777777" w:rsidR="00706BA9" w:rsidRDefault="00706BA9" w:rsidP="00706BA9"/>
    <w:p w14:paraId="2247F504" w14:textId="77777777" w:rsidR="00706BA9" w:rsidRDefault="00706BA9" w:rsidP="00706BA9">
      <w:pPr>
        <w:rPr>
          <w:rFonts w:cs="Arial"/>
        </w:rPr>
      </w:pPr>
    </w:p>
    <w:p w14:paraId="3D8F5BDE" w14:textId="77777777" w:rsidR="00062FE8" w:rsidRDefault="00062FE8">
      <w:pPr>
        <w:spacing w:after="160" w:line="259" w:lineRule="auto"/>
        <w:rPr>
          <w:rFonts w:cs="Arial"/>
        </w:rPr>
      </w:pPr>
      <w:r>
        <w:rPr>
          <w:rFonts w:cs="Arial"/>
        </w:rPr>
        <w:br w:type="page"/>
      </w:r>
    </w:p>
    <w:p w14:paraId="3FC41D14" w14:textId="77777777" w:rsidR="00706BA9" w:rsidRDefault="00706BA9" w:rsidP="00706BA9">
      <w:pPr>
        <w:rPr>
          <w:rFonts w:cs="Arial"/>
        </w:rPr>
      </w:pPr>
      <w:r>
        <w:rPr>
          <w:rFonts w:cs="Arial"/>
        </w:rPr>
        <w:lastRenderedPageBreak/>
        <w:t>The students conduct their experiment and gather the data shown below:</w:t>
      </w:r>
    </w:p>
    <w:p w14:paraId="619C6267" w14:textId="77777777" w:rsidR="00FC5558" w:rsidRDefault="00FC5558" w:rsidP="00706BA9">
      <w:pPr>
        <w:rPr>
          <w:rFonts w:cs="Arial"/>
        </w:rPr>
      </w:pPr>
    </w:p>
    <w:p w14:paraId="4777F6F7" w14:textId="77777777" w:rsidR="00706BA9" w:rsidRDefault="00706BA9" w:rsidP="00706BA9">
      <w:pPr>
        <w:jc w:val="center"/>
        <w:rPr>
          <w:rFonts w:cs="Arial"/>
          <w:b/>
          <w:vertAlign w:val="superscript"/>
        </w:rPr>
      </w:pPr>
      <w:r w:rsidRPr="00F868B8">
        <w:rPr>
          <w:rFonts w:cs="Arial"/>
          <w:b/>
        </w:rPr>
        <w:t>Cross-sectional area ‘A’ = 2.00 x 10</w:t>
      </w:r>
      <w:r w:rsidRPr="00F868B8">
        <w:rPr>
          <w:rFonts w:cs="Arial"/>
          <w:b/>
          <w:vertAlign w:val="superscript"/>
        </w:rPr>
        <w:t>-7</w:t>
      </w:r>
      <w:r w:rsidRPr="00F868B8">
        <w:rPr>
          <w:rFonts w:cs="Arial"/>
          <w:b/>
        </w:rPr>
        <w:t xml:space="preserve"> m</w:t>
      </w:r>
      <w:r w:rsidRPr="00F868B8">
        <w:rPr>
          <w:rFonts w:cs="Arial"/>
          <w:b/>
          <w:vertAlign w:val="superscript"/>
        </w:rPr>
        <w:t>2</w:t>
      </w:r>
    </w:p>
    <w:p w14:paraId="604A2AA2" w14:textId="77777777" w:rsidR="00FC5558" w:rsidRPr="00F868B8" w:rsidRDefault="00FC5558" w:rsidP="00706BA9">
      <w:pPr>
        <w:jc w:val="center"/>
        <w:rPr>
          <w:rFonts w:cs="Arial"/>
          <w:b/>
        </w:rPr>
      </w:pPr>
    </w:p>
    <w:tbl>
      <w:tblPr>
        <w:tblStyle w:val="TableGrid"/>
        <w:tblW w:w="0" w:type="auto"/>
        <w:tblLook w:val="04A0" w:firstRow="1" w:lastRow="0" w:firstColumn="1" w:lastColumn="0" w:noHBand="0" w:noVBand="1"/>
      </w:tblPr>
      <w:tblGrid>
        <w:gridCol w:w="2254"/>
        <w:gridCol w:w="2254"/>
        <w:gridCol w:w="2254"/>
        <w:gridCol w:w="2254"/>
      </w:tblGrid>
      <w:tr w:rsidR="00706BA9" w:rsidRPr="00854DF0" w14:paraId="2AC94251" w14:textId="77777777" w:rsidTr="00FC5558">
        <w:trPr>
          <w:trHeight w:val="567"/>
        </w:trPr>
        <w:tc>
          <w:tcPr>
            <w:tcW w:w="2254" w:type="dxa"/>
            <w:vAlign w:val="center"/>
          </w:tcPr>
          <w:p w14:paraId="18527EF1" w14:textId="77777777" w:rsidR="00706BA9" w:rsidRPr="00854DF0" w:rsidRDefault="00706BA9" w:rsidP="00FC5558">
            <w:pPr>
              <w:jc w:val="center"/>
              <w:rPr>
                <w:rFonts w:cs="Arial"/>
                <w:b/>
              </w:rPr>
            </w:pPr>
            <w:r w:rsidRPr="00854DF0">
              <w:rPr>
                <w:rFonts w:cs="Arial"/>
                <w:b/>
              </w:rPr>
              <w:t>L (m)</w:t>
            </w:r>
          </w:p>
        </w:tc>
        <w:tc>
          <w:tcPr>
            <w:tcW w:w="2254" w:type="dxa"/>
            <w:vAlign w:val="center"/>
          </w:tcPr>
          <w:p w14:paraId="2FDCA138" w14:textId="77777777" w:rsidR="00706BA9" w:rsidRPr="00854DF0" w:rsidRDefault="00706BA9" w:rsidP="00FC5558">
            <w:pPr>
              <w:jc w:val="center"/>
              <w:rPr>
                <w:rFonts w:cs="Arial"/>
                <w:b/>
              </w:rPr>
            </w:pPr>
            <w:r w:rsidRPr="00854DF0">
              <w:rPr>
                <w:rFonts w:cs="Arial"/>
                <w:b/>
              </w:rPr>
              <w:t>V (V)</w:t>
            </w:r>
          </w:p>
        </w:tc>
        <w:tc>
          <w:tcPr>
            <w:tcW w:w="2254" w:type="dxa"/>
            <w:vAlign w:val="center"/>
          </w:tcPr>
          <w:p w14:paraId="3E21A7A0" w14:textId="77777777" w:rsidR="00706BA9" w:rsidRPr="00854DF0" w:rsidRDefault="00706BA9" w:rsidP="00FC5558">
            <w:pPr>
              <w:jc w:val="center"/>
              <w:rPr>
                <w:rFonts w:cs="Arial"/>
                <w:b/>
              </w:rPr>
            </w:pPr>
            <w:r w:rsidRPr="00854DF0">
              <w:rPr>
                <w:rFonts w:cs="Arial"/>
                <w:b/>
              </w:rPr>
              <w:t>I (A)</w:t>
            </w:r>
          </w:p>
        </w:tc>
        <w:tc>
          <w:tcPr>
            <w:tcW w:w="2254" w:type="dxa"/>
            <w:vAlign w:val="center"/>
          </w:tcPr>
          <w:p w14:paraId="2C288D80" w14:textId="77777777" w:rsidR="00706BA9" w:rsidRPr="00854DF0" w:rsidRDefault="00706BA9" w:rsidP="00FC5558">
            <w:pPr>
              <w:jc w:val="center"/>
              <w:rPr>
                <w:rFonts w:cs="Arial"/>
                <w:b/>
              </w:rPr>
            </w:pPr>
            <w:r w:rsidRPr="00854DF0">
              <w:rPr>
                <w:rFonts w:cs="Arial"/>
                <w:b/>
              </w:rPr>
              <w:t>R (Ω)</w:t>
            </w:r>
          </w:p>
        </w:tc>
      </w:tr>
      <w:tr w:rsidR="00706BA9" w:rsidRPr="00854DF0" w14:paraId="72FCBC54" w14:textId="77777777" w:rsidTr="00FC5558">
        <w:trPr>
          <w:trHeight w:val="567"/>
        </w:trPr>
        <w:tc>
          <w:tcPr>
            <w:tcW w:w="2254" w:type="dxa"/>
            <w:vAlign w:val="center"/>
          </w:tcPr>
          <w:p w14:paraId="0601D69A" w14:textId="77777777" w:rsidR="00706BA9" w:rsidRPr="00854DF0" w:rsidRDefault="00706BA9" w:rsidP="00FC5558">
            <w:pPr>
              <w:jc w:val="center"/>
              <w:rPr>
                <w:rFonts w:cs="Arial"/>
                <w:b/>
              </w:rPr>
            </w:pPr>
            <w:r w:rsidRPr="00854DF0">
              <w:rPr>
                <w:rFonts w:cs="Arial"/>
                <w:b/>
              </w:rPr>
              <w:t>0.200</w:t>
            </w:r>
          </w:p>
        </w:tc>
        <w:tc>
          <w:tcPr>
            <w:tcW w:w="2254" w:type="dxa"/>
            <w:vAlign w:val="center"/>
          </w:tcPr>
          <w:p w14:paraId="0F9275C4" w14:textId="77777777" w:rsidR="00706BA9" w:rsidRPr="00854DF0" w:rsidRDefault="00706BA9" w:rsidP="00FC5558">
            <w:pPr>
              <w:jc w:val="center"/>
              <w:rPr>
                <w:rFonts w:cs="Arial"/>
                <w:b/>
              </w:rPr>
            </w:pPr>
            <w:r w:rsidRPr="00854DF0">
              <w:rPr>
                <w:rFonts w:cs="Arial"/>
                <w:b/>
              </w:rPr>
              <w:t>0.10</w:t>
            </w:r>
          </w:p>
        </w:tc>
        <w:tc>
          <w:tcPr>
            <w:tcW w:w="2254" w:type="dxa"/>
            <w:vAlign w:val="center"/>
          </w:tcPr>
          <w:p w14:paraId="00BC8CF1" w14:textId="77777777" w:rsidR="00706BA9" w:rsidRPr="00854DF0" w:rsidRDefault="00706BA9" w:rsidP="00FC5558">
            <w:pPr>
              <w:jc w:val="center"/>
              <w:rPr>
                <w:rFonts w:cs="Arial"/>
                <w:b/>
              </w:rPr>
            </w:pPr>
            <w:r w:rsidRPr="00854DF0">
              <w:rPr>
                <w:rFonts w:cs="Arial"/>
                <w:b/>
              </w:rPr>
              <w:t>3.70</w:t>
            </w:r>
          </w:p>
        </w:tc>
        <w:tc>
          <w:tcPr>
            <w:tcW w:w="2254" w:type="dxa"/>
            <w:vAlign w:val="center"/>
          </w:tcPr>
          <w:p w14:paraId="5C779785" w14:textId="77777777" w:rsidR="00706BA9" w:rsidRPr="00854DF0" w:rsidRDefault="00706BA9" w:rsidP="00FC5558">
            <w:pPr>
              <w:jc w:val="center"/>
              <w:rPr>
                <w:rFonts w:cs="Arial"/>
                <w:b/>
              </w:rPr>
            </w:pPr>
            <w:r w:rsidRPr="00854DF0">
              <w:rPr>
                <w:rFonts w:cs="Arial"/>
                <w:b/>
              </w:rPr>
              <w:t>0.0270</w:t>
            </w:r>
          </w:p>
        </w:tc>
      </w:tr>
      <w:tr w:rsidR="00706BA9" w:rsidRPr="00854DF0" w14:paraId="65E53942" w14:textId="77777777" w:rsidTr="00FC5558">
        <w:trPr>
          <w:trHeight w:val="567"/>
        </w:trPr>
        <w:tc>
          <w:tcPr>
            <w:tcW w:w="2254" w:type="dxa"/>
            <w:vAlign w:val="center"/>
          </w:tcPr>
          <w:p w14:paraId="64D1E736" w14:textId="77777777" w:rsidR="00706BA9" w:rsidRPr="00854DF0" w:rsidRDefault="00706BA9" w:rsidP="00FC5558">
            <w:pPr>
              <w:jc w:val="center"/>
              <w:rPr>
                <w:rFonts w:cs="Arial"/>
                <w:b/>
              </w:rPr>
            </w:pPr>
            <w:r w:rsidRPr="00854DF0">
              <w:rPr>
                <w:rFonts w:cs="Arial"/>
                <w:b/>
              </w:rPr>
              <w:t>0.400</w:t>
            </w:r>
          </w:p>
        </w:tc>
        <w:tc>
          <w:tcPr>
            <w:tcW w:w="2254" w:type="dxa"/>
            <w:vAlign w:val="center"/>
          </w:tcPr>
          <w:p w14:paraId="639FF6D4" w14:textId="77777777" w:rsidR="00706BA9" w:rsidRPr="00854DF0" w:rsidRDefault="00706BA9" w:rsidP="00FC5558">
            <w:pPr>
              <w:jc w:val="center"/>
              <w:rPr>
                <w:rFonts w:cs="Arial"/>
                <w:b/>
              </w:rPr>
            </w:pPr>
            <w:r w:rsidRPr="00854DF0">
              <w:rPr>
                <w:rFonts w:cs="Arial"/>
                <w:b/>
              </w:rPr>
              <w:t>0.21</w:t>
            </w:r>
          </w:p>
        </w:tc>
        <w:tc>
          <w:tcPr>
            <w:tcW w:w="2254" w:type="dxa"/>
            <w:vAlign w:val="center"/>
          </w:tcPr>
          <w:p w14:paraId="0ACD18A8" w14:textId="77777777" w:rsidR="00706BA9" w:rsidRPr="00854DF0" w:rsidRDefault="00706BA9" w:rsidP="00FC5558">
            <w:pPr>
              <w:jc w:val="center"/>
              <w:rPr>
                <w:rFonts w:cs="Arial"/>
                <w:b/>
              </w:rPr>
            </w:pPr>
            <w:r w:rsidRPr="00854DF0">
              <w:rPr>
                <w:rFonts w:cs="Arial"/>
                <w:b/>
              </w:rPr>
              <w:t>3.79</w:t>
            </w:r>
          </w:p>
        </w:tc>
        <w:tc>
          <w:tcPr>
            <w:tcW w:w="2254" w:type="dxa"/>
            <w:vAlign w:val="center"/>
          </w:tcPr>
          <w:p w14:paraId="79379F3F" w14:textId="77777777" w:rsidR="00706BA9" w:rsidRPr="00854DF0" w:rsidRDefault="00706BA9" w:rsidP="00FC5558">
            <w:pPr>
              <w:jc w:val="center"/>
              <w:rPr>
                <w:rFonts w:cs="Arial"/>
                <w:b/>
              </w:rPr>
            </w:pPr>
            <w:r w:rsidRPr="00854DF0">
              <w:rPr>
                <w:rFonts w:cs="Arial"/>
                <w:b/>
              </w:rPr>
              <w:t>0.0554</w:t>
            </w:r>
          </w:p>
        </w:tc>
      </w:tr>
      <w:tr w:rsidR="00706BA9" w:rsidRPr="00854DF0" w14:paraId="47001AD8" w14:textId="77777777" w:rsidTr="00FC5558">
        <w:trPr>
          <w:trHeight w:val="567"/>
        </w:trPr>
        <w:tc>
          <w:tcPr>
            <w:tcW w:w="2254" w:type="dxa"/>
            <w:vAlign w:val="center"/>
          </w:tcPr>
          <w:p w14:paraId="25D27F1B" w14:textId="77777777" w:rsidR="00706BA9" w:rsidRPr="00854DF0" w:rsidRDefault="00706BA9" w:rsidP="00FC5558">
            <w:pPr>
              <w:jc w:val="center"/>
              <w:rPr>
                <w:rFonts w:cs="Arial"/>
                <w:b/>
              </w:rPr>
            </w:pPr>
            <w:r w:rsidRPr="00854DF0">
              <w:rPr>
                <w:rFonts w:cs="Arial"/>
                <w:b/>
              </w:rPr>
              <w:t>0.600</w:t>
            </w:r>
          </w:p>
        </w:tc>
        <w:tc>
          <w:tcPr>
            <w:tcW w:w="2254" w:type="dxa"/>
            <w:vAlign w:val="center"/>
          </w:tcPr>
          <w:p w14:paraId="1762F864" w14:textId="77777777" w:rsidR="00706BA9" w:rsidRPr="00854DF0" w:rsidRDefault="00706BA9" w:rsidP="00FC5558">
            <w:pPr>
              <w:jc w:val="center"/>
              <w:rPr>
                <w:rFonts w:cs="Arial"/>
                <w:b/>
              </w:rPr>
            </w:pPr>
            <w:r w:rsidRPr="00854DF0">
              <w:rPr>
                <w:rFonts w:cs="Arial"/>
                <w:b/>
              </w:rPr>
              <w:t>0.37</w:t>
            </w:r>
          </w:p>
        </w:tc>
        <w:tc>
          <w:tcPr>
            <w:tcW w:w="2254" w:type="dxa"/>
            <w:vAlign w:val="center"/>
          </w:tcPr>
          <w:p w14:paraId="4ADFD60A" w14:textId="77777777" w:rsidR="00706BA9" w:rsidRPr="00854DF0" w:rsidRDefault="00706BA9" w:rsidP="00FC5558">
            <w:pPr>
              <w:jc w:val="center"/>
              <w:rPr>
                <w:rFonts w:cs="Arial"/>
                <w:b/>
              </w:rPr>
            </w:pPr>
            <w:r w:rsidRPr="00854DF0">
              <w:rPr>
                <w:rFonts w:cs="Arial"/>
                <w:b/>
              </w:rPr>
              <w:t>4.41</w:t>
            </w:r>
          </w:p>
        </w:tc>
        <w:tc>
          <w:tcPr>
            <w:tcW w:w="2254" w:type="dxa"/>
            <w:vAlign w:val="center"/>
          </w:tcPr>
          <w:p w14:paraId="082322F1" w14:textId="77777777" w:rsidR="00706BA9" w:rsidRPr="00854DF0" w:rsidRDefault="00706BA9" w:rsidP="00FC5558">
            <w:pPr>
              <w:jc w:val="center"/>
              <w:rPr>
                <w:rFonts w:cs="Arial"/>
                <w:b/>
              </w:rPr>
            </w:pPr>
          </w:p>
        </w:tc>
      </w:tr>
      <w:tr w:rsidR="00706BA9" w:rsidRPr="00854DF0" w14:paraId="27967AB2" w14:textId="77777777" w:rsidTr="00FC5558">
        <w:trPr>
          <w:trHeight w:val="567"/>
        </w:trPr>
        <w:tc>
          <w:tcPr>
            <w:tcW w:w="2254" w:type="dxa"/>
            <w:vAlign w:val="center"/>
          </w:tcPr>
          <w:p w14:paraId="6A129926" w14:textId="77777777" w:rsidR="00706BA9" w:rsidRPr="00854DF0" w:rsidRDefault="00706BA9" w:rsidP="00FC5558">
            <w:pPr>
              <w:jc w:val="center"/>
              <w:rPr>
                <w:rFonts w:cs="Arial"/>
                <w:b/>
              </w:rPr>
            </w:pPr>
            <w:r w:rsidRPr="00854DF0">
              <w:rPr>
                <w:rFonts w:cs="Arial"/>
                <w:b/>
              </w:rPr>
              <w:t>0.800</w:t>
            </w:r>
          </w:p>
        </w:tc>
        <w:tc>
          <w:tcPr>
            <w:tcW w:w="2254" w:type="dxa"/>
            <w:vAlign w:val="center"/>
          </w:tcPr>
          <w:p w14:paraId="668A27FC" w14:textId="77777777" w:rsidR="00706BA9" w:rsidRPr="00854DF0" w:rsidRDefault="00706BA9" w:rsidP="00FC5558">
            <w:pPr>
              <w:jc w:val="center"/>
              <w:rPr>
                <w:rFonts w:cs="Arial"/>
                <w:b/>
              </w:rPr>
            </w:pPr>
            <w:r w:rsidRPr="00854DF0">
              <w:rPr>
                <w:rFonts w:cs="Arial"/>
                <w:b/>
              </w:rPr>
              <w:t>0.51</w:t>
            </w:r>
          </w:p>
        </w:tc>
        <w:tc>
          <w:tcPr>
            <w:tcW w:w="2254" w:type="dxa"/>
            <w:vAlign w:val="center"/>
          </w:tcPr>
          <w:p w14:paraId="5D2CDEF0" w14:textId="77777777" w:rsidR="00706BA9" w:rsidRPr="00854DF0" w:rsidRDefault="00706BA9" w:rsidP="00FC5558">
            <w:pPr>
              <w:jc w:val="center"/>
              <w:rPr>
                <w:rFonts w:cs="Arial"/>
                <w:b/>
              </w:rPr>
            </w:pPr>
            <w:r w:rsidRPr="00854DF0">
              <w:rPr>
                <w:rFonts w:cs="Arial"/>
                <w:b/>
              </w:rPr>
              <w:t>4.60</w:t>
            </w:r>
          </w:p>
        </w:tc>
        <w:tc>
          <w:tcPr>
            <w:tcW w:w="2254" w:type="dxa"/>
            <w:vAlign w:val="center"/>
          </w:tcPr>
          <w:p w14:paraId="1D7188B6" w14:textId="4D7C8C7D" w:rsidR="00706BA9" w:rsidRPr="00854DF0" w:rsidRDefault="00706BA9" w:rsidP="00FC5558">
            <w:pPr>
              <w:jc w:val="center"/>
              <w:rPr>
                <w:rFonts w:cs="Arial"/>
                <w:b/>
              </w:rPr>
            </w:pPr>
            <w:r w:rsidRPr="00854DF0">
              <w:rPr>
                <w:rFonts w:cs="Arial"/>
                <w:b/>
              </w:rPr>
              <w:t>0.11</w:t>
            </w:r>
            <w:r w:rsidR="000C78BB">
              <w:rPr>
                <w:rFonts w:cs="Arial"/>
                <w:b/>
              </w:rPr>
              <w:t>1</w:t>
            </w:r>
          </w:p>
        </w:tc>
      </w:tr>
      <w:tr w:rsidR="00706BA9" w:rsidRPr="00854DF0" w14:paraId="1E617C89" w14:textId="77777777" w:rsidTr="00FC5558">
        <w:trPr>
          <w:trHeight w:val="567"/>
        </w:trPr>
        <w:tc>
          <w:tcPr>
            <w:tcW w:w="2254" w:type="dxa"/>
            <w:vAlign w:val="center"/>
          </w:tcPr>
          <w:p w14:paraId="52EDCA91" w14:textId="77777777" w:rsidR="00706BA9" w:rsidRPr="00854DF0" w:rsidRDefault="00706BA9" w:rsidP="00FC5558">
            <w:pPr>
              <w:jc w:val="center"/>
              <w:rPr>
                <w:rFonts w:cs="Arial"/>
                <w:b/>
              </w:rPr>
            </w:pPr>
            <w:r w:rsidRPr="00854DF0">
              <w:rPr>
                <w:rFonts w:cs="Arial"/>
                <w:b/>
              </w:rPr>
              <w:t>1.00</w:t>
            </w:r>
          </w:p>
        </w:tc>
        <w:tc>
          <w:tcPr>
            <w:tcW w:w="2254" w:type="dxa"/>
            <w:vAlign w:val="center"/>
          </w:tcPr>
          <w:p w14:paraId="0780F698" w14:textId="77777777" w:rsidR="00706BA9" w:rsidRPr="00854DF0" w:rsidRDefault="00706BA9" w:rsidP="00FC5558">
            <w:pPr>
              <w:jc w:val="center"/>
              <w:rPr>
                <w:rFonts w:cs="Arial"/>
                <w:b/>
              </w:rPr>
            </w:pPr>
            <w:r w:rsidRPr="00854DF0">
              <w:rPr>
                <w:rFonts w:cs="Arial"/>
                <w:b/>
              </w:rPr>
              <w:t>0.72</w:t>
            </w:r>
          </w:p>
        </w:tc>
        <w:tc>
          <w:tcPr>
            <w:tcW w:w="2254" w:type="dxa"/>
            <w:vAlign w:val="center"/>
          </w:tcPr>
          <w:p w14:paraId="7980D77E" w14:textId="77777777" w:rsidR="00706BA9" w:rsidRPr="00854DF0" w:rsidRDefault="00706BA9" w:rsidP="00FC5558">
            <w:pPr>
              <w:jc w:val="center"/>
              <w:rPr>
                <w:rFonts w:cs="Arial"/>
                <w:b/>
              </w:rPr>
            </w:pPr>
            <w:r w:rsidRPr="00854DF0">
              <w:rPr>
                <w:rFonts w:cs="Arial"/>
                <w:b/>
              </w:rPr>
              <w:t>5.25</w:t>
            </w:r>
          </w:p>
        </w:tc>
        <w:tc>
          <w:tcPr>
            <w:tcW w:w="2254" w:type="dxa"/>
            <w:vAlign w:val="center"/>
          </w:tcPr>
          <w:p w14:paraId="5ED7F867" w14:textId="77777777" w:rsidR="00706BA9" w:rsidRPr="00854DF0" w:rsidRDefault="00706BA9" w:rsidP="00FC5558">
            <w:pPr>
              <w:jc w:val="center"/>
              <w:rPr>
                <w:rFonts w:cs="Arial"/>
                <w:b/>
              </w:rPr>
            </w:pPr>
            <w:r w:rsidRPr="00854DF0">
              <w:rPr>
                <w:rFonts w:cs="Arial"/>
                <w:b/>
              </w:rPr>
              <w:t>0.137</w:t>
            </w:r>
          </w:p>
        </w:tc>
      </w:tr>
    </w:tbl>
    <w:p w14:paraId="1CF34394" w14:textId="77777777" w:rsidR="00706BA9" w:rsidRDefault="00706BA9" w:rsidP="00706BA9">
      <w:pPr>
        <w:rPr>
          <w:rFonts w:cs="Arial"/>
        </w:rPr>
      </w:pPr>
      <w:r>
        <w:rPr>
          <w:rFonts w:cs="Arial"/>
        </w:rPr>
        <w:t xml:space="preserve"> </w:t>
      </w:r>
    </w:p>
    <w:p w14:paraId="3B7433E5" w14:textId="77777777" w:rsidR="00706BA9" w:rsidRDefault="00706BA9" w:rsidP="00706BA9">
      <w:pPr>
        <w:pStyle w:val="ListParagraph"/>
      </w:pPr>
    </w:p>
    <w:p w14:paraId="73F7BBB1" w14:textId="77777777" w:rsidR="00706BA9" w:rsidRDefault="00706BA9" w:rsidP="00FC46C6">
      <w:pPr>
        <w:pStyle w:val="ListParagraph"/>
        <w:numPr>
          <w:ilvl w:val="0"/>
          <w:numId w:val="32"/>
        </w:numPr>
        <w:spacing w:after="160" w:line="259" w:lineRule="auto"/>
        <w:ind w:hanging="720"/>
        <w:contextualSpacing/>
      </w:pPr>
      <w:r>
        <w:t>There is one value missing in the ‘R’ column in the table. Calculate this value and place it in the table. Shown clearly how you did this calculation in the space below.</w:t>
      </w:r>
    </w:p>
    <w:p w14:paraId="01E87DE6" w14:textId="2F5F417E" w:rsidR="00706BA9" w:rsidRDefault="00706BA9" w:rsidP="00706BA9">
      <w:pPr>
        <w:pStyle w:val="ListParagraph"/>
        <w:ind w:left="851" w:hanging="567"/>
        <w:jc w:val="right"/>
      </w:pPr>
      <w:r>
        <w:t>(2</w:t>
      </w:r>
      <w:r w:rsidR="00855587" w:rsidRPr="00855587">
        <w:t xml:space="preserve"> </w:t>
      </w:r>
      <w:r w:rsidR="00855587">
        <w:t>marks</w:t>
      </w:r>
      <w:r>
        <w:t>)</w:t>
      </w:r>
    </w:p>
    <w:p w14:paraId="4F329920" w14:textId="77777777" w:rsidR="00706BA9" w:rsidRDefault="00706BA9" w:rsidP="00706BA9">
      <w:pPr>
        <w:rPr>
          <w:rFonts w:cs="Arial"/>
        </w:rPr>
      </w:pPr>
      <w:r>
        <w:rPr>
          <w:rFonts w:cs="Arial"/>
        </w:rPr>
        <w:br w:type="page"/>
      </w:r>
    </w:p>
    <w:p w14:paraId="685892C1" w14:textId="21112CCF" w:rsidR="00706BA9" w:rsidRPr="00BF04FF" w:rsidRDefault="00706BA9" w:rsidP="00BF04FF">
      <w:pPr>
        <w:pStyle w:val="ListParagraph"/>
        <w:numPr>
          <w:ilvl w:val="0"/>
          <w:numId w:val="32"/>
        </w:numPr>
        <w:ind w:hanging="720"/>
      </w:pPr>
      <w:r w:rsidRPr="00BF04FF">
        <w:lastRenderedPageBreak/>
        <w:t xml:space="preserve">On the grid provided on the </w:t>
      </w:r>
      <w:r w:rsidR="0031047B">
        <w:t>next</w:t>
      </w:r>
      <w:r w:rsidRPr="00BF04FF">
        <w:t xml:space="preserve"> page, draw a graph of ‘Length’ versus ‘Resistance’. Plot ‘Length’ on the horizontal axis. Draw a line if best fit for the data. </w:t>
      </w:r>
    </w:p>
    <w:p w14:paraId="2902D44D" w14:textId="005B705B" w:rsidR="00706BA9" w:rsidRDefault="00706BA9" w:rsidP="00706BA9">
      <w:pPr>
        <w:pStyle w:val="ListParagraph"/>
        <w:jc w:val="right"/>
      </w:pPr>
      <w:r>
        <w:t>(4</w:t>
      </w:r>
      <w:r w:rsidR="00855587" w:rsidRPr="00855587">
        <w:t xml:space="preserve"> </w:t>
      </w:r>
      <w:r w:rsidR="00855587">
        <w:t>marks</w:t>
      </w:r>
      <w:r>
        <w:t>)</w:t>
      </w:r>
    </w:p>
    <w:p w14:paraId="6C974DCF" w14:textId="77777777" w:rsidR="00706BA9" w:rsidRDefault="00706BA9" w:rsidP="00706BA9">
      <w:pPr>
        <w:pStyle w:val="ListParagraph"/>
        <w:jc w:val="right"/>
      </w:pPr>
    </w:p>
    <w:p w14:paraId="0390F51D" w14:textId="77777777" w:rsidR="00706BA9" w:rsidRDefault="00706BA9" w:rsidP="003B5FA2">
      <w:pPr>
        <w:pStyle w:val="ListParagraph"/>
        <w:numPr>
          <w:ilvl w:val="0"/>
          <w:numId w:val="33"/>
        </w:numPr>
        <w:spacing w:after="160" w:line="259" w:lineRule="auto"/>
        <w:ind w:left="709" w:hanging="709"/>
        <w:contextualSpacing/>
      </w:pPr>
      <w:r>
        <w:t>Calculate the gradient of the line of best fit you have drawn. Show clearly how you did this. Include units in your answer.</w:t>
      </w:r>
    </w:p>
    <w:p w14:paraId="6B181733" w14:textId="239949CA" w:rsidR="00706BA9" w:rsidRDefault="00706BA9" w:rsidP="00706BA9">
      <w:pPr>
        <w:pStyle w:val="ListParagraph"/>
        <w:jc w:val="right"/>
      </w:pPr>
      <w:r>
        <w:t>(3</w:t>
      </w:r>
      <w:r w:rsidR="00855587" w:rsidRPr="00855587">
        <w:t xml:space="preserve"> </w:t>
      </w:r>
      <w:r w:rsidR="00855587">
        <w:t>marks</w:t>
      </w:r>
      <w:r>
        <w:t>)</w:t>
      </w:r>
    </w:p>
    <w:p w14:paraId="163EEC2D" w14:textId="77777777" w:rsidR="00706BA9" w:rsidRDefault="00706BA9" w:rsidP="00706BA9">
      <w:pPr>
        <w:pStyle w:val="ListParagraph"/>
        <w:jc w:val="right"/>
      </w:pPr>
    </w:p>
    <w:p w14:paraId="06F73C83" w14:textId="77777777" w:rsidR="00706BA9" w:rsidRDefault="00706BA9" w:rsidP="00706BA9">
      <w:pPr>
        <w:pStyle w:val="ListParagraph"/>
        <w:jc w:val="right"/>
      </w:pPr>
    </w:p>
    <w:p w14:paraId="55D92FFA" w14:textId="77777777" w:rsidR="00706BA9" w:rsidRDefault="00706BA9" w:rsidP="00706BA9">
      <w:pPr>
        <w:pStyle w:val="ListParagraph"/>
        <w:jc w:val="right"/>
      </w:pPr>
    </w:p>
    <w:p w14:paraId="0812611E" w14:textId="77777777" w:rsidR="00706BA9" w:rsidRDefault="00706BA9" w:rsidP="00706BA9">
      <w:pPr>
        <w:pStyle w:val="ListParagraph"/>
        <w:jc w:val="right"/>
      </w:pPr>
    </w:p>
    <w:p w14:paraId="44246077" w14:textId="77777777" w:rsidR="00706BA9" w:rsidRDefault="00706BA9" w:rsidP="00706BA9">
      <w:pPr>
        <w:pStyle w:val="ListParagraph"/>
        <w:jc w:val="right"/>
      </w:pPr>
    </w:p>
    <w:p w14:paraId="42958148" w14:textId="77777777" w:rsidR="00706BA9" w:rsidRDefault="00706BA9" w:rsidP="00706BA9">
      <w:pPr>
        <w:pStyle w:val="ListParagraph"/>
        <w:jc w:val="right"/>
      </w:pPr>
    </w:p>
    <w:p w14:paraId="7C8D8F01" w14:textId="77777777" w:rsidR="00706BA9" w:rsidRDefault="00706BA9" w:rsidP="00706BA9">
      <w:pPr>
        <w:pStyle w:val="ListParagraph"/>
        <w:jc w:val="right"/>
      </w:pPr>
    </w:p>
    <w:p w14:paraId="5DB41020" w14:textId="77777777" w:rsidR="00706BA9" w:rsidRDefault="00706BA9" w:rsidP="00706BA9">
      <w:pPr>
        <w:pStyle w:val="ListParagraph"/>
        <w:jc w:val="right"/>
      </w:pPr>
    </w:p>
    <w:p w14:paraId="5FDB71B7" w14:textId="77777777" w:rsidR="00706BA9" w:rsidRDefault="00706BA9" w:rsidP="00706BA9">
      <w:pPr>
        <w:pStyle w:val="ListParagraph"/>
        <w:jc w:val="right"/>
      </w:pPr>
    </w:p>
    <w:p w14:paraId="00A66E5F" w14:textId="77777777" w:rsidR="00706BA9" w:rsidRDefault="00706BA9" w:rsidP="00706BA9">
      <w:pPr>
        <w:pStyle w:val="ListParagraph"/>
        <w:jc w:val="right"/>
      </w:pPr>
    </w:p>
    <w:p w14:paraId="0BE4F3C7" w14:textId="77777777" w:rsidR="00706BA9" w:rsidRDefault="00706BA9" w:rsidP="00706BA9">
      <w:pPr>
        <w:pStyle w:val="ListParagraph"/>
        <w:jc w:val="right"/>
      </w:pPr>
    </w:p>
    <w:p w14:paraId="6968D4C9" w14:textId="61AEF0DF" w:rsidR="00706BA9" w:rsidRDefault="00FC5558" w:rsidP="00706BA9">
      <w:pPr>
        <w:pStyle w:val="ListParagraph"/>
        <w:jc w:val="right"/>
      </w:pPr>
      <w:r w:rsidRPr="00FC5558">
        <w:t>____________</w:t>
      </w:r>
    </w:p>
    <w:p w14:paraId="0F5B8D6E" w14:textId="77777777" w:rsidR="00B35296" w:rsidRDefault="00B35296" w:rsidP="00706BA9">
      <w:pPr>
        <w:pStyle w:val="ListParagraph"/>
        <w:jc w:val="right"/>
      </w:pPr>
    </w:p>
    <w:p w14:paraId="7AA946ED" w14:textId="64D8F034" w:rsidR="00B35296" w:rsidRDefault="00B35296" w:rsidP="00706BA9">
      <w:pPr>
        <w:pStyle w:val="ListParagraph"/>
        <w:jc w:val="right"/>
      </w:pPr>
    </w:p>
    <w:p w14:paraId="7183ED01" w14:textId="63A23A99" w:rsidR="00B35296" w:rsidRPr="00FC5558" w:rsidRDefault="00B35296" w:rsidP="00706BA9">
      <w:pPr>
        <w:pStyle w:val="ListParagraph"/>
        <w:jc w:val="right"/>
      </w:pPr>
      <w:r>
        <w:t>Units: ____________</w:t>
      </w:r>
    </w:p>
    <w:p w14:paraId="75B810E6" w14:textId="77777777" w:rsidR="00706BA9" w:rsidRDefault="00706BA9" w:rsidP="00706BA9">
      <w:pPr>
        <w:pStyle w:val="ListParagraph"/>
        <w:jc w:val="right"/>
      </w:pPr>
    </w:p>
    <w:p w14:paraId="316D430A" w14:textId="77777777" w:rsidR="00706BA9" w:rsidRDefault="00706BA9" w:rsidP="001C3A3D">
      <w:pPr>
        <w:pStyle w:val="ListParagraph"/>
        <w:numPr>
          <w:ilvl w:val="0"/>
          <w:numId w:val="33"/>
        </w:numPr>
        <w:spacing w:after="160" w:line="259" w:lineRule="auto"/>
        <w:ind w:left="709" w:hanging="709"/>
        <w:contextualSpacing/>
      </w:pPr>
      <w:r>
        <w:t xml:space="preserve">Use the gradient in part d) to calculate the resistivity (ρ) of the unknown material. </w:t>
      </w:r>
    </w:p>
    <w:p w14:paraId="47B1974C" w14:textId="59D70A85" w:rsidR="00706BA9" w:rsidRDefault="00706BA9" w:rsidP="00706BA9">
      <w:pPr>
        <w:pStyle w:val="ListParagraph"/>
        <w:ind w:left="851"/>
        <w:jc w:val="right"/>
      </w:pPr>
      <w:r>
        <w:t>(3</w:t>
      </w:r>
      <w:r w:rsidR="00855587" w:rsidRPr="00855587">
        <w:t xml:space="preserve"> </w:t>
      </w:r>
      <w:r w:rsidR="00855587">
        <w:t>marks</w:t>
      </w:r>
      <w:r>
        <w:t>)</w:t>
      </w:r>
    </w:p>
    <w:p w14:paraId="03060F16" w14:textId="77777777" w:rsidR="00706BA9" w:rsidRDefault="00706BA9" w:rsidP="00706BA9">
      <w:pPr>
        <w:pStyle w:val="ListParagraph"/>
        <w:ind w:left="851"/>
        <w:jc w:val="right"/>
      </w:pPr>
    </w:p>
    <w:p w14:paraId="1A7D759E" w14:textId="77777777" w:rsidR="00706BA9" w:rsidRDefault="00706BA9" w:rsidP="00706BA9">
      <w:pPr>
        <w:pStyle w:val="ListParagraph"/>
        <w:ind w:left="851"/>
        <w:jc w:val="right"/>
      </w:pPr>
    </w:p>
    <w:p w14:paraId="5A15F1D6" w14:textId="77777777" w:rsidR="00706BA9" w:rsidRDefault="00706BA9" w:rsidP="00706BA9">
      <w:pPr>
        <w:pStyle w:val="ListParagraph"/>
        <w:ind w:left="851"/>
        <w:jc w:val="right"/>
      </w:pPr>
    </w:p>
    <w:p w14:paraId="16EB7B82" w14:textId="77777777" w:rsidR="00706BA9" w:rsidRDefault="00706BA9" w:rsidP="00706BA9">
      <w:pPr>
        <w:pStyle w:val="ListParagraph"/>
        <w:ind w:left="851"/>
        <w:jc w:val="right"/>
      </w:pPr>
    </w:p>
    <w:p w14:paraId="62EDD8C1" w14:textId="77777777" w:rsidR="00706BA9" w:rsidRDefault="00706BA9" w:rsidP="00706BA9">
      <w:pPr>
        <w:pStyle w:val="ListParagraph"/>
        <w:ind w:left="851"/>
        <w:jc w:val="right"/>
      </w:pPr>
    </w:p>
    <w:p w14:paraId="59A15C99" w14:textId="77777777" w:rsidR="00706BA9" w:rsidRDefault="00706BA9" w:rsidP="00706BA9">
      <w:pPr>
        <w:pStyle w:val="ListParagraph"/>
        <w:ind w:left="851"/>
        <w:jc w:val="right"/>
      </w:pPr>
    </w:p>
    <w:p w14:paraId="1E6A366C" w14:textId="77777777" w:rsidR="00706BA9" w:rsidRDefault="00706BA9" w:rsidP="00706BA9">
      <w:pPr>
        <w:pStyle w:val="ListParagraph"/>
        <w:ind w:left="851"/>
        <w:jc w:val="right"/>
      </w:pPr>
    </w:p>
    <w:p w14:paraId="6BB682BB" w14:textId="77777777" w:rsidR="00706BA9" w:rsidRDefault="00706BA9" w:rsidP="00706BA9">
      <w:pPr>
        <w:pStyle w:val="ListParagraph"/>
        <w:ind w:left="851"/>
        <w:jc w:val="right"/>
      </w:pPr>
    </w:p>
    <w:p w14:paraId="53C2344C" w14:textId="77777777" w:rsidR="00706BA9" w:rsidRDefault="00706BA9" w:rsidP="00706BA9">
      <w:pPr>
        <w:pStyle w:val="ListParagraph"/>
        <w:ind w:left="851"/>
        <w:jc w:val="right"/>
      </w:pPr>
    </w:p>
    <w:p w14:paraId="5C5D24E5" w14:textId="77777777" w:rsidR="00706BA9" w:rsidRDefault="00706BA9" w:rsidP="00706BA9">
      <w:pPr>
        <w:pStyle w:val="ListParagraph"/>
        <w:ind w:left="851"/>
        <w:jc w:val="right"/>
      </w:pPr>
    </w:p>
    <w:p w14:paraId="7C5D447F" w14:textId="77777777" w:rsidR="00FC5558" w:rsidRDefault="00FC5558" w:rsidP="00706BA9">
      <w:pPr>
        <w:pStyle w:val="ListParagraph"/>
        <w:ind w:left="851"/>
        <w:jc w:val="right"/>
      </w:pPr>
    </w:p>
    <w:p w14:paraId="2119BE24" w14:textId="77777777" w:rsidR="00FC5558" w:rsidRDefault="00FC5558" w:rsidP="00706BA9">
      <w:pPr>
        <w:pStyle w:val="ListParagraph"/>
        <w:ind w:left="851"/>
        <w:jc w:val="right"/>
      </w:pPr>
    </w:p>
    <w:p w14:paraId="73A0243F" w14:textId="77777777" w:rsidR="00FC5558" w:rsidRDefault="00FC5558" w:rsidP="00706BA9">
      <w:pPr>
        <w:pStyle w:val="ListParagraph"/>
        <w:ind w:left="851"/>
        <w:jc w:val="right"/>
      </w:pPr>
    </w:p>
    <w:p w14:paraId="619B756D" w14:textId="77777777" w:rsidR="00FC5558" w:rsidRDefault="00FC5558" w:rsidP="00706BA9">
      <w:pPr>
        <w:pStyle w:val="ListParagraph"/>
        <w:ind w:left="851"/>
        <w:jc w:val="right"/>
      </w:pPr>
    </w:p>
    <w:p w14:paraId="23F4D035" w14:textId="2910BB9B" w:rsidR="00FC5558" w:rsidRPr="00FC5558" w:rsidRDefault="00FC5558" w:rsidP="00FC5558">
      <w:pPr>
        <w:pStyle w:val="ListParagraph"/>
        <w:jc w:val="right"/>
      </w:pPr>
      <w:r w:rsidRPr="00FC5558">
        <w:t>____________</w:t>
      </w:r>
      <w:r w:rsidR="00E93275">
        <w:t xml:space="preserve"> </w:t>
      </w:r>
      <w:r w:rsidRPr="00FC5558">
        <w:t>Ω</w:t>
      </w:r>
      <w:r w:rsidR="00E93275">
        <w:t xml:space="preserve"> </w:t>
      </w:r>
      <w:r w:rsidRPr="00FC5558">
        <w:t>m</w:t>
      </w:r>
    </w:p>
    <w:p w14:paraId="01E45387" w14:textId="77777777" w:rsidR="00FC5558" w:rsidRDefault="00FC5558" w:rsidP="00706BA9">
      <w:pPr>
        <w:pStyle w:val="ListParagraph"/>
        <w:ind w:left="851"/>
        <w:jc w:val="right"/>
      </w:pPr>
    </w:p>
    <w:p w14:paraId="2F652674" w14:textId="77777777" w:rsidR="00706BA9" w:rsidRDefault="00706BA9" w:rsidP="00706BA9">
      <w:pPr>
        <w:pStyle w:val="ListParagraph"/>
        <w:ind w:left="851"/>
      </w:pPr>
    </w:p>
    <w:p w14:paraId="568103C3" w14:textId="77777777" w:rsidR="00706BA9" w:rsidRDefault="00706BA9" w:rsidP="00517265">
      <w:pPr>
        <w:pStyle w:val="ListParagraph"/>
        <w:numPr>
          <w:ilvl w:val="0"/>
          <w:numId w:val="33"/>
        </w:numPr>
        <w:spacing w:after="160" w:line="259" w:lineRule="auto"/>
        <w:ind w:left="709" w:hanging="709"/>
        <w:contextualSpacing/>
      </w:pPr>
      <w:r>
        <w:t>Hence, identify the unknown material.</w:t>
      </w:r>
    </w:p>
    <w:p w14:paraId="2E7A3598" w14:textId="1B7439D8" w:rsidR="00706BA9" w:rsidRDefault="00706BA9" w:rsidP="00706BA9">
      <w:pPr>
        <w:pStyle w:val="ListParagraph"/>
        <w:ind w:left="851"/>
        <w:jc w:val="right"/>
      </w:pPr>
      <w:r>
        <w:t>(1</w:t>
      </w:r>
      <w:r w:rsidR="00855587" w:rsidRPr="00855587">
        <w:t xml:space="preserve"> </w:t>
      </w:r>
      <w:r w:rsidR="00855587">
        <w:t>mark</w:t>
      </w:r>
      <w:r>
        <w:t>)</w:t>
      </w:r>
    </w:p>
    <w:p w14:paraId="2166D552" w14:textId="77777777" w:rsidR="00706BA9" w:rsidRDefault="00706BA9" w:rsidP="00706BA9">
      <w:pPr>
        <w:pStyle w:val="ListParagraph"/>
        <w:ind w:left="851"/>
      </w:pPr>
    </w:p>
    <w:p w14:paraId="0112811C" w14:textId="77777777" w:rsidR="00706BA9" w:rsidRDefault="00706BA9" w:rsidP="00FC5558">
      <w:pPr>
        <w:pStyle w:val="ListParagraph"/>
        <w:ind w:left="851" w:hanging="131"/>
      </w:pPr>
      <w:r>
        <w:t>__________________________________</w:t>
      </w:r>
      <w:r w:rsidR="00FC5558">
        <w:t>____________________</w:t>
      </w:r>
      <w:r w:rsidR="00417408">
        <w:t>__________________</w:t>
      </w:r>
    </w:p>
    <w:p w14:paraId="3DEFCC3D" w14:textId="77777777" w:rsidR="00706BA9" w:rsidRDefault="00FC5558" w:rsidP="00706BA9">
      <w:pPr>
        <w:spacing w:after="160" w:line="259" w:lineRule="auto"/>
        <w:rPr>
          <w:b/>
        </w:rPr>
      </w:pPr>
      <w:r>
        <w:rPr>
          <w:b/>
        </w:rPr>
        <w:tab/>
      </w:r>
    </w:p>
    <w:p w14:paraId="337B1B6D" w14:textId="77777777" w:rsidR="00FC5558" w:rsidRDefault="00FC5558">
      <w:pPr>
        <w:spacing w:after="160" w:line="259" w:lineRule="auto"/>
        <w:rPr>
          <w:rFonts w:eastAsia="Times New Roman" w:cs="Arial"/>
          <w:szCs w:val="22"/>
        </w:rPr>
      </w:pPr>
      <w:r>
        <w:br w:type="page"/>
      </w:r>
    </w:p>
    <w:p w14:paraId="2B95A550" w14:textId="77777777" w:rsidR="001C7B89" w:rsidRDefault="001C7B89" w:rsidP="001C7B89">
      <w:pPr>
        <w:spacing w:after="160" w:line="259" w:lineRule="auto"/>
        <w:jc w:val="center"/>
        <w:rPr>
          <w:noProof/>
        </w:rPr>
      </w:pPr>
    </w:p>
    <w:p w14:paraId="6C71D254" w14:textId="77777777" w:rsidR="001C7B89" w:rsidRDefault="001C7B89" w:rsidP="001C7B89">
      <w:pPr>
        <w:spacing w:after="160" w:line="259" w:lineRule="auto"/>
        <w:jc w:val="center"/>
        <w:rPr>
          <w:noProof/>
        </w:rPr>
      </w:pPr>
    </w:p>
    <w:p w14:paraId="170693DF" w14:textId="77777777" w:rsidR="001C7B89" w:rsidRDefault="001C7B89" w:rsidP="001C7B89">
      <w:pPr>
        <w:spacing w:after="160" w:line="259" w:lineRule="auto"/>
        <w:jc w:val="center"/>
        <w:rPr>
          <w:noProof/>
        </w:rPr>
      </w:pPr>
    </w:p>
    <w:p w14:paraId="21F94DBF" w14:textId="72639AFD" w:rsidR="00DF798B" w:rsidRDefault="001C7B89" w:rsidP="001C7B89">
      <w:pPr>
        <w:spacing w:after="160" w:line="259" w:lineRule="auto"/>
        <w:jc w:val="center"/>
        <w:rPr>
          <w:b/>
        </w:rPr>
      </w:pPr>
      <w:r>
        <w:rPr>
          <w:noProof/>
        </w:rPr>
        <w:drawing>
          <wp:inline distT="0" distB="0" distL="0" distR="0" wp14:anchorId="723DD8F6" wp14:editId="49B95BB7">
            <wp:extent cx="5731239" cy="6884035"/>
            <wp:effectExtent l="0" t="0" r="3175" b="0"/>
            <wp:docPr id="36" name="Picture 36" descr="Free Graph Paper Templat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Graph Paper Template 0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112"/>
                    <a:stretch/>
                  </pic:blipFill>
                  <pic:spPr bwMode="auto">
                    <a:xfrm>
                      <a:off x="0" y="0"/>
                      <a:ext cx="5731510" cy="6884360"/>
                    </a:xfrm>
                    <a:prstGeom prst="rect">
                      <a:avLst/>
                    </a:prstGeom>
                    <a:noFill/>
                    <a:ln>
                      <a:noFill/>
                    </a:ln>
                    <a:extLst>
                      <a:ext uri="{53640926-AAD7-44D8-BBD7-CCE9431645EC}">
                        <a14:shadowObscured xmlns:a14="http://schemas.microsoft.com/office/drawing/2010/main"/>
                      </a:ext>
                    </a:extLst>
                  </pic:spPr>
                </pic:pic>
              </a:graphicData>
            </a:graphic>
          </wp:inline>
        </w:drawing>
      </w:r>
      <w:r w:rsidR="00DF798B">
        <w:rPr>
          <w:b/>
        </w:rPr>
        <w:br w:type="page"/>
      </w:r>
    </w:p>
    <w:p w14:paraId="64558DA9" w14:textId="77777777" w:rsidR="00B0681A" w:rsidRDefault="00B0681A" w:rsidP="00FC5558">
      <w:pPr>
        <w:spacing w:after="160" w:line="259" w:lineRule="auto"/>
        <w:rPr>
          <w:b/>
        </w:rPr>
      </w:pPr>
    </w:p>
    <w:p w14:paraId="06421E18" w14:textId="77777777" w:rsidR="00B0681A" w:rsidRDefault="00B0681A">
      <w:pPr>
        <w:spacing w:after="160" w:line="259" w:lineRule="auto"/>
        <w:rPr>
          <w:b/>
        </w:rPr>
      </w:pPr>
    </w:p>
    <w:p w14:paraId="783D6F7D" w14:textId="77777777" w:rsidR="00B0681A" w:rsidRDefault="00B0681A">
      <w:pPr>
        <w:spacing w:after="160" w:line="259" w:lineRule="auto"/>
        <w:rPr>
          <w:b/>
        </w:rPr>
      </w:pPr>
    </w:p>
    <w:p w14:paraId="3C2156E0" w14:textId="77777777" w:rsidR="00B0681A" w:rsidRDefault="00B0681A">
      <w:pPr>
        <w:spacing w:after="160" w:line="259" w:lineRule="auto"/>
        <w:rPr>
          <w:b/>
        </w:rPr>
      </w:pPr>
    </w:p>
    <w:p w14:paraId="587377B3" w14:textId="77777777" w:rsidR="00B0681A" w:rsidRDefault="00B0681A">
      <w:pPr>
        <w:spacing w:after="160" w:line="259" w:lineRule="auto"/>
        <w:rPr>
          <w:b/>
        </w:rPr>
      </w:pPr>
    </w:p>
    <w:p w14:paraId="57359AB9" w14:textId="77777777" w:rsidR="00B0681A" w:rsidRDefault="00B0681A">
      <w:pPr>
        <w:spacing w:after="160" w:line="259" w:lineRule="auto"/>
        <w:rPr>
          <w:b/>
        </w:rPr>
      </w:pPr>
    </w:p>
    <w:p w14:paraId="73542D46" w14:textId="77777777" w:rsidR="00B0681A" w:rsidRDefault="00B0681A">
      <w:pPr>
        <w:spacing w:after="160" w:line="259" w:lineRule="auto"/>
        <w:rPr>
          <w:b/>
        </w:rPr>
      </w:pPr>
    </w:p>
    <w:p w14:paraId="3443F9E8" w14:textId="77777777" w:rsidR="00B0681A" w:rsidRDefault="00B0681A">
      <w:pPr>
        <w:spacing w:after="160" w:line="259" w:lineRule="auto"/>
        <w:rPr>
          <w:b/>
        </w:rPr>
      </w:pPr>
    </w:p>
    <w:p w14:paraId="0C3EDB5A" w14:textId="77777777" w:rsidR="00B0681A" w:rsidRDefault="00B0681A">
      <w:pPr>
        <w:spacing w:after="160" w:line="259" w:lineRule="auto"/>
        <w:rPr>
          <w:b/>
        </w:rPr>
      </w:pPr>
    </w:p>
    <w:p w14:paraId="3FD41743" w14:textId="77777777" w:rsidR="00B0681A" w:rsidRDefault="00B0681A">
      <w:pPr>
        <w:spacing w:after="160" w:line="259" w:lineRule="auto"/>
        <w:rPr>
          <w:b/>
        </w:rPr>
      </w:pPr>
    </w:p>
    <w:p w14:paraId="3292A6D5" w14:textId="77777777" w:rsidR="00B0681A" w:rsidRDefault="00B0681A">
      <w:pPr>
        <w:spacing w:after="160" w:line="259" w:lineRule="auto"/>
        <w:rPr>
          <w:b/>
        </w:rPr>
      </w:pPr>
    </w:p>
    <w:p w14:paraId="7434D268" w14:textId="77777777" w:rsidR="00B0681A" w:rsidRDefault="00B0681A">
      <w:pPr>
        <w:spacing w:after="160" w:line="259" w:lineRule="auto"/>
        <w:rPr>
          <w:b/>
        </w:rPr>
      </w:pPr>
    </w:p>
    <w:p w14:paraId="1E3E0C66" w14:textId="77777777" w:rsidR="00B0681A" w:rsidRDefault="00B0681A">
      <w:pPr>
        <w:spacing w:after="160" w:line="259" w:lineRule="auto"/>
        <w:rPr>
          <w:b/>
        </w:rPr>
      </w:pPr>
    </w:p>
    <w:p w14:paraId="1EEDB812" w14:textId="77777777" w:rsidR="00B0681A" w:rsidRDefault="00B0681A">
      <w:pPr>
        <w:spacing w:after="160" w:line="259" w:lineRule="auto"/>
        <w:rPr>
          <w:b/>
        </w:rPr>
      </w:pPr>
    </w:p>
    <w:p w14:paraId="49A13288" w14:textId="5734A3C1" w:rsidR="00B0681A" w:rsidRDefault="00B0681A" w:rsidP="00B0681A">
      <w:pPr>
        <w:spacing w:after="160" w:line="259" w:lineRule="auto"/>
        <w:jc w:val="center"/>
        <w:rPr>
          <w:b/>
        </w:rPr>
      </w:pPr>
      <w:r>
        <w:rPr>
          <w:b/>
        </w:rPr>
        <w:t>THIS PAGE HAS BEEN LEFT BLANK INTENTIONALLY</w:t>
      </w:r>
      <w:r>
        <w:rPr>
          <w:b/>
        </w:rPr>
        <w:br w:type="page"/>
      </w:r>
    </w:p>
    <w:p w14:paraId="14D7ECAE" w14:textId="2E3E22D3" w:rsidR="00FC5558" w:rsidRDefault="00F77199" w:rsidP="00FC5558">
      <w:pPr>
        <w:spacing w:after="160" w:line="259" w:lineRule="auto"/>
        <w:rPr>
          <w:b/>
        </w:rPr>
      </w:pPr>
      <w:r>
        <w:rPr>
          <w:b/>
        </w:rPr>
        <w:lastRenderedPageBreak/>
        <w:t>Question 12</w:t>
      </w:r>
      <w:r w:rsidR="00FC5558" w:rsidRPr="00EA353E">
        <w:rPr>
          <w:b/>
        </w:rPr>
        <w:tab/>
      </w:r>
      <w:r w:rsidR="00FC5558" w:rsidRPr="00EA353E">
        <w:rPr>
          <w:b/>
        </w:rPr>
        <w:tab/>
      </w:r>
      <w:r w:rsidR="00FC5558" w:rsidRPr="00EA353E">
        <w:rPr>
          <w:b/>
        </w:rPr>
        <w:tab/>
      </w:r>
      <w:r w:rsidR="00FC5558" w:rsidRPr="00EA353E">
        <w:rPr>
          <w:b/>
        </w:rPr>
        <w:tab/>
      </w:r>
      <w:r w:rsidR="00FC5558" w:rsidRPr="00EA353E">
        <w:rPr>
          <w:b/>
        </w:rPr>
        <w:tab/>
      </w:r>
      <w:r w:rsidR="00FC5558" w:rsidRPr="00EA353E">
        <w:rPr>
          <w:b/>
        </w:rPr>
        <w:tab/>
      </w:r>
      <w:r w:rsidR="00FC5558" w:rsidRPr="00EA353E">
        <w:rPr>
          <w:b/>
        </w:rPr>
        <w:tab/>
      </w:r>
      <w:r w:rsidR="00FC5558" w:rsidRPr="00EA353E">
        <w:rPr>
          <w:b/>
        </w:rPr>
        <w:tab/>
      </w:r>
      <w:r w:rsidR="00FC5558" w:rsidRPr="00EA353E">
        <w:rPr>
          <w:b/>
        </w:rPr>
        <w:tab/>
      </w:r>
      <w:r w:rsidR="00FC5558" w:rsidRPr="00EA353E">
        <w:rPr>
          <w:b/>
        </w:rPr>
        <w:tab/>
      </w:r>
      <w:r w:rsidR="00FC5558">
        <w:rPr>
          <w:b/>
        </w:rPr>
        <w:t xml:space="preserve">       </w:t>
      </w:r>
      <w:proofErr w:type="gramStart"/>
      <w:r w:rsidR="00FC5558">
        <w:rPr>
          <w:b/>
        </w:rPr>
        <w:t xml:space="preserve"> </w:t>
      </w:r>
      <w:r w:rsidR="00B15629">
        <w:rPr>
          <w:b/>
        </w:rPr>
        <w:t xml:space="preserve">  (</w:t>
      </w:r>
      <w:proofErr w:type="gramEnd"/>
      <w:r w:rsidR="00B15629">
        <w:rPr>
          <w:b/>
        </w:rPr>
        <w:t>1</w:t>
      </w:r>
      <w:r w:rsidR="00D248F3">
        <w:rPr>
          <w:b/>
        </w:rPr>
        <w:t>4</w:t>
      </w:r>
      <w:r w:rsidR="00FC5558" w:rsidRPr="00EA353E">
        <w:rPr>
          <w:b/>
        </w:rPr>
        <w:t xml:space="preserve"> marks)</w:t>
      </w:r>
    </w:p>
    <w:p w14:paraId="3A9F9F03" w14:textId="2EDB07A3" w:rsidR="00FC5558" w:rsidRDefault="00FC5558" w:rsidP="00FC5558">
      <w:pPr>
        <w:rPr>
          <w:rFonts w:cs="Arial"/>
        </w:rPr>
      </w:pPr>
      <w:bookmarkStart w:id="7" w:name="_Hlk95126992"/>
      <w:r w:rsidRPr="00A178E0">
        <w:rPr>
          <w:rFonts w:cs="Arial"/>
        </w:rPr>
        <w:t xml:space="preserve">Whilst making a cup of coffee, </w:t>
      </w:r>
      <w:r>
        <w:rPr>
          <w:rFonts w:cs="Arial"/>
        </w:rPr>
        <w:t xml:space="preserve">355 mL of hot water is added to a 320.0 </w:t>
      </w:r>
      <w:r w:rsidR="002E2EAC">
        <w:rPr>
          <w:rFonts w:cs="Arial"/>
        </w:rPr>
        <w:t>g</w:t>
      </w:r>
      <w:r>
        <w:rPr>
          <w:rFonts w:cs="Arial"/>
        </w:rPr>
        <w:t xml:space="preserve"> ceramic coffee mug. Both </w:t>
      </w:r>
      <w:r w:rsidR="00072842">
        <w:rPr>
          <w:rFonts w:cs="Arial"/>
        </w:rPr>
        <w:t>reach</w:t>
      </w:r>
      <w:r>
        <w:rPr>
          <w:rFonts w:cs="Arial"/>
        </w:rPr>
        <w:t xml:space="preserve"> a common temperature of 90.0°C.</w:t>
      </w:r>
    </w:p>
    <w:bookmarkEnd w:id="7"/>
    <w:p w14:paraId="18A3FABA" w14:textId="77777777" w:rsidR="00FC5558" w:rsidRDefault="00FC5558" w:rsidP="00FC5558">
      <w:pPr>
        <w:rPr>
          <w:rFonts w:cs="Arial"/>
        </w:rPr>
      </w:pPr>
    </w:p>
    <w:p w14:paraId="65D673BB" w14:textId="5202ADB3" w:rsidR="00FC5558" w:rsidRDefault="00FC5558" w:rsidP="00FC5558">
      <w:pPr>
        <w:rPr>
          <w:rFonts w:cs="Arial"/>
        </w:rPr>
      </w:pPr>
      <w:r>
        <w:rPr>
          <w:rFonts w:cs="Arial"/>
        </w:rPr>
        <w:t>It is known that water at this temperature can cause third degree burns</w:t>
      </w:r>
      <w:r w:rsidR="009813A5">
        <w:rPr>
          <w:rFonts w:cs="Arial"/>
        </w:rPr>
        <w:t xml:space="preserve">, </w:t>
      </w:r>
      <w:r>
        <w:rPr>
          <w:rFonts w:cs="Arial"/>
        </w:rPr>
        <w:t xml:space="preserve">so </w:t>
      </w:r>
      <w:r w:rsidR="000C4A23">
        <w:rPr>
          <w:rFonts w:cs="Arial"/>
        </w:rPr>
        <w:t xml:space="preserve">a </w:t>
      </w:r>
      <w:r>
        <w:rPr>
          <w:rFonts w:cs="Arial"/>
        </w:rPr>
        <w:t xml:space="preserve">decision </w:t>
      </w:r>
      <w:r w:rsidR="00072842">
        <w:rPr>
          <w:rFonts w:cs="Arial"/>
        </w:rPr>
        <w:t>i</w:t>
      </w:r>
      <w:r>
        <w:rPr>
          <w:rFonts w:cs="Arial"/>
        </w:rPr>
        <w:t xml:space="preserve">s made to cool it down to 55.0 °C. This is achieved by adding ice at -8.50 °C until this final cooler temperature is achieved. </w:t>
      </w:r>
    </w:p>
    <w:p w14:paraId="6F22B5AE" w14:textId="77777777" w:rsidR="00FC5558" w:rsidRDefault="00FC5558" w:rsidP="00FC5558">
      <w:pPr>
        <w:rPr>
          <w:rFonts w:cs="Arial"/>
        </w:rPr>
      </w:pPr>
    </w:p>
    <w:p w14:paraId="21A0D1DE" w14:textId="77777777" w:rsidR="00FC5558" w:rsidRDefault="00FC5558" w:rsidP="00FC5558">
      <w:pPr>
        <w:rPr>
          <w:rFonts w:cs="Arial"/>
        </w:rPr>
      </w:pPr>
      <w:r>
        <w:rPr>
          <w:rFonts w:cs="Arial"/>
        </w:rPr>
        <w:t xml:space="preserve">Assume no heat is transferred to the surroundings. </w:t>
      </w:r>
    </w:p>
    <w:p w14:paraId="319FFCA7" w14:textId="77777777" w:rsidR="00FC5558" w:rsidRDefault="00FC5558" w:rsidP="00FC5558">
      <w:pPr>
        <w:rPr>
          <w:rFonts w:cs="Arial"/>
        </w:rPr>
      </w:pPr>
    </w:p>
    <w:p w14:paraId="621B9578" w14:textId="77777777" w:rsidR="00C07D13" w:rsidRDefault="00C07D13" w:rsidP="00C07D13">
      <w:pPr>
        <w:pStyle w:val="ListParagraph"/>
        <w:numPr>
          <w:ilvl w:val="0"/>
          <w:numId w:val="34"/>
        </w:numPr>
        <w:spacing w:after="160" w:line="259" w:lineRule="auto"/>
        <w:ind w:hanging="720"/>
        <w:contextualSpacing/>
      </w:pPr>
      <w:r>
        <w:t>Show that the heat energy lost by the water and the ceramic mug as their temperature drops to 55.0 °C is approximately 7.00 x 10</w:t>
      </w:r>
      <w:r w:rsidRPr="00223F02">
        <w:rPr>
          <w:vertAlign w:val="superscript"/>
        </w:rPr>
        <w:t>4</w:t>
      </w:r>
      <w:r>
        <w:t xml:space="preserve"> J. </w:t>
      </w:r>
    </w:p>
    <w:p w14:paraId="1A07C172" w14:textId="77777777" w:rsidR="00C07D13" w:rsidRDefault="00C07D13" w:rsidP="00C07D13">
      <w:pPr>
        <w:pStyle w:val="ListParagraph"/>
        <w:spacing w:after="160" w:line="259" w:lineRule="auto"/>
        <w:ind w:firstLine="0"/>
        <w:contextualSpacing/>
      </w:pPr>
    </w:p>
    <w:p w14:paraId="21715E9B" w14:textId="57420006" w:rsidR="00C07D13" w:rsidRDefault="00C07D13" w:rsidP="00C07D13">
      <w:pPr>
        <w:pStyle w:val="ListParagraph"/>
        <w:spacing w:after="160" w:line="259" w:lineRule="auto"/>
        <w:ind w:firstLine="0"/>
        <w:contextualSpacing/>
      </w:pPr>
      <w:r>
        <w:t>The specific heat capacity of ceramic is 1.49 x 10</w:t>
      </w:r>
      <w:r w:rsidRPr="00E85B61">
        <w:rPr>
          <w:vertAlign w:val="superscript"/>
        </w:rPr>
        <w:t>3</w:t>
      </w:r>
      <w:r>
        <w:t xml:space="preserve"> J kg</w:t>
      </w:r>
      <w:r w:rsidRPr="00E85B61">
        <w:rPr>
          <w:vertAlign w:val="superscript"/>
        </w:rPr>
        <w:t>-1</w:t>
      </w:r>
      <w:r>
        <w:t xml:space="preserve"> °C</w:t>
      </w:r>
      <w:r w:rsidRPr="00E85B61">
        <w:rPr>
          <w:vertAlign w:val="superscript"/>
        </w:rPr>
        <w:t>-1</w:t>
      </w:r>
      <w:r>
        <w:t>.</w:t>
      </w:r>
    </w:p>
    <w:p w14:paraId="2DC5F4AB" w14:textId="735E587E" w:rsidR="00FC5558" w:rsidRDefault="00FC5558" w:rsidP="00FC5558">
      <w:pPr>
        <w:pStyle w:val="ListParagraph"/>
        <w:jc w:val="right"/>
      </w:pPr>
      <w:r>
        <w:t>(</w:t>
      </w:r>
      <w:r w:rsidR="00D248F3">
        <w:t>3</w:t>
      </w:r>
      <w:r w:rsidR="00923088">
        <w:t xml:space="preserve"> mark</w:t>
      </w:r>
      <w:r w:rsidR="00D248F3">
        <w:t>s</w:t>
      </w:r>
      <w:r>
        <w:t>)</w:t>
      </w:r>
    </w:p>
    <w:p w14:paraId="1E4814E5" w14:textId="77777777" w:rsidR="00FC5558" w:rsidRDefault="00FC5558" w:rsidP="00FC5558">
      <w:pPr>
        <w:pStyle w:val="ListParagraph"/>
        <w:jc w:val="right"/>
      </w:pPr>
    </w:p>
    <w:p w14:paraId="4E5667B0" w14:textId="77777777" w:rsidR="00FC5558" w:rsidRDefault="00FC5558" w:rsidP="00FC5558">
      <w:pPr>
        <w:pStyle w:val="ListParagraph"/>
        <w:jc w:val="right"/>
      </w:pPr>
    </w:p>
    <w:p w14:paraId="63D4A440" w14:textId="77777777" w:rsidR="00FC5558" w:rsidRDefault="00FC5558" w:rsidP="00FC5558">
      <w:pPr>
        <w:pStyle w:val="ListParagraph"/>
        <w:jc w:val="right"/>
      </w:pPr>
    </w:p>
    <w:p w14:paraId="6FAE18DE" w14:textId="77777777" w:rsidR="00FC5558" w:rsidRDefault="00FC5558" w:rsidP="00FC5558">
      <w:pPr>
        <w:pStyle w:val="ListParagraph"/>
        <w:jc w:val="right"/>
      </w:pPr>
    </w:p>
    <w:p w14:paraId="04FCF2E4" w14:textId="77777777" w:rsidR="00FC5558" w:rsidRDefault="00FC5558" w:rsidP="00FC5558">
      <w:pPr>
        <w:pStyle w:val="ListParagraph"/>
        <w:jc w:val="right"/>
      </w:pPr>
    </w:p>
    <w:p w14:paraId="76FEBA37" w14:textId="77777777" w:rsidR="00FC5558" w:rsidRDefault="00FC5558" w:rsidP="00FC5558">
      <w:pPr>
        <w:pStyle w:val="ListParagraph"/>
        <w:jc w:val="right"/>
      </w:pPr>
    </w:p>
    <w:p w14:paraId="253AC253" w14:textId="77777777" w:rsidR="00FC5558" w:rsidRDefault="00FC5558" w:rsidP="00FC5558">
      <w:pPr>
        <w:pStyle w:val="ListParagraph"/>
        <w:jc w:val="right"/>
      </w:pPr>
    </w:p>
    <w:p w14:paraId="5A3DA4D2" w14:textId="77777777" w:rsidR="00FC5558" w:rsidRDefault="00FC5558" w:rsidP="00FC5558">
      <w:pPr>
        <w:pStyle w:val="ListParagraph"/>
        <w:jc w:val="right"/>
      </w:pPr>
    </w:p>
    <w:p w14:paraId="09E8EEC0" w14:textId="77777777" w:rsidR="00FC5558" w:rsidRDefault="00FC5558" w:rsidP="00FC5558">
      <w:pPr>
        <w:pStyle w:val="ListParagraph"/>
        <w:jc w:val="right"/>
      </w:pPr>
    </w:p>
    <w:p w14:paraId="481BE2CA" w14:textId="77777777" w:rsidR="00FC5558" w:rsidRDefault="00FC5558" w:rsidP="00FC5558">
      <w:pPr>
        <w:pStyle w:val="ListParagraph"/>
        <w:jc w:val="right"/>
      </w:pPr>
    </w:p>
    <w:p w14:paraId="70D82B35" w14:textId="77777777" w:rsidR="00FC5558" w:rsidRDefault="00FC5558" w:rsidP="00FC5558">
      <w:pPr>
        <w:pStyle w:val="ListParagraph"/>
        <w:jc w:val="right"/>
      </w:pPr>
    </w:p>
    <w:p w14:paraId="2FFE8990" w14:textId="77777777" w:rsidR="00FC5558" w:rsidRDefault="00FC5558" w:rsidP="00FC5558">
      <w:pPr>
        <w:pStyle w:val="ListParagraph"/>
        <w:jc w:val="right"/>
      </w:pPr>
    </w:p>
    <w:p w14:paraId="52F03626" w14:textId="77777777" w:rsidR="00FC5558" w:rsidRDefault="00FC5558" w:rsidP="00FC5558">
      <w:pPr>
        <w:pStyle w:val="ListParagraph"/>
        <w:jc w:val="right"/>
      </w:pPr>
    </w:p>
    <w:p w14:paraId="645A2BAA" w14:textId="77777777" w:rsidR="00FC5558" w:rsidRDefault="00FC5558" w:rsidP="00FC5558">
      <w:pPr>
        <w:pStyle w:val="ListParagraph"/>
        <w:jc w:val="right"/>
      </w:pPr>
    </w:p>
    <w:p w14:paraId="724A0D1E" w14:textId="77777777" w:rsidR="00FC5558" w:rsidRDefault="00FC5558" w:rsidP="00FC5558">
      <w:pPr>
        <w:pStyle w:val="ListParagraph"/>
        <w:jc w:val="right"/>
      </w:pPr>
    </w:p>
    <w:p w14:paraId="1DE63B7A" w14:textId="77777777" w:rsidR="00FC5558" w:rsidRDefault="00FC5558" w:rsidP="00FC5558">
      <w:pPr>
        <w:pStyle w:val="ListParagraph"/>
        <w:jc w:val="right"/>
      </w:pPr>
      <w:r>
        <w:t>__________ J</w:t>
      </w:r>
    </w:p>
    <w:p w14:paraId="2484694D" w14:textId="77777777" w:rsidR="00FC5558" w:rsidRDefault="00FC5558" w:rsidP="00FC5558">
      <w:pPr>
        <w:pStyle w:val="ListParagraph"/>
        <w:jc w:val="right"/>
      </w:pPr>
    </w:p>
    <w:p w14:paraId="06C8685F" w14:textId="77777777" w:rsidR="00FC5558" w:rsidRDefault="00FC5558" w:rsidP="00165BA5">
      <w:pPr>
        <w:pStyle w:val="ListParagraph"/>
        <w:numPr>
          <w:ilvl w:val="0"/>
          <w:numId w:val="34"/>
        </w:numPr>
        <w:spacing w:after="160" w:line="259" w:lineRule="auto"/>
        <w:ind w:hanging="720"/>
        <w:contextualSpacing/>
      </w:pPr>
      <w:r>
        <w:t>The mass ‘m’ of the ice added is unknown. In terms of ‘m’, calculate the thermal energy gained by the ice as it is heated to 55.0 °C.</w:t>
      </w:r>
    </w:p>
    <w:p w14:paraId="5158BD3B" w14:textId="21D2B118" w:rsidR="00FC5558" w:rsidRDefault="00FC5558" w:rsidP="00FC5558">
      <w:pPr>
        <w:pStyle w:val="ListParagraph"/>
        <w:jc w:val="right"/>
      </w:pPr>
      <w:r>
        <w:t>(5</w:t>
      </w:r>
      <w:r w:rsidR="00923088">
        <w:t xml:space="preserve"> marks</w:t>
      </w:r>
      <w:r>
        <w:t>)</w:t>
      </w:r>
    </w:p>
    <w:p w14:paraId="54606D87" w14:textId="77777777" w:rsidR="00FC5558" w:rsidRDefault="00FC5558" w:rsidP="00FC5558">
      <w:pPr>
        <w:pStyle w:val="ListParagraph"/>
        <w:jc w:val="right"/>
      </w:pPr>
    </w:p>
    <w:p w14:paraId="1256BFDE" w14:textId="77777777" w:rsidR="00FC5558" w:rsidRDefault="00FC5558" w:rsidP="00FC5558">
      <w:pPr>
        <w:pStyle w:val="ListParagraph"/>
        <w:jc w:val="right"/>
      </w:pPr>
    </w:p>
    <w:p w14:paraId="250B69BD" w14:textId="77777777" w:rsidR="00FC5558" w:rsidRDefault="00FC5558" w:rsidP="00FC5558">
      <w:pPr>
        <w:pStyle w:val="ListParagraph"/>
        <w:jc w:val="right"/>
      </w:pPr>
    </w:p>
    <w:p w14:paraId="41E43314" w14:textId="77777777" w:rsidR="00FC5558" w:rsidRDefault="00FC5558" w:rsidP="00FC5558">
      <w:pPr>
        <w:pStyle w:val="ListParagraph"/>
        <w:jc w:val="right"/>
      </w:pPr>
    </w:p>
    <w:p w14:paraId="6A8861AD" w14:textId="77777777" w:rsidR="00FC5558" w:rsidRDefault="00FC5558" w:rsidP="00FC5558">
      <w:pPr>
        <w:pStyle w:val="ListParagraph"/>
        <w:jc w:val="right"/>
      </w:pPr>
    </w:p>
    <w:p w14:paraId="0D181AC5" w14:textId="77777777" w:rsidR="00FC5558" w:rsidRDefault="00FC5558" w:rsidP="00FC5558">
      <w:pPr>
        <w:pStyle w:val="ListParagraph"/>
        <w:jc w:val="right"/>
      </w:pPr>
    </w:p>
    <w:p w14:paraId="70C7A0C6" w14:textId="77777777" w:rsidR="00FC5558" w:rsidRDefault="00FC5558" w:rsidP="00FC5558">
      <w:pPr>
        <w:pStyle w:val="ListParagraph"/>
        <w:jc w:val="right"/>
      </w:pPr>
    </w:p>
    <w:p w14:paraId="356FC863" w14:textId="77777777" w:rsidR="00FC5558" w:rsidRDefault="00FC5558" w:rsidP="00FC5558">
      <w:pPr>
        <w:pStyle w:val="ListParagraph"/>
        <w:jc w:val="right"/>
      </w:pPr>
    </w:p>
    <w:p w14:paraId="1C674C91" w14:textId="77777777" w:rsidR="00FC5558" w:rsidRDefault="00FC5558" w:rsidP="00FC5558">
      <w:pPr>
        <w:pStyle w:val="ListParagraph"/>
        <w:jc w:val="right"/>
      </w:pPr>
    </w:p>
    <w:p w14:paraId="41F11EE8" w14:textId="77777777" w:rsidR="00FC5558" w:rsidRDefault="00FC5558" w:rsidP="00FC5558">
      <w:pPr>
        <w:pStyle w:val="ListParagraph"/>
        <w:jc w:val="right"/>
      </w:pPr>
    </w:p>
    <w:p w14:paraId="5A3B8804" w14:textId="77777777" w:rsidR="00FC5558" w:rsidRDefault="00FC5558" w:rsidP="00FC5558">
      <w:pPr>
        <w:pStyle w:val="ListParagraph"/>
        <w:jc w:val="right"/>
      </w:pPr>
    </w:p>
    <w:p w14:paraId="38DDE436" w14:textId="77777777" w:rsidR="00FC5558" w:rsidRDefault="00FC5558" w:rsidP="00FC5558">
      <w:pPr>
        <w:pStyle w:val="ListParagraph"/>
        <w:jc w:val="right"/>
      </w:pPr>
    </w:p>
    <w:p w14:paraId="3388AE87" w14:textId="77777777" w:rsidR="00FC5558" w:rsidRDefault="00FC5558" w:rsidP="00FC5558">
      <w:pPr>
        <w:pStyle w:val="ListParagraph"/>
        <w:jc w:val="right"/>
      </w:pPr>
    </w:p>
    <w:p w14:paraId="1D9C52C0" w14:textId="77777777" w:rsidR="00FC5558" w:rsidRDefault="00FC5558" w:rsidP="00FC5558">
      <w:pPr>
        <w:pStyle w:val="ListParagraph"/>
        <w:jc w:val="right"/>
      </w:pPr>
    </w:p>
    <w:p w14:paraId="111F6433" w14:textId="77777777" w:rsidR="00FC5558" w:rsidRDefault="00FC5558" w:rsidP="00FC5558">
      <w:pPr>
        <w:pStyle w:val="ListParagraph"/>
        <w:jc w:val="right"/>
      </w:pPr>
    </w:p>
    <w:p w14:paraId="7C53A0D6" w14:textId="77777777" w:rsidR="00FC5558" w:rsidRDefault="00FC5558" w:rsidP="00FC5558">
      <w:pPr>
        <w:pStyle w:val="ListParagraph"/>
        <w:jc w:val="right"/>
      </w:pPr>
    </w:p>
    <w:p w14:paraId="2F4E274E" w14:textId="77777777" w:rsidR="00FC5558" w:rsidRDefault="00FC5558" w:rsidP="00FC5558">
      <w:pPr>
        <w:pStyle w:val="ListParagraph"/>
        <w:jc w:val="right"/>
      </w:pPr>
    </w:p>
    <w:p w14:paraId="6446B506" w14:textId="77777777" w:rsidR="00FC5558" w:rsidRDefault="00FC5558" w:rsidP="00FC5558">
      <w:pPr>
        <w:pStyle w:val="ListParagraph"/>
        <w:jc w:val="right"/>
      </w:pPr>
    </w:p>
    <w:p w14:paraId="079B9148" w14:textId="77777777" w:rsidR="00FC5558" w:rsidRDefault="00FC5558" w:rsidP="00FC5558">
      <w:pPr>
        <w:pStyle w:val="ListParagraph"/>
        <w:jc w:val="right"/>
      </w:pPr>
    </w:p>
    <w:p w14:paraId="7621326C" w14:textId="77777777" w:rsidR="00FC5558" w:rsidRDefault="00FC5558" w:rsidP="00FC5558">
      <w:pPr>
        <w:pStyle w:val="ListParagraph"/>
        <w:jc w:val="right"/>
      </w:pPr>
    </w:p>
    <w:p w14:paraId="72984D12" w14:textId="77777777" w:rsidR="00FC5558" w:rsidRDefault="00FC5558" w:rsidP="00FC5558">
      <w:pPr>
        <w:pStyle w:val="ListParagraph"/>
        <w:jc w:val="right"/>
      </w:pPr>
    </w:p>
    <w:p w14:paraId="57D1A4D9" w14:textId="77777777" w:rsidR="00FC5558" w:rsidRDefault="00FC5558" w:rsidP="00FC5558">
      <w:pPr>
        <w:pStyle w:val="ListParagraph"/>
        <w:jc w:val="right"/>
      </w:pPr>
    </w:p>
    <w:p w14:paraId="20ADF5AC" w14:textId="77777777" w:rsidR="00FC5558" w:rsidRPr="00B15629" w:rsidRDefault="00FC5558" w:rsidP="00FD594E">
      <w:pPr>
        <w:pStyle w:val="ListParagraph"/>
        <w:numPr>
          <w:ilvl w:val="0"/>
          <w:numId w:val="34"/>
        </w:numPr>
        <w:spacing w:after="160" w:line="259" w:lineRule="auto"/>
        <w:ind w:hanging="720"/>
      </w:pPr>
      <w:r>
        <w:t>Hence, use the answers form parts a) and b) to calculate ‘m’ - the unknown mass of ice added.</w:t>
      </w:r>
    </w:p>
    <w:p w14:paraId="4CB67CFC" w14:textId="4D674360" w:rsidR="00FC5558" w:rsidRDefault="00FC5558" w:rsidP="00B15629">
      <w:pPr>
        <w:pStyle w:val="ListParagraph"/>
      </w:pPr>
      <w:r>
        <w:t xml:space="preserve"> </w:t>
      </w:r>
      <w:r w:rsidR="00B15629">
        <w:tab/>
      </w:r>
      <w:r>
        <w:t>[Note: if you were unable to calculate and answer for part a), use 7.00 x 10</w:t>
      </w:r>
      <w:r w:rsidRPr="006E7279">
        <w:rPr>
          <w:vertAlign w:val="superscript"/>
        </w:rPr>
        <w:t>4</w:t>
      </w:r>
      <w:r>
        <w:t xml:space="preserve"> J. If you were unable to get an answer for part b), use m x 6.00 x 10</w:t>
      </w:r>
      <w:r w:rsidRPr="006E7279">
        <w:rPr>
          <w:vertAlign w:val="superscript"/>
        </w:rPr>
        <w:t>5</w:t>
      </w:r>
      <w:r w:rsidR="00894B58">
        <w:t xml:space="preserve"> J]</w:t>
      </w:r>
    </w:p>
    <w:p w14:paraId="0FE59D8D" w14:textId="3DE3FC89" w:rsidR="00FC5558" w:rsidRDefault="00FC5558" w:rsidP="00FC5558">
      <w:pPr>
        <w:pStyle w:val="ListParagraph"/>
        <w:jc w:val="right"/>
      </w:pPr>
      <w:r>
        <w:t>(3</w:t>
      </w:r>
      <w:r w:rsidR="00D50D99">
        <w:t xml:space="preserve"> marks</w:t>
      </w:r>
      <w:r>
        <w:t>)</w:t>
      </w:r>
    </w:p>
    <w:p w14:paraId="76D9E111" w14:textId="77777777" w:rsidR="00B15629" w:rsidRDefault="00B15629" w:rsidP="00FC5558">
      <w:pPr>
        <w:pStyle w:val="ListParagraph"/>
        <w:jc w:val="right"/>
      </w:pPr>
    </w:p>
    <w:p w14:paraId="1F9C47E2" w14:textId="77777777" w:rsidR="00B15629" w:rsidRDefault="00B15629" w:rsidP="00FC5558">
      <w:pPr>
        <w:pStyle w:val="ListParagraph"/>
        <w:jc w:val="right"/>
      </w:pPr>
    </w:p>
    <w:p w14:paraId="497E6292" w14:textId="77777777" w:rsidR="00B15629" w:rsidRDefault="00B15629" w:rsidP="00FC5558">
      <w:pPr>
        <w:pStyle w:val="ListParagraph"/>
        <w:jc w:val="right"/>
      </w:pPr>
    </w:p>
    <w:p w14:paraId="10986118" w14:textId="77777777" w:rsidR="00B15629" w:rsidRDefault="00B15629" w:rsidP="00FC5558">
      <w:pPr>
        <w:pStyle w:val="ListParagraph"/>
        <w:jc w:val="right"/>
      </w:pPr>
    </w:p>
    <w:p w14:paraId="40D19855" w14:textId="77777777" w:rsidR="00B15629" w:rsidRDefault="00B15629" w:rsidP="00FC5558">
      <w:pPr>
        <w:pStyle w:val="ListParagraph"/>
        <w:jc w:val="right"/>
      </w:pPr>
    </w:p>
    <w:p w14:paraId="43CDBAB6" w14:textId="77777777" w:rsidR="00B15629" w:rsidRDefault="00B15629" w:rsidP="00FC5558">
      <w:pPr>
        <w:pStyle w:val="ListParagraph"/>
        <w:jc w:val="right"/>
      </w:pPr>
    </w:p>
    <w:p w14:paraId="4680BD0C" w14:textId="77777777" w:rsidR="00B15629" w:rsidRDefault="00B15629" w:rsidP="00FC5558">
      <w:pPr>
        <w:pStyle w:val="ListParagraph"/>
        <w:jc w:val="right"/>
      </w:pPr>
    </w:p>
    <w:p w14:paraId="53E14289" w14:textId="77777777" w:rsidR="00B15629" w:rsidRDefault="00B15629" w:rsidP="00FC5558">
      <w:pPr>
        <w:pStyle w:val="ListParagraph"/>
        <w:jc w:val="right"/>
      </w:pPr>
    </w:p>
    <w:p w14:paraId="03C25F0F" w14:textId="77777777" w:rsidR="00B15629" w:rsidRDefault="00B15629" w:rsidP="00FC5558">
      <w:pPr>
        <w:pStyle w:val="ListParagraph"/>
        <w:jc w:val="right"/>
      </w:pPr>
    </w:p>
    <w:p w14:paraId="52C57B65" w14:textId="77777777" w:rsidR="00B15629" w:rsidRDefault="00B15629" w:rsidP="00FC5558">
      <w:pPr>
        <w:pStyle w:val="ListParagraph"/>
        <w:jc w:val="right"/>
      </w:pPr>
    </w:p>
    <w:p w14:paraId="7D1BAD53" w14:textId="77777777" w:rsidR="00B15629" w:rsidRDefault="00B15629" w:rsidP="00FC5558">
      <w:pPr>
        <w:pStyle w:val="ListParagraph"/>
        <w:jc w:val="right"/>
      </w:pPr>
    </w:p>
    <w:p w14:paraId="29D54EFA" w14:textId="77777777" w:rsidR="00B15629" w:rsidRDefault="00B15629" w:rsidP="00FC5558">
      <w:pPr>
        <w:pStyle w:val="ListParagraph"/>
        <w:jc w:val="right"/>
      </w:pPr>
    </w:p>
    <w:p w14:paraId="7743902E" w14:textId="77777777" w:rsidR="00B15629" w:rsidRDefault="00B15629" w:rsidP="00FC5558">
      <w:pPr>
        <w:pStyle w:val="ListParagraph"/>
        <w:jc w:val="right"/>
      </w:pPr>
    </w:p>
    <w:p w14:paraId="75FF19DC" w14:textId="77777777" w:rsidR="00B15629" w:rsidRDefault="00B15629" w:rsidP="00FC5558">
      <w:pPr>
        <w:pStyle w:val="ListParagraph"/>
        <w:jc w:val="right"/>
      </w:pPr>
    </w:p>
    <w:p w14:paraId="56901584" w14:textId="77777777" w:rsidR="00B15629" w:rsidRDefault="00B15629" w:rsidP="00FC5558">
      <w:pPr>
        <w:pStyle w:val="ListParagraph"/>
        <w:jc w:val="right"/>
      </w:pPr>
    </w:p>
    <w:p w14:paraId="709647E2" w14:textId="77777777" w:rsidR="00B15629" w:rsidRDefault="00B15629" w:rsidP="00FC5558">
      <w:pPr>
        <w:pStyle w:val="ListParagraph"/>
        <w:jc w:val="right"/>
      </w:pPr>
    </w:p>
    <w:p w14:paraId="5050AEA0" w14:textId="77777777" w:rsidR="00B15629" w:rsidRDefault="00B15629" w:rsidP="00FC5558">
      <w:pPr>
        <w:pStyle w:val="ListParagraph"/>
        <w:jc w:val="right"/>
      </w:pPr>
    </w:p>
    <w:p w14:paraId="4247FDFA" w14:textId="77777777" w:rsidR="00B15629" w:rsidRDefault="00B15629" w:rsidP="00FC5558">
      <w:pPr>
        <w:pStyle w:val="ListParagraph"/>
        <w:jc w:val="right"/>
      </w:pPr>
    </w:p>
    <w:p w14:paraId="5EE72F18" w14:textId="77777777" w:rsidR="00B15629" w:rsidRDefault="00B15629" w:rsidP="00FC5558">
      <w:pPr>
        <w:pStyle w:val="ListParagraph"/>
        <w:jc w:val="right"/>
      </w:pPr>
    </w:p>
    <w:p w14:paraId="66068C4D" w14:textId="77777777" w:rsidR="00B15629" w:rsidRDefault="00B15629" w:rsidP="00FC5558">
      <w:pPr>
        <w:pStyle w:val="ListParagraph"/>
        <w:jc w:val="right"/>
      </w:pPr>
    </w:p>
    <w:p w14:paraId="244144FC" w14:textId="77777777" w:rsidR="00B15629" w:rsidRDefault="00B15629" w:rsidP="00FC5558">
      <w:pPr>
        <w:pStyle w:val="ListParagraph"/>
        <w:jc w:val="right"/>
      </w:pPr>
    </w:p>
    <w:p w14:paraId="7700374F" w14:textId="77777777" w:rsidR="00B15629" w:rsidRDefault="00B15629" w:rsidP="00FC5558">
      <w:pPr>
        <w:pStyle w:val="ListParagraph"/>
        <w:jc w:val="right"/>
      </w:pPr>
    </w:p>
    <w:p w14:paraId="5E56C1A4" w14:textId="77777777" w:rsidR="00B15629" w:rsidRDefault="00B15629" w:rsidP="00FC5558">
      <w:pPr>
        <w:pStyle w:val="ListParagraph"/>
        <w:jc w:val="right"/>
      </w:pPr>
    </w:p>
    <w:p w14:paraId="414F98CE" w14:textId="77777777" w:rsidR="00B15629" w:rsidRDefault="00B15629" w:rsidP="00B15629">
      <w:pPr>
        <w:pStyle w:val="ListParagraph"/>
        <w:jc w:val="right"/>
      </w:pPr>
      <w:r>
        <w:t>___________ kg</w:t>
      </w:r>
    </w:p>
    <w:p w14:paraId="25A5E3B7" w14:textId="77777777" w:rsidR="00FC5558" w:rsidRDefault="00FC5558" w:rsidP="00B15629"/>
    <w:p w14:paraId="2C8A9F42" w14:textId="77777777" w:rsidR="00D03ACC" w:rsidRDefault="00D03ACC" w:rsidP="00D03ACC">
      <w:pPr>
        <w:pStyle w:val="ListParagraph"/>
        <w:numPr>
          <w:ilvl w:val="0"/>
          <w:numId w:val="34"/>
        </w:numPr>
        <w:spacing w:after="160" w:line="259" w:lineRule="auto"/>
        <w:ind w:hanging="720"/>
        <w:contextualSpacing/>
      </w:pPr>
      <w:r>
        <w:t xml:space="preserve">Instead of a ceramic mug, a Styrofoam cup (which is an effective thermal insulator) is used. State and explain the effect on the amount of ice that would have to be used to cool the coffee to 55.0 °C when compared to using a ceramic cup. Assume no heat is lost to the surroundings. </w:t>
      </w:r>
    </w:p>
    <w:p w14:paraId="544BAE9F" w14:textId="6616B677" w:rsidR="00FC5558" w:rsidRDefault="00FC5558" w:rsidP="00FC5558">
      <w:pPr>
        <w:pStyle w:val="ListParagraph"/>
        <w:jc w:val="right"/>
      </w:pPr>
      <w:r>
        <w:t>(3</w:t>
      </w:r>
      <w:r w:rsidR="00D50D99" w:rsidRPr="00D50D99">
        <w:t xml:space="preserve"> </w:t>
      </w:r>
      <w:r w:rsidR="00D50D99">
        <w:t>marks</w:t>
      </w:r>
      <w:r>
        <w:t>)</w:t>
      </w:r>
    </w:p>
    <w:p w14:paraId="7676E3E6" w14:textId="77777777" w:rsidR="00B15629" w:rsidRDefault="00B15629" w:rsidP="00FC5558">
      <w:pPr>
        <w:pStyle w:val="ListParagraph"/>
        <w:jc w:val="right"/>
      </w:pPr>
    </w:p>
    <w:p w14:paraId="4A11DC19" w14:textId="77777777" w:rsidR="00B15629" w:rsidRDefault="00B15629" w:rsidP="00B15629">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359A81" w14:textId="77777777" w:rsidR="00B15629" w:rsidRDefault="00B15629" w:rsidP="00B15629">
      <w:pPr>
        <w:pStyle w:val="ListParagraph"/>
        <w:ind w:firstLine="0"/>
      </w:pPr>
    </w:p>
    <w:p w14:paraId="6574FE29" w14:textId="77777777" w:rsidR="00FC5558" w:rsidRDefault="00B15629" w:rsidP="00FC5558">
      <w:pPr>
        <w:spacing w:after="160" w:line="259" w:lineRule="auto"/>
        <w:rPr>
          <w:b/>
        </w:rPr>
      </w:pPr>
      <w:r>
        <w:rPr>
          <w:b/>
        </w:rPr>
        <w:tab/>
      </w:r>
    </w:p>
    <w:p w14:paraId="544746AE" w14:textId="77777777" w:rsidR="002F519C" w:rsidRDefault="002F519C">
      <w:pPr>
        <w:spacing w:after="160" w:line="259" w:lineRule="auto"/>
        <w:rPr>
          <w:rFonts w:eastAsia="Times New Roman" w:cs="Arial"/>
          <w:szCs w:val="22"/>
        </w:rPr>
      </w:pPr>
      <w:r>
        <w:br w:type="page"/>
      </w:r>
    </w:p>
    <w:p w14:paraId="4D6F6E9B" w14:textId="51F26C91" w:rsidR="002F519C" w:rsidRDefault="00F77199" w:rsidP="002F519C">
      <w:pPr>
        <w:spacing w:after="160" w:line="259" w:lineRule="auto"/>
        <w:rPr>
          <w:b/>
        </w:rPr>
      </w:pPr>
      <w:r>
        <w:rPr>
          <w:b/>
        </w:rPr>
        <w:lastRenderedPageBreak/>
        <w:t>Question 13</w:t>
      </w:r>
      <w:r w:rsidR="002F519C" w:rsidRPr="00EA353E">
        <w:rPr>
          <w:b/>
        </w:rPr>
        <w:tab/>
      </w:r>
      <w:r w:rsidR="002F519C" w:rsidRPr="00EA353E">
        <w:rPr>
          <w:b/>
        </w:rPr>
        <w:tab/>
      </w:r>
      <w:r w:rsidR="002F519C" w:rsidRPr="00EA353E">
        <w:rPr>
          <w:b/>
        </w:rPr>
        <w:tab/>
      </w:r>
      <w:r w:rsidR="002F519C" w:rsidRPr="00EA353E">
        <w:rPr>
          <w:b/>
        </w:rPr>
        <w:tab/>
      </w:r>
      <w:r w:rsidR="002F519C" w:rsidRPr="00EA353E">
        <w:rPr>
          <w:b/>
        </w:rPr>
        <w:tab/>
      </w:r>
      <w:r w:rsidR="002F519C" w:rsidRPr="00EA353E">
        <w:rPr>
          <w:b/>
        </w:rPr>
        <w:tab/>
      </w:r>
      <w:r w:rsidR="002F519C" w:rsidRPr="00EA353E">
        <w:rPr>
          <w:b/>
        </w:rPr>
        <w:tab/>
      </w:r>
      <w:r w:rsidR="002F519C" w:rsidRPr="00EA353E">
        <w:rPr>
          <w:b/>
        </w:rPr>
        <w:tab/>
      </w:r>
      <w:r w:rsidR="002F519C" w:rsidRPr="00EA353E">
        <w:rPr>
          <w:b/>
        </w:rPr>
        <w:tab/>
      </w:r>
      <w:r w:rsidR="002F519C" w:rsidRPr="00EA353E">
        <w:rPr>
          <w:b/>
        </w:rPr>
        <w:tab/>
      </w:r>
      <w:r w:rsidR="002F519C">
        <w:rPr>
          <w:b/>
        </w:rPr>
        <w:t xml:space="preserve">       </w:t>
      </w:r>
      <w:proofErr w:type="gramStart"/>
      <w:r w:rsidR="002F519C">
        <w:rPr>
          <w:b/>
        </w:rPr>
        <w:t xml:space="preserve">   (</w:t>
      </w:r>
      <w:proofErr w:type="gramEnd"/>
      <w:r w:rsidR="002F519C">
        <w:rPr>
          <w:b/>
        </w:rPr>
        <w:t>1</w:t>
      </w:r>
      <w:r w:rsidR="007E1193">
        <w:rPr>
          <w:b/>
        </w:rPr>
        <w:t>4</w:t>
      </w:r>
      <w:r w:rsidR="002F519C" w:rsidRPr="00EA353E">
        <w:rPr>
          <w:b/>
        </w:rPr>
        <w:t xml:space="preserve"> marks)</w:t>
      </w:r>
    </w:p>
    <w:p w14:paraId="4CAB494F" w14:textId="11A00794" w:rsidR="00AD309B" w:rsidRDefault="00AD309B" w:rsidP="00AD309B">
      <w:bookmarkStart w:id="8" w:name="_Hlk95726321"/>
      <w:r>
        <w:t>One</w:t>
      </w:r>
      <w:r w:rsidR="00DC4506">
        <w:t xml:space="preserve"> possible nuclear fission reaction </w:t>
      </w:r>
      <w:r w:rsidR="001841EE">
        <w:t>is</w:t>
      </w:r>
      <w:r w:rsidR="00DC4506">
        <w:t xml:space="preserve"> shown be</w:t>
      </w:r>
      <w:r>
        <w:t>low:</w:t>
      </w:r>
    </w:p>
    <w:p w14:paraId="164F0993" w14:textId="77777777" w:rsidR="00AD309B" w:rsidRPr="00AD309B" w:rsidRDefault="00AD309B" w:rsidP="00AD309B"/>
    <w:p w14:paraId="56B4BC29" w14:textId="2369CA38" w:rsidR="00DC4506" w:rsidRPr="00EC593E" w:rsidRDefault="00F77199" w:rsidP="00DC4506">
      <w:pPr>
        <w:pStyle w:val="ListParagraph"/>
        <w:rPr>
          <w:iCs/>
          <w:sz w:val="28"/>
          <w:szCs w:val="28"/>
        </w:rPr>
      </w:pPr>
      <m:oMathPara>
        <m:oMath>
          <m:sSubSup>
            <m:sSubSupPr>
              <m:ctrlPr>
                <w:rPr>
                  <w:rFonts w:ascii="Cambria Math" w:hAnsi="Cambria Math"/>
                  <w:iCs/>
                  <w:sz w:val="28"/>
                  <w:szCs w:val="28"/>
                </w:rPr>
              </m:ctrlPr>
            </m:sSubSupPr>
            <m:e>
              <m:r>
                <m:rPr>
                  <m:sty m:val="p"/>
                </m:rPr>
                <w:rPr>
                  <w:rFonts w:ascii="Cambria Math" w:hAnsi="Cambria Math"/>
                  <w:sz w:val="28"/>
                  <w:szCs w:val="28"/>
                </w:rPr>
                <m:t>U</m:t>
              </m:r>
            </m:e>
            <m:sub>
              <m:r>
                <m:rPr>
                  <m:sty m:val="p"/>
                </m:rPr>
                <w:rPr>
                  <w:rFonts w:ascii="Cambria Math" w:hAnsi="Cambria Math"/>
                  <w:sz w:val="28"/>
                  <w:szCs w:val="28"/>
                </w:rPr>
                <m:t>92</m:t>
              </m:r>
            </m:sub>
            <m:sup>
              <m:r>
                <m:rPr>
                  <m:sty m:val="p"/>
                </m:rPr>
                <w:rPr>
                  <w:rFonts w:ascii="Cambria Math" w:hAnsi="Cambria Math"/>
                  <w:sz w:val="28"/>
                  <w:szCs w:val="28"/>
                </w:rPr>
                <m:t>235</m:t>
              </m:r>
            </m:sup>
          </m:sSubSup>
          <m:r>
            <m:rPr>
              <m:sty m:val="p"/>
            </m:rPr>
            <w:rPr>
              <w:rFonts w:ascii="Cambria Math" w:hAnsi="Cambria Math"/>
              <w:sz w:val="28"/>
              <w:szCs w:val="28"/>
            </w:rPr>
            <m:t>+</m:t>
          </m:r>
          <m:sSubSup>
            <m:sSubSupPr>
              <m:ctrlPr>
                <w:rPr>
                  <w:rFonts w:ascii="Cambria Math" w:hAnsi="Cambria Math"/>
                  <w:iCs/>
                  <w:sz w:val="28"/>
                  <w:szCs w:val="28"/>
                </w:rPr>
              </m:ctrlPr>
            </m:sSubSupPr>
            <m:e>
              <m:r>
                <m:rPr>
                  <m:sty m:val="p"/>
                </m:rPr>
                <w:rPr>
                  <w:rFonts w:ascii="Cambria Math" w:hAnsi="Cambria Math"/>
                  <w:sz w:val="28"/>
                  <w:szCs w:val="28"/>
                </w:rPr>
                <m:t>n</m:t>
              </m:r>
            </m:e>
            <m:sub>
              <m:r>
                <m:rPr>
                  <m:sty m:val="p"/>
                </m:rPr>
                <w:rPr>
                  <w:rFonts w:ascii="Cambria Math" w:hAnsi="Cambria Math"/>
                  <w:sz w:val="28"/>
                  <w:szCs w:val="28"/>
                </w:rPr>
                <m:t>0</m:t>
              </m:r>
            </m:sub>
            <m:sup>
              <m:r>
                <m:rPr>
                  <m:sty m:val="p"/>
                </m:rPr>
                <w:rPr>
                  <w:rFonts w:ascii="Cambria Math" w:hAnsi="Cambria Math"/>
                  <w:sz w:val="28"/>
                  <w:szCs w:val="28"/>
                </w:rPr>
                <m:t>1</m:t>
              </m:r>
            </m:sup>
          </m:sSubSup>
          <m:r>
            <m:rPr>
              <m:sty m:val="p"/>
            </m:rPr>
            <w:rPr>
              <w:rFonts w:ascii="Cambria Math" w:hAnsi="Cambria Math"/>
              <w:sz w:val="28"/>
              <w:szCs w:val="28"/>
            </w:rPr>
            <m:t>→</m:t>
          </m:r>
          <m:sSubSup>
            <m:sSubSupPr>
              <m:ctrlPr>
                <w:rPr>
                  <w:rFonts w:ascii="Cambria Math" w:hAnsi="Cambria Math"/>
                  <w:iCs/>
                  <w:sz w:val="28"/>
                  <w:szCs w:val="28"/>
                </w:rPr>
              </m:ctrlPr>
            </m:sSubSupPr>
            <m:e>
              <m:r>
                <m:rPr>
                  <m:sty m:val="p"/>
                </m:rPr>
                <w:rPr>
                  <w:rFonts w:ascii="Cambria Math" w:hAnsi="Cambria Math"/>
                  <w:sz w:val="28"/>
                  <w:szCs w:val="28"/>
                </w:rPr>
                <m:t>Zr</m:t>
              </m:r>
            </m:e>
            <m:sub>
              <m:r>
                <m:rPr>
                  <m:sty m:val="p"/>
                </m:rPr>
                <w:rPr>
                  <w:rFonts w:ascii="Cambria Math" w:hAnsi="Cambria Math"/>
                  <w:sz w:val="28"/>
                  <w:szCs w:val="28"/>
                </w:rPr>
                <m:t>40</m:t>
              </m:r>
            </m:sub>
            <m:sup>
              <m:r>
                <m:rPr>
                  <m:sty m:val="p"/>
                </m:rPr>
                <w:rPr>
                  <w:rFonts w:ascii="Cambria Math" w:hAnsi="Cambria Math"/>
                  <w:sz w:val="28"/>
                  <w:szCs w:val="28"/>
                </w:rPr>
                <m:t>94</m:t>
              </m:r>
            </m:sup>
          </m:sSubSup>
          <m:r>
            <m:rPr>
              <m:sty m:val="p"/>
            </m:rPr>
            <w:rPr>
              <w:rFonts w:ascii="Cambria Math" w:hAnsi="Cambria Math"/>
              <w:sz w:val="28"/>
              <w:szCs w:val="28"/>
            </w:rPr>
            <m:t>+</m:t>
          </m:r>
          <m:sSubSup>
            <m:sSubSupPr>
              <m:ctrlPr>
                <w:rPr>
                  <w:rFonts w:ascii="Cambria Math" w:hAnsi="Cambria Math"/>
                  <w:iCs/>
                  <w:sz w:val="28"/>
                  <w:szCs w:val="28"/>
                </w:rPr>
              </m:ctrlPr>
            </m:sSubSupPr>
            <m:e>
              <m:r>
                <m:rPr>
                  <m:sty m:val="p"/>
                </m:rPr>
                <w:rPr>
                  <w:rFonts w:ascii="Cambria Math" w:hAnsi="Cambria Math"/>
                  <w:sz w:val="28"/>
                  <w:szCs w:val="28"/>
                </w:rPr>
                <m:t>Te</m:t>
              </m:r>
            </m:e>
            <m:sub>
              <m:r>
                <m:rPr>
                  <m:sty m:val="p"/>
                </m:rPr>
                <w:rPr>
                  <w:rFonts w:ascii="Cambria Math" w:hAnsi="Cambria Math"/>
                  <w:sz w:val="28"/>
                  <w:szCs w:val="28"/>
                </w:rPr>
                <m:t>52</m:t>
              </m:r>
            </m:sub>
            <m:sup>
              <m:r>
                <m:rPr>
                  <m:sty m:val="p"/>
                </m:rPr>
                <w:rPr>
                  <w:rFonts w:ascii="Cambria Math" w:hAnsi="Cambria Math"/>
                  <w:sz w:val="28"/>
                  <w:szCs w:val="28"/>
                </w:rPr>
                <m:t>139</m:t>
              </m:r>
            </m:sup>
          </m:sSubSup>
          <m:r>
            <m:rPr>
              <m:sty m:val="p"/>
            </m:rPr>
            <w:rPr>
              <w:rFonts w:ascii="Cambria Math" w:hAnsi="Cambria Math"/>
              <w:sz w:val="28"/>
              <w:szCs w:val="28"/>
            </w:rPr>
            <m:t>+ 3</m:t>
          </m:r>
          <m:sSubSup>
            <m:sSubSupPr>
              <m:ctrlPr>
                <w:rPr>
                  <w:rFonts w:ascii="Cambria Math" w:hAnsi="Cambria Math"/>
                  <w:iCs/>
                  <w:sz w:val="28"/>
                  <w:szCs w:val="28"/>
                </w:rPr>
              </m:ctrlPr>
            </m:sSubSupPr>
            <m:e>
              <m:r>
                <m:rPr>
                  <m:sty m:val="p"/>
                </m:rPr>
                <w:rPr>
                  <w:rFonts w:ascii="Cambria Math" w:hAnsi="Cambria Math"/>
                  <w:sz w:val="28"/>
                  <w:szCs w:val="28"/>
                </w:rPr>
                <m:t>n</m:t>
              </m:r>
            </m:e>
            <m:sub>
              <m:r>
                <m:rPr>
                  <m:sty m:val="p"/>
                </m:rPr>
                <w:rPr>
                  <w:rFonts w:ascii="Cambria Math" w:hAnsi="Cambria Math"/>
                  <w:sz w:val="28"/>
                  <w:szCs w:val="28"/>
                </w:rPr>
                <m:t>0</m:t>
              </m:r>
            </m:sub>
            <m:sup>
              <m:r>
                <m:rPr>
                  <m:sty m:val="p"/>
                </m:rPr>
                <w:rPr>
                  <w:rFonts w:ascii="Cambria Math" w:hAnsi="Cambria Math"/>
                  <w:sz w:val="28"/>
                  <w:szCs w:val="28"/>
                </w:rPr>
                <m:t>1</m:t>
              </m:r>
            </m:sup>
          </m:sSubSup>
        </m:oMath>
      </m:oMathPara>
    </w:p>
    <w:p w14:paraId="3EC74C65" w14:textId="77777777" w:rsidR="00DC4506" w:rsidRDefault="00DC4506" w:rsidP="00AD309B"/>
    <w:p w14:paraId="4932A6C7" w14:textId="37350EE3" w:rsidR="00DC4506" w:rsidRDefault="00DC4506" w:rsidP="00DC4506">
      <w:pPr>
        <w:pStyle w:val="ListParagraph"/>
        <w:ind w:left="1440" w:firstLine="0"/>
        <w:jc w:val="right"/>
      </w:pPr>
    </w:p>
    <w:p w14:paraId="0988F834" w14:textId="6A1D71D8" w:rsidR="00DC4506" w:rsidRDefault="00DC4506" w:rsidP="00DC4506">
      <w:pPr>
        <w:pStyle w:val="ListParagraph"/>
        <w:ind w:left="0" w:firstLine="0"/>
        <w:jc w:val="both"/>
      </w:pPr>
      <w:bookmarkStart w:id="9" w:name="_Hlk95726370"/>
      <w:r>
        <w:t xml:space="preserve">The atomic masses of the isotopes and neutrons that take part in </w:t>
      </w:r>
      <w:r w:rsidR="00BC331F">
        <w:t>this fission reaction</w:t>
      </w:r>
      <w:r>
        <w:t xml:space="preserve"> are listed below:</w:t>
      </w:r>
    </w:p>
    <w:bookmarkEnd w:id="9"/>
    <w:p w14:paraId="3DA946D0" w14:textId="220E5E20" w:rsidR="00DC4506" w:rsidRDefault="00DC4506" w:rsidP="00DC4506">
      <w:pPr>
        <w:pStyle w:val="ListParagraph"/>
        <w:ind w:left="0" w:firstLine="0"/>
        <w:jc w:val="both"/>
      </w:pPr>
    </w:p>
    <w:tbl>
      <w:tblPr>
        <w:tblStyle w:val="TableGrid"/>
        <w:tblW w:w="0" w:type="auto"/>
        <w:tblInd w:w="2122" w:type="dxa"/>
        <w:tblLook w:val="04A0" w:firstRow="1" w:lastRow="0" w:firstColumn="1" w:lastColumn="0" w:noHBand="0" w:noVBand="1"/>
      </w:tblPr>
      <w:tblGrid>
        <w:gridCol w:w="2692"/>
        <w:gridCol w:w="2694"/>
      </w:tblGrid>
      <w:tr w:rsidR="00DC4506" w:rsidRPr="00EC593E" w14:paraId="1B5DC013" w14:textId="77777777" w:rsidTr="00DC4506">
        <w:trPr>
          <w:trHeight w:val="567"/>
        </w:trPr>
        <w:tc>
          <w:tcPr>
            <w:tcW w:w="2692" w:type="dxa"/>
            <w:vAlign w:val="center"/>
          </w:tcPr>
          <w:p w14:paraId="2EE5C152" w14:textId="728F2702" w:rsidR="00DC4506" w:rsidRPr="00EC593E" w:rsidRDefault="00DC4506" w:rsidP="00DC4506">
            <w:pPr>
              <w:pStyle w:val="ListParagraph"/>
              <w:ind w:left="0" w:firstLine="0"/>
              <w:jc w:val="center"/>
            </w:pPr>
            <w:r w:rsidRPr="00EC593E">
              <w:t>m(U-235)</w:t>
            </w:r>
          </w:p>
        </w:tc>
        <w:tc>
          <w:tcPr>
            <w:tcW w:w="2694" w:type="dxa"/>
            <w:vAlign w:val="center"/>
          </w:tcPr>
          <w:p w14:paraId="3F362607" w14:textId="353E00EE" w:rsidR="00DC4506" w:rsidRPr="00EC593E" w:rsidRDefault="00DC4506" w:rsidP="00DC4506">
            <w:pPr>
              <w:pStyle w:val="ListParagraph"/>
              <w:ind w:left="0" w:firstLine="0"/>
              <w:jc w:val="center"/>
            </w:pPr>
            <w:r w:rsidRPr="00EC593E">
              <w:t>235.043928 u</w:t>
            </w:r>
          </w:p>
        </w:tc>
      </w:tr>
      <w:tr w:rsidR="00DC4506" w:rsidRPr="00EC593E" w14:paraId="5B353138" w14:textId="77777777" w:rsidTr="00DC4506">
        <w:trPr>
          <w:trHeight w:val="567"/>
        </w:trPr>
        <w:tc>
          <w:tcPr>
            <w:tcW w:w="2692" w:type="dxa"/>
            <w:vAlign w:val="center"/>
          </w:tcPr>
          <w:p w14:paraId="769E5118" w14:textId="6EFF9163" w:rsidR="00DC4506" w:rsidRPr="00EC593E" w:rsidRDefault="00DC4506" w:rsidP="00DC4506">
            <w:pPr>
              <w:pStyle w:val="ListParagraph"/>
              <w:ind w:left="0" w:firstLine="0"/>
              <w:jc w:val="center"/>
            </w:pPr>
            <w:r w:rsidRPr="00EC593E">
              <w:t>m(neutron)</w:t>
            </w:r>
          </w:p>
        </w:tc>
        <w:tc>
          <w:tcPr>
            <w:tcW w:w="2694" w:type="dxa"/>
            <w:vAlign w:val="center"/>
          </w:tcPr>
          <w:p w14:paraId="329A0EC4" w14:textId="55600C97" w:rsidR="00DC4506" w:rsidRPr="00EC593E" w:rsidRDefault="00DC4506" w:rsidP="00DC4506">
            <w:pPr>
              <w:pStyle w:val="ListParagraph"/>
              <w:ind w:left="0" w:firstLine="0"/>
              <w:jc w:val="center"/>
            </w:pPr>
            <w:r w:rsidRPr="00EC593E">
              <w:t>1.00867 u</w:t>
            </w:r>
          </w:p>
        </w:tc>
      </w:tr>
      <w:tr w:rsidR="00DC4506" w:rsidRPr="00EC593E" w14:paraId="4D64AE1D" w14:textId="77777777" w:rsidTr="00DC4506">
        <w:trPr>
          <w:trHeight w:val="567"/>
        </w:trPr>
        <w:tc>
          <w:tcPr>
            <w:tcW w:w="2692" w:type="dxa"/>
            <w:vAlign w:val="center"/>
          </w:tcPr>
          <w:p w14:paraId="22AE1E24" w14:textId="3EC01C16" w:rsidR="00DC4506" w:rsidRPr="00EC593E" w:rsidRDefault="00DC4506" w:rsidP="00DC4506">
            <w:pPr>
              <w:pStyle w:val="ListParagraph"/>
              <w:ind w:left="0" w:firstLine="0"/>
              <w:jc w:val="center"/>
            </w:pPr>
            <w:r w:rsidRPr="00EC593E">
              <w:t>m(Zr-94)</w:t>
            </w:r>
          </w:p>
        </w:tc>
        <w:tc>
          <w:tcPr>
            <w:tcW w:w="2694" w:type="dxa"/>
            <w:vAlign w:val="center"/>
          </w:tcPr>
          <w:p w14:paraId="0CC71B08" w14:textId="4E3839AD" w:rsidR="00DC4506" w:rsidRPr="00EC593E" w:rsidRDefault="00DC4506" w:rsidP="00DC4506">
            <w:pPr>
              <w:pStyle w:val="ListParagraph"/>
              <w:ind w:left="0" w:firstLine="0"/>
              <w:jc w:val="center"/>
            </w:pPr>
            <w:r w:rsidRPr="00EC593E">
              <w:t>93.906313 u</w:t>
            </w:r>
          </w:p>
        </w:tc>
      </w:tr>
      <w:tr w:rsidR="00DC4506" w:rsidRPr="00EC593E" w14:paraId="5EB4F2D8" w14:textId="77777777" w:rsidTr="00DC4506">
        <w:trPr>
          <w:trHeight w:val="567"/>
        </w:trPr>
        <w:tc>
          <w:tcPr>
            <w:tcW w:w="2692" w:type="dxa"/>
            <w:vAlign w:val="center"/>
          </w:tcPr>
          <w:p w14:paraId="2A786ED2" w14:textId="79241C59" w:rsidR="00DC4506" w:rsidRPr="00EC593E" w:rsidRDefault="00DC4506" w:rsidP="00DC4506">
            <w:pPr>
              <w:pStyle w:val="ListParagraph"/>
              <w:ind w:left="0" w:firstLine="0"/>
              <w:jc w:val="center"/>
            </w:pPr>
            <w:r w:rsidRPr="00EC593E">
              <w:t>m(Te-139)</w:t>
            </w:r>
          </w:p>
        </w:tc>
        <w:tc>
          <w:tcPr>
            <w:tcW w:w="2694" w:type="dxa"/>
            <w:vAlign w:val="center"/>
          </w:tcPr>
          <w:p w14:paraId="6940316C" w14:textId="0746721C" w:rsidR="00DC4506" w:rsidRPr="00EC593E" w:rsidRDefault="00DC4506" w:rsidP="00DC4506">
            <w:pPr>
              <w:pStyle w:val="ListParagraph"/>
              <w:ind w:left="0" w:firstLine="0"/>
              <w:jc w:val="center"/>
            </w:pPr>
            <w:r w:rsidRPr="00EC593E">
              <w:t>138.93473 u</w:t>
            </w:r>
          </w:p>
        </w:tc>
      </w:tr>
    </w:tbl>
    <w:p w14:paraId="1C3DACD2" w14:textId="77777777" w:rsidR="00DC4506" w:rsidRDefault="00DC4506" w:rsidP="00DC4506">
      <w:pPr>
        <w:pStyle w:val="ListParagraph"/>
        <w:ind w:left="0" w:firstLine="0"/>
        <w:jc w:val="both"/>
      </w:pPr>
    </w:p>
    <w:p w14:paraId="347D7928" w14:textId="77777777" w:rsidR="002F519C" w:rsidRDefault="002F519C" w:rsidP="002F519C">
      <w:pPr>
        <w:pStyle w:val="ListParagraph"/>
        <w:jc w:val="right"/>
      </w:pPr>
    </w:p>
    <w:p w14:paraId="4C9DB4B8" w14:textId="20A73FB2" w:rsidR="002F519C" w:rsidRDefault="00DC4506" w:rsidP="00DC4506">
      <w:pPr>
        <w:pStyle w:val="ListParagraph"/>
        <w:numPr>
          <w:ilvl w:val="1"/>
          <w:numId w:val="5"/>
        </w:numPr>
        <w:ind w:left="426"/>
      </w:pPr>
      <w:r>
        <w:t xml:space="preserve">(i) Calculate the mass defect for </w:t>
      </w:r>
      <w:r w:rsidR="00010212">
        <w:t>t</w:t>
      </w:r>
      <w:r>
        <w:t>he fission reaction</w:t>
      </w:r>
      <w:r w:rsidR="00010212">
        <w:t>.</w:t>
      </w:r>
    </w:p>
    <w:p w14:paraId="0E3D6003" w14:textId="2B03565B" w:rsidR="00010212" w:rsidRDefault="00010212" w:rsidP="00010212">
      <w:pPr>
        <w:pStyle w:val="ListParagraph"/>
        <w:ind w:left="426" w:firstLine="0"/>
        <w:jc w:val="right"/>
      </w:pPr>
      <w:r>
        <w:t>(3 marks)</w:t>
      </w:r>
    </w:p>
    <w:p w14:paraId="3A14ABD6" w14:textId="46111539" w:rsidR="00010212" w:rsidRDefault="00010212" w:rsidP="00010212">
      <w:pPr>
        <w:pStyle w:val="ListParagraph"/>
        <w:ind w:left="426" w:firstLine="0"/>
        <w:jc w:val="right"/>
      </w:pPr>
    </w:p>
    <w:p w14:paraId="1867F570" w14:textId="673F9956" w:rsidR="00010212" w:rsidRDefault="00010212" w:rsidP="00010212">
      <w:pPr>
        <w:pStyle w:val="ListParagraph"/>
        <w:ind w:left="426" w:firstLine="0"/>
        <w:jc w:val="right"/>
      </w:pPr>
    </w:p>
    <w:p w14:paraId="0DEA554E" w14:textId="71D75BBD" w:rsidR="00010212" w:rsidRDefault="00010212" w:rsidP="00010212">
      <w:pPr>
        <w:pStyle w:val="ListParagraph"/>
        <w:ind w:left="426" w:firstLine="0"/>
        <w:jc w:val="right"/>
      </w:pPr>
    </w:p>
    <w:p w14:paraId="6DE749A8" w14:textId="02D7344E" w:rsidR="00010212" w:rsidRDefault="00010212" w:rsidP="00010212">
      <w:pPr>
        <w:pStyle w:val="ListParagraph"/>
        <w:ind w:left="426" w:firstLine="0"/>
        <w:jc w:val="right"/>
      </w:pPr>
    </w:p>
    <w:p w14:paraId="14FE5168" w14:textId="7B85B7AE" w:rsidR="00010212" w:rsidRDefault="00010212" w:rsidP="00010212">
      <w:pPr>
        <w:pStyle w:val="ListParagraph"/>
        <w:ind w:left="426" w:firstLine="0"/>
        <w:jc w:val="right"/>
      </w:pPr>
    </w:p>
    <w:p w14:paraId="53E48831" w14:textId="77777777" w:rsidR="00010212" w:rsidRDefault="00010212" w:rsidP="00010212">
      <w:pPr>
        <w:pStyle w:val="ListParagraph"/>
        <w:ind w:left="426" w:firstLine="0"/>
        <w:jc w:val="right"/>
      </w:pPr>
    </w:p>
    <w:p w14:paraId="25CBF1C9" w14:textId="1C077B4C" w:rsidR="00010212" w:rsidRDefault="00010212" w:rsidP="00010212">
      <w:pPr>
        <w:pStyle w:val="ListParagraph"/>
        <w:ind w:left="426" w:firstLine="0"/>
        <w:jc w:val="right"/>
      </w:pPr>
    </w:p>
    <w:p w14:paraId="6611CCD4" w14:textId="022B8B60" w:rsidR="00010212" w:rsidRDefault="00010212" w:rsidP="00010212">
      <w:pPr>
        <w:pStyle w:val="ListParagraph"/>
        <w:ind w:left="426" w:firstLine="0"/>
        <w:jc w:val="right"/>
      </w:pPr>
    </w:p>
    <w:p w14:paraId="5B8E8ADC" w14:textId="0672017B" w:rsidR="00AD309B" w:rsidRDefault="00AD309B" w:rsidP="00010212">
      <w:pPr>
        <w:pStyle w:val="ListParagraph"/>
        <w:ind w:left="426" w:firstLine="0"/>
        <w:jc w:val="right"/>
      </w:pPr>
    </w:p>
    <w:p w14:paraId="5EAF70D9" w14:textId="0B891245" w:rsidR="00AD309B" w:rsidRDefault="00AD309B" w:rsidP="00010212">
      <w:pPr>
        <w:pStyle w:val="ListParagraph"/>
        <w:ind w:left="426" w:firstLine="0"/>
        <w:jc w:val="right"/>
      </w:pPr>
    </w:p>
    <w:p w14:paraId="248EA7F3" w14:textId="0FCDE8AD" w:rsidR="00AD309B" w:rsidRDefault="00AD309B" w:rsidP="00010212">
      <w:pPr>
        <w:pStyle w:val="ListParagraph"/>
        <w:ind w:left="426" w:firstLine="0"/>
        <w:jc w:val="right"/>
      </w:pPr>
    </w:p>
    <w:p w14:paraId="6963EEB1" w14:textId="39C8DED5" w:rsidR="00AD309B" w:rsidRDefault="00AD309B" w:rsidP="00010212">
      <w:pPr>
        <w:pStyle w:val="ListParagraph"/>
        <w:ind w:left="426" w:firstLine="0"/>
        <w:jc w:val="right"/>
      </w:pPr>
    </w:p>
    <w:p w14:paraId="6A1965BF" w14:textId="6B613E74" w:rsidR="00AD309B" w:rsidRDefault="00AD309B" w:rsidP="00010212">
      <w:pPr>
        <w:pStyle w:val="ListParagraph"/>
        <w:ind w:left="426" w:firstLine="0"/>
        <w:jc w:val="right"/>
      </w:pPr>
    </w:p>
    <w:p w14:paraId="0CA5E1D4" w14:textId="52D534E4" w:rsidR="00AD309B" w:rsidRDefault="00AD309B" w:rsidP="00010212">
      <w:pPr>
        <w:pStyle w:val="ListParagraph"/>
        <w:ind w:left="426" w:firstLine="0"/>
        <w:jc w:val="right"/>
      </w:pPr>
    </w:p>
    <w:p w14:paraId="585AF57B" w14:textId="77777777" w:rsidR="00AD309B" w:rsidRDefault="00AD309B" w:rsidP="00010212">
      <w:pPr>
        <w:pStyle w:val="ListParagraph"/>
        <w:ind w:left="426" w:firstLine="0"/>
        <w:jc w:val="right"/>
      </w:pPr>
    </w:p>
    <w:p w14:paraId="16328C4F" w14:textId="2C3D7C48" w:rsidR="00010212" w:rsidRDefault="00010212" w:rsidP="00010212">
      <w:pPr>
        <w:pStyle w:val="ListParagraph"/>
        <w:ind w:left="426" w:firstLine="0"/>
        <w:jc w:val="right"/>
      </w:pPr>
    </w:p>
    <w:p w14:paraId="4DD597DE" w14:textId="163004F4" w:rsidR="00010212" w:rsidRDefault="00010212" w:rsidP="00010212">
      <w:pPr>
        <w:pStyle w:val="ListParagraph"/>
        <w:ind w:left="426" w:firstLine="0"/>
        <w:jc w:val="right"/>
      </w:pPr>
    </w:p>
    <w:p w14:paraId="4B3ACE4B" w14:textId="27FF0946" w:rsidR="00010212" w:rsidRDefault="00010212" w:rsidP="00010212">
      <w:pPr>
        <w:pStyle w:val="ListParagraph"/>
        <w:ind w:left="426" w:firstLine="0"/>
        <w:jc w:val="right"/>
      </w:pPr>
      <w:r>
        <w:t>_____________ u</w:t>
      </w:r>
    </w:p>
    <w:p w14:paraId="36A9B211" w14:textId="27210035" w:rsidR="00010212" w:rsidRDefault="00010212" w:rsidP="00010212">
      <w:pPr>
        <w:pStyle w:val="ListParagraph"/>
        <w:ind w:left="426" w:firstLine="0"/>
        <w:jc w:val="right"/>
      </w:pPr>
    </w:p>
    <w:p w14:paraId="749B60D7" w14:textId="77777777" w:rsidR="00AA2282" w:rsidRDefault="00AA2282">
      <w:pPr>
        <w:spacing w:after="160" w:line="259" w:lineRule="auto"/>
        <w:rPr>
          <w:rFonts w:eastAsia="Times New Roman" w:cs="Arial"/>
          <w:szCs w:val="22"/>
        </w:rPr>
      </w:pPr>
      <w:r>
        <w:br w:type="page"/>
      </w:r>
    </w:p>
    <w:p w14:paraId="13B1AC17" w14:textId="4C92FA9E" w:rsidR="00AA2282" w:rsidRDefault="00010212" w:rsidP="00010212">
      <w:pPr>
        <w:pStyle w:val="ListParagraph"/>
        <w:ind w:left="426" w:firstLine="0"/>
      </w:pPr>
      <w:r>
        <w:lastRenderedPageBreak/>
        <w:t xml:space="preserve">(ii) Hence, calculate the energy released by one fission reaction (in MeV). </w:t>
      </w:r>
    </w:p>
    <w:p w14:paraId="4B15A4C9" w14:textId="77777777" w:rsidR="00AA2282" w:rsidRDefault="00AA2282" w:rsidP="00010212">
      <w:pPr>
        <w:pStyle w:val="ListParagraph"/>
        <w:ind w:left="426" w:firstLine="0"/>
      </w:pPr>
    </w:p>
    <w:p w14:paraId="3811B66A" w14:textId="22BA8E5E" w:rsidR="00010212" w:rsidRDefault="00AA2282" w:rsidP="00010212">
      <w:pPr>
        <w:pStyle w:val="ListParagraph"/>
        <w:ind w:left="426" w:firstLine="0"/>
      </w:pPr>
      <w:r>
        <w:t>[I</w:t>
      </w:r>
      <w:r w:rsidR="00010212">
        <w:t>f you were unable to calculate a value for part (i), use 0.</w:t>
      </w:r>
      <w:r w:rsidR="006277E3">
        <w:t>2</w:t>
      </w:r>
      <w:r w:rsidR="00010212">
        <w:t>0000 u]</w:t>
      </w:r>
    </w:p>
    <w:p w14:paraId="21F7B8C6" w14:textId="153D4565" w:rsidR="00010212" w:rsidRDefault="00010212" w:rsidP="00010212">
      <w:pPr>
        <w:pStyle w:val="ListParagraph"/>
        <w:ind w:left="426" w:firstLine="0"/>
        <w:jc w:val="right"/>
      </w:pPr>
      <w:r>
        <w:t>(2 marks)</w:t>
      </w:r>
    </w:p>
    <w:p w14:paraId="5DA0CD1F" w14:textId="7CEA165E" w:rsidR="00010212" w:rsidRDefault="00010212" w:rsidP="00010212">
      <w:pPr>
        <w:pStyle w:val="ListParagraph"/>
        <w:ind w:left="426" w:firstLine="0"/>
      </w:pPr>
    </w:p>
    <w:p w14:paraId="3B691ADF" w14:textId="185F8931" w:rsidR="00010212" w:rsidRDefault="00010212" w:rsidP="00010212">
      <w:pPr>
        <w:pStyle w:val="ListParagraph"/>
        <w:ind w:left="426" w:firstLine="0"/>
      </w:pPr>
    </w:p>
    <w:p w14:paraId="241ECBEF" w14:textId="4C824CF7" w:rsidR="00AA2282" w:rsidRDefault="00AA2282" w:rsidP="00010212">
      <w:pPr>
        <w:pStyle w:val="ListParagraph"/>
        <w:ind w:left="426" w:firstLine="0"/>
      </w:pPr>
    </w:p>
    <w:p w14:paraId="3DCF81F6" w14:textId="77777777" w:rsidR="00AA2282" w:rsidRDefault="00AA2282" w:rsidP="00010212">
      <w:pPr>
        <w:pStyle w:val="ListParagraph"/>
        <w:ind w:left="426" w:firstLine="0"/>
      </w:pPr>
    </w:p>
    <w:p w14:paraId="7A75B5C4" w14:textId="10CB06C8" w:rsidR="00010212" w:rsidRDefault="00010212" w:rsidP="00010212">
      <w:pPr>
        <w:pStyle w:val="ListParagraph"/>
        <w:ind w:left="426" w:firstLine="0"/>
      </w:pPr>
    </w:p>
    <w:p w14:paraId="57CFF3C2" w14:textId="0149B4EB" w:rsidR="00010212" w:rsidRDefault="00010212" w:rsidP="00010212">
      <w:pPr>
        <w:pStyle w:val="ListParagraph"/>
        <w:ind w:left="426" w:firstLine="0"/>
      </w:pPr>
    </w:p>
    <w:p w14:paraId="5F53711B" w14:textId="27F3F79D" w:rsidR="00010212" w:rsidRDefault="00010212" w:rsidP="00010212">
      <w:pPr>
        <w:pStyle w:val="ListParagraph"/>
        <w:ind w:left="426" w:firstLine="0"/>
        <w:jc w:val="right"/>
      </w:pPr>
      <w:r>
        <w:t>______________ MeV</w:t>
      </w:r>
    </w:p>
    <w:p w14:paraId="7781622C" w14:textId="39A0339C" w:rsidR="00010212" w:rsidRDefault="00010212" w:rsidP="00010212">
      <w:pPr>
        <w:pStyle w:val="ListParagraph"/>
        <w:ind w:left="426" w:firstLine="0"/>
      </w:pPr>
    </w:p>
    <w:p w14:paraId="51E8CACD" w14:textId="6AB90039" w:rsidR="00010212" w:rsidRDefault="00010212" w:rsidP="00010212">
      <w:pPr>
        <w:pStyle w:val="ListParagraph"/>
        <w:ind w:left="426" w:firstLine="0"/>
      </w:pPr>
    </w:p>
    <w:p w14:paraId="564A7E2C" w14:textId="77777777" w:rsidR="00010212" w:rsidRDefault="00010212" w:rsidP="00010212">
      <w:pPr>
        <w:pStyle w:val="ListParagraph"/>
        <w:ind w:left="426" w:firstLine="0"/>
      </w:pPr>
    </w:p>
    <w:p w14:paraId="030534E0" w14:textId="547F8161" w:rsidR="00010212" w:rsidRDefault="00905FED" w:rsidP="00905FED">
      <w:r>
        <w:t xml:space="preserve">Nuclear reactors typically use ‘low-enriched uranium’ as the fuel for power generation. This fuel consists mostly of two isotopes of Uranium – Uranium-235 (which is fissile) and Uranium-238 (which is not fissile). </w:t>
      </w:r>
    </w:p>
    <w:p w14:paraId="3A9340AD" w14:textId="3E250FE7" w:rsidR="00905FED" w:rsidRDefault="00905FED" w:rsidP="00905FED"/>
    <w:p w14:paraId="2EDFEFB4" w14:textId="11165242" w:rsidR="00905FED" w:rsidRDefault="00905FED" w:rsidP="00905FED">
      <w:r>
        <w:t xml:space="preserve">The concentration of U-235 in low-enriched uranium by mass is 5.00%; the concentration of U-238 is 95.0%. </w:t>
      </w:r>
    </w:p>
    <w:p w14:paraId="205E71DD" w14:textId="6242F47D" w:rsidR="00905FED" w:rsidRDefault="00905FED" w:rsidP="00905FED"/>
    <w:p w14:paraId="62837CF8" w14:textId="77777777" w:rsidR="00205FEF" w:rsidRDefault="00205FEF" w:rsidP="00205FEF">
      <w:pPr>
        <w:pStyle w:val="ListParagraph"/>
        <w:numPr>
          <w:ilvl w:val="1"/>
          <w:numId w:val="5"/>
        </w:numPr>
        <w:ind w:left="709" w:hanging="709"/>
      </w:pPr>
      <w:r>
        <w:t xml:space="preserve">Calculate the maximum total energy that could be released by this 10.0 kg sample of low-enriched Uranium (in Joules). Assume that the energy is released exclusively by the nuclear fission reaction above. </w:t>
      </w:r>
    </w:p>
    <w:p w14:paraId="18FCA03E" w14:textId="68F9FFED" w:rsidR="00AA2282" w:rsidRDefault="00AA2282" w:rsidP="00AA2282">
      <w:pPr>
        <w:pStyle w:val="ListParagraph"/>
        <w:ind w:left="709" w:firstLine="0"/>
        <w:jc w:val="right"/>
      </w:pPr>
      <w:r>
        <w:t>(</w:t>
      </w:r>
      <w:r w:rsidR="00090761">
        <w:t>5</w:t>
      </w:r>
      <w:r>
        <w:t xml:space="preserve"> marks)</w:t>
      </w:r>
    </w:p>
    <w:p w14:paraId="364B5D56" w14:textId="04487FDE" w:rsidR="00AA2282" w:rsidRDefault="00AA2282" w:rsidP="00AA2282">
      <w:pPr>
        <w:pStyle w:val="ListParagraph"/>
        <w:ind w:left="709" w:firstLine="0"/>
        <w:jc w:val="right"/>
      </w:pPr>
    </w:p>
    <w:p w14:paraId="6C5E1008" w14:textId="6F99FF6F" w:rsidR="00AA2282" w:rsidRDefault="00AA2282" w:rsidP="00AA2282">
      <w:pPr>
        <w:pStyle w:val="ListParagraph"/>
        <w:ind w:left="709" w:firstLine="0"/>
        <w:jc w:val="right"/>
      </w:pPr>
    </w:p>
    <w:p w14:paraId="01E94156" w14:textId="6C7C2508" w:rsidR="00AA2282" w:rsidRDefault="00AA2282" w:rsidP="00AA2282">
      <w:pPr>
        <w:pStyle w:val="ListParagraph"/>
        <w:ind w:left="709" w:firstLine="0"/>
        <w:jc w:val="right"/>
      </w:pPr>
    </w:p>
    <w:p w14:paraId="71A584DD" w14:textId="75E704D9" w:rsidR="00AA2282" w:rsidRDefault="00AA2282" w:rsidP="00AA2282">
      <w:pPr>
        <w:pStyle w:val="ListParagraph"/>
        <w:ind w:left="709" w:firstLine="0"/>
        <w:jc w:val="right"/>
      </w:pPr>
    </w:p>
    <w:p w14:paraId="3AB1EEB2" w14:textId="571EF1DD" w:rsidR="00AA2282" w:rsidRDefault="00AA2282" w:rsidP="00AA2282">
      <w:pPr>
        <w:pStyle w:val="ListParagraph"/>
        <w:ind w:left="709" w:firstLine="0"/>
        <w:jc w:val="right"/>
      </w:pPr>
    </w:p>
    <w:p w14:paraId="593184E6" w14:textId="5BC44EAF" w:rsidR="00AA2282" w:rsidRDefault="00AA2282" w:rsidP="00AA2282">
      <w:pPr>
        <w:pStyle w:val="ListParagraph"/>
        <w:ind w:left="709" w:firstLine="0"/>
        <w:jc w:val="right"/>
      </w:pPr>
    </w:p>
    <w:p w14:paraId="150B7554" w14:textId="73A0E49D" w:rsidR="00AA2282" w:rsidRDefault="00AA2282" w:rsidP="00AA2282">
      <w:pPr>
        <w:pStyle w:val="ListParagraph"/>
        <w:ind w:left="709" w:firstLine="0"/>
        <w:jc w:val="right"/>
      </w:pPr>
    </w:p>
    <w:p w14:paraId="7E6F57B6" w14:textId="636D0E27" w:rsidR="00AA2282" w:rsidRDefault="00AA2282" w:rsidP="00AA2282">
      <w:pPr>
        <w:pStyle w:val="ListParagraph"/>
        <w:ind w:left="709" w:firstLine="0"/>
        <w:jc w:val="right"/>
      </w:pPr>
    </w:p>
    <w:p w14:paraId="5634C7FB" w14:textId="41E8D222" w:rsidR="00AA2282" w:rsidRDefault="00AA2282" w:rsidP="00AA2282">
      <w:pPr>
        <w:pStyle w:val="ListParagraph"/>
        <w:ind w:left="709" w:firstLine="0"/>
        <w:jc w:val="right"/>
      </w:pPr>
    </w:p>
    <w:p w14:paraId="1BD2360D" w14:textId="6A704013" w:rsidR="00AA2282" w:rsidRDefault="00AA2282" w:rsidP="00AA2282">
      <w:pPr>
        <w:pStyle w:val="ListParagraph"/>
        <w:ind w:left="709" w:firstLine="0"/>
        <w:jc w:val="right"/>
      </w:pPr>
    </w:p>
    <w:p w14:paraId="6F57114F" w14:textId="7A3FFFED" w:rsidR="00AA2282" w:rsidRDefault="00AA2282" w:rsidP="00AA2282">
      <w:pPr>
        <w:pStyle w:val="ListParagraph"/>
        <w:ind w:left="709" w:firstLine="0"/>
        <w:jc w:val="right"/>
      </w:pPr>
    </w:p>
    <w:p w14:paraId="044A2D99" w14:textId="2CC3FBDC" w:rsidR="00AA2282" w:rsidRDefault="00AA2282" w:rsidP="00AA2282">
      <w:pPr>
        <w:pStyle w:val="ListParagraph"/>
        <w:ind w:left="709" w:firstLine="0"/>
        <w:jc w:val="right"/>
      </w:pPr>
    </w:p>
    <w:p w14:paraId="75A1E004" w14:textId="5E1BE307" w:rsidR="00AA2282" w:rsidRDefault="00AA2282" w:rsidP="00AA2282">
      <w:pPr>
        <w:pStyle w:val="ListParagraph"/>
        <w:ind w:left="709" w:firstLine="0"/>
        <w:jc w:val="right"/>
      </w:pPr>
    </w:p>
    <w:p w14:paraId="6EE15AD5" w14:textId="56668EAB" w:rsidR="00AA2282" w:rsidRDefault="00AA2282" w:rsidP="00AA2282">
      <w:pPr>
        <w:pStyle w:val="ListParagraph"/>
        <w:ind w:left="709" w:firstLine="0"/>
        <w:jc w:val="right"/>
      </w:pPr>
    </w:p>
    <w:p w14:paraId="377C288A" w14:textId="312BF79F" w:rsidR="00AA2282" w:rsidRDefault="00AA2282" w:rsidP="00AA2282">
      <w:pPr>
        <w:pStyle w:val="ListParagraph"/>
        <w:ind w:left="709" w:firstLine="0"/>
        <w:jc w:val="right"/>
      </w:pPr>
    </w:p>
    <w:p w14:paraId="7EC75F28" w14:textId="419A7DEA" w:rsidR="00AA2282" w:rsidRDefault="00AA2282" w:rsidP="00AA2282">
      <w:pPr>
        <w:pStyle w:val="ListParagraph"/>
        <w:ind w:left="709" w:firstLine="0"/>
        <w:jc w:val="right"/>
      </w:pPr>
    </w:p>
    <w:p w14:paraId="5EDD4190" w14:textId="69291D0F" w:rsidR="00AA2282" w:rsidRDefault="00AA2282" w:rsidP="00AA2282">
      <w:pPr>
        <w:pStyle w:val="ListParagraph"/>
        <w:ind w:left="709" w:firstLine="0"/>
        <w:jc w:val="right"/>
      </w:pPr>
    </w:p>
    <w:p w14:paraId="694CA9EE" w14:textId="3D1FF55D" w:rsidR="00AA2282" w:rsidRDefault="00AA2282" w:rsidP="00AA2282">
      <w:pPr>
        <w:pStyle w:val="ListParagraph"/>
        <w:ind w:left="709" w:firstLine="0"/>
        <w:jc w:val="right"/>
      </w:pPr>
    </w:p>
    <w:p w14:paraId="0E14CBD4" w14:textId="4EDC2BBA" w:rsidR="00AA2282" w:rsidRDefault="00AA2282" w:rsidP="00AA2282">
      <w:pPr>
        <w:pStyle w:val="ListParagraph"/>
        <w:ind w:left="709" w:firstLine="0"/>
        <w:jc w:val="right"/>
      </w:pPr>
    </w:p>
    <w:p w14:paraId="6F8662BF" w14:textId="118733F9" w:rsidR="00AA2282" w:rsidRDefault="00AA2282" w:rsidP="00AA2282">
      <w:pPr>
        <w:pStyle w:val="ListParagraph"/>
        <w:ind w:left="709" w:firstLine="0"/>
        <w:jc w:val="right"/>
      </w:pPr>
    </w:p>
    <w:p w14:paraId="0AE1913B" w14:textId="0A8D39A3" w:rsidR="00AA2282" w:rsidRDefault="00AA2282" w:rsidP="00AA2282">
      <w:pPr>
        <w:pStyle w:val="ListParagraph"/>
        <w:ind w:left="709" w:firstLine="0"/>
        <w:jc w:val="right"/>
      </w:pPr>
    </w:p>
    <w:p w14:paraId="66E8D457" w14:textId="348843AE" w:rsidR="00AA2282" w:rsidRDefault="00AA2282" w:rsidP="00AA2282">
      <w:pPr>
        <w:pStyle w:val="ListParagraph"/>
        <w:ind w:left="709" w:firstLine="0"/>
        <w:jc w:val="right"/>
      </w:pPr>
      <w:r>
        <w:t xml:space="preserve">_______________ </w:t>
      </w:r>
      <w:r w:rsidR="00AD309B">
        <w:t>J</w:t>
      </w:r>
    </w:p>
    <w:p w14:paraId="6A993570" w14:textId="12A3F19E" w:rsidR="00AD309B" w:rsidRDefault="00AD309B" w:rsidP="00AA2282">
      <w:pPr>
        <w:pStyle w:val="ListParagraph"/>
        <w:ind w:left="709" w:firstLine="0"/>
        <w:jc w:val="right"/>
      </w:pPr>
    </w:p>
    <w:p w14:paraId="3678EB67" w14:textId="57EBA050" w:rsidR="00AD309B" w:rsidRDefault="00AD309B" w:rsidP="00AA2282">
      <w:pPr>
        <w:pStyle w:val="ListParagraph"/>
        <w:ind w:left="709" w:firstLine="0"/>
        <w:jc w:val="right"/>
      </w:pPr>
    </w:p>
    <w:p w14:paraId="4E319789" w14:textId="77777777" w:rsidR="006317B1" w:rsidRDefault="006317B1">
      <w:pPr>
        <w:spacing w:after="160" w:line="259" w:lineRule="auto"/>
      </w:pPr>
      <w:r>
        <w:br w:type="page"/>
      </w:r>
    </w:p>
    <w:p w14:paraId="05720B5C" w14:textId="203C8E73" w:rsidR="00AD309B" w:rsidRDefault="00AD309B" w:rsidP="00AD309B">
      <w:r>
        <w:lastRenderedPageBreak/>
        <w:t xml:space="preserve">Whilst nuclear fission </w:t>
      </w:r>
      <w:r w:rsidR="00692D39">
        <w:t>reactors generate a sizable proportion of the world’s electricity, it hoped that nuclear fusion will replace these reactors in the future.</w:t>
      </w:r>
    </w:p>
    <w:p w14:paraId="52831145" w14:textId="093A6A59" w:rsidR="00692D39" w:rsidRDefault="00692D39" w:rsidP="00AD309B"/>
    <w:p w14:paraId="45BD39E1" w14:textId="14943A6D" w:rsidR="00692D39" w:rsidRDefault="00692D39" w:rsidP="00692D39">
      <w:pPr>
        <w:pStyle w:val="ListParagraph"/>
        <w:numPr>
          <w:ilvl w:val="1"/>
          <w:numId w:val="5"/>
        </w:numPr>
        <w:ind w:left="709" w:hanging="709"/>
      </w:pPr>
      <w:r w:rsidRPr="00692D39">
        <w:t>In the table below, state four (4) differences between nuclear fission and nuclear fusion.</w:t>
      </w:r>
    </w:p>
    <w:p w14:paraId="15923334" w14:textId="325786EE" w:rsidR="00692D39" w:rsidRPr="00692D39" w:rsidRDefault="00692D39" w:rsidP="00692D39">
      <w:pPr>
        <w:pStyle w:val="ListParagraph"/>
        <w:ind w:left="709" w:firstLine="0"/>
        <w:jc w:val="right"/>
      </w:pPr>
      <w:r>
        <w:t>(4 marks)</w:t>
      </w:r>
    </w:p>
    <w:bookmarkEnd w:id="8"/>
    <w:p w14:paraId="076252CB" w14:textId="77777777" w:rsidR="00692D39" w:rsidRDefault="00692D39" w:rsidP="00692D39">
      <w:pPr>
        <w:jc w:val="center"/>
        <w:rPr>
          <w:rFonts w:cs="Arial"/>
        </w:rPr>
      </w:pPr>
    </w:p>
    <w:tbl>
      <w:tblPr>
        <w:tblStyle w:val="TableGrid"/>
        <w:tblW w:w="0" w:type="auto"/>
        <w:tblLook w:val="04A0" w:firstRow="1" w:lastRow="0" w:firstColumn="1" w:lastColumn="0" w:noHBand="0" w:noVBand="1"/>
      </w:tblPr>
      <w:tblGrid>
        <w:gridCol w:w="1590"/>
        <w:gridCol w:w="4019"/>
        <w:gridCol w:w="4019"/>
      </w:tblGrid>
      <w:tr w:rsidR="00692D39" w:rsidRPr="00134943" w14:paraId="66DE9ABF" w14:textId="77777777" w:rsidTr="00F77199">
        <w:trPr>
          <w:trHeight w:val="473"/>
        </w:trPr>
        <w:tc>
          <w:tcPr>
            <w:tcW w:w="1590" w:type="dxa"/>
            <w:vAlign w:val="center"/>
          </w:tcPr>
          <w:p w14:paraId="620EF85B" w14:textId="77777777" w:rsidR="00692D39" w:rsidRPr="00134943" w:rsidRDefault="00692D39" w:rsidP="00F77199">
            <w:pPr>
              <w:jc w:val="center"/>
              <w:rPr>
                <w:rFonts w:cs="Arial"/>
                <w:b/>
              </w:rPr>
            </w:pPr>
          </w:p>
        </w:tc>
        <w:tc>
          <w:tcPr>
            <w:tcW w:w="4019" w:type="dxa"/>
            <w:vAlign w:val="center"/>
          </w:tcPr>
          <w:p w14:paraId="735AA741" w14:textId="77777777" w:rsidR="00692D39" w:rsidRPr="00134943" w:rsidRDefault="00692D39" w:rsidP="00F77199">
            <w:pPr>
              <w:jc w:val="center"/>
              <w:rPr>
                <w:rFonts w:cs="Arial"/>
                <w:b/>
              </w:rPr>
            </w:pPr>
            <w:r>
              <w:rPr>
                <w:rFonts w:cs="Arial"/>
                <w:b/>
              </w:rPr>
              <w:t>NUCLEAR FISSION</w:t>
            </w:r>
          </w:p>
        </w:tc>
        <w:tc>
          <w:tcPr>
            <w:tcW w:w="4019" w:type="dxa"/>
            <w:vAlign w:val="center"/>
          </w:tcPr>
          <w:p w14:paraId="77CF4D8A" w14:textId="77777777" w:rsidR="00692D39" w:rsidRPr="00134943" w:rsidRDefault="00692D39" w:rsidP="00F77199">
            <w:pPr>
              <w:jc w:val="center"/>
              <w:rPr>
                <w:rFonts w:cs="Arial"/>
                <w:b/>
              </w:rPr>
            </w:pPr>
            <w:r>
              <w:rPr>
                <w:rFonts w:cs="Arial"/>
                <w:b/>
              </w:rPr>
              <w:t>NUCLEAR FUSION</w:t>
            </w:r>
          </w:p>
        </w:tc>
      </w:tr>
      <w:tr w:rsidR="00692D39" w:rsidRPr="00134943" w14:paraId="00ED8020" w14:textId="77777777" w:rsidTr="00692D39">
        <w:trPr>
          <w:trHeight w:val="1134"/>
        </w:trPr>
        <w:tc>
          <w:tcPr>
            <w:tcW w:w="1590" w:type="dxa"/>
            <w:vAlign w:val="center"/>
          </w:tcPr>
          <w:p w14:paraId="04E375B8" w14:textId="77777777" w:rsidR="00692D39" w:rsidRPr="00134943" w:rsidRDefault="00692D39" w:rsidP="00F77199">
            <w:pPr>
              <w:jc w:val="center"/>
              <w:rPr>
                <w:rFonts w:cs="Arial"/>
                <w:b/>
              </w:rPr>
            </w:pPr>
            <w:r w:rsidRPr="00134943">
              <w:rPr>
                <w:rFonts w:cs="Arial"/>
                <w:b/>
              </w:rPr>
              <w:t>Difference 1</w:t>
            </w:r>
          </w:p>
        </w:tc>
        <w:tc>
          <w:tcPr>
            <w:tcW w:w="4019" w:type="dxa"/>
            <w:vAlign w:val="center"/>
          </w:tcPr>
          <w:p w14:paraId="2527CFA3" w14:textId="77777777" w:rsidR="00692D39" w:rsidRPr="00134943" w:rsidRDefault="00692D39" w:rsidP="00F77199">
            <w:pPr>
              <w:rPr>
                <w:rFonts w:cs="Arial"/>
                <w:b/>
              </w:rPr>
            </w:pPr>
          </w:p>
        </w:tc>
        <w:tc>
          <w:tcPr>
            <w:tcW w:w="4019" w:type="dxa"/>
            <w:vAlign w:val="center"/>
          </w:tcPr>
          <w:p w14:paraId="0355781C" w14:textId="77777777" w:rsidR="00692D39" w:rsidRPr="00134943" w:rsidRDefault="00692D39" w:rsidP="00F77199">
            <w:pPr>
              <w:jc w:val="center"/>
              <w:rPr>
                <w:rFonts w:cs="Arial"/>
                <w:b/>
              </w:rPr>
            </w:pPr>
          </w:p>
        </w:tc>
      </w:tr>
      <w:tr w:rsidR="00692D39" w:rsidRPr="00134943" w14:paraId="63FAAC8B" w14:textId="77777777" w:rsidTr="00692D39">
        <w:trPr>
          <w:trHeight w:val="1134"/>
        </w:trPr>
        <w:tc>
          <w:tcPr>
            <w:tcW w:w="1590" w:type="dxa"/>
            <w:vAlign w:val="center"/>
          </w:tcPr>
          <w:p w14:paraId="3258F6B6" w14:textId="77777777" w:rsidR="00692D39" w:rsidRPr="00134943" w:rsidRDefault="00692D39" w:rsidP="00F77199">
            <w:pPr>
              <w:jc w:val="center"/>
              <w:rPr>
                <w:rFonts w:cs="Arial"/>
                <w:b/>
              </w:rPr>
            </w:pPr>
            <w:r w:rsidRPr="00134943">
              <w:rPr>
                <w:rFonts w:cs="Arial"/>
                <w:b/>
              </w:rPr>
              <w:t>Difference 2</w:t>
            </w:r>
          </w:p>
        </w:tc>
        <w:tc>
          <w:tcPr>
            <w:tcW w:w="4019" w:type="dxa"/>
            <w:vAlign w:val="center"/>
          </w:tcPr>
          <w:p w14:paraId="19FD689B" w14:textId="77777777" w:rsidR="00692D39" w:rsidRPr="00134943" w:rsidRDefault="00692D39" w:rsidP="00F77199">
            <w:pPr>
              <w:rPr>
                <w:rFonts w:cs="Arial"/>
                <w:b/>
              </w:rPr>
            </w:pPr>
          </w:p>
        </w:tc>
        <w:tc>
          <w:tcPr>
            <w:tcW w:w="4019" w:type="dxa"/>
            <w:vAlign w:val="center"/>
          </w:tcPr>
          <w:p w14:paraId="29A2C209" w14:textId="77777777" w:rsidR="00692D39" w:rsidRPr="00134943" w:rsidRDefault="00692D39" w:rsidP="00F77199">
            <w:pPr>
              <w:jc w:val="center"/>
              <w:rPr>
                <w:rFonts w:cs="Arial"/>
                <w:b/>
              </w:rPr>
            </w:pPr>
          </w:p>
        </w:tc>
      </w:tr>
      <w:tr w:rsidR="00692D39" w:rsidRPr="00134943" w14:paraId="728ECC3B" w14:textId="77777777" w:rsidTr="00692D39">
        <w:trPr>
          <w:trHeight w:val="1134"/>
        </w:trPr>
        <w:tc>
          <w:tcPr>
            <w:tcW w:w="1590" w:type="dxa"/>
            <w:vAlign w:val="center"/>
          </w:tcPr>
          <w:p w14:paraId="22BA4DD1" w14:textId="77777777" w:rsidR="00692D39" w:rsidRPr="00134943" w:rsidRDefault="00692D39" w:rsidP="00F77199">
            <w:pPr>
              <w:jc w:val="center"/>
              <w:rPr>
                <w:rFonts w:cs="Arial"/>
                <w:b/>
              </w:rPr>
            </w:pPr>
            <w:r w:rsidRPr="00134943">
              <w:rPr>
                <w:rFonts w:cs="Arial"/>
                <w:b/>
              </w:rPr>
              <w:t>Difference 3</w:t>
            </w:r>
          </w:p>
        </w:tc>
        <w:tc>
          <w:tcPr>
            <w:tcW w:w="4019" w:type="dxa"/>
            <w:vAlign w:val="center"/>
          </w:tcPr>
          <w:p w14:paraId="604809B7" w14:textId="77777777" w:rsidR="00692D39" w:rsidRPr="00134943" w:rsidRDefault="00692D39" w:rsidP="00F77199">
            <w:pPr>
              <w:rPr>
                <w:rFonts w:cs="Arial"/>
                <w:b/>
              </w:rPr>
            </w:pPr>
          </w:p>
        </w:tc>
        <w:tc>
          <w:tcPr>
            <w:tcW w:w="4019" w:type="dxa"/>
            <w:vAlign w:val="center"/>
          </w:tcPr>
          <w:p w14:paraId="46A99390" w14:textId="77777777" w:rsidR="00692D39" w:rsidRPr="00134943" w:rsidRDefault="00692D39" w:rsidP="00F77199">
            <w:pPr>
              <w:jc w:val="center"/>
              <w:rPr>
                <w:rFonts w:cs="Arial"/>
                <w:b/>
              </w:rPr>
            </w:pPr>
          </w:p>
        </w:tc>
      </w:tr>
      <w:tr w:rsidR="00692D39" w:rsidRPr="00134943" w14:paraId="58983163" w14:textId="77777777" w:rsidTr="00692D39">
        <w:trPr>
          <w:trHeight w:val="1134"/>
        </w:trPr>
        <w:tc>
          <w:tcPr>
            <w:tcW w:w="1590" w:type="dxa"/>
            <w:vAlign w:val="center"/>
          </w:tcPr>
          <w:p w14:paraId="6B3DFA3A" w14:textId="77777777" w:rsidR="00692D39" w:rsidRPr="00134943" w:rsidRDefault="00692D39" w:rsidP="00F77199">
            <w:pPr>
              <w:jc w:val="center"/>
              <w:rPr>
                <w:rFonts w:cs="Arial"/>
                <w:b/>
              </w:rPr>
            </w:pPr>
            <w:r w:rsidRPr="00134943">
              <w:rPr>
                <w:rFonts w:cs="Arial"/>
                <w:b/>
              </w:rPr>
              <w:t>Difference 4</w:t>
            </w:r>
          </w:p>
        </w:tc>
        <w:tc>
          <w:tcPr>
            <w:tcW w:w="4019" w:type="dxa"/>
            <w:vAlign w:val="center"/>
          </w:tcPr>
          <w:p w14:paraId="43B57A95" w14:textId="77777777" w:rsidR="00692D39" w:rsidRPr="00134943" w:rsidRDefault="00692D39" w:rsidP="00F77199">
            <w:pPr>
              <w:rPr>
                <w:rFonts w:cs="Arial"/>
                <w:b/>
              </w:rPr>
            </w:pPr>
          </w:p>
        </w:tc>
        <w:tc>
          <w:tcPr>
            <w:tcW w:w="4019" w:type="dxa"/>
            <w:vAlign w:val="center"/>
          </w:tcPr>
          <w:p w14:paraId="242C752E" w14:textId="77777777" w:rsidR="00692D39" w:rsidRPr="00134943" w:rsidRDefault="00692D39" w:rsidP="00F77199">
            <w:pPr>
              <w:jc w:val="center"/>
              <w:rPr>
                <w:rFonts w:cs="Arial"/>
                <w:b/>
              </w:rPr>
            </w:pPr>
          </w:p>
        </w:tc>
      </w:tr>
    </w:tbl>
    <w:p w14:paraId="210E897D" w14:textId="77777777" w:rsidR="00692D39" w:rsidRDefault="00692D39" w:rsidP="00AD309B"/>
    <w:p w14:paraId="15B3173C" w14:textId="77777777" w:rsidR="006317B1" w:rsidRDefault="006317B1">
      <w:pPr>
        <w:spacing w:after="160" w:line="259" w:lineRule="auto"/>
        <w:rPr>
          <w:b/>
        </w:rPr>
      </w:pPr>
      <w:r>
        <w:rPr>
          <w:b/>
        </w:rPr>
        <w:br w:type="page"/>
      </w:r>
    </w:p>
    <w:p w14:paraId="23E85D23" w14:textId="77777777" w:rsidR="002500EC" w:rsidRDefault="002500EC" w:rsidP="008E2BFE">
      <w:pPr>
        <w:spacing w:after="160" w:line="259" w:lineRule="auto"/>
        <w:rPr>
          <w:b/>
        </w:rPr>
      </w:pPr>
    </w:p>
    <w:p w14:paraId="1051ED4B" w14:textId="77777777" w:rsidR="002500EC" w:rsidRDefault="002500EC">
      <w:pPr>
        <w:spacing w:after="160" w:line="259" w:lineRule="auto"/>
        <w:rPr>
          <w:b/>
        </w:rPr>
      </w:pPr>
    </w:p>
    <w:p w14:paraId="22C64D5A" w14:textId="77777777" w:rsidR="002500EC" w:rsidRDefault="002500EC">
      <w:pPr>
        <w:spacing w:after="160" w:line="259" w:lineRule="auto"/>
        <w:rPr>
          <w:b/>
        </w:rPr>
      </w:pPr>
    </w:p>
    <w:p w14:paraId="00059A5B" w14:textId="77777777" w:rsidR="002500EC" w:rsidRDefault="002500EC">
      <w:pPr>
        <w:spacing w:after="160" w:line="259" w:lineRule="auto"/>
        <w:rPr>
          <w:b/>
        </w:rPr>
      </w:pPr>
    </w:p>
    <w:p w14:paraId="6A43994B" w14:textId="77777777" w:rsidR="002500EC" w:rsidRDefault="002500EC">
      <w:pPr>
        <w:spacing w:after="160" w:line="259" w:lineRule="auto"/>
        <w:rPr>
          <w:b/>
        </w:rPr>
      </w:pPr>
    </w:p>
    <w:p w14:paraId="079B3321" w14:textId="77777777" w:rsidR="002500EC" w:rsidRDefault="002500EC">
      <w:pPr>
        <w:spacing w:after="160" w:line="259" w:lineRule="auto"/>
        <w:rPr>
          <w:b/>
        </w:rPr>
      </w:pPr>
    </w:p>
    <w:p w14:paraId="29652475" w14:textId="77777777" w:rsidR="002500EC" w:rsidRDefault="002500EC">
      <w:pPr>
        <w:spacing w:after="160" w:line="259" w:lineRule="auto"/>
        <w:rPr>
          <w:b/>
        </w:rPr>
      </w:pPr>
    </w:p>
    <w:p w14:paraId="7B854F7D" w14:textId="77777777" w:rsidR="002500EC" w:rsidRDefault="002500EC">
      <w:pPr>
        <w:spacing w:after="160" w:line="259" w:lineRule="auto"/>
        <w:rPr>
          <w:b/>
        </w:rPr>
      </w:pPr>
    </w:p>
    <w:p w14:paraId="01E46060" w14:textId="77777777" w:rsidR="002500EC" w:rsidRDefault="002500EC">
      <w:pPr>
        <w:spacing w:after="160" w:line="259" w:lineRule="auto"/>
        <w:rPr>
          <w:b/>
        </w:rPr>
      </w:pPr>
    </w:p>
    <w:p w14:paraId="2F1FDAFC" w14:textId="77777777" w:rsidR="002500EC" w:rsidRDefault="002500EC">
      <w:pPr>
        <w:spacing w:after="160" w:line="259" w:lineRule="auto"/>
        <w:rPr>
          <w:b/>
        </w:rPr>
      </w:pPr>
    </w:p>
    <w:p w14:paraId="282E6CBE" w14:textId="77777777" w:rsidR="002500EC" w:rsidRDefault="002500EC">
      <w:pPr>
        <w:spacing w:after="160" w:line="259" w:lineRule="auto"/>
        <w:rPr>
          <w:b/>
        </w:rPr>
      </w:pPr>
    </w:p>
    <w:p w14:paraId="01B983E4" w14:textId="77777777" w:rsidR="002500EC" w:rsidRDefault="002500EC">
      <w:pPr>
        <w:spacing w:after="160" w:line="259" w:lineRule="auto"/>
        <w:rPr>
          <w:b/>
        </w:rPr>
      </w:pPr>
    </w:p>
    <w:p w14:paraId="7EFEB129" w14:textId="77777777" w:rsidR="002500EC" w:rsidRDefault="002500EC">
      <w:pPr>
        <w:spacing w:after="160" w:line="259" w:lineRule="auto"/>
        <w:rPr>
          <w:b/>
        </w:rPr>
      </w:pPr>
    </w:p>
    <w:p w14:paraId="14CD2A8E" w14:textId="77777777" w:rsidR="002500EC" w:rsidRDefault="002500EC">
      <w:pPr>
        <w:spacing w:after="160" w:line="259" w:lineRule="auto"/>
        <w:rPr>
          <w:b/>
        </w:rPr>
      </w:pPr>
    </w:p>
    <w:p w14:paraId="26C3E956" w14:textId="77777777" w:rsidR="002500EC" w:rsidRDefault="002500EC">
      <w:pPr>
        <w:spacing w:after="160" w:line="259" w:lineRule="auto"/>
        <w:rPr>
          <w:b/>
        </w:rPr>
      </w:pPr>
    </w:p>
    <w:p w14:paraId="2DED0136" w14:textId="77777777" w:rsidR="002500EC" w:rsidRDefault="002500EC">
      <w:pPr>
        <w:spacing w:after="160" w:line="259" w:lineRule="auto"/>
        <w:rPr>
          <w:b/>
        </w:rPr>
      </w:pPr>
    </w:p>
    <w:p w14:paraId="50BB0512" w14:textId="77777777" w:rsidR="002500EC" w:rsidRDefault="002500EC">
      <w:pPr>
        <w:spacing w:after="160" w:line="259" w:lineRule="auto"/>
        <w:rPr>
          <w:b/>
        </w:rPr>
      </w:pPr>
    </w:p>
    <w:p w14:paraId="31BE5A88" w14:textId="77777777" w:rsidR="002500EC" w:rsidRDefault="002500EC" w:rsidP="002500EC">
      <w:pPr>
        <w:spacing w:after="160" w:line="259" w:lineRule="auto"/>
        <w:jc w:val="center"/>
        <w:rPr>
          <w:b/>
        </w:rPr>
      </w:pPr>
      <w:r>
        <w:rPr>
          <w:b/>
        </w:rPr>
        <w:t>THIS PAGE HAS BEEN LEFT BLANK INTENTIONALLY</w:t>
      </w:r>
      <w:r>
        <w:rPr>
          <w:b/>
        </w:rPr>
        <w:br w:type="page"/>
      </w:r>
    </w:p>
    <w:p w14:paraId="09DC94DC" w14:textId="7DD74B0C" w:rsidR="008E2BFE" w:rsidRDefault="00F77199" w:rsidP="008E2BFE">
      <w:pPr>
        <w:spacing w:after="160" w:line="259" w:lineRule="auto"/>
        <w:rPr>
          <w:b/>
        </w:rPr>
      </w:pPr>
      <w:r>
        <w:rPr>
          <w:b/>
        </w:rPr>
        <w:lastRenderedPageBreak/>
        <w:t>Question 14</w:t>
      </w:r>
      <w:r w:rsidR="008E2BFE" w:rsidRPr="00EA353E">
        <w:rPr>
          <w:b/>
        </w:rPr>
        <w:tab/>
      </w:r>
      <w:r w:rsidR="008E2BFE" w:rsidRPr="00EA353E">
        <w:rPr>
          <w:b/>
        </w:rPr>
        <w:tab/>
      </w:r>
      <w:r w:rsidR="008E2BFE" w:rsidRPr="00EA353E">
        <w:rPr>
          <w:b/>
        </w:rPr>
        <w:tab/>
      </w:r>
      <w:r w:rsidR="008E2BFE" w:rsidRPr="00EA353E">
        <w:rPr>
          <w:b/>
        </w:rPr>
        <w:tab/>
      </w:r>
      <w:r w:rsidR="008E2BFE" w:rsidRPr="00EA353E">
        <w:rPr>
          <w:b/>
        </w:rPr>
        <w:tab/>
      </w:r>
      <w:r w:rsidR="008E2BFE" w:rsidRPr="00EA353E">
        <w:rPr>
          <w:b/>
        </w:rPr>
        <w:tab/>
      </w:r>
      <w:r w:rsidR="008E2BFE" w:rsidRPr="00EA353E">
        <w:rPr>
          <w:b/>
        </w:rPr>
        <w:tab/>
      </w:r>
      <w:r w:rsidR="008E2BFE" w:rsidRPr="00EA353E">
        <w:rPr>
          <w:b/>
        </w:rPr>
        <w:tab/>
      </w:r>
      <w:r w:rsidR="008E2BFE" w:rsidRPr="00EA353E">
        <w:rPr>
          <w:b/>
        </w:rPr>
        <w:tab/>
      </w:r>
      <w:r w:rsidR="008E2BFE" w:rsidRPr="00EA353E">
        <w:rPr>
          <w:b/>
        </w:rPr>
        <w:tab/>
      </w:r>
      <w:r w:rsidR="008E2BFE">
        <w:rPr>
          <w:b/>
        </w:rPr>
        <w:t xml:space="preserve">       </w:t>
      </w:r>
      <w:proofErr w:type="gramStart"/>
      <w:r w:rsidR="008E2BFE">
        <w:rPr>
          <w:b/>
        </w:rPr>
        <w:t xml:space="preserve">   (</w:t>
      </w:r>
      <w:proofErr w:type="gramEnd"/>
      <w:r w:rsidR="008E2BFE">
        <w:rPr>
          <w:b/>
        </w:rPr>
        <w:t>15</w:t>
      </w:r>
      <w:r w:rsidR="008E2BFE" w:rsidRPr="00EA353E">
        <w:rPr>
          <w:b/>
        </w:rPr>
        <w:t xml:space="preserve"> marks)</w:t>
      </w:r>
    </w:p>
    <w:p w14:paraId="6E47746A" w14:textId="77777777" w:rsidR="006E2D7B" w:rsidRDefault="006E2D7B" w:rsidP="006E2D7B">
      <w:pPr>
        <w:rPr>
          <w:rFonts w:cs="Arial"/>
        </w:rPr>
      </w:pPr>
      <w:r>
        <w:rPr>
          <w:rFonts w:cs="Arial"/>
        </w:rPr>
        <w:t xml:space="preserve">A student constructs the circuit below to investigate current, voltage and electric power. Note the positions of the ammeter and voltmeter. In the questions that follow, the resistance of the connecting wires and the power source are equal to zero. </w:t>
      </w:r>
    </w:p>
    <w:p w14:paraId="464A0510" w14:textId="77777777" w:rsidR="006E2D7B" w:rsidRDefault="006E2D7B" w:rsidP="006E2D7B">
      <w:pPr>
        <w:rPr>
          <w:rFonts w:cs="Arial"/>
        </w:rPr>
      </w:pPr>
      <w:r>
        <w:rPr>
          <w:rFonts w:cs="Arial"/>
          <w:noProof/>
        </w:rPr>
        <mc:AlternateContent>
          <mc:Choice Requires="wps">
            <w:drawing>
              <wp:anchor distT="0" distB="0" distL="114300" distR="114300" simplePos="0" relativeHeight="251954176" behindDoc="1" locked="0" layoutInCell="1" allowOverlap="1" wp14:anchorId="032E9A9A" wp14:editId="2DEDC017">
                <wp:simplePos x="0" y="0"/>
                <wp:positionH relativeFrom="column">
                  <wp:posOffset>2801620</wp:posOffset>
                </wp:positionH>
                <wp:positionV relativeFrom="paragraph">
                  <wp:posOffset>2056130</wp:posOffset>
                </wp:positionV>
                <wp:extent cx="914400" cy="273050"/>
                <wp:effectExtent l="0" t="0" r="1270"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2F64E39" w14:textId="77777777" w:rsidR="00F77199" w:rsidRPr="006E36A3" w:rsidRDefault="00F77199"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E9A9A" id="Text Box 46" o:spid="_x0000_s1036" type="#_x0000_t202" style="position:absolute;margin-left:220.6pt;margin-top:161.9pt;width:1in;height:21.5pt;z-index:-25136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" fillcolor="white [3201]" stroked="f" strokeweight=".5pt">
                <v:textbox>
                  <w:txbxContent>
                    <w:p w14:paraId="42F64E39" w14:textId="77777777" w:rsidR="00F77199" w:rsidRPr="006E36A3" w:rsidRDefault="00F77199" w:rsidP="006E2D7B">
                      <w:pPr>
                        <w:rPr>
                          <w:rFonts w:cs="Arial"/>
                          <w:b/>
                          <w:sz w:val="20"/>
                          <w:szCs w:val="20"/>
                        </w:rPr>
                      </w:pPr>
                      <w:r w:rsidRPr="006E36A3">
                        <w:rPr>
                          <w:rFonts w:cs="Arial"/>
                          <w:b/>
                          <w:sz w:val="20"/>
                          <w:szCs w:val="20"/>
                        </w:rPr>
                        <w:t>R</w:t>
                      </w:r>
                      <w:r>
                        <w:rPr>
                          <w:rFonts w:cs="Arial"/>
                          <w:b/>
                          <w:sz w:val="20"/>
                          <w:szCs w:val="20"/>
                          <w:vertAlign w:val="subscript"/>
                        </w:rPr>
                        <w:t>4</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3152" behindDoc="1" locked="0" layoutInCell="1" allowOverlap="1" wp14:anchorId="14EF0A67" wp14:editId="316EC5F2">
                <wp:simplePos x="0" y="0"/>
                <wp:positionH relativeFrom="column">
                  <wp:posOffset>1454150</wp:posOffset>
                </wp:positionH>
                <wp:positionV relativeFrom="paragraph">
                  <wp:posOffset>2030730</wp:posOffset>
                </wp:positionV>
                <wp:extent cx="914400" cy="27305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D3C6D13" w14:textId="77777777" w:rsidR="00F77199" w:rsidRPr="006E36A3" w:rsidRDefault="00F77199"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F0A67" id="Text Box 45" o:spid="_x0000_s1037" type="#_x0000_t202" style="position:absolute;margin-left:114.5pt;margin-top:159.9pt;width:1in;height:21.5pt;z-index:-25136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" fillcolor="white [3201]" stroked="f" strokeweight=".5pt">
                <v:textbox>
                  <w:txbxContent>
                    <w:p w14:paraId="3D3C6D13" w14:textId="77777777" w:rsidR="00F77199" w:rsidRPr="006E36A3" w:rsidRDefault="00F77199" w:rsidP="006E2D7B">
                      <w:pPr>
                        <w:rPr>
                          <w:rFonts w:cs="Arial"/>
                          <w:b/>
                          <w:sz w:val="20"/>
                          <w:szCs w:val="20"/>
                        </w:rPr>
                      </w:pPr>
                      <w:r w:rsidRPr="006E36A3">
                        <w:rPr>
                          <w:rFonts w:cs="Arial"/>
                          <w:b/>
                          <w:sz w:val="20"/>
                          <w:szCs w:val="20"/>
                        </w:rPr>
                        <w:t>R</w:t>
                      </w:r>
                      <w:r>
                        <w:rPr>
                          <w:rFonts w:cs="Arial"/>
                          <w:b/>
                          <w:sz w:val="20"/>
                          <w:szCs w:val="20"/>
                          <w:vertAlign w:val="subscript"/>
                        </w:rPr>
                        <w:t>3</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2128" behindDoc="1" locked="0" layoutInCell="1" allowOverlap="1" wp14:anchorId="01AC950F" wp14:editId="54DF0025">
                <wp:simplePos x="0" y="0"/>
                <wp:positionH relativeFrom="column">
                  <wp:posOffset>2178050</wp:posOffset>
                </wp:positionH>
                <wp:positionV relativeFrom="paragraph">
                  <wp:posOffset>3288030</wp:posOffset>
                </wp:positionV>
                <wp:extent cx="914400" cy="273050"/>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5426B94" w14:textId="77777777" w:rsidR="00F77199" w:rsidRPr="006E36A3" w:rsidRDefault="00F77199"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C950F" id="Text Box 44" o:spid="_x0000_s1038" type="#_x0000_t202" style="position:absolute;margin-left:171.5pt;margin-top:258.9pt;width:1in;height:21.5pt;z-index:-25136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" fillcolor="white [3201]" stroked="f" strokeweight=".5pt">
                <v:textbox>
                  <w:txbxContent>
                    <w:p w14:paraId="45426B94" w14:textId="77777777" w:rsidR="00F77199" w:rsidRPr="006E36A3" w:rsidRDefault="00F77199" w:rsidP="006E2D7B">
                      <w:pPr>
                        <w:rPr>
                          <w:rFonts w:cs="Arial"/>
                          <w:b/>
                          <w:sz w:val="20"/>
                          <w:szCs w:val="20"/>
                        </w:rPr>
                      </w:pPr>
                      <w:r w:rsidRPr="006E36A3">
                        <w:rPr>
                          <w:rFonts w:cs="Arial"/>
                          <w:b/>
                          <w:sz w:val="20"/>
                          <w:szCs w:val="20"/>
                        </w:rPr>
                        <w:t>R</w:t>
                      </w:r>
                      <w:r>
                        <w:rPr>
                          <w:rFonts w:cs="Arial"/>
                          <w:b/>
                          <w:sz w:val="20"/>
                          <w:szCs w:val="20"/>
                          <w:vertAlign w:val="subscript"/>
                        </w:rPr>
                        <w:t>2</w:t>
                      </w:r>
                      <w:r>
                        <w:rPr>
                          <w:rFonts w:cs="Arial"/>
                          <w:b/>
                          <w:sz w:val="20"/>
                          <w:szCs w:val="20"/>
                        </w:rPr>
                        <w:t xml:space="preserve"> = 5</w:t>
                      </w:r>
                      <w:r w:rsidRPr="006E36A3">
                        <w:rPr>
                          <w:rFonts w:cs="Arial"/>
                          <w:b/>
                          <w:sz w:val="20"/>
                          <w:szCs w:val="20"/>
                        </w:rPr>
                        <w:t>.</w:t>
                      </w:r>
                      <w:r>
                        <w:rPr>
                          <w:rFonts w:cs="Arial"/>
                          <w:b/>
                          <w:sz w:val="20"/>
                          <w:szCs w:val="20"/>
                        </w:rPr>
                        <w:t>0</w:t>
                      </w:r>
                      <w:r w:rsidRPr="006E36A3">
                        <w:rPr>
                          <w:rFonts w:cs="Arial"/>
                          <w:b/>
                          <w:sz w:val="20"/>
                          <w:szCs w:val="20"/>
                        </w:rPr>
                        <w:t>0 Ω</w:t>
                      </w:r>
                    </w:p>
                  </w:txbxContent>
                </v:textbox>
              </v:shape>
            </w:pict>
          </mc:Fallback>
        </mc:AlternateContent>
      </w:r>
      <w:r>
        <w:rPr>
          <w:rFonts w:cs="Arial"/>
          <w:noProof/>
        </w:rPr>
        <mc:AlternateContent>
          <mc:Choice Requires="wps">
            <w:drawing>
              <wp:anchor distT="0" distB="0" distL="114300" distR="114300" simplePos="0" relativeHeight="251951104" behindDoc="1" locked="0" layoutInCell="1" allowOverlap="1" wp14:anchorId="0A155EEB" wp14:editId="70E70ED2">
                <wp:simplePos x="0" y="0"/>
                <wp:positionH relativeFrom="column">
                  <wp:posOffset>4773930</wp:posOffset>
                </wp:positionH>
                <wp:positionV relativeFrom="paragraph">
                  <wp:posOffset>1160780</wp:posOffset>
                </wp:positionV>
                <wp:extent cx="914400" cy="2286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69D0112F" w14:textId="77777777" w:rsidR="00F77199" w:rsidRPr="006E36A3" w:rsidRDefault="00F77199"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155EEB" id="Text Box 43" o:spid="_x0000_s1039" type="#_x0000_t202" style="position:absolute;margin-left:375.9pt;margin-top:91.4pt;width:1in;height:18pt;z-index:-251365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8EQAIAAIA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" fillcolor="white [3201]" stroked="f" strokeweight=".5pt">
                <v:textbox>
                  <w:txbxContent>
                    <w:p w14:paraId="69D0112F" w14:textId="77777777" w:rsidR="00F77199" w:rsidRPr="006E36A3" w:rsidRDefault="00F77199" w:rsidP="006E2D7B">
                      <w:pPr>
                        <w:rPr>
                          <w:rFonts w:cs="Arial"/>
                          <w:b/>
                          <w:sz w:val="20"/>
                          <w:szCs w:val="20"/>
                        </w:rPr>
                      </w:pPr>
                      <w:r w:rsidRPr="006E36A3">
                        <w:rPr>
                          <w:rFonts w:cs="Arial"/>
                          <w:b/>
                          <w:sz w:val="20"/>
                          <w:szCs w:val="20"/>
                        </w:rPr>
                        <w:t>R</w:t>
                      </w:r>
                      <w:r w:rsidRPr="006E36A3">
                        <w:rPr>
                          <w:rFonts w:cs="Arial"/>
                          <w:b/>
                          <w:sz w:val="20"/>
                          <w:szCs w:val="20"/>
                          <w:vertAlign w:val="subscript"/>
                        </w:rPr>
                        <w:t>1</w:t>
                      </w:r>
                      <w:r w:rsidRPr="006E36A3">
                        <w:rPr>
                          <w:rFonts w:cs="Arial"/>
                          <w:b/>
                          <w:sz w:val="20"/>
                          <w:szCs w:val="20"/>
                        </w:rPr>
                        <w:t xml:space="preserve"> = 10.0 Ω</w:t>
                      </w:r>
                    </w:p>
                  </w:txbxContent>
                </v:textbox>
              </v:shape>
            </w:pict>
          </mc:Fallback>
        </mc:AlternateContent>
      </w:r>
      <w:r>
        <w:rPr>
          <w:rFonts w:cs="Arial"/>
          <w:noProof/>
        </w:rPr>
        <mc:AlternateContent>
          <mc:Choice Requires="wps">
            <w:drawing>
              <wp:anchor distT="0" distB="0" distL="114300" distR="114300" simplePos="0" relativeHeight="251950080" behindDoc="1" locked="0" layoutInCell="1" allowOverlap="1" wp14:anchorId="6B3089FE" wp14:editId="402AD148">
                <wp:simplePos x="0" y="0"/>
                <wp:positionH relativeFrom="column">
                  <wp:posOffset>2514600</wp:posOffset>
                </wp:positionH>
                <wp:positionV relativeFrom="paragraph">
                  <wp:posOffset>17780</wp:posOffset>
                </wp:positionV>
                <wp:extent cx="9144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1A226A" w14:textId="77777777" w:rsidR="00F77199" w:rsidRPr="006E36A3" w:rsidRDefault="00F77199" w:rsidP="006E2D7B">
                            <w:pPr>
                              <w:rPr>
                                <w:rFonts w:cs="Arial"/>
                                <w:b/>
                                <w:sz w:val="20"/>
                                <w:szCs w:val="20"/>
                              </w:rPr>
                            </w:pPr>
                            <w:r w:rsidRPr="006E36A3">
                              <w:rPr>
                                <w:rFonts w:cs="Arial"/>
                                <w:b/>
                                <w:sz w:val="20"/>
                                <w:szCs w:val="20"/>
                              </w:rPr>
                              <w:t>24.0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089FE" id="Text Box 42" o:spid="_x0000_s1040" type="#_x0000_t202" style="position:absolute;margin-left:198pt;margin-top:1.4pt;width:1in;height:18pt;z-index:-251366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" fillcolor="white [3201]" stroked="f" strokeweight=".5pt">
                <v:textbox>
                  <w:txbxContent>
                    <w:p w14:paraId="491A226A" w14:textId="77777777" w:rsidR="00F77199" w:rsidRPr="006E36A3" w:rsidRDefault="00F77199" w:rsidP="006E2D7B">
                      <w:pPr>
                        <w:rPr>
                          <w:rFonts w:cs="Arial"/>
                          <w:b/>
                          <w:sz w:val="20"/>
                          <w:szCs w:val="20"/>
                        </w:rPr>
                      </w:pPr>
                      <w:r w:rsidRPr="006E36A3">
                        <w:rPr>
                          <w:rFonts w:cs="Arial"/>
                          <w:b/>
                          <w:sz w:val="20"/>
                          <w:szCs w:val="20"/>
                        </w:rPr>
                        <w:t>24.0 V</w:t>
                      </w:r>
                    </w:p>
                  </w:txbxContent>
                </v:textbox>
              </v:shape>
            </w:pict>
          </mc:Fallback>
        </mc:AlternateContent>
      </w:r>
      <w:r>
        <w:rPr>
          <w:rFonts w:cs="Arial"/>
          <w:noProof/>
        </w:rPr>
        <mc:AlternateContent>
          <mc:Choice Requires="wps">
            <w:drawing>
              <wp:anchor distT="0" distB="0" distL="114300" distR="114300" simplePos="0" relativeHeight="251949056" behindDoc="0" locked="0" layoutInCell="1" allowOverlap="1" wp14:anchorId="45AB824F" wp14:editId="5FB2F1A8">
                <wp:simplePos x="0" y="0"/>
                <wp:positionH relativeFrom="column">
                  <wp:posOffset>3200400</wp:posOffset>
                </wp:positionH>
                <wp:positionV relativeFrom="paragraph">
                  <wp:posOffset>360680</wp:posOffset>
                </wp:positionV>
                <wp:extent cx="34290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34290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76C4CE" id="Straight Connector 41" o:spid="_x0000_s1026" style="position:absolute;flip:y;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8.4pt" to="279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48032" behindDoc="0" locked="0" layoutInCell="1" allowOverlap="1" wp14:anchorId="6EED9584" wp14:editId="2B8DE0D7">
                <wp:simplePos x="0" y="0"/>
                <wp:positionH relativeFrom="column">
                  <wp:posOffset>2743200</wp:posOffset>
                </wp:positionH>
                <wp:positionV relativeFrom="paragraph">
                  <wp:posOffset>589280</wp:posOffset>
                </wp:positionV>
                <wp:extent cx="457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F138A6" id="Straight Connector 40"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3in,46.4pt" to="252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6288" behindDoc="0" locked="0" layoutInCell="1" allowOverlap="1" wp14:anchorId="7CF7638E" wp14:editId="39B33B6B">
                <wp:simplePos x="0" y="0"/>
                <wp:positionH relativeFrom="column">
                  <wp:posOffset>3543300</wp:posOffset>
                </wp:positionH>
                <wp:positionV relativeFrom="paragraph">
                  <wp:posOffset>589280</wp:posOffset>
                </wp:positionV>
                <wp:extent cx="1028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F49595" id="Straight Connector 37"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46.4pt" to="5in,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" strokecolor="black [3200]" strokeweight="1.5pt">
                <v:stroke joinstyle="miter"/>
              </v:line>
            </w:pict>
          </mc:Fallback>
        </mc:AlternateContent>
      </w:r>
      <w:r>
        <w:rPr>
          <w:rFonts w:cs="Arial"/>
          <w:noProof/>
        </w:rPr>
        <mc:AlternateContent>
          <mc:Choice Requires="wps">
            <w:drawing>
              <wp:anchor distT="0" distB="0" distL="114300" distR="114300" simplePos="0" relativeHeight="251947008" behindDoc="1" locked="0" layoutInCell="1" allowOverlap="1" wp14:anchorId="2BFB4307" wp14:editId="61471E23">
                <wp:simplePos x="0" y="0"/>
                <wp:positionH relativeFrom="column">
                  <wp:posOffset>1217930</wp:posOffset>
                </wp:positionH>
                <wp:positionV relativeFrom="paragraph">
                  <wp:posOffset>2633980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500C23" w14:textId="77777777" w:rsidR="00F77199" w:rsidRPr="005D6FD2" w:rsidRDefault="00F77199" w:rsidP="006E2D7B">
                            <w:pPr>
                              <w:rPr>
                                <w:rFonts w:cs="Arial"/>
                                <w:b/>
                                <w:sz w:val="18"/>
                                <w:szCs w:val="18"/>
                              </w:rPr>
                            </w:pPr>
                            <w:r>
                              <w:rPr>
                                <w:rFonts w:cs="Arial"/>
                                <w:b/>
                                <w:sz w:val="18"/>
                                <w:szCs w:val="18"/>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B4307" id="Text Box 39" o:spid="_x0000_s1041" type="#_x0000_t202" style="position:absolute;margin-left:95.9pt;margin-top:207.4pt;width:1in;height:18pt;z-index:-251369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" fillcolor="white [3201]" stroked="f" strokeweight=".5pt">
                <v:textbox>
                  <w:txbxContent>
                    <w:p w14:paraId="49500C23" w14:textId="77777777" w:rsidR="00F77199" w:rsidRPr="005D6FD2" w:rsidRDefault="00F77199" w:rsidP="006E2D7B">
                      <w:pPr>
                        <w:rPr>
                          <w:rFonts w:cs="Arial"/>
                          <w:b/>
                          <w:sz w:val="18"/>
                          <w:szCs w:val="18"/>
                        </w:rPr>
                      </w:pPr>
                      <w:r>
                        <w:rPr>
                          <w:rFonts w:cs="Arial"/>
                          <w:b/>
                          <w:sz w:val="18"/>
                          <w:szCs w:val="18"/>
                        </w:rPr>
                        <w:t>J</w:t>
                      </w:r>
                    </w:p>
                  </w:txbxContent>
                </v:textbox>
              </v:shape>
            </w:pict>
          </mc:Fallback>
        </mc:AlternateContent>
      </w:r>
      <w:r>
        <w:rPr>
          <w:rFonts w:cs="Arial"/>
          <w:noProof/>
        </w:rPr>
        <mc:AlternateContent>
          <mc:Choice Requires="wps">
            <w:drawing>
              <wp:anchor distT="0" distB="0" distL="114300" distR="114300" simplePos="0" relativeHeight="251945984" behindDoc="1" locked="0" layoutInCell="1" allowOverlap="1" wp14:anchorId="005C0035" wp14:editId="64809C69">
                <wp:simplePos x="0" y="0"/>
                <wp:positionH relativeFrom="column">
                  <wp:posOffset>1026160</wp:posOffset>
                </wp:positionH>
                <wp:positionV relativeFrom="paragraph">
                  <wp:posOffset>3065780</wp:posOffset>
                </wp:positionV>
                <wp:extent cx="914400" cy="2286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FDFDBE4" w14:textId="77777777" w:rsidR="00F77199" w:rsidRPr="005D6FD2" w:rsidRDefault="00F77199" w:rsidP="006E2D7B">
                            <w:pPr>
                              <w:rPr>
                                <w:rFonts w:cs="Arial"/>
                                <w:b/>
                                <w:sz w:val="18"/>
                                <w:szCs w:val="18"/>
                              </w:rPr>
                            </w:pPr>
                            <w:r>
                              <w:rPr>
                                <w:rFonts w:cs="Arial"/>
                                <w:b/>
                                <w:sz w:val="18"/>
                                <w:szCs w:val="18"/>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C0035" id="Text Box 38" o:spid="_x0000_s1042" type="#_x0000_t202" style="position:absolute;margin-left:80.8pt;margin-top:241.4pt;width:1in;height:18pt;z-index:-251370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" fillcolor="white [3201]" stroked="f" strokeweight=".5pt">
                <v:textbox>
                  <w:txbxContent>
                    <w:p w14:paraId="3FDFDBE4" w14:textId="77777777" w:rsidR="00F77199" w:rsidRPr="005D6FD2" w:rsidRDefault="00F77199" w:rsidP="006E2D7B">
                      <w:pPr>
                        <w:rPr>
                          <w:rFonts w:cs="Arial"/>
                          <w:b/>
                          <w:sz w:val="18"/>
                          <w:szCs w:val="18"/>
                        </w:rPr>
                      </w:pPr>
                      <w:r>
                        <w:rPr>
                          <w:rFonts w:cs="Arial"/>
                          <w:b/>
                          <w:sz w:val="18"/>
                          <w:szCs w:val="18"/>
                        </w:rPr>
                        <w:t>H</w:t>
                      </w:r>
                    </w:p>
                  </w:txbxContent>
                </v:textbox>
              </v:shape>
            </w:pict>
          </mc:Fallback>
        </mc:AlternateContent>
      </w:r>
      <w:r>
        <w:rPr>
          <w:rFonts w:cs="Arial"/>
          <w:noProof/>
        </w:rPr>
        <mc:AlternateContent>
          <mc:Choice Requires="wps">
            <w:drawing>
              <wp:anchor distT="0" distB="0" distL="114300" distR="114300" simplePos="0" relativeHeight="251944960" behindDoc="1" locked="0" layoutInCell="1" allowOverlap="1" wp14:anchorId="34FD59F7" wp14:editId="76711738">
                <wp:simplePos x="0" y="0"/>
                <wp:positionH relativeFrom="column">
                  <wp:posOffset>3858260</wp:posOffset>
                </wp:positionH>
                <wp:positionV relativeFrom="paragraph">
                  <wp:posOffset>3084830</wp:posOffset>
                </wp:positionV>
                <wp:extent cx="914400" cy="228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7D746B0" w14:textId="77777777" w:rsidR="00F77199" w:rsidRPr="005D6FD2" w:rsidRDefault="00F77199" w:rsidP="006E2D7B">
                            <w:pPr>
                              <w:rPr>
                                <w:rFonts w:cs="Arial"/>
                                <w:b/>
                                <w:sz w:val="18"/>
                                <w:szCs w:val="18"/>
                              </w:rPr>
                            </w:pPr>
                            <w:r>
                              <w:rPr>
                                <w:rFonts w:cs="Arial"/>
                                <w:b/>
                                <w:sz w:val="18"/>
                                <w:szCs w:val="18"/>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FD59F7" id="Text Box 47" o:spid="_x0000_s1043" type="#_x0000_t202" style="position:absolute;margin-left:303.8pt;margin-top:242.9pt;width:1in;height:18pt;z-index:-25137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uiQAIAAIAEAAAOAAAAZHJzL2Uyb0RvYy54bWysVFFv2jAQfp+0/2D5fQQYp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" fillcolor="white [3201]" stroked="f" strokeweight=".5pt">
                <v:textbox>
                  <w:txbxContent>
                    <w:p w14:paraId="47D746B0" w14:textId="77777777" w:rsidR="00F77199" w:rsidRPr="005D6FD2" w:rsidRDefault="00F77199" w:rsidP="006E2D7B">
                      <w:pPr>
                        <w:rPr>
                          <w:rFonts w:cs="Arial"/>
                          <w:b/>
                          <w:sz w:val="18"/>
                          <w:szCs w:val="18"/>
                        </w:rPr>
                      </w:pPr>
                      <w:r>
                        <w:rPr>
                          <w:rFonts w:cs="Arial"/>
                          <w:b/>
                          <w:sz w:val="18"/>
                          <w:szCs w:val="18"/>
                        </w:rPr>
                        <w:t>G</w:t>
                      </w:r>
                    </w:p>
                  </w:txbxContent>
                </v:textbox>
              </v:shape>
            </w:pict>
          </mc:Fallback>
        </mc:AlternateContent>
      </w:r>
      <w:r>
        <w:rPr>
          <w:rFonts w:cs="Arial"/>
          <w:noProof/>
        </w:rPr>
        <mc:AlternateContent>
          <mc:Choice Requires="wps">
            <w:drawing>
              <wp:anchor distT="0" distB="0" distL="114300" distR="114300" simplePos="0" relativeHeight="251943936" behindDoc="1" locked="0" layoutInCell="1" allowOverlap="1" wp14:anchorId="6B94ABEA" wp14:editId="4194117D">
                <wp:simplePos x="0" y="0"/>
                <wp:positionH relativeFrom="column">
                  <wp:posOffset>1026795</wp:posOffset>
                </wp:positionH>
                <wp:positionV relativeFrom="paragraph">
                  <wp:posOffset>2189480</wp:posOffset>
                </wp:positionV>
                <wp:extent cx="914400" cy="2286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B499253" w14:textId="77777777" w:rsidR="00F77199" w:rsidRPr="005D6FD2" w:rsidRDefault="00F77199" w:rsidP="006E2D7B">
                            <w:pPr>
                              <w:rPr>
                                <w:rFonts w:cs="Arial"/>
                                <w:b/>
                                <w:sz w:val="18"/>
                                <w:szCs w:val="18"/>
                              </w:rPr>
                            </w:pPr>
                            <w:r>
                              <w:rPr>
                                <w:rFonts w:cs="Arial"/>
                                <w:b/>
                                <w:sz w:val="18"/>
                                <w:szCs w:val="18"/>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4ABEA" id="Text Box 48" o:spid="_x0000_s1044" type="#_x0000_t202" style="position:absolute;margin-left:80.85pt;margin-top:172.4pt;width:1in;height:18pt;z-index:-251372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" fillcolor="white [3201]" stroked="f" strokeweight=".5pt">
                <v:textbox>
                  <w:txbxContent>
                    <w:p w14:paraId="5B499253" w14:textId="77777777" w:rsidR="00F77199" w:rsidRPr="005D6FD2" w:rsidRDefault="00F77199" w:rsidP="006E2D7B">
                      <w:pPr>
                        <w:rPr>
                          <w:rFonts w:cs="Arial"/>
                          <w:b/>
                          <w:sz w:val="18"/>
                          <w:szCs w:val="18"/>
                        </w:rPr>
                      </w:pPr>
                      <w:r>
                        <w:rPr>
                          <w:rFonts w:cs="Arial"/>
                          <w:b/>
                          <w:sz w:val="18"/>
                          <w:szCs w:val="18"/>
                        </w:rPr>
                        <w:t>F</w:t>
                      </w:r>
                    </w:p>
                  </w:txbxContent>
                </v:textbox>
              </v:shape>
            </w:pict>
          </mc:Fallback>
        </mc:AlternateContent>
      </w:r>
      <w:r>
        <w:rPr>
          <w:rFonts w:cs="Arial"/>
          <w:noProof/>
        </w:rPr>
        <mc:AlternateContent>
          <mc:Choice Requires="wps">
            <w:drawing>
              <wp:anchor distT="0" distB="0" distL="114300" distR="114300" simplePos="0" relativeHeight="251942912" behindDoc="1" locked="0" layoutInCell="1" allowOverlap="1" wp14:anchorId="686FCE63" wp14:editId="244D8DF9">
                <wp:simplePos x="0" y="0"/>
                <wp:positionH relativeFrom="column">
                  <wp:posOffset>2473960</wp:posOffset>
                </wp:positionH>
                <wp:positionV relativeFrom="paragraph">
                  <wp:posOffset>2189480</wp:posOffset>
                </wp:positionV>
                <wp:extent cx="914400" cy="2286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2443D538" w14:textId="77777777" w:rsidR="00F77199" w:rsidRPr="005D6FD2" w:rsidRDefault="00F77199" w:rsidP="006E2D7B">
                            <w:pPr>
                              <w:rPr>
                                <w:rFonts w:cs="Arial"/>
                                <w:b/>
                                <w:sz w:val="18"/>
                                <w:szCs w:val="18"/>
                              </w:rPr>
                            </w:pPr>
                            <w:r>
                              <w:rPr>
                                <w:rFonts w:cs="Arial"/>
                                <w:b/>
                                <w:sz w:val="18"/>
                                <w:szCs w:val="18"/>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FCE63" id="Text Box 49" o:spid="_x0000_s1045" type="#_x0000_t202" style="position:absolute;margin-left:194.8pt;margin-top:172.4pt;width:1in;height:18pt;z-index:-25137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" fillcolor="white [3201]" stroked="f" strokeweight=".5pt">
                <v:textbox>
                  <w:txbxContent>
                    <w:p w14:paraId="2443D538" w14:textId="77777777" w:rsidR="00F77199" w:rsidRPr="005D6FD2" w:rsidRDefault="00F77199" w:rsidP="006E2D7B">
                      <w:pPr>
                        <w:rPr>
                          <w:rFonts w:cs="Arial"/>
                          <w:b/>
                          <w:sz w:val="18"/>
                          <w:szCs w:val="18"/>
                        </w:rPr>
                      </w:pPr>
                      <w:r>
                        <w:rPr>
                          <w:rFonts w:cs="Arial"/>
                          <w:b/>
                          <w:sz w:val="18"/>
                          <w:szCs w:val="18"/>
                        </w:rPr>
                        <w:t>E</w:t>
                      </w:r>
                    </w:p>
                  </w:txbxContent>
                </v:textbox>
              </v:shape>
            </w:pict>
          </mc:Fallback>
        </mc:AlternateContent>
      </w:r>
      <w:r>
        <w:rPr>
          <w:rFonts w:cs="Arial"/>
          <w:noProof/>
        </w:rPr>
        <mc:AlternateContent>
          <mc:Choice Requires="wps">
            <w:drawing>
              <wp:anchor distT="0" distB="0" distL="114300" distR="114300" simplePos="0" relativeHeight="251941888" behindDoc="1" locked="0" layoutInCell="1" allowOverlap="1" wp14:anchorId="4E4C5369" wp14:editId="6128C7B2">
                <wp:simplePos x="0" y="0"/>
                <wp:positionH relativeFrom="column">
                  <wp:posOffset>3780790</wp:posOffset>
                </wp:positionH>
                <wp:positionV relativeFrom="paragraph">
                  <wp:posOffset>2189480</wp:posOffset>
                </wp:positionV>
                <wp:extent cx="914400" cy="2286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BDFA0AC" w14:textId="77777777" w:rsidR="00F77199" w:rsidRPr="005D6FD2" w:rsidRDefault="00F77199" w:rsidP="006E2D7B">
                            <w:pPr>
                              <w:rPr>
                                <w:rFonts w:cs="Arial"/>
                                <w:b/>
                                <w:sz w:val="18"/>
                                <w:szCs w:val="18"/>
                              </w:rPr>
                            </w:pPr>
                            <w:r>
                              <w:rPr>
                                <w:rFonts w:cs="Arial"/>
                                <w:b/>
                                <w:sz w:val="18"/>
                                <w:szCs w:val="18"/>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C5369" id="Text Box 50" o:spid="_x0000_s1046" type="#_x0000_t202" style="position:absolute;margin-left:297.7pt;margin-top:172.4pt;width:1in;height:18pt;z-index:-251374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" fillcolor="white [3201]" stroked="f" strokeweight=".5pt">
                <v:textbox>
                  <w:txbxContent>
                    <w:p w14:paraId="0BDFA0AC" w14:textId="77777777" w:rsidR="00F77199" w:rsidRPr="005D6FD2" w:rsidRDefault="00F77199" w:rsidP="006E2D7B">
                      <w:pPr>
                        <w:rPr>
                          <w:rFonts w:cs="Arial"/>
                          <w:b/>
                          <w:sz w:val="18"/>
                          <w:szCs w:val="18"/>
                        </w:rPr>
                      </w:pPr>
                      <w:r>
                        <w:rPr>
                          <w:rFonts w:cs="Arial"/>
                          <w:b/>
                          <w:sz w:val="18"/>
                          <w:szCs w:val="18"/>
                        </w:rPr>
                        <w:t>D</w:t>
                      </w:r>
                    </w:p>
                  </w:txbxContent>
                </v:textbox>
              </v:shape>
            </w:pict>
          </mc:Fallback>
        </mc:AlternateContent>
      </w:r>
      <w:r>
        <w:rPr>
          <w:rFonts w:cs="Arial"/>
          <w:noProof/>
        </w:rPr>
        <mc:AlternateContent>
          <mc:Choice Requires="wps">
            <w:drawing>
              <wp:anchor distT="0" distB="0" distL="114300" distR="114300" simplePos="0" relativeHeight="251940864" behindDoc="1" locked="0" layoutInCell="1" allowOverlap="1" wp14:anchorId="7481EEB9" wp14:editId="37B02119">
                <wp:simplePos x="0" y="0"/>
                <wp:positionH relativeFrom="column">
                  <wp:posOffset>3628390</wp:posOffset>
                </wp:positionH>
                <wp:positionV relativeFrom="paragraph">
                  <wp:posOffset>2678430</wp:posOffset>
                </wp:positionV>
                <wp:extent cx="914400" cy="2286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7957C9BA" w14:textId="77777777" w:rsidR="00F77199" w:rsidRPr="005D6FD2" w:rsidRDefault="00F77199" w:rsidP="006E2D7B">
                            <w:pPr>
                              <w:rPr>
                                <w:rFonts w:cs="Arial"/>
                                <w:b/>
                                <w:sz w:val="18"/>
                                <w:szCs w:val="18"/>
                              </w:rPr>
                            </w:pPr>
                            <w:r>
                              <w:rPr>
                                <w:rFonts w:cs="Arial"/>
                                <w:b/>
                                <w:sz w:val="18"/>
                                <w:szCs w:val="18"/>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1EEB9" id="Text Box 51" o:spid="_x0000_s1047" type="#_x0000_t202" style="position:absolute;margin-left:285.7pt;margin-top:210.9pt;width:1in;height:18pt;z-index:-251375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" fillcolor="white [3201]" stroked="f" strokeweight=".5pt">
                <v:textbox>
                  <w:txbxContent>
                    <w:p w14:paraId="7957C9BA" w14:textId="77777777" w:rsidR="00F77199" w:rsidRPr="005D6FD2" w:rsidRDefault="00F77199" w:rsidP="006E2D7B">
                      <w:pPr>
                        <w:rPr>
                          <w:rFonts w:cs="Arial"/>
                          <w:b/>
                          <w:sz w:val="18"/>
                          <w:szCs w:val="18"/>
                        </w:rPr>
                      </w:pPr>
                      <w:r>
                        <w:rPr>
                          <w:rFonts w:cs="Arial"/>
                          <w:b/>
                          <w:sz w:val="18"/>
                          <w:szCs w:val="18"/>
                        </w:rPr>
                        <w:t>C</w:t>
                      </w:r>
                    </w:p>
                  </w:txbxContent>
                </v:textbox>
              </v:shape>
            </w:pict>
          </mc:Fallback>
        </mc:AlternateContent>
      </w:r>
      <w:r>
        <w:rPr>
          <w:rFonts w:cs="Arial"/>
          <w:noProof/>
        </w:rPr>
        <mc:AlternateContent>
          <mc:Choice Requires="wps">
            <w:drawing>
              <wp:anchor distT="0" distB="0" distL="114300" distR="114300" simplePos="0" relativeHeight="251939840" behindDoc="1" locked="0" layoutInCell="1" allowOverlap="1" wp14:anchorId="7AF29984" wp14:editId="47F84A33">
                <wp:simplePos x="0" y="0"/>
                <wp:positionH relativeFrom="column">
                  <wp:posOffset>4572000</wp:posOffset>
                </wp:positionH>
                <wp:positionV relativeFrom="paragraph">
                  <wp:posOffset>2716530</wp:posOffset>
                </wp:positionV>
                <wp:extent cx="914400" cy="2286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CBA490" w14:textId="77777777" w:rsidR="00F77199" w:rsidRPr="005D6FD2" w:rsidRDefault="00F77199" w:rsidP="006E2D7B">
                            <w:pPr>
                              <w:rPr>
                                <w:rFonts w:cs="Arial"/>
                                <w:b/>
                                <w:sz w:val="18"/>
                                <w:szCs w:val="18"/>
                              </w:rPr>
                            </w:pPr>
                            <w:r>
                              <w:rPr>
                                <w:rFonts w:cs="Arial"/>
                                <w:b/>
                                <w:sz w:val="18"/>
                                <w:szCs w:val="18"/>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29984" id="Text Box 52" o:spid="_x0000_s1048" type="#_x0000_t202" style="position:absolute;margin-left:5in;margin-top:213.9pt;width:1in;height:18pt;z-index:-25137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" fillcolor="white [3201]" stroked="f" strokeweight=".5pt">
                <v:textbox>
                  <w:txbxContent>
                    <w:p w14:paraId="14CBA490" w14:textId="77777777" w:rsidR="00F77199" w:rsidRPr="005D6FD2" w:rsidRDefault="00F77199" w:rsidP="006E2D7B">
                      <w:pPr>
                        <w:rPr>
                          <w:rFonts w:cs="Arial"/>
                          <w:b/>
                          <w:sz w:val="18"/>
                          <w:szCs w:val="18"/>
                        </w:rPr>
                      </w:pPr>
                      <w:r>
                        <w:rPr>
                          <w:rFonts w:cs="Arial"/>
                          <w:b/>
                          <w:sz w:val="18"/>
                          <w:szCs w:val="18"/>
                        </w:rPr>
                        <w:t>B</w:t>
                      </w:r>
                    </w:p>
                  </w:txbxContent>
                </v:textbox>
              </v:shape>
            </w:pict>
          </mc:Fallback>
        </mc:AlternateContent>
      </w:r>
      <w:r>
        <w:rPr>
          <w:rFonts w:cs="Arial"/>
          <w:noProof/>
        </w:rPr>
        <mc:AlternateContent>
          <mc:Choice Requires="wps">
            <w:drawing>
              <wp:anchor distT="0" distB="0" distL="114300" distR="114300" simplePos="0" relativeHeight="251935744" behindDoc="0" locked="0" layoutInCell="1" allowOverlap="1" wp14:anchorId="1B435A13" wp14:editId="01E352B0">
                <wp:simplePos x="0" y="0"/>
                <wp:positionH relativeFrom="column">
                  <wp:posOffset>685800</wp:posOffset>
                </wp:positionH>
                <wp:positionV relativeFrom="paragraph">
                  <wp:posOffset>589280</wp:posOffset>
                </wp:positionV>
                <wp:extent cx="0" cy="21717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2171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A28E78" id="Straight Connector 53" o:spid="_x0000_s1026" style="position:absolute;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6.4pt" to="54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8816" behindDoc="0" locked="0" layoutInCell="1" allowOverlap="1" wp14:anchorId="08E7DDDE" wp14:editId="42373C68">
                <wp:simplePos x="0" y="0"/>
                <wp:positionH relativeFrom="column">
                  <wp:posOffset>4572000</wp:posOffset>
                </wp:positionH>
                <wp:positionV relativeFrom="paragraph">
                  <wp:posOffset>2418080</wp:posOffset>
                </wp:positionV>
                <wp:extent cx="0" cy="3429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07500D" id="Straight Connector 54"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5in,190.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8576" behindDoc="0" locked="0" layoutInCell="1" allowOverlap="1" wp14:anchorId="5C153970" wp14:editId="35495C2C">
                <wp:simplePos x="0" y="0"/>
                <wp:positionH relativeFrom="column">
                  <wp:posOffset>3886200</wp:posOffset>
                </wp:positionH>
                <wp:positionV relativeFrom="paragraph">
                  <wp:posOffset>2760980</wp:posOffset>
                </wp:positionV>
                <wp:extent cx="685800" cy="0"/>
                <wp:effectExtent l="0" t="0" r="19050" b="19050"/>
                <wp:wrapNone/>
                <wp:docPr id="55" name="Straight Connector 55"/>
                <wp:cNvGraphicFramePr/>
                <a:graphic xmlns:a="http://schemas.openxmlformats.org/drawingml/2006/main">
                  <a:graphicData uri="http://schemas.microsoft.com/office/word/2010/wordprocessingShape">
                    <wps:wsp>
                      <wps:cNvCnPr/>
                      <wps:spPr>
                        <a:xfrm flipH="1">
                          <a:off x="0" y="0"/>
                          <a:ext cx="685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437C98" id="Straight Connector 55" o:spid="_x0000_s1026" style="position:absolute;flip:x;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17.4pt" to="5in,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5504" behindDoc="0" locked="0" layoutInCell="1" allowOverlap="1" wp14:anchorId="5A61DFB2" wp14:editId="77CF9617">
                <wp:simplePos x="0" y="0"/>
                <wp:positionH relativeFrom="column">
                  <wp:posOffset>3657600</wp:posOffset>
                </wp:positionH>
                <wp:positionV relativeFrom="paragraph">
                  <wp:posOffset>2418080</wp:posOffset>
                </wp:positionV>
                <wp:extent cx="22860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A8018B" id="Straight Connector 56"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4in,190.4pt" to="306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4480" behindDoc="0" locked="0" layoutInCell="1" allowOverlap="1" wp14:anchorId="71BDD5CE" wp14:editId="1AC03DF1">
                <wp:simplePos x="0" y="0"/>
                <wp:positionH relativeFrom="column">
                  <wp:posOffset>1485900</wp:posOffset>
                </wp:positionH>
                <wp:positionV relativeFrom="paragraph">
                  <wp:posOffset>2303780</wp:posOffset>
                </wp:positionV>
                <wp:extent cx="800100" cy="2286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AE89EA" id="Rectangle 57" o:spid="_x0000_s1026" style="position:absolute;margin-left:117pt;margin-top:181.4pt;width:63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" fillcolor="white [3212]" strokecolor="black [3213]" strokeweight="1.5pt"/>
            </w:pict>
          </mc:Fallback>
        </mc:AlternateContent>
      </w:r>
      <w:r>
        <w:rPr>
          <w:rFonts w:cs="Arial"/>
          <w:noProof/>
        </w:rPr>
        <mc:AlternateContent>
          <mc:Choice Requires="wps">
            <w:drawing>
              <wp:anchor distT="0" distB="0" distL="114300" distR="114300" simplePos="0" relativeHeight="251923456" behindDoc="0" locked="0" layoutInCell="1" allowOverlap="1" wp14:anchorId="5C151500" wp14:editId="2FD381A9">
                <wp:simplePos x="0" y="0"/>
                <wp:positionH relativeFrom="column">
                  <wp:posOffset>2857500</wp:posOffset>
                </wp:positionH>
                <wp:positionV relativeFrom="paragraph">
                  <wp:posOffset>2303780</wp:posOffset>
                </wp:positionV>
                <wp:extent cx="800100" cy="2286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8001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D20DD1" id="Rectangle 58" o:spid="_x0000_s1026" style="position:absolute;margin-left:225pt;margin-top:181.4pt;width:63pt;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" fillcolor="white [3212]" strokecolor="black [3213]" strokeweight="1.5pt"/>
            </w:pict>
          </mc:Fallback>
        </mc:AlternateContent>
      </w:r>
      <w:r>
        <w:rPr>
          <w:rFonts w:cs="Arial"/>
          <w:noProof/>
        </w:rPr>
        <mc:AlternateContent>
          <mc:Choice Requires="wps">
            <w:drawing>
              <wp:anchor distT="0" distB="0" distL="114300" distR="114300" simplePos="0" relativeHeight="251922432" behindDoc="0" locked="0" layoutInCell="1" allowOverlap="1" wp14:anchorId="6021F002" wp14:editId="11015EBC">
                <wp:simplePos x="0" y="0"/>
                <wp:positionH relativeFrom="column">
                  <wp:posOffset>2057400</wp:posOffset>
                </wp:positionH>
                <wp:positionV relativeFrom="paragraph">
                  <wp:posOffset>2989580</wp:posOffset>
                </wp:positionV>
                <wp:extent cx="1028700" cy="2286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5989B1" id="Rectangle 59" o:spid="_x0000_s1026" style="position:absolute;margin-left:162pt;margin-top:235.4pt;width:81pt;height:18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" fillcolor="white [3212]" strokecolor="black [3213]" strokeweight="1.5pt"/>
            </w:pict>
          </mc:Fallback>
        </mc:AlternateContent>
      </w:r>
      <w:r>
        <w:rPr>
          <w:rFonts w:cs="Arial"/>
          <w:noProof/>
        </w:rPr>
        <mc:AlternateContent>
          <mc:Choice Requires="wps">
            <w:drawing>
              <wp:anchor distT="0" distB="0" distL="114300" distR="114300" simplePos="0" relativeHeight="251926528" behindDoc="0" locked="0" layoutInCell="1" allowOverlap="1" wp14:anchorId="7C9C1C3F" wp14:editId="0BF4A7CF">
                <wp:simplePos x="0" y="0"/>
                <wp:positionH relativeFrom="column">
                  <wp:posOffset>3086100</wp:posOffset>
                </wp:positionH>
                <wp:positionV relativeFrom="paragraph">
                  <wp:posOffset>3103880</wp:posOffset>
                </wp:positionV>
                <wp:extent cx="80010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0BC09A" id="Straight Connector 60"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243pt,244.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7552" behindDoc="0" locked="0" layoutInCell="1" allowOverlap="1" wp14:anchorId="43D65AAF" wp14:editId="1161C50B">
                <wp:simplePos x="0" y="0"/>
                <wp:positionH relativeFrom="column">
                  <wp:posOffset>3886200</wp:posOffset>
                </wp:positionH>
                <wp:positionV relativeFrom="paragraph">
                  <wp:posOffset>2418080</wp:posOffset>
                </wp:positionV>
                <wp:extent cx="0" cy="68580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8B189E" id="Straight Connector 61"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06pt,190.4pt" to="306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9600" behindDoc="0" locked="0" layoutInCell="1" allowOverlap="1" wp14:anchorId="6ED0E5D3" wp14:editId="5F0DBDA5">
                <wp:simplePos x="0" y="0"/>
                <wp:positionH relativeFrom="column">
                  <wp:posOffset>2286000</wp:posOffset>
                </wp:positionH>
                <wp:positionV relativeFrom="paragraph">
                  <wp:posOffset>2418080</wp:posOffset>
                </wp:positionV>
                <wp:extent cx="57150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571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14772F" id="Straight Connector 62"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0pt,190.4pt" to="2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" strokecolor="black [3200]" strokeweight="1.5pt">
                <v:stroke joinstyle="miter"/>
              </v:line>
            </w:pict>
          </mc:Fallback>
        </mc:AlternateContent>
      </w:r>
      <w:r>
        <w:rPr>
          <w:rFonts w:cs="Arial"/>
          <w:noProof/>
        </w:rPr>
        <mc:AlternateContent>
          <mc:Choice Requires="wps">
            <w:drawing>
              <wp:anchor distT="0" distB="0" distL="114300" distR="114300" simplePos="0" relativeHeight="251930624" behindDoc="0" locked="0" layoutInCell="1" allowOverlap="1" wp14:anchorId="2D3155A8" wp14:editId="58AFEB64">
                <wp:simplePos x="0" y="0"/>
                <wp:positionH relativeFrom="column">
                  <wp:posOffset>1257300</wp:posOffset>
                </wp:positionH>
                <wp:positionV relativeFrom="paragraph">
                  <wp:posOffset>2418080</wp:posOffset>
                </wp:positionV>
                <wp:extent cx="228600" cy="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CBC0C2" id="Straight Connector 63" o:spid="_x0000_s1026" style="position:absolute;flip:x;z-index:251930624;visibility:visible;mso-wrap-style:square;mso-wrap-distance-left:9pt;mso-wrap-distance-top:0;mso-wrap-distance-right:9pt;mso-wrap-distance-bottom:0;mso-position-horizontal:absolute;mso-position-horizontal-relative:text;mso-position-vertical:absolute;mso-position-vertical-relative:text" from="99pt,190.4pt" to="117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3696" behindDoc="0" locked="0" layoutInCell="1" allowOverlap="1" wp14:anchorId="6FE6419A" wp14:editId="6F6FAED3">
                <wp:simplePos x="0" y="0"/>
                <wp:positionH relativeFrom="column">
                  <wp:posOffset>1257300</wp:posOffset>
                </wp:positionH>
                <wp:positionV relativeFrom="paragraph">
                  <wp:posOffset>2418080</wp:posOffset>
                </wp:positionV>
                <wp:extent cx="0" cy="685800"/>
                <wp:effectExtent l="0" t="0" r="19050" b="19050"/>
                <wp:wrapNone/>
                <wp:docPr id="128" name="Straight Connector 128"/>
                <wp:cNvGraphicFramePr/>
                <a:graphic xmlns:a="http://schemas.openxmlformats.org/drawingml/2006/main">
                  <a:graphicData uri="http://schemas.microsoft.com/office/word/2010/wordprocessingShape">
                    <wps:wsp>
                      <wps:cNvCnPr/>
                      <wps:spPr>
                        <a:xfrm>
                          <a:off x="0" y="0"/>
                          <a:ext cx="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6A448B" id="Straight Connector 128"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99pt,190.4pt" to="99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6768" behindDoc="0" locked="0" layoutInCell="1" allowOverlap="1" wp14:anchorId="2A92B47D" wp14:editId="5922DF2C">
                <wp:simplePos x="0" y="0"/>
                <wp:positionH relativeFrom="column">
                  <wp:posOffset>685800</wp:posOffset>
                </wp:positionH>
                <wp:positionV relativeFrom="paragraph">
                  <wp:posOffset>2760980</wp:posOffset>
                </wp:positionV>
                <wp:extent cx="5715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F63BD1" id="Straight Connector 129"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54pt,217.4pt" to="99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37792" behindDoc="1" locked="0" layoutInCell="1" allowOverlap="1" wp14:anchorId="29D88AEE" wp14:editId="73568E2C">
                <wp:simplePos x="0" y="0"/>
                <wp:positionH relativeFrom="column">
                  <wp:posOffset>4514850</wp:posOffset>
                </wp:positionH>
                <wp:positionV relativeFrom="paragraph">
                  <wp:posOffset>360680</wp:posOffset>
                </wp:positionV>
                <wp:extent cx="914400" cy="2286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4490FC2" w14:textId="77777777" w:rsidR="00F77199" w:rsidRPr="005D6FD2" w:rsidRDefault="00F77199"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88AEE" id="Text Box 130" o:spid="_x0000_s1049" type="#_x0000_t202" style="position:absolute;margin-left:355.5pt;margin-top:28.4pt;width:1in;height:18pt;z-index:-25137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" fillcolor="white [3201]" stroked="f" strokeweight=".5pt">
                <v:textbox>
                  <w:txbxContent>
                    <w:p w14:paraId="14490FC2" w14:textId="77777777" w:rsidR="00F77199" w:rsidRPr="005D6FD2" w:rsidRDefault="00F77199"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34720" behindDoc="0" locked="0" layoutInCell="1" allowOverlap="1" wp14:anchorId="5A991349" wp14:editId="3D85C78A">
                <wp:simplePos x="0" y="0"/>
                <wp:positionH relativeFrom="column">
                  <wp:posOffset>685800</wp:posOffset>
                </wp:positionH>
                <wp:positionV relativeFrom="paragraph">
                  <wp:posOffset>589280</wp:posOffset>
                </wp:positionV>
                <wp:extent cx="1943100" cy="0"/>
                <wp:effectExtent l="0" t="0" r="19050" b="19050"/>
                <wp:wrapNone/>
                <wp:docPr id="131" name="Straight Connector 131"/>
                <wp:cNvGraphicFramePr/>
                <a:graphic xmlns:a="http://schemas.openxmlformats.org/drawingml/2006/main">
                  <a:graphicData uri="http://schemas.microsoft.com/office/word/2010/wordprocessingShape">
                    <wps:wsp>
                      <wps:cNvCnPr/>
                      <wps:spPr>
                        <a:xfrm flipH="1">
                          <a:off x="0" y="0"/>
                          <a:ext cx="1943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1A138B" id="Straight Connector 131"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54pt,46.4pt" to="207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21408" behindDoc="0" locked="0" layoutInCell="1" allowOverlap="1" wp14:anchorId="5044C1D0" wp14:editId="78CC29BE">
                <wp:simplePos x="0" y="0"/>
                <wp:positionH relativeFrom="column">
                  <wp:posOffset>4572000</wp:posOffset>
                </wp:positionH>
                <wp:positionV relativeFrom="paragraph">
                  <wp:posOffset>1617980</wp:posOffset>
                </wp:positionV>
                <wp:extent cx="0" cy="342900"/>
                <wp:effectExtent l="0" t="0" r="19050" b="19050"/>
                <wp:wrapNone/>
                <wp:docPr id="132" name="Straight Connector 132"/>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C94E3" id="Straight Connector 13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5in,127.4pt" to="5in,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920384" behindDoc="0" locked="0" layoutInCell="1" allowOverlap="1" wp14:anchorId="4B6A4E6A" wp14:editId="484F2408">
                <wp:simplePos x="0" y="0"/>
                <wp:positionH relativeFrom="column">
                  <wp:posOffset>4572000</wp:posOffset>
                </wp:positionH>
                <wp:positionV relativeFrom="paragraph">
                  <wp:posOffset>589280</wp:posOffset>
                </wp:positionV>
                <wp:extent cx="0" cy="3429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402F91" id="Straight Connector 133"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5in,46.4pt" to="5in,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19360" behindDoc="0" locked="0" layoutInCell="1" allowOverlap="1" wp14:anchorId="1F26137C" wp14:editId="12C647F4">
                <wp:simplePos x="0" y="0"/>
                <wp:positionH relativeFrom="column">
                  <wp:posOffset>4419600</wp:posOffset>
                </wp:positionH>
                <wp:positionV relativeFrom="paragraph">
                  <wp:posOffset>2075180</wp:posOffset>
                </wp:positionV>
                <wp:extent cx="914400" cy="22860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B4DD757" w14:textId="77777777" w:rsidR="00F77199" w:rsidRPr="005D6FD2" w:rsidRDefault="00F77199" w:rsidP="006E2D7B">
                            <w:pPr>
                              <w:rPr>
                                <w:rFonts w:cs="Arial"/>
                                <w:b/>
                                <w:sz w:val="18"/>
                                <w:szCs w:val="18"/>
                              </w:rPr>
                            </w:pPr>
                            <w:r w:rsidRPr="005D6FD2">
                              <w:rPr>
                                <w:rFonts w:cs="Arial"/>
                                <w:b/>
                                <w:sz w:val="18"/>
                                <w:szCs w:val="18"/>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6137C" id="Text Box 134" o:spid="_x0000_s1050" type="#_x0000_t202" style="position:absolute;margin-left:348pt;margin-top:163.4pt;width:1in;height:18pt;z-index:251919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hnQA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" fillcolor="white [3201]" stroked="f" strokeweight=".5pt">
                <v:textbox>
                  <w:txbxContent>
                    <w:p w14:paraId="3B4DD757" w14:textId="77777777" w:rsidR="00F77199" w:rsidRPr="005D6FD2" w:rsidRDefault="00F77199" w:rsidP="006E2D7B">
                      <w:pPr>
                        <w:rPr>
                          <w:rFonts w:cs="Arial"/>
                          <w:b/>
                          <w:sz w:val="18"/>
                          <w:szCs w:val="18"/>
                        </w:rPr>
                      </w:pPr>
                      <w:r w:rsidRPr="005D6FD2">
                        <w:rPr>
                          <w:rFonts w:cs="Arial"/>
                          <w:b/>
                          <w:sz w:val="18"/>
                          <w:szCs w:val="18"/>
                        </w:rPr>
                        <w:t>A</w:t>
                      </w:r>
                    </w:p>
                  </w:txbxContent>
                </v:textbox>
              </v:shape>
            </w:pict>
          </mc:Fallback>
        </mc:AlternateContent>
      </w:r>
      <w:r>
        <w:rPr>
          <w:rFonts w:cs="Arial"/>
          <w:noProof/>
        </w:rPr>
        <mc:AlternateContent>
          <mc:Choice Requires="wps">
            <w:drawing>
              <wp:anchor distT="0" distB="0" distL="114300" distR="114300" simplePos="0" relativeHeight="251918336" behindDoc="0" locked="0" layoutInCell="1" allowOverlap="1" wp14:anchorId="5BC30F31" wp14:editId="652AA370">
                <wp:simplePos x="0" y="0"/>
                <wp:positionH relativeFrom="column">
                  <wp:posOffset>4343400</wp:posOffset>
                </wp:positionH>
                <wp:positionV relativeFrom="paragraph">
                  <wp:posOffset>1960880</wp:posOffset>
                </wp:positionV>
                <wp:extent cx="457200" cy="4572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6F48EC8" id="Oval 135" o:spid="_x0000_s1026" style="position:absolute;margin-left:342pt;margin-top:154.4pt;width:36pt;height:3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" fillcolor="white [3212]" strokecolor="black [3213]" strokeweight="1.5pt">
                <v:stroke joinstyle="miter"/>
              </v:oval>
            </w:pict>
          </mc:Fallback>
        </mc:AlternateContent>
      </w:r>
      <w:r>
        <w:rPr>
          <w:rFonts w:cs="Arial"/>
          <w:noProof/>
        </w:rPr>
        <mc:AlternateContent>
          <mc:Choice Requires="wps">
            <w:drawing>
              <wp:anchor distT="0" distB="0" distL="114300" distR="114300" simplePos="0" relativeHeight="251917312" behindDoc="0" locked="0" layoutInCell="1" allowOverlap="1" wp14:anchorId="2FCCFB52" wp14:editId="65D24763">
                <wp:simplePos x="0" y="0"/>
                <wp:positionH relativeFrom="column">
                  <wp:posOffset>4457700</wp:posOffset>
                </wp:positionH>
                <wp:positionV relativeFrom="paragraph">
                  <wp:posOffset>932180</wp:posOffset>
                </wp:positionV>
                <wp:extent cx="228600" cy="685800"/>
                <wp:effectExtent l="0" t="0" r="19050" b="19050"/>
                <wp:wrapNone/>
                <wp:docPr id="136" name="Rectangle 136"/>
                <wp:cNvGraphicFramePr/>
                <a:graphic xmlns:a="http://schemas.openxmlformats.org/drawingml/2006/main">
                  <a:graphicData uri="http://schemas.microsoft.com/office/word/2010/wordprocessingShape">
                    <wps:wsp>
                      <wps:cNvSpPr/>
                      <wps:spPr>
                        <a:xfrm>
                          <a:off x="0" y="0"/>
                          <a:ext cx="228600"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7542CA" id="Rectangle 136" o:spid="_x0000_s1026" style="position:absolute;margin-left:351pt;margin-top:73.4pt;width:18pt;height:54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" fillcolor="white [3212]" strokecolor="black [3213]" strokeweight="1.5pt"/>
            </w:pict>
          </mc:Fallback>
        </mc:AlternateContent>
      </w:r>
      <w:r>
        <w:rPr>
          <w:rFonts w:cs="Arial"/>
          <w:noProof/>
        </w:rPr>
        <mc:AlternateContent>
          <mc:Choice Requires="wps">
            <w:drawing>
              <wp:anchor distT="0" distB="0" distL="114300" distR="114300" simplePos="0" relativeHeight="251915264" behindDoc="0" locked="0" layoutInCell="1" allowOverlap="1" wp14:anchorId="4F098F8F" wp14:editId="3CD53EAF">
                <wp:simplePos x="0" y="0"/>
                <wp:positionH relativeFrom="column">
                  <wp:posOffset>2743200</wp:posOffset>
                </wp:positionH>
                <wp:positionV relativeFrom="paragraph">
                  <wp:posOffset>360680</wp:posOffset>
                </wp:positionV>
                <wp:extent cx="0" cy="457200"/>
                <wp:effectExtent l="0" t="0" r="19050" b="19050"/>
                <wp:wrapNone/>
                <wp:docPr id="137" name="Straight Connector 137"/>
                <wp:cNvGraphicFramePr/>
                <a:graphic xmlns:a="http://schemas.openxmlformats.org/drawingml/2006/main">
                  <a:graphicData uri="http://schemas.microsoft.com/office/word/2010/wordprocessingShape">
                    <wps:wsp>
                      <wps:cNvCnPr/>
                      <wps:spPr>
                        <a:xfrm>
                          <a:off x="0" y="0"/>
                          <a:ext cx="0" cy="457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C5EF87" id="Straight Connector 137"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in,28.4pt" to="3in,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" strokecolor="black [3200]" strokeweight="1.5pt">
                <v:stroke joinstyle="miter"/>
              </v:line>
            </w:pict>
          </mc:Fallback>
        </mc:AlternateContent>
      </w:r>
      <w:r>
        <w:rPr>
          <w:rFonts w:cs="Arial"/>
          <w:noProof/>
        </w:rPr>
        <mc:AlternateContent>
          <mc:Choice Requires="wps">
            <w:drawing>
              <wp:anchor distT="0" distB="0" distL="114300" distR="114300" simplePos="0" relativeHeight="251914240" behindDoc="0" locked="0" layoutInCell="1" allowOverlap="1" wp14:anchorId="5BD2A254" wp14:editId="3AAA59CA">
                <wp:simplePos x="0" y="0"/>
                <wp:positionH relativeFrom="column">
                  <wp:posOffset>2628900</wp:posOffset>
                </wp:positionH>
                <wp:positionV relativeFrom="paragraph">
                  <wp:posOffset>246380</wp:posOffset>
                </wp:positionV>
                <wp:extent cx="0" cy="685800"/>
                <wp:effectExtent l="0" t="0" r="19050" b="19050"/>
                <wp:wrapNone/>
                <wp:docPr id="138" name="Straight Connector 138"/>
                <wp:cNvGraphicFramePr/>
                <a:graphic xmlns:a="http://schemas.openxmlformats.org/drawingml/2006/main">
                  <a:graphicData uri="http://schemas.microsoft.com/office/word/2010/wordprocessingShape">
                    <wps:wsp>
                      <wps:cNvCnPr/>
                      <wps:spPr>
                        <a:xfrm>
                          <a:off x="0" y="0"/>
                          <a:ext cx="0" cy="685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A86932" id="Straight Connector 138" o:spid="_x0000_s1026" style="position:absolute;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9.4pt" to="207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" strokecolor="black [3200]" strokeweight="1.5pt">
                <v:stroke joinstyle="miter"/>
              </v:line>
            </w:pict>
          </mc:Fallback>
        </mc:AlternateContent>
      </w:r>
    </w:p>
    <w:p w14:paraId="20B108B6" w14:textId="77777777" w:rsidR="006E2D7B" w:rsidRPr="004B2F5C" w:rsidRDefault="006E2D7B" w:rsidP="006E2D7B">
      <w:pPr>
        <w:rPr>
          <w:rFonts w:cs="Arial"/>
        </w:rPr>
      </w:pPr>
    </w:p>
    <w:p w14:paraId="42A7F60C" w14:textId="77777777" w:rsidR="006E2D7B" w:rsidRPr="004B2F5C" w:rsidRDefault="006E2D7B" w:rsidP="006E2D7B">
      <w:pPr>
        <w:rPr>
          <w:rFonts w:cs="Arial"/>
        </w:rPr>
      </w:pPr>
    </w:p>
    <w:p w14:paraId="40971296" w14:textId="77777777" w:rsidR="006E2D7B" w:rsidRPr="004B2F5C" w:rsidRDefault="006E2D7B" w:rsidP="006E2D7B">
      <w:pPr>
        <w:rPr>
          <w:rFonts w:cs="Arial"/>
        </w:rPr>
      </w:pPr>
    </w:p>
    <w:p w14:paraId="7EB0D15D" w14:textId="77777777" w:rsidR="006E2D7B" w:rsidRPr="004B2F5C" w:rsidRDefault="006E2D7B" w:rsidP="006E2D7B">
      <w:pPr>
        <w:rPr>
          <w:rFonts w:cs="Arial"/>
        </w:rPr>
      </w:pPr>
    </w:p>
    <w:p w14:paraId="605CEAEC" w14:textId="77777777" w:rsidR="006E2D7B" w:rsidRPr="004B2F5C" w:rsidRDefault="006E2D7B" w:rsidP="006E2D7B">
      <w:pPr>
        <w:rPr>
          <w:rFonts w:cs="Arial"/>
        </w:rPr>
      </w:pPr>
    </w:p>
    <w:p w14:paraId="67AD4F9A" w14:textId="77777777" w:rsidR="006E2D7B" w:rsidRPr="004B2F5C" w:rsidRDefault="006E2D7B" w:rsidP="006E2D7B">
      <w:pPr>
        <w:rPr>
          <w:rFonts w:cs="Arial"/>
        </w:rPr>
      </w:pPr>
    </w:p>
    <w:p w14:paraId="7ED3A80D" w14:textId="77777777" w:rsidR="006E2D7B" w:rsidRPr="004B2F5C" w:rsidRDefault="006E2D7B" w:rsidP="006E2D7B">
      <w:pPr>
        <w:rPr>
          <w:rFonts w:cs="Arial"/>
        </w:rPr>
      </w:pPr>
    </w:p>
    <w:p w14:paraId="18E2E426" w14:textId="77777777" w:rsidR="006E2D7B" w:rsidRPr="004B2F5C" w:rsidRDefault="006E2D7B" w:rsidP="006E2D7B">
      <w:pPr>
        <w:rPr>
          <w:rFonts w:cs="Arial"/>
        </w:rPr>
      </w:pPr>
    </w:p>
    <w:p w14:paraId="53574F29" w14:textId="77777777" w:rsidR="006E2D7B" w:rsidRDefault="006E2D7B" w:rsidP="006E2D7B">
      <w:pPr>
        <w:rPr>
          <w:rFonts w:cs="Arial"/>
        </w:rPr>
      </w:pPr>
    </w:p>
    <w:p w14:paraId="5784AB10" w14:textId="77777777" w:rsidR="006E2D7B" w:rsidRDefault="006E2D7B" w:rsidP="006E2D7B">
      <w:pPr>
        <w:tabs>
          <w:tab w:val="left" w:pos="1300"/>
        </w:tabs>
        <w:rPr>
          <w:rFonts w:cs="Arial"/>
        </w:rPr>
      </w:pPr>
      <w:r>
        <w:rPr>
          <w:rFonts w:cs="Arial"/>
        </w:rPr>
        <w:tab/>
      </w:r>
    </w:p>
    <w:p w14:paraId="17A3767B" w14:textId="77777777" w:rsidR="006E2D7B" w:rsidRPr="004B2F5C" w:rsidRDefault="006E2D7B" w:rsidP="006E2D7B">
      <w:pPr>
        <w:rPr>
          <w:rFonts w:cs="Arial"/>
        </w:rPr>
      </w:pPr>
    </w:p>
    <w:p w14:paraId="75051536" w14:textId="77777777" w:rsidR="006E2D7B" w:rsidRPr="004B2F5C" w:rsidRDefault="006E2D7B" w:rsidP="006E2D7B">
      <w:pPr>
        <w:rPr>
          <w:rFonts w:cs="Arial"/>
        </w:rPr>
      </w:pPr>
    </w:p>
    <w:p w14:paraId="5F0BB239" w14:textId="77777777" w:rsidR="006E2D7B" w:rsidRDefault="006E2D7B" w:rsidP="006E2D7B">
      <w:pPr>
        <w:rPr>
          <w:rFonts w:cs="Arial"/>
        </w:rPr>
      </w:pPr>
    </w:p>
    <w:p w14:paraId="5EC12D6A" w14:textId="77777777" w:rsidR="006E2D7B" w:rsidRDefault="006E2D7B" w:rsidP="006E2D7B">
      <w:pPr>
        <w:rPr>
          <w:rFonts w:cs="Arial"/>
        </w:rPr>
      </w:pPr>
    </w:p>
    <w:p w14:paraId="33F82D40" w14:textId="77777777" w:rsidR="006E2D7B" w:rsidRDefault="006E2D7B" w:rsidP="006E2D7B">
      <w:pPr>
        <w:rPr>
          <w:rFonts w:cs="Arial"/>
        </w:rPr>
      </w:pPr>
    </w:p>
    <w:p w14:paraId="52ECBFC0" w14:textId="77777777" w:rsidR="006E2D7B" w:rsidRDefault="006E2D7B" w:rsidP="006E2D7B">
      <w:pPr>
        <w:rPr>
          <w:rFonts w:cs="Arial"/>
        </w:rPr>
      </w:pPr>
    </w:p>
    <w:p w14:paraId="5F84F7DF" w14:textId="77777777" w:rsidR="006E2D7B" w:rsidRDefault="006E2D7B" w:rsidP="006E2D7B">
      <w:pPr>
        <w:rPr>
          <w:rFonts w:cs="Arial"/>
        </w:rPr>
      </w:pPr>
    </w:p>
    <w:p w14:paraId="0B261F06" w14:textId="77777777" w:rsidR="006E2D7B" w:rsidRDefault="006E2D7B" w:rsidP="006E2D7B">
      <w:pPr>
        <w:rPr>
          <w:rFonts w:cs="Arial"/>
        </w:rPr>
      </w:pPr>
    </w:p>
    <w:p w14:paraId="5080EA11" w14:textId="77777777" w:rsidR="006E2D7B" w:rsidRDefault="006E2D7B" w:rsidP="006E2D7B">
      <w:pPr>
        <w:rPr>
          <w:rFonts w:cs="Arial"/>
        </w:rPr>
      </w:pPr>
      <w:r>
        <w:rPr>
          <w:rFonts w:cs="Arial"/>
          <w:noProof/>
        </w:rPr>
        <mc:AlternateContent>
          <mc:Choice Requires="wps">
            <w:drawing>
              <wp:anchor distT="0" distB="0" distL="114300" distR="114300" simplePos="0" relativeHeight="251957248" behindDoc="0" locked="0" layoutInCell="1" allowOverlap="1" wp14:anchorId="34437C17" wp14:editId="1BFC52CD">
                <wp:simplePos x="0" y="0"/>
                <wp:positionH relativeFrom="column">
                  <wp:posOffset>3458210</wp:posOffset>
                </wp:positionH>
                <wp:positionV relativeFrom="paragraph">
                  <wp:posOffset>55245</wp:posOffset>
                </wp:positionV>
                <wp:extent cx="0" cy="825500"/>
                <wp:effectExtent l="0" t="0" r="19050" b="31750"/>
                <wp:wrapNone/>
                <wp:docPr id="139" name="Straight Connector 139"/>
                <wp:cNvGraphicFramePr/>
                <a:graphic xmlns:a="http://schemas.openxmlformats.org/drawingml/2006/main">
                  <a:graphicData uri="http://schemas.microsoft.com/office/word/2010/wordprocessingShape">
                    <wps:wsp>
                      <wps:cNvCnPr/>
                      <wps:spPr>
                        <a:xfrm>
                          <a:off x="0" y="0"/>
                          <a:ext cx="0" cy="825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0FAB" id="Straight Connector 139" o:spid="_x0000_s1026" style="position:absolute;z-index:25195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3pt,4.35pt" to="272.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6224" behindDoc="0" locked="0" layoutInCell="1" allowOverlap="1" wp14:anchorId="3A015126" wp14:editId="5F92EE01">
                <wp:simplePos x="0" y="0"/>
                <wp:positionH relativeFrom="column">
                  <wp:posOffset>1733550</wp:posOffset>
                </wp:positionH>
                <wp:positionV relativeFrom="paragraph">
                  <wp:posOffset>64135</wp:posOffset>
                </wp:positionV>
                <wp:extent cx="0" cy="81915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0" cy="819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7FCD43" id="Straight Connector 140" o:spid="_x0000_s1026" style="position:absolute;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5pt,5.05pt" to="136.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5200" behindDoc="0" locked="0" layoutInCell="1" allowOverlap="1" wp14:anchorId="22C175FB" wp14:editId="72D7DAF3">
                <wp:simplePos x="0" y="0"/>
                <wp:positionH relativeFrom="column">
                  <wp:posOffset>1256030</wp:posOffset>
                </wp:positionH>
                <wp:positionV relativeFrom="paragraph">
                  <wp:posOffset>51435</wp:posOffset>
                </wp:positionV>
                <wp:extent cx="8001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800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FAEEBE" id="Straight Connector 141"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98.9pt,4.05pt" to="161.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" strokecolor="black [3200]" strokeweight="1.5pt">
                <v:stroke joinstyle="miter"/>
              </v:line>
            </w:pict>
          </mc:Fallback>
        </mc:AlternateContent>
      </w:r>
    </w:p>
    <w:p w14:paraId="7CA0738D" w14:textId="77777777" w:rsidR="006E2D7B" w:rsidRDefault="006E2D7B" w:rsidP="006E2D7B">
      <w:pPr>
        <w:rPr>
          <w:rFonts w:cs="Arial"/>
        </w:rPr>
      </w:pPr>
    </w:p>
    <w:p w14:paraId="327DDF36" w14:textId="77777777" w:rsidR="006E2D7B" w:rsidRDefault="006E2D7B" w:rsidP="006E2D7B">
      <w:pPr>
        <w:rPr>
          <w:rFonts w:cs="Arial"/>
        </w:rPr>
      </w:pPr>
    </w:p>
    <w:p w14:paraId="21E8DF2E" w14:textId="77777777" w:rsidR="006E2D7B" w:rsidRDefault="006E2D7B" w:rsidP="006E2D7B">
      <w:pPr>
        <w:rPr>
          <w:rFonts w:cs="Arial"/>
        </w:rPr>
      </w:pPr>
    </w:p>
    <w:p w14:paraId="7DC6A2E7" w14:textId="77777777" w:rsidR="006E2D7B" w:rsidRDefault="006E2D7B" w:rsidP="006E2D7B">
      <w:pPr>
        <w:rPr>
          <w:rFonts w:cs="Arial"/>
        </w:rPr>
      </w:pPr>
      <w:r>
        <w:rPr>
          <w:rFonts w:cs="Arial"/>
          <w:noProof/>
        </w:rPr>
        <mc:AlternateContent>
          <mc:Choice Requires="wps">
            <w:drawing>
              <wp:anchor distT="0" distB="0" distL="114300" distR="114300" simplePos="0" relativeHeight="251932672" behindDoc="0" locked="0" layoutInCell="1" allowOverlap="1" wp14:anchorId="5DF78207" wp14:editId="7B443A27">
                <wp:simplePos x="0" y="0"/>
                <wp:positionH relativeFrom="column">
                  <wp:posOffset>2442845</wp:posOffset>
                </wp:positionH>
                <wp:positionV relativeFrom="paragraph">
                  <wp:posOffset>120650</wp:posOffset>
                </wp:positionV>
                <wp:extent cx="914400" cy="2286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394A2D08" w14:textId="77777777" w:rsidR="00F77199" w:rsidRPr="005D6FD2" w:rsidRDefault="00F77199" w:rsidP="006E2D7B">
                            <w:pPr>
                              <w:rPr>
                                <w:rFonts w:cs="Arial"/>
                                <w:b/>
                                <w:sz w:val="18"/>
                                <w:szCs w:val="18"/>
                              </w:rPr>
                            </w:pPr>
                            <w:r>
                              <w:rPr>
                                <w:rFonts w:cs="Arial"/>
                                <w:b/>
                                <w:sz w:val="18"/>
                                <w:szCs w:val="18"/>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78207" id="Text Box 143" o:spid="_x0000_s1051" type="#_x0000_t202" style="position:absolute;margin-left:192.35pt;margin-top:9.5pt;width:1in;height:18pt;z-index:25193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" fillcolor="white [3201]" stroked="f" strokeweight=".5pt">
                <v:textbox>
                  <w:txbxContent>
                    <w:p w14:paraId="394A2D08" w14:textId="77777777" w:rsidR="00F77199" w:rsidRPr="005D6FD2" w:rsidRDefault="00F77199" w:rsidP="006E2D7B">
                      <w:pPr>
                        <w:rPr>
                          <w:rFonts w:cs="Arial"/>
                          <w:b/>
                          <w:sz w:val="18"/>
                          <w:szCs w:val="18"/>
                        </w:rPr>
                      </w:pPr>
                      <w:r>
                        <w:rPr>
                          <w:rFonts w:cs="Arial"/>
                          <w:b/>
                          <w:sz w:val="18"/>
                          <w:szCs w:val="18"/>
                        </w:rPr>
                        <w:t>V</w:t>
                      </w:r>
                    </w:p>
                  </w:txbxContent>
                </v:textbox>
              </v:shape>
            </w:pict>
          </mc:Fallback>
        </mc:AlternateContent>
      </w:r>
      <w:r>
        <w:rPr>
          <w:rFonts w:cs="Arial"/>
          <w:noProof/>
        </w:rPr>
        <mc:AlternateContent>
          <mc:Choice Requires="wps">
            <w:drawing>
              <wp:anchor distT="0" distB="0" distL="114300" distR="114300" simplePos="0" relativeHeight="251931648" behindDoc="0" locked="0" layoutInCell="1" allowOverlap="1" wp14:anchorId="0377F4CA" wp14:editId="2BF69E5C">
                <wp:simplePos x="0" y="0"/>
                <wp:positionH relativeFrom="column">
                  <wp:posOffset>2366645</wp:posOffset>
                </wp:positionH>
                <wp:positionV relativeFrom="paragraph">
                  <wp:posOffset>6350</wp:posOffset>
                </wp:positionV>
                <wp:extent cx="457200" cy="4572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E40B686" id="Oval 142" o:spid="_x0000_s1026" style="position:absolute;margin-left:186.35pt;margin-top:.5pt;width:36pt;height:3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" fillcolor="white [3212]" strokecolor="black [3213]" strokeweight="1.5pt">
                <v:stroke joinstyle="miter"/>
              </v:oval>
            </w:pict>
          </mc:Fallback>
        </mc:AlternateContent>
      </w:r>
    </w:p>
    <w:p w14:paraId="486464CA" w14:textId="77777777" w:rsidR="006E2D7B" w:rsidRDefault="006E2D7B" w:rsidP="006E2D7B">
      <w:pPr>
        <w:rPr>
          <w:rFonts w:cs="Arial"/>
        </w:rPr>
      </w:pPr>
      <w:r>
        <w:rPr>
          <w:rFonts w:cs="Arial"/>
          <w:noProof/>
        </w:rPr>
        <mc:AlternateContent>
          <mc:Choice Requires="wps">
            <w:drawing>
              <wp:anchor distT="0" distB="0" distL="114300" distR="114300" simplePos="0" relativeHeight="251960320" behindDoc="0" locked="0" layoutInCell="1" allowOverlap="1" wp14:anchorId="2F25F302" wp14:editId="5DE8676C">
                <wp:simplePos x="0" y="0"/>
                <wp:positionH relativeFrom="column">
                  <wp:posOffset>2825750</wp:posOffset>
                </wp:positionH>
                <wp:positionV relativeFrom="paragraph">
                  <wp:posOffset>80645</wp:posOffset>
                </wp:positionV>
                <wp:extent cx="635000" cy="0"/>
                <wp:effectExtent l="0" t="0" r="31750" b="19050"/>
                <wp:wrapNone/>
                <wp:docPr id="147" name="Straight Connector 147"/>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B2C916" id="Straight Connector 147"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222.5pt,6.35pt" to="27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" strokecolor="black [3213]" strokeweight="1.5pt">
                <v:stroke joinstyle="miter"/>
              </v:line>
            </w:pict>
          </mc:Fallback>
        </mc:AlternateContent>
      </w:r>
      <w:r>
        <w:rPr>
          <w:rFonts w:cs="Arial"/>
          <w:noProof/>
        </w:rPr>
        <mc:AlternateContent>
          <mc:Choice Requires="wps">
            <w:drawing>
              <wp:anchor distT="0" distB="0" distL="114300" distR="114300" simplePos="0" relativeHeight="251958272" behindDoc="0" locked="0" layoutInCell="1" allowOverlap="1" wp14:anchorId="37D46FF4" wp14:editId="6BD7B5AF">
                <wp:simplePos x="0" y="0"/>
                <wp:positionH relativeFrom="column">
                  <wp:posOffset>1733550</wp:posOffset>
                </wp:positionH>
                <wp:positionV relativeFrom="paragraph">
                  <wp:posOffset>80645</wp:posOffset>
                </wp:positionV>
                <wp:extent cx="635000" cy="0"/>
                <wp:effectExtent l="0" t="0" r="31750" b="19050"/>
                <wp:wrapNone/>
                <wp:docPr id="145" name="Straight Connector 145"/>
                <wp:cNvGraphicFramePr/>
                <a:graphic xmlns:a="http://schemas.openxmlformats.org/drawingml/2006/main">
                  <a:graphicData uri="http://schemas.microsoft.com/office/word/2010/wordprocessingShape">
                    <wps:wsp>
                      <wps:cNvCnPr/>
                      <wps:spPr>
                        <a:xfrm>
                          <a:off x="0" y="0"/>
                          <a:ext cx="635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230607" id="Straight Connector 145" o:spid="_x0000_s1026" style="position:absolute;z-index:251958272;visibility:visible;mso-wrap-style:square;mso-wrap-distance-left:9pt;mso-wrap-distance-top:0;mso-wrap-distance-right:9pt;mso-wrap-distance-bottom:0;mso-position-horizontal:absolute;mso-position-horizontal-relative:text;mso-position-vertical:absolute;mso-position-vertical-relative:text" from="136.5pt,6.35pt" to="18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" strokecolor="black [3213]" strokeweight="1.5pt">
                <v:stroke joinstyle="miter"/>
              </v:line>
            </w:pict>
          </mc:Fallback>
        </mc:AlternateContent>
      </w:r>
    </w:p>
    <w:p w14:paraId="4E7B7060" w14:textId="77777777" w:rsidR="006E2D7B" w:rsidRDefault="006E2D7B" w:rsidP="006E2D7B">
      <w:pPr>
        <w:rPr>
          <w:rFonts w:cs="Arial"/>
        </w:rPr>
      </w:pPr>
    </w:p>
    <w:p w14:paraId="7092E84A" w14:textId="77777777" w:rsidR="006E2D7B" w:rsidRDefault="006E2D7B" w:rsidP="006E2D7B">
      <w:pPr>
        <w:rPr>
          <w:rFonts w:cs="Arial"/>
        </w:rPr>
      </w:pPr>
    </w:p>
    <w:p w14:paraId="4EE661C8" w14:textId="77777777" w:rsidR="006E2D7B" w:rsidRPr="004B2F5C" w:rsidRDefault="006E2D7B" w:rsidP="006E2D7B">
      <w:pPr>
        <w:rPr>
          <w:rFonts w:cs="Arial"/>
        </w:rPr>
      </w:pPr>
    </w:p>
    <w:p w14:paraId="77421C15" w14:textId="4D0803AD" w:rsidR="006E2D7B" w:rsidRDefault="006E2D7B" w:rsidP="0065233B">
      <w:pPr>
        <w:pStyle w:val="ListParagraph"/>
        <w:numPr>
          <w:ilvl w:val="0"/>
          <w:numId w:val="36"/>
        </w:numPr>
        <w:spacing w:after="160" w:line="259" w:lineRule="auto"/>
        <w:ind w:hanging="720"/>
        <w:contextualSpacing/>
      </w:pPr>
      <w:r>
        <w:t xml:space="preserve">Show with a calculation that the combined resistance between ‘C’ and ‘J’ is </w:t>
      </w:r>
      <w:r w:rsidR="008C10D1">
        <w:t xml:space="preserve">about </w:t>
      </w:r>
      <w:r>
        <w:t xml:space="preserve">3 </w:t>
      </w:r>
      <w:r>
        <w:rPr>
          <w:rFonts w:ascii="Calibri" w:hAnsi="Calibri" w:cs="Calibri"/>
        </w:rPr>
        <w:t>Ω</w:t>
      </w:r>
      <w:r>
        <w:t>.</w:t>
      </w:r>
    </w:p>
    <w:p w14:paraId="3E3C3715" w14:textId="1CD5BFE9" w:rsidR="006E2D7B" w:rsidRDefault="006E2D7B" w:rsidP="006E2D7B">
      <w:pPr>
        <w:pStyle w:val="ListParagraph"/>
        <w:jc w:val="right"/>
      </w:pPr>
      <w:r>
        <w:t>(3</w:t>
      </w:r>
      <w:r w:rsidR="001C00C3">
        <w:t xml:space="preserve"> marks</w:t>
      </w:r>
      <w:r>
        <w:t>)</w:t>
      </w:r>
    </w:p>
    <w:p w14:paraId="2719F85F" w14:textId="77777777" w:rsidR="006E2D7B" w:rsidRDefault="006E2D7B" w:rsidP="006E2D7B">
      <w:pPr>
        <w:pStyle w:val="ListParagraph"/>
        <w:jc w:val="right"/>
      </w:pPr>
    </w:p>
    <w:p w14:paraId="2A5A22E3" w14:textId="77777777" w:rsidR="006E2D7B" w:rsidRDefault="006E2D7B" w:rsidP="006E2D7B">
      <w:pPr>
        <w:pStyle w:val="ListParagraph"/>
        <w:jc w:val="right"/>
      </w:pPr>
    </w:p>
    <w:p w14:paraId="5EF93827" w14:textId="77777777" w:rsidR="006E2D7B" w:rsidRDefault="006E2D7B" w:rsidP="006E2D7B">
      <w:pPr>
        <w:pStyle w:val="ListParagraph"/>
        <w:jc w:val="right"/>
      </w:pPr>
    </w:p>
    <w:p w14:paraId="19EC1A45" w14:textId="77777777" w:rsidR="006E2D7B" w:rsidRDefault="006E2D7B" w:rsidP="006E2D7B">
      <w:pPr>
        <w:pStyle w:val="ListParagraph"/>
        <w:jc w:val="right"/>
      </w:pPr>
    </w:p>
    <w:p w14:paraId="11B88456" w14:textId="77777777" w:rsidR="006E2D7B" w:rsidRDefault="006E2D7B" w:rsidP="006E2D7B">
      <w:pPr>
        <w:pStyle w:val="ListParagraph"/>
        <w:jc w:val="right"/>
      </w:pPr>
    </w:p>
    <w:p w14:paraId="6EB9A4B7" w14:textId="77777777" w:rsidR="006E2D7B" w:rsidRDefault="006E2D7B" w:rsidP="006E2D7B">
      <w:pPr>
        <w:pStyle w:val="ListParagraph"/>
        <w:jc w:val="right"/>
      </w:pPr>
    </w:p>
    <w:p w14:paraId="62F0F9A3" w14:textId="77777777" w:rsidR="006E2D7B" w:rsidRDefault="006E2D7B" w:rsidP="006E2D7B">
      <w:pPr>
        <w:pStyle w:val="ListParagraph"/>
        <w:jc w:val="right"/>
      </w:pPr>
    </w:p>
    <w:p w14:paraId="51A5D77A" w14:textId="77777777" w:rsidR="006E2D7B" w:rsidRDefault="006E2D7B" w:rsidP="006E2D7B">
      <w:pPr>
        <w:pStyle w:val="ListParagraph"/>
        <w:jc w:val="right"/>
      </w:pPr>
    </w:p>
    <w:p w14:paraId="6248476C" w14:textId="77777777" w:rsidR="006E2D7B" w:rsidRDefault="006E2D7B" w:rsidP="006E2D7B">
      <w:pPr>
        <w:pStyle w:val="ListParagraph"/>
        <w:jc w:val="right"/>
      </w:pPr>
    </w:p>
    <w:p w14:paraId="09E8EDDA" w14:textId="77777777" w:rsidR="006E2D7B" w:rsidRDefault="006E2D7B" w:rsidP="006E2D7B">
      <w:pPr>
        <w:pStyle w:val="ListParagraph"/>
        <w:jc w:val="right"/>
      </w:pPr>
    </w:p>
    <w:p w14:paraId="47F98216" w14:textId="77777777" w:rsidR="006E2D7B" w:rsidRDefault="006E2D7B" w:rsidP="006E2D7B">
      <w:pPr>
        <w:pStyle w:val="ListParagraph"/>
        <w:jc w:val="right"/>
      </w:pPr>
    </w:p>
    <w:p w14:paraId="4A00612E" w14:textId="77777777" w:rsidR="006E2D7B" w:rsidRDefault="006E2D7B" w:rsidP="0065233B">
      <w:pPr>
        <w:pStyle w:val="ListParagraph"/>
        <w:numPr>
          <w:ilvl w:val="0"/>
          <w:numId w:val="36"/>
        </w:numPr>
        <w:spacing w:after="160" w:line="259" w:lineRule="auto"/>
        <w:ind w:hanging="720"/>
        <w:contextualSpacing/>
      </w:pPr>
      <w:r>
        <w:t xml:space="preserve">Hence, show with a calculation that reading on the ammeter is 1.80 A. </w:t>
      </w:r>
    </w:p>
    <w:p w14:paraId="0B9CFDBA" w14:textId="7EA464B8" w:rsidR="006E2D7B" w:rsidRDefault="006E2D7B" w:rsidP="006E2D7B">
      <w:pPr>
        <w:pStyle w:val="ListParagraph"/>
        <w:jc w:val="right"/>
      </w:pPr>
      <w:r>
        <w:t>(2</w:t>
      </w:r>
      <w:r w:rsidR="001C00C3" w:rsidRPr="001C00C3">
        <w:t xml:space="preserve"> </w:t>
      </w:r>
      <w:r w:rsidR="001C00C3">
        <w:t>marks</w:t>
      </w:r>
      <w:r>
        <w:t>)</w:t>
      </w:r>
    </w:p>
    <w:p w14:paraId="20BE7E25" w14:textId="77777777" w:rsidR="006E2D7B" w:rsidRDefault="006E2D7B" w:rsidP="006E2D7B">
      <w:pPr>
        <w:pStyle w:val="ListParagraph"/>
        <w:jc w:val="right"/>
      </w:pPr>
    </w:p>
    <w:p w14:paraId="46FA2669" w14:textId="77777777" w:rsidR="006E2D7B" w:rsidRDefault="006E2D7B" w:rsidP="006E2D7B">
      <w:pPr>
        <w:pStyle w:val="ListParagraph"/>
        <w:jc w:val="right"/>
      </w:pPr>
    </w:p>
    <w:p w14:paraId="05A0633D" w14:textId="77777777" w:rsidR="006E2D7B" w:rsidRDefault="006E2D7B" w:rsidP="006E2D7B">
      <w:pPr>
        <w:pStyle w:val="ListParagraph"/>
        <w:jc w:val="right"/>
      </w:pPr>
    </w:p>
    <w:p w14:paraId="750BCD82" w14:textId="77777777" w:rsidR="006E2D7B" w:rsidRDefault="006E2D7B" w:rsidP="006E2D7B">
      <w:pPr>
        <w:pStyle w:val="ListParagraph"/>
        <w:jc w:val="right"/>
      </w:pPr>
    </w:p>
    <w:p w14:paraId="60D7F6D3" w14:textId="77777777" w:rsidR="006E2D7B" w:rsidRDefault="006E2D7B" w:rsidP="006E2D7B">
      <w:pPr>
        <w:pStyle w:val="ListParagraph"/>
        <w:jc w:val="right"/>
      </w:pPr>
    </w:p>
    <w:p w14:paraId="5824ED91" w14:textId="77777777" w:rsidR="006E2D7B" w:rsidRDefault="006E2D7B" w:rsidP="006E2D7B">
      <w:pPr>
        <w:pStyle w:val="ListParagraph"/>
        <w:jc w:val="right"/>
      </w:pPr>
    </w:p>
    <w:p w14:paraId="1BBAC99E" w14:textId="77777777" w:rsidR="006E2D7B" w:rsidRDefault="006E2D7B" w:rsidP="006E2D7B">
      <w:pPr>
        <w:pStyle w:val="ListParagraph"/>
        <w:jc w:val="right"/>
      </w:pPr>
    </w:p>
    <w:p w14:paraId="67D56220" w14:textId="77777777" w:rsidR="006E2D7B" w:rsidRDefault="006E2D7B" w:rsidP="00EF43AB"/>
    <w:p w14:paraId="00225A84" w14:textId="77777777" w:rsidR="006E2D7B" w:rsidRDefault="006E2D7B" w:rsidP="006E2D7B">
      <w:pPr>
        <w:pStyle w:val="ListParagraph"/>
        <w:jc w:val="right"/>
      </w:pPr>
    </w:p>
    <w:p w14:paraId="40F73B37" w14:textId="77777777" w:rsidR="006E2D7B" w:rsidRDefault="006E2D7B" w:rsidP="0065233B">
      <w:pPr>
        <w:pStyle w:val="ListParagraph"/>
        <w:numPr>
          <w:ilvl w:val="0"/>
          <w:numId w:val="36"/>
        </w:numPr>
        <w:spacing w:after="160" w:line="259" w:lineRule="auto"/>
        <w:ind w:hanging="720"/>
        <w:contextualSpacing/>
      </w:pPr>
      <w:r>
        <w:lastRenderedPageBreak/>
        <w:t>Hence, calculate the reading on the voltmeter.</w:t>
      </w:r>
    </w:p>
    <w:p w14:paraId="67A78ED6" w14:textId="69113742" w:rsidR="006E2D7B" w:rsidRDefault="006E2D7B" w:rsidP="006E2D7B">
      <w:pPr>
        <w:pStyle w:val="ListParagraph"/>
        <w:jc w:val="right"/>
      </w:pPr>
      <w:r>
        <w:t>(3</w:t>
      </w:r>
      <w:r w:rsidR="001C00C3" w:rsidRPr="001C00C3">
        <w:t xml:space="preserve"> </w:t>
      </w:r>
      <w:r w:rsidR="001C00C3">
        <w:t>marks</w:t>
      </w:r>
      <w:r>
        <w:t>)</w:t>
      </w:r>
    </w:p>
    <w:p w14:paraId="221F9883" w14:textId="77777777" w:rsidR="006E2D7B" w:rsidRDefault="006E2D7B" w:rsidP="006E2D7B">
      <w:pPr>
        <w:pStyle w:val="ListParagraph"/>
        <w:jc w:val="right"/>
      </w:pPr>
    </w:p>
    <w:p w14:paraId="312A9B3A" w14:textId="77777777" w:rsidR="006E2D7B" w:rsidRDefault="006E2D7B" w:rsidP="006E2D7B">
      <w:pPr>
        <w:pStyle w:val="ListParagraph"/>
        <w:jc w:val="right"/>
      </w:pPr>
    </w:p>
    <w:p w14:paraId="4A91DE68" w14:textId="77777777" w:rsidR="006E2D7B" w:rsidRDefault="006E2D7B" w:rsidP="006E2D7B">
      <w:pPr>
        <w:pStyle w:val="ListParagraph"/>
        <w:jc w:val="right"/>
      </w:pPr>
    </w:p>
    <w:p w14:paraId="590E098E" w14:textId="77777777" w:rsidR="006E2D7B" w:rsidRDefault="006E2D7B" w:rsidP="006E2D7B">
      <w:pPr>
        <w:pStyle w:val="ListParagraph"/>
        <w:jc w:val="right"/>
      </w:pPr>
    </w:p>
    <w:p w14:paraId="0A917B42" w14:textId="77777777" w:rsidR="006E2D7B" w:rsidRDefault="006E2D7B" w:rsidP="006E2D7B">
      <w:pPr>
        <w:pStyle w:val="ListParagraph"/>
        <w:jc w:val="right"/>
      </w:pPr>
    </w:p>
    <w:p w14:paraId="0A325152" w14:textId="77777777" w:rsidR="006E2D7B" w:rsidRDefault="006E2D7B" w:rsidP="006E2D7B">
      <w:pPr>
        <w:pStyle w:val="ListParagraph"/>
        <w:jc w:val="right"/>
      </w:pPr>
    </w:p>
    <w:p w14:paraId="47666F0F" w14:textId="77777777" w:rsidR="00EF43AB" w:rsidRDefault="00EF43AB" w:rsidP="006E2D7B">
      <w:pPr>
        <w:pStyle w:val="ListParagraph"/>
        <w:jc w:val="right"/>
      </w:pPr>
    </w:p>
    <w:p w14:paraId="3FBF7C19" w14:textId="77777777" w:rsidR="00EF43AB" w:rsidRDefault="00EF43AB" w:rsidP="006E2D7B">
      <w:pPr>
        <w:pStyle w:val="ListParagraph"/>
        <w:jc w:val="right"/>
      </w:pPr>
    </w:p>
    <w:p w14:paraId="3008A945" w14:textId="77777777" w:rsidR="00EF43AB" w:rsidRDefault="00EF43AB" w:rsidP="006E2D7B">
      <w:pPr>
        <w:pStyle w:val="ListParagraph"/>
        <w:jc w:val="right"/>
      </w:pPr>
    </w:p>
    <w:p w14:paraId="57527BE7" w14:textId="77777777" w:rsidR="006E2D7B" w:rsidRDefault="006E2D7B" w:rsidP="006E2D7B">
      <w:pPr>
        <w:pStyle w:val="ListParagraph"/>
        <w:jc w:val="right"/>
      </w:pPr>
    </w:p>
    <w:p w14:paraId="126843D5" w14:textId="77777777" w:rsidR="006E2D7B" w:rsidRDefault="006E2D7B" w:rsidP="006E2D7B">
      <w:pPr>
        <w:pStyle w:val="ListParagraph"/>
        <w:jc w:val="right"/>
      </w:pPr>
    </w:p>
    <w:p w14:paraId="44FEFFF8" w14:textId="77777777" w:rsidR="006E2D7B" w:rsidRPr="00EF43AB" w:rsidRDefault="006E2D7B" w:rsidP="006E2D7B">
      <w:pPr>
        <w:pStyle w:val="ListParagraph"/>
        <w:jc w:val="right"/>
      </w:pPr>
    </w:p>
    <w:p w14:paraId="05AEB2C6" w14:textId="77777777" w:rsidR="006E2D7B" w:rsidRPr="00EF43AB" w:rsidRDefault="00EF43AB" w:rsidP="006E2D7B">
      <w:pPr>
        <w:pStyle w:val="ListParagraph"/>
        <w:jc w:val="right"/>
      </w:pPr>
      <w:r w:rsidRPr="00EF43AB">
        <w:t>__</w:t>
      </w:r>
      <w:r>
        <w:t>__________ V</w:t>
      </w:r>
    </w:p>
    <w:p w14:paraId="1A0D1C11" w14:textId="77777777" w:rsidR="006E2D7B" w:rsidRDefault="006E2D7B" w:rsidP="006E2D7B">
      <w:pPr>
        <w:pStyle w:val="ListParagraph"/>
        <w:jc w:val="right"/>
      </w:pPr>
    </w:p>
    <w:p w14:paraId="03FA6C41" w14:textId="77777777" w:rsidR="006E2D7B" w:rsidRDefault="006E2D7B" w:rsidP="00AE65CA">
      <w:pPr>
        <w:pStyle w:val="ListParagraph"/>
        <w:numPr>
          <w:ilvl w:val="0"/>
          <w:numId w:val="36"/>
        </w:numPr>
        <w:spacing w:after="160" w:line="259" w:lineRule="auto"/>
        <w:ind w:hanging="720"/>
        <w:contextualSpacing/>
      </w:pPr>
      <w:r>
        <w:t>Calculate the power generated in R</w:t>
      </w:r>
      <w:r w:rsidRPr="007E6016">
        <w:rPr>
          <w:vertAlign w:val="subscript"/>
        </w:rPr>
        <w:t>4</w:t>
      </w:r>
      <w:r>
        <w:t xml:space="preserve">. </w:t>
      </w:r>
    </w:p>
    <w:p w14:paraId="3917B64E" w14:textId="1198C4B6" w:rsidR="006E2D7B" w:rsidRDefault="006E2D7B" w:rsidP="006E2D7B">
      <w:pPr>
        <w:pStyle w:val="ListParagraph"/>
        <w:jc w:val="right"/>
      </w:pPr>
      <w:r>
        <w:t>(3</w:t>
      </w:r>
      <w:r w:rsidR="001C00C3" w:rsidRPr="001C00C3">
        <w:t xml:space="preserve"> </w:t>
      </w:r>
      <w:r w:rsidR="001C00C3">
        <w:t>marks</w:t>
      </w:r>
      <w:r>
        <w:t>)</w:t>
      </w:r>
    </w:p>
    <w:p w14:paraId="5DB9AD1E" w14:textId="77777777" w:rsidR="006E2D7B" w:rsidRDefault="006E2D7B" w:rsidP="006E2D7B">
      <w:pPr>
        <w:pStyle w:val="ListParagraph"/>
        <w:jc w:val="right"/>
      </w:pPr>
    </w:p>
    <w:p w14:paraId="37334F7C" w14:textId="77777777" w:rsidR="006E2D7B" w:rsidRDefault="006E2D7B" w:rsidP="006E2D7B">
      <w:pPr>
        <w:pStyle w:val="ListParagraph"/>
        <w:jc w:val="right"/>
      </w:pPr>
    </w:p>
    <w:p w14:paraId="467D1DFD" w14:textId="77777777" w:rsidR="006E2D7B" w:rsidRDefault="006E2D7B" w:rsidP="006E2D7B">
      <w:pPr>
        <w:pStyle w:val="ListParagraph"/>
        <w:jc w:val="right"/>
      </w:pPr>
    </w:p>
    <w:p w14:paraId="48F459DD" w14:textId="77777777" w:rsidR="006E2D7B" w:rsidRDefault="006E2D7B" w:rsidP="006E2D7B">
      <w:pPr>
        <w:pStyle w:val="ListParagraph"/>
        <w:jc w:val="right"/>
      </w:pPr>
    </w:p>
    <w:p w14:paraId="61283CCA" w14:textId="77777777" w:rsidR="006E2D7B" w:rsidRDefault="006E2D7B" w:rsidP="006E2D7B">
      <w:pPr>
        <w:pStyle w:val="ListParagraph"/>
        <w:jc w:val="right"/>
      </w:pPr>
    </w:p>
    <w:p w14:paraId="5FB0F27D" w14:textId="77777777" w:rsidR="006E2D7B" w:rsidRDefault="006E2D7B" w:rsidP="006E2D7B">
      <w:pPr>
        <w:pStyle w:val="ListParagraph"/>
        <w:jc w:val="right"/>
      </w:pPr>
    </w:p>
    <w:p w14:paraId="22538ED6" w14:textId="77777777" w:rsidR="00EF43AB" w:rsidRDefault="00EF43AB" w:rsidP="006E2D7B">
      <w:pPr>
        <w:pStyle w:val="ListParagraph"/>
        <w:jc w:val="right"/>
      </w:pPr>
    </w:p>
    <w:p w14:paraId="7A9B7105" w14:textId="77777777" w:rsidR="00EF43AB" w:rsidRDefault="00EF43AB" w:rsidP="006E2D7B">
      <w:pPr>
        <w:pStyle w:val="ListParagraph"/>
        <w:jc w:val="right"/>
      </w:pPr>
    </w:p>
    <w:p w14:paraId="384BBF62" w14:textId="77777777" w:rsidR="00EF43AB" w:rsidRDefault="00EF43AB" w:rsidP="006E2D7B">
      <w:pPr>
        <w:pStyle w:val="ListParagraph"/>
        <w:jc w:val="right"/>
      </w:pPr>
    </w:p>
    <w:p w14:paraId="4CF9E21A" w14:textId="77777777" w:rsidR="00EF43AB" w:rsidRDefault="00EF43AB" w:rsidP="006E2D7B">
      <w:pPr>
        <w:pStyle w:val="ListParagraph"/>
        <w:jc w:val="right"/>
      </w:pPr>
    </w:p>
    <w:p w14:paraId="2963CE92" w14:textId="77777777" w:rsidR="00EF43AB" w:rsidRDefault="00EF43AB" w:rsidP="006E2D7B">
      <w:pPr>
        <w:pStyle w:val="ListParagraph"/>
        <w:jc w:val="right"/>
      </w:pPr>
    </w:p>
    <w:p w14:paraId="74F889AF" w14:textId="77777777" w:rsidR="006E2D7B" w:rsidRDefault="006E2D7B" w:rsidP="006E2D7B">
      <w:pPr>
        <w:pStyle w:val="ListParagraph"/>
        <w:jc w:val="right"/>
      </w:pPr>
    </w:p>
    <w:p w14:paraId="7DC6E5D2" w14:textId="77777777" w:rsidR="006E2D7B" w:rsidRDefault="006E2D7B" w:rsidP="006E2D7B">
      <w:pPr>
        <w:pStyle w:val="ListParagraph"/>
        <w:jc w:val="right"/>
      </w:pPr>
    </w:p>
    <w:p w14:paraId="526BB52E" w14:textId="77777777" w:rsidR="006E2D7B" w:rsidRDefault="006E2D7B" w:rsidP="006E2D7B">
      <w:pPr>
        <w:pStyle w:val="ListParagraph"/>
        <w:jc w:val="right"/>
      </w:pPr>
    </w:p>
    <w:p w14:paraId="09128459" w14:textId="77777777" w:rsidR="006E2D7B" w:rsidRDefault="00EF43AB" w:rsidP="006E2D7B">
      <w:pPr>
        <w:pStyle w:val="ListParagraph"/>
        <w:jc w:val="right"/>
      </w:pPr>
      <w:r>
        <w:t>____________ W</w:t>
      </w:r>
    </w:p>
    <w:p w14:paraId="266C0D9F" w14:textId="77777777" w:rsidR="006E2D7B" w:rsidRDefault="006E2D7B" w:rsidP="006E2D7B">
      <w:pPr>
        <w:pStyle w:val="ListParagraph"/>
        <w:jc w:val="right"/>
      </w:pPr>
    </w:p>
    <w:p w14:paraId="1A534496" w14:textId="77777777" w:rsidR="006E2D7B" w:rsidRDefault="006E2D7B" w:rsidP="00522651">
      <w:pPr>
        <w:pStyle w:val="ListParagraph"/>
        <w:numPr>
          <w:ilvl w:val="0"/>
          <w:numId w:val="36"/>
        </w:numPr>
        <w:spacing w:after="160" w:line="259" w:lineRule="auto"/>
        <w:ind w:hanging="720"/>
        <w:contextualSpacing/>
      </w:pPr>
      <w:r w:rsidRPr="00DD495A">
        <w:t xml:space="preserve">During the experiment, a break in the circuit occurs between ‘C’ and ‘D’. </w:t>
      </w:r>
      <w:r>
        <w:t xml:space="preserve">Without performing any calculations, explain how the readings in the ammeter and voltmeter changed compared to before the break occurred. </w:t>
      </w:r>
    </w:p>
    <w:p w14:paraId="077AEE56" w14:textId="3D1F9393" w:rsidR="006E2D7B" w:rsidRDefault="006E2D7B" w:rsidP="006E2D7B">
      <w:pPr>
        <w:pStyle w:val="ListParagraph"/>
        <w:jc w:val="right"/>
      </w:pPr>
      <w:r>
        <w:t>(4</w:t>
      </w:r>
      <w:r w:rsidR="001C00C3" w:rsidRPr="001C00C3">
        <w:t xml:space="preserve"> </w:t>
      </w:r>
      <w:r w:rsidR="001C00C3">
        <w:t>marks</w:t>
      </w:r>
      <w:r>
        <w:t xml:space="preserve">) </w:t>
      </w:r>
    </w:p>
    <w:p w14:paraId="1216036E" w14:textId="77777777" w:rsidR="006E2D7B" w:rsidRDefault="006E2D7B" w:rsidP="006E2D7B">
      <w:pPr>
        <w:pStyle w:val="ListParagraph"/>
        <w:jc w:val="right"/>
      </w:pPr>
    </w:p>
    <w:p w14:paraId="718E508D" w14:textId="3A3573FE" w:rsidR="006E2D7B" w:rsidRDefault="006E2D7B" w:rsidP="00A83A40">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F43AB">
        <w:t>_________________________</w:t>
      </w:r>
      <w:r w:rsidR="00A83A40">
        <w:t>____________________________________________________________________________________________________________</w:t>
      </w:r>
    </w:p>
    <w:p w14:paraId="7BB516E6" w14:textId="77777777" w:rsidR="008E2BFE" w:rsidRDefault="008E2BFE" w:rsidP="008E2BFE">
      <w:pPr>
        <w:spacing w:after="160" w:line="259" w:lineRule="auto"/>
        <w:rPr>
          <w:b/>
        </w:rPr>
      </w:pPr>
    </w:p>
    <w:p w14:paraId="6D3C6220" w14:textId="77777777" w:rsidR="00E24244" w:rsidRDefault="00E24244" w:rsidP="008E2BFE">
      <w:pPr>
        <w:pStyle w:val="ListParagraph"/>
      </w:pPr>
    </w:p>
    <w:p w14:paraId="408D471B" w14:textId="77777777" w:rsidR="00E24244" w:rsidRPr="005E744F" w:rsidRDefault="00E24244" w:rsidP="00E24244">
      <w:pPr>
        <w:pStyle w:val="ListParagraph"/>
      </w:pPr>
    </w:p>
    <w:p w14:paraId="06EDBCCA" w14:textId="77777777" w:rsidR="00E24244" w:rsidRPr="005E744F" w:rsidRDefault="00E24244" w:rsidP="00E24244">
      <w:pPr>
        <w:rPr>
          <w:rFonts w:cs="Arial"/>
        </w:rPr>
      </w:pPr>
    </w:p>
    <w:p w14:paraId="0575A617" w14:textId="77777777" w:rsidR="005F2DD0" w:rsidRDefault="005F2DD0">
      <w:pPr>
        <w:spacing w:after="160" w:line="259" w:lineRule="auto"/>
        <w:rPr>
          <w:b/>
        </w:rPr>
      </w:pPr>
      <w:r>
        <w:rPr>
          <w:b/>
        </w:rPr>
        <w:br w:type="page"/>
      </w:r>
    </w:p>
    <w:p w14:paraId="21F01FB1" w14:textId="0A0B0B64" w:rsidR="005463B0" w:rsidRDefault="00F77199" w:rsidP="005463B0">
      <w:pPr>
        <w:spacing w:after="160" w:line="259" w:lineRule="auto"/>
        <w:rPr>
          <w:b/>
        </w:rPr>
      </w:pPr>
      <w:r>
        <w:rPr>
          <w:b/>
        </w:rPr>
        <w:lastRenderedPageBreak/>
        <w:t>Question 15</w:t>
      </w:r>
      <w:r w:rsidR="005463B0" w:rsidRPr="00EA353E">
        <w:rPr>
          <w:b/>
        </w:rPr>
        <w:tab/>
      </w:r>
      <w:r w:rsidR="005463B0" w:rsidRPr="00EA353E">
        <w:rPr>
          <w:b/>
        </w:rPr>
        <w:tab/>
      </w:r>
      <w:r w:rsidR="005463B0" w:rsidRPr="00EA353E">
        <w:rPr>
          <w:b/>
        </w:rPr>
        <w:tab/>
      </w:r>
      <w:r w:rsidR="005463B0" w:rsidRPr="00EA353E">
        <w:rPr>
          <w:b/>
        </w:rPr>
        <w:tab/>
      </w:r>
      <w:r w:rsidR="005463B0" w:rsidRPr="00EA353E">
        <w:rPr>
          <w:b/>
        </w:rPr>
        <w:tab/>
      </w:r>
      <w:r w:rsidR="005463B0" w:rsidRPr="00EA353E">
        <w:rPr>
          <w:b/>
        </w:rPr>
        <w:tab/>
      </w:r>
      <w:r w:rsidR="005463B0" w:rsidRPr="00EA353E">
        <w:rPr>
          <w:b/>
        </w:rPr>
        <w:tab/>
      </w:r>
      <w:r w:rsidR="005463B0" w:rsidRPr="00EA353E">
        <w:rPr>
          <w:b/>
        </w:rPr>
        <w:tab/>
      </w:r>
      <w:r w:rsidR="005463B0" w:rsidRPr="00EA353E">
        <w:rPr>
          <w:b/>
        </w:rPr>
        <w:tab/>
      </w:r>
      <w:r w:rsidR="005463B0" w:rsidRPr="00EA353E">
        <w:rPr>
          <w:b/>
        </w:rPr>
        <w:tab/>
      </w:r>
      <w:r>
        <w:rPr>
          <w:b/>
        </w:rPr>
        <w:t xml:space="preserve">       </w:t>
      </w:r>
      <w:proofErr w:type="gramStart"/>
      <w:r>
        <w:rPr>
          <w:b/>
        </w:rPr>
        <w:t xml:space="preserve">   (</w:t>
      </w:r>
      <w:proofErr w:type="gramEnd"/>
      <w:r>
        <w:rPr>
          <w:b/>
        </w:rPr>
        <w:t>16</w:t>
      </w:r>
      <w:r w:rsidR="005463B0" w:rsidRPr="00EA353E">
        <w:rPr>
          <w:b/>
        </w:rPr>
        <w:t xml:space="preserve"> marks)</w:t>
      </w:r>
    </w:p>
    <w:p w14:paraId="13FC9A00" w14:textId="5024193F" w:rsidR="005463B0" w:rsidRDefault="005463B0" w:rsidP="005463B0">
      <w:pPr>
        <w:rPr>
          <w:rFonts w:cs="Arial"/>
        </w:rPr>
      </w:pPr>
      <w:r>
        <w:rPr>
          <w:rFonts w:cs="Arial"/>
        </w:rPr>
        <w:t xml:space="preserve">Radiocarbon dating is a process that is used to determine the age of fossilised bones. All living cells contain the element carbon – the vast majority of which is the stable isotope carbon-12 and the radioisotope carbon-14 (which is a beta emitter </w:t>
      </w:r>
      <w:bookmarkStart w:id="10" w:name="_Hlk97630356"/>
      <w:r w:rsidR="00A73243">
        <w:rPr>
          <w:rFonts w:cs="Arial"/>
        </w:rPr>
        <w:t>(β</w:t>
      </w:r>
      <w:r w:rsidR="00A73243" w:rsidRPr="00A73243">
        <w:rPr>
          <w:rFonts w:cs="Arial"/>
          <w:vertAlign w:val="superscript"/>
        </w:rPr>
        <w:t>-</w:t>
      </w:r>
      <w:r w:rsidR="00A73243">
        <w:rPr>
          <w:rFonts w:cs="Arial"/>
        </w:rPr>
        <w:t xml:space="preserve">) </w:t>
      </w:r>
      <w:bookmarkEnd w:id="10"/>
      <w:r>
        <w:rPr>
          <w:rFonts w:cs="Arial"/>
        </w:rPr>
        <w:t>and has a half-life of 5730 years).</w:t>
      </w:r>
    </w:p>
    <w:p w14:paraId="5CACBD87" w14:textId="77777777" w:rsidR="005463B0" w:rsidRDefault="005463B0" w:rsidP="005463B0">
      <w:pPr>
        <w:rPr>
          <w:rFonts w:cs="Arial"/>
        </w:rPr>
      </w:pPr>
    </w:p>
    <w:p w14:paraId="69EFC17A" w14:textId="03F490CD" w:rsidR="005463B0" w:rsidRDefault="005463B0" w:rsidP="005463B0">
      <w:pPr>
        <w:rPr>
          <w:rFonts w:cs="Arial"/>
        </w:rPr>
      </w:pPr>
      <w:r>
        <w:rPr>
          <w:rFonts w:cs="Arial"/>
        </w:rPr>
        <w:t>In a living organism, the ratio of carbon-1</w:t>
      </w:r>
      <w:r w:rsidR="005F2DD0">
        <w:rPr>
          <w:rFonts w:cs="Arial"/>
        </w:rPr>
        <w:t xml:space="preserve">4 </w:t>
      </w:r>
      <w:r>
        <w:rPr>
          <w:rFonts w:cs="Arial"/>
        </w:rPr>
        <w:t>:</w:t>
      </w:r>
      <w:r w:rsidR="005F2DD0">
        <w:rPr>
          <w:rFonts w:cs="Arial"/>
        </w:rPr>
        <w:t xml:space="preserve"> </w:t>
      </w:r>
      <w:r>
        <w:rPr>
          <w:rFonts w:cs="Arial"/>
        </w:rPr>
        <w:t>carbon-1</w:t>
      </w:r>
      <w:r w:rsidR="005F2DD0">
        <w:rPr>
          <w:rFonts w:cs="Arial"/>
        </w:rPr>
        <w:t>2</w:t>
      </w:r>
      <w:r>
        <w:rPr>
          <w:rFonts w:cs="Arial"/>
        </w:rPr>
        <w:t xml:space="preserve"> nuclei is a constant value of about </w:t>
      </w:r>
      <w:r w:rsidR="003451DB">
        <w:rPr>
          <w:rFonts w:cs="Arial"/>
        </w:rPr>
        <w:t xml:space="preserve">        </w:t>
      </w:r>
      <w:r>
        <w:rPr>
          <w:rFonts w:cs="Arial"/>
        </w:rPr>
        <w:t xml:space="preserve">1:100 000. After an organism dies, this ratio decreases. </w:t>
      </w:r>
    </w:p>
    <w:p w14:paraId="45125812" w14:textId="63858753" w:rsidR="005463B0" w:rsidRDefault="005463B0" w:rsidP="005463B0">
      <w:pPr>
        <w:rPr>
          <w:rFonts w:cs="Arial"/>
        </w:rPr>
      </w:pPr>
      <w:r>
        <w:rPr>
          <w:rFonts w:cs="Arial"/>
        </w:rPr>
        <w:t xml:space="preserve"> </w:t>
      </w:r>
    </w:p>
    <w:p w14:paraId="6BC98ABF" w14:textId="77777777" w:rsidR="005463B0" w:rsidRDefault="005463B0" w:rsidP="005463B0">
      <w:pPr>
        <w:rPr>
          <w:rFonts w:cs="Arial"/>
        </w:rPr>
      </w:pPr>
    </w:p>
    <w:p w14:paraId="2DDCA3EB" w14:textId="7E836350" w:rsidR="005463B0" w:rsidRDefault="005463B0" w:rsidP="00522651">
      <w:pPr>
        <w:pStyle w:val="ListParagraph"/>
        <w:numPr>
          <w:ilvl w:val="0"/>
          <w:numId w:val="37"/>
        </w:numPr>
        <w:spacing w:after="160" w:line="259" w:lineRule="auto"/>
        <w:ind w:hanging="720"/>
        <w:contextualSpacing/>
      </w:pPr>
      <w:r>
        <w:t xml:space="preserve">Write a nuclear equation for the beta decay </w:t>
      </w:r>
      <w:r w:rsidR="00A73243">
        <w:t>(β</w:t>
      </w:r>
      <w:r w:rsidR="00A73243" w:rsidRPr="00A73243">
        <w:rPr>
          <w:vertAlign w:val="superscript"/>
        </w:rPr>
        <w:t>-</w:t>
      </w:r>
      <w:r w:rsidR="00A73243">
        <w:t xml:space="preserve">) </w:t>
      </w:r>
      <w:r>
        <w:t xml:space="preserve">of carbon-14. </w:t>
      </w:r>
    </w:p>
    <w:p w14:paraId="048942D2" w14:textId="39EAE68A" w:rsidR="005463B0" w:rsidRDefault="00F77199" w:rsidP="005463B0">
      <w:pPr>
        <w:pStyle w:val="ListParagraph"/>
        <w:jc w:val="right"/>
      </w:pPr>
      <w:r>
        <w:t>(2</w:t>
      </w:r>
      <w:r w:rsidR="000A044B">
        <w:t xml:space="preserve"> marks</w:t>
      </w:r>
      <w:r w:rsidR="005463B0">
        <w:t>)</w:t>
      </w:r>
    </w:p>
    <w:p w14:paraId="20D51A9A" w14:textId="77777777" w:rsidR="005463B0" w:rsidRDefault="005463B0" w:rsidP="005463B0">
      <w:pPr>
        <w:pStyle w:val="ListParagraph"/>
        <w:jc w:val="right"/>
      </w:pPr>
    </w:p>
    <w:p w14:paraId="2A6A5525" w14:textId="77777777" w:rsidR="005463B0" w:rsidRDefault="005463B0" w:rsidP="005463B0">
      <w:pPr>
        <w:pStyle w:val="ListParagraph"/>
      </w:pPr>
    </w:p>
    <w:p w14:paraId="4C51460E" w14:textId="77777777" w:rsidR="005463B0" w:rsidRDefault="005463B0" w:rsidP="005463B0">
      <w:pPr>
        <w:pStyle w:val="ListParagraph"/>
      </w:pPr>
    </w:p>
    <w:p w14:paraId="64F96A37" w14:textId="77777777" w:rsidR="005463B0" w:rsidRDefault="005463B0" w:rsidP="005463B0">
      <w:pPr>
        <w:pStyle w:val="ListParagraph"/>
      </w:pPr>
    </w:p>
    <w:p w14:paraId="4F6CA5BC" w14:textId="77777777" w:rsidR="005463B0" w:rsidRDefault="005463B0" w:rsidP="005463B0">
      <w:pPr>
        <w:pStyle w:val="ListParagraph"/>
      </w:pPr>
    </w:p>
    <w:p w14:paraId="161EEA67" w14:textId="77777777" w:rsidR="005463B0" w:rsidRDefault="005463B0" w:rsidP="005463B0">
      <w:pPr>
        <w:pStyle w:val="ListParagraph"/>
      </w:pPr>
    </w:p>
    <w:p w14:paraId="3B13215F" w14:textId="77777777" w:rsidR="005463B0" w:rsidRDefault="005463B0" w:rsidP="005463B0">
      <w:pPr>
        <w:pStyle w:val="ListParagraph"/>
      </w:pPr>
    </w:p>
    <w:p w14:paraId="67F41CF0" w14:textId="77777777" w:rsidR="005463B0" w:rsidRDefault="005463B0" w:rsidP="005463B0">
      <w:pPr>
        <w:pStyle w:val="ListParagraph"/>
      </w:pPr>
    </w:p>
    <w:p w14:paraId="1B0724D1" w14:textId="25320BB4" w:rsidR="005463B0" w:rsidRDefault="005463B0" w:rsidP="00522651">
      <w:pPr>
        <w:pStyle w:val="ListParagraph"/>
        <w:numPr>
          <w:ilvl w:val="0"/>
          <w:numId w:val="37"/>
        </w:numPr>
        <w:spacing w:after="160" w:line="259" w:lineRule="auto"/>
        <w:ind w:hanging="720"/>
        <w:contextualSpacing/>
      </w:pPr>
      <w:r>
        <w:t>Explain why the carbon-1</w:t>
      </w:r>
      <w:r w:rsidR="005F2DD0">
        <w:t xml:space="preserve">4 </w:t>
      </w:r>
      <w:r>
        <w:t>:</w:t>
      </w:r>
      <w:r w:rsidR="005F2DD0">
        <w:t xml:space="preserve"> </w:t>
      </w:r>
      <w:r>
        <w:t>carbon-1</w:t>
      </w:r>
      <w:r w:rsidR="005F2DD0">
        <w:t>2</w:t>
      </w:r>
      <w:r>
        <w:t xml:space="preserve"> nuclei ratio decreases after an organism dies.</w:t>
      </w:r>
    </w:p>
    <w:p w14:paraId="7C1C228A" w14:textId="0EA060F0" w:rsidR="005463B0" w:rsidRDefault="005463B0" w:rsidP="005463B0">
      <w:pPr>
        <w:pStyle w:val="ListParagraph"/>
        <w:jc w:val="right"/>
      </w:pPr>
      <w:r>
        <w:t>(3</w:t>
      </w:r>
      <w:r w:rsidR="000A044B" w:rsidRPr="000A044B">
        <w:t xml:space="preserve"> </w:t>
      </w:r>
      <w:r w:rsidR="000A044B">
        <w:t>marks</w:t>
      </w:r>
      <w:r>
        <w:t>)</w:t>
      </w:r>
    </w:p>
    <w:p w14:paraId="5E66064F" w14:textId="77777777" w:rsidR="005463B0" w:rsidRDefault="005463B0" w:rsidP="005463B0">
      <w:pPr>
        <w:pStyle w:val="ListParagraph"/>
        <w:jc w:val="right"/>
      </w:pPr>
    </w:p>
    <w:p w14:paraId="0B0D0069" w14:textId="77777777" w:rsidR="005463B0" w:rsidRDefault="005463B0" w:rsidP="005463B0">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D56B5A" w14:textId="77777777" w:rsidR="005463B0" w:rsidRDefault="005463B0" w:rsidP="00D46A7A">
      <w:pPr>
        <w:pStyle w:val="ListParagraph"/>
        <w:numPr>
          <w:ilvl w:val="0"/>
          <w:numId w:val="37"/>
        </w:numPr>
        <w:spacing w:after="160" w:line="259" w:lineRule="auto"/>
        <w:ind w:hanging="720"/>
        <w:contextualSpacing/>
      </w:pPr>
      <w:r>
        <w:t xml:space="preserve">A carbon-14 nucleus has a mass of 14.00324 u. A proton has a mass of 1.00727 u; a neutron has a mass of 1.00867 u. Use this data to calculate the binding energy per nucleon of carbon-14. </w:t>
      </w:r>
    </w:p>
    <w:p w14:paraId="72841FCD" w14:textId="35E743EF" w:rsidR="005463B0" w:rsidRDefault="005463B0" w:rsidP="005463B0">
      <w:pPr>
        <w:pStyle w:val="ListParagraph"/>
        <w:jc w:val="right"/>
      </w:pPr>
      <w:r>
        <w:t>(4</w:t>
      </w:r>
      <w:r w:rsidR="000A044B" w:rsidRPr="000A044B">
        <w:t xml:space="preserve"> </w:t>
      </w:r>
      <w:r w:rsidR="000A044B">
        <w:t>marks</w:t>
      </w:r>
      <w:r>
        <w:t>)</w:t>
      </w:r>
    </w:p>
    <w:p w14:paraId="51C4FFF2" w14:textId="77777777" w:rsidR="005463B0" w:rsidRDefault="005463B0" w:rsidP="005463B0">
      <w:pPr>
        <w:pStyle w:val="ListParagraph"/>
        <w:jc w:val="right"/>
      </w:pPr>
    </w:p>
    <w:p w14:paraId="0D9BC627" w14:textId="77777777" w:rsidR="005463B0" w:rsidRDefault="005463B0" w:rsidP="005463B0">
      <w:pPr>
        <w:pStyle w:val="ListParagraph"/>
        <w:jc w:val="right"/>
      </w:pPr>
    </w:p>
    <w:p w14:paraId="2C0D747A" w14:textId="77777777" w:rsidR="005463B0" w:rsidRDefault="005463B0" w:rsidP="005463B0">
      <w:pPr>
        <w:pStyle w:val="ListParagraph"/>
        <w:jc w:val="right"/>
      </w:pPr>
    </w:p>
    <w:p w14:paraId="1B3A298A" w14:textId="77777777" w:rsidR="005463B0" w:rsidRDefault="005463B0" w:rsidP="005463B0">
      <w:pPr>
        <w:pStyle w:val="ListParagraph"/>
        <w:jc w:val="right"/>
      </w:pPr>
    </w:p>
    <w:p w14:paraId="215855F9" w14:textId="77777777" w:rsidR="005463B0" w:rsidRDefault="005463B0" w:rsidP="005463B0">
      <w:pPr>
        <w:pStyle w:val="ListParagraph"/>
        <w:jc w:val="right"/>
      </w:pPr>
    </w:p>
    <w:p w14:paraId="54E6E5D5" w14:textId="77777777" w:rsidR="005463B0" w:rsidRDefault="005463B0" w:rsidP="005463B0">
      <w:pPr>
        <w:pStyle w:val="ListParagraph"/>
        <w:jc w:val="right"/>
      </w:pPr>
    </w:p>
    <w:p w14:paraId="390BF4F2" w14:textId="77777777" w:rsidR="005463B0" w:rsidRDefault="005463B0" w:rsidP="005463B0">
      <w:pPr>
        <w:pStyle w:val="ListParagraph"/>
        <w:jc w:val="right"/>
      </w:pPr>
    </w:p>
    <w:p w14:paraId="1AC0B637" w14:textId="77777777" w:rsidR="005463B0" w:rsidRDefault="005463B0" w:rsidP="005463B0">
      <w:pPr>
        <w:pStyle w:val="ListParagraph"/>
        <w:jc w:val="right"/>
      </w:pPr>
    </w:p>
    <w:p w14:paraId="6E1B2EB3" w14:textId="77777777" w:rsidR="005463B0" w:rsidRDefault="005463B0" w:rsidP="005463B0">
      <w:pPr>
        <w:pStyle w:val="ListParagraph"/>
        <w:jc w:val="right"/>
      </w:pPr>
    </w:p>
    <w:p w14:paraId="23DB7740" w14:textId="77777777" w:rsidR="005463B0" w:rsidRDefault="005463B0" w:rsidP="005463B0">
      <w:pPr>
        <w:pStyle w:val="ListParagraph"/>
        <w:jc w:val="right"/>
      </w:pPr>
    </w:p>
    <w:p w14:paraId="54287C82" w14:textId="7282090A" w:rsidR="005463B0" w:rsidRDefault="005463B0" w:rsidP="00A41B1E"/>
    <w:p w14:paraId="01A1AF09" w14:textId="77777777" w:rsidR="00A41B1E" w:rsidRDefault="00A41B1E" w:rsidP="00A41B1E"/>
    <w:p w14:paraId="303D7273" w14:textId="77777777" w:rsidR="005463B0" w:rsidRDefault="005463B0" w:rsidP="005463B0">
      <w:pPr>
        <w:pStyle w:val="ListParagraph"/>
        <w:jc w:val="right"/>
      </w:pPr>
    </w:p>
    <w:p w14:paraId="405C7CD8" w14:textId="77777777" w:rsidR="005463B0" w:rsidRDefault="005463B0" w:rsidP="005463B0">
      <w:pPr>
        <w:pStyle w:val="ListParagraph"/>
        <w:jc w:val="right"/>
      </w:pPr>
    </w:p>
    <w:p w14:paraId="372E46DB" w14:textId="77777777" w:rsidR="005463B0" w:rsidRDefault="005463B0" w:rsidP="005463B0">
      <w:pPr>
        <w:pStyle w:val="ListParagraph"/>
        <w:jc w:val="right"/>
      </w:pPr>
    </w:p>
    <w:p w14:paraId="056117FA" w14:textId="77777777" w:rsidR="005463B0" w:rsidRDefault="005463B0" w:rsidP="005463B0">
      <w:pPr>
        <w:pStyle w:val="ListParagraph"/>
        <w:jc w:val="right"/>
      </w:pPr>
    </w:p>
    <w:p w14:paraId="78E1922E" w14:textId="77777777" w:rsidR="005463B0" w:rsidRDefault="005463B0" w:rsidP="005463B0">
      <w:pPr>
        <w:pStyle w:val="ListParagraph"/>
        <w:jc w:val="right"/>
      </w:pPr>
    </w:p>
    <w:p w14:paraId="00B1F00B" w14:textId="77777777" w:rsidR="005463B0" w:rsidRPr="00C52958" w:rsidRDefault="005463B0" w:rsidP="005463B0">
      <w:pPr>
        <w:pStyle w:val="ListParagraph"/>
        <w:jc w:val="right"/>
      </w:pPr>
      <w:r>
        <w:t>____________ MeV</w:t>
      </w:r>
    </w:p>
    <w:p w14:paraId="2860C76D" w14:textId="77777777" w:rsidR="008B120D" w:rsidRDefault="008B120D">
      <w:pPr>
        <w:spacing w:after="160" w:line="259" w:lineRule="auto"/>
        <w:rPr>
          <w:rFonts w:eastAsia="Times New Roman" w:cs="Arial"/>
          <w:szCs w:val="22"/>
        </w:rPr>
      </w:pPr>
      <w:bookmarkStart w:id="11" w:name="_Hlk95140485"/>
      <w:r>
        <w:br w:type="page"/>
      </w:r>
    </w:p>
    <w:p w14:paraId="455276E4" w14:textId="028A1B0D" w:rsidR="005463B0" w:rsidRPr="00FA31D6" w:rsidRDefault="00EC25AD" w:rsidP="00D46A7A">
      <w:pPr>
        <w:pStyle w:val="ListParagraph"/>
        <w:numPr>
          <w:ilvl w:val="0"/>
          <w:numId w:val="37"/>
        </w:numPr>
        <w:spacing w:after="160" w:line="259" w:lineRule="auto"/>
        <w:ind w:hanging="720"/>
      </w:pPr>
      <w:r>
        <w:lastRenderedPageBreak/>
        <w:t>Compare and e</w:t>
      </w:r>
      <w:r w:rsidR="00A41B1E">
        <w:t>xplain</w:t>
      </w:r>
      <w:r w:rsidR="005463B0">
        <w:t xml:space="preserve"> the difference </w:t>
      </w:r>
      <w:r w:rsidR="00A41B1E">
        <w:t xml:space="preserve">in the binding energy per nucleon </w:t>
      </w:r>
      <w:r w:rsidR="005463B0">
        <w:t xml:space="preserve">between a carbon-12 and a carbon-14 nucleus. </w:t>
      </w:r>
    </w:p>
    <w:bookmarkEnd w:id="11"/>
    <w:p w14:paraId="07A7D8B5" w14:textId="3F433DA4" w:rsidR="005463B0" w:rsidRDefault="005463B0" w:rsidP="005463B0">
      <w:pPr>
        <w:pStyle w:val="ListParagraph"/>
        <w:jc w:val="right"/>
      </w:pPr>
      <w:r>
        <w:t>(3</w:t>
      </w:r>
      <w:r w:rsidR="000A044B" w:rsidRPr="000A044B">
        <w:t xml:space="preserve"> </w:t>
      </w:r>
      <w:r w:rsidR="000A044B">
        <w:t>marks</w:t>
      </w:r>
      <w:r>
        <w:t>)</w:t>
      </w:r>
    </w:p>
    <w:p w14:paraId="4D314875" w14:textId="77777777" w:rsidR="00FA31D6" w:rsidRDefault="00FA31D6" w:rsidP="005463B0">
      <w:pPr>
        <w:pStyle w:val="ListParagraph"/>
        <w:jc w:val="right"/>
      </w:pPr>
    </w:p>
    <w:p w14:paraId="76B58CE3" w14:textId="00CE5F09" w:rsidR="005463B0" w:rsidRDefault="00FA31D6" w:rsidP="00A41B1E">
      <w:pPr>
        <w:pStyle w:val="ListParagraph"/>
        <w:spacing w:line="480" w:lineRule="auto"/>
        <w:ind w:left="0" w:hanging="1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1B1E">
        <w:t>_______________________________________________________________________________________________________</w:t>
      </w:r>
    </w:p>
    <w:p w14:paraId="2DEADF3F" w14:textId="77777777" w:rsidR="005463B0" w:rsidRDefault="005463B0" w:rsidP="005463B0">
      <w:pPr>
        <w:pStyle w:val="ListParagraph"/>
        <w:jc w:val="right"/>
      </w:pPr>
    </w:p>
    <w:p w14:paraId="26833441" w14:textId="515F9A79" w:rsidR="005463B0" w:rsidRDefault="008B120D" w:rsidP="00D46A7A">
      <w:pPr>
        <w:pStyle w:val="ListParagraph"/>
        <w:numPr>
          <w:ilvl w:val="0"/>
          <w:numId w:val="37"/>
        </w:numPr>
        <w:spacing w:after="160" w:line="259" w:lineRule="auto"/>
        <w:ind w:hanging="720"/>
        <w:contextualSpacing/>
      </w:pPr>
      <w:r>
        <w:t>A fossilised bone is analysed and it is found that the carbon-14</w:t>
      </w:r>
      <w:r w:rsidR="005F544B">
        <w:t xml:space="preserve"> </w:t>
      </w:r>
      <w:r>
        <w:t>:</w:t>
      </w:r>
      <w:r w:rsidR="005F544B">
        <w:t xml:space="preserve"> </w:t>
      </w:r>
      <w:r>
        <w:t xml:space="preserve">carbon-12 ratio has decreased to 15.0% of its value for a living organism. </w:t>
      </w:r>
      <w:r w:rsidR="005463B0">
        <w:t xml:space="preserve">Using the half-life of carbon-14, estimate a value for the age of the fossilised bone. </w:t>
      </w:r>
    </w:p>
    <w:p w14:paraId="12785637" w14:textId="5672B2AA" w:rsidR="005463B0" w:rsidRDefault="005463B0" w:rsidP="005463B0">
      <w:pPr>
        <w:pStyle w:val="ListParagraph"/>
        <w:jc w:val="right"/>
      </w:pPr>
      <w:r>
        <w:t>(4</w:t>
      </w:r>
      <w:r w:rsidR="000A044B" w:rsidRPr="000A044B">
        <w:t xml:space="preserve"> </w:t>
      </w:r>
      <w:r w:rsidR="000A044B">
        <w:t>marks</w:t>
      </w:r>
      <w:r>
        <w:t>)</w:t>
      </w:r>
    </w:p>
    <w:p w14:paraId="2D904317" w14:textId="77777777" w:rsidR="00FA31D6" w:rsidRDefault="00FA31D6" w:rsidP="005463B0">
      <w:pPr>
        <w:pStyle w:val="ListParagraph"/>
        <w:jc w:val="right"/>
      </w:pPr>
    </w:p>
    <w:p w14:paraId="126A8B4C" w14:textId="77777777" w:rsidR="00FA31D6" w:rsidRDefault="00FA31D6" w:rsidP="005463B0">
      <w:pPr>
        <w:pStyle w:val="ListParagraph"/>
        <w:jc w:val="right"/>
      </w:pPr>
    </w:p>
    <w:p w14:paraId="1C6E9018" w14:textId="77777777" w:rsidR="00FA31D6" w:rsidRDefault="00FA31D6" w:rsidP="005463B0">
      <w:pPr>
        <w:pStyle w:val="ListParagraph"/>
        <w:jc w:val="right"/>
      </w:pPr>
    </w:p>
    <w:p w14:paraId="589AA602" w14:textId="77777777" w:rsidR="00FA31D6" w:rsidRDefault="00FA31D6" w:rsidP="005463B0">
      <w:pPr>
        <w:pStyle w:val="ListParagraph"/>
        <w:jc w:val="right"/>
      </w:pPr>
    </w:p>
    <w:p w14:paraId="3FDF8AE5" w14:textId="77777777" w:rsidR="00FA31D6" w:rsidRDefault="00FA31D6" w:rsidP="005463B0">
      <w:pPr>
        <w:pStyle w:val="ListParagraph"/>
        <w:jc w:val="right"/>
      </w:pPr>
    </w:p>
    <w:p w14:paraId="7DE049CE" w14:textId="77777777" w:rsidR="00FA31D6" w:rsidRDefault="00FA31D6" w:rsidP="005463B0">
      <w:pPr>
        <w:pStyle w:val="ListParagraph"/>
        <w:jc w:val="right"/>
      </w:pPr>
    </w:p>
    <w:p w14:paraId="207C6324" w14:textId="77777777" w:rsidR="00FA31D6" w:rsidRDefault="00FA31D6" w:rsidP="005463B0">
      <w:pPr>
        <w:pStyle w:val="ListParagraph"/>
        <w:jc w:val="right"/>
      </w:pPr>
    </w:p>
    <w:p w14:paraId="5EF426EE" w14:textId="77777777" w:rsidR="00FA31D6" w:rsidRDefault="00FA31D6" w:rsidP="005463B0">
      <w:pPr>
        <w:pStyle w:val="ListParagraph"/>
        <w:jc w:val="right"/>
      </w:pPr>
    </w:p>
    <w:p w14:paraId="578663E8" w14:textId="77777777" w:rsidR="00FA31D6" w:rsidRDefault="00FA31D6" w:rsidP="005463B0">
      <w:pPr>
        <w:pStyle w:val="ListParagraph"/>
        <w:jc w:val="right"/>
      </w:pPr>
    </w:p>
    <w:p w14:paraId="59B3A740" w14:textId="77777777" w:rsidR="00FA31D6" w:rsidRDefault="00FA31D6" w:rsidP="005463B0">
      <w:pPr>
        <w:pStyle w:val="ListParagraph"/>
        <w:jc w:val="right"/>
      </w:pPr>
    </w:p>
    <w:p w14:paraId="5C2438A3" w14:textId="77777777" w:rsidR="00FA31D6" w:rsidRDefault="00FA31D6" w:rsidP="005463B0">
      <w:pPr>
        <w:pStyle w:val="ListParagraph"/>
        <w:jc w:val="right"/>
      </w:pPr>
    </w:p>
    <w:p w14:paraId="749D9EC0" w14:textId="77777777" w:rsidR="00FA31D6" w:rsidRDefault="00FA31D6" w:rsidP="005463B0">
      <w:pPr>
        <w:pStyle w:val="ListParagraph"/>
        <w:jc w:val="right"/>
      </w:pPr>
    </w:p>
    <w:p w14:paraId="5DE02E46" w14:textId="77777777" w:rsidR="00FA31D6" w:rsidRDefault="00FA31D6" w:rsidP="005463B0">
      <w:pPr>
        <w:pStyle w:val="ListParagraph"/>
        <w:jc w:val="right"/>
      </w:pPr>
    </w:p>
    <w:p w14:paraId="7C5C1D73" w14:textId="77777777" w:rsidR="00FA31D6" w:rsidRDefault="00FA31D6" w:rsidP="005463B0">
      <w:pPr>
        <w:pStyle w:val="ListParagraph"/>
        <w:jc w:val="right"/>
      </w:pPr>
    </w:p>
    <w:p w14:paraId="74E2C5CD" w14:textId="77777777" w:rsidR="00FA31D6" w:rsidRDefault="00FA31D6" w:rsidP="005463B0">
      <w:pPr>
        <w:pStyle w:val="ListParagraph"/>
        <w:jc w:val="right"/>
      </w:pPr>
    </w:p>
    <w:p w14:paraId="3ACB4195" w14:textId="77777777" w:rsidR="00FA31D6" w:rsidRDefault="00FA31D6" w:rsidP="005463B0">
      <w:pPr>
        <w:pStyle w:val="ListParagraph"/>
        <w:jc w:val="right"/>
      </w:pPr>
    </w:p>
    <w:p w14:paraId="229FD190" w14:textId="77777777" w:rsidR="00FA31D6" w:rsidRDefault="00FA31D6" w:rsidP="005463B0">
      <w:pPr>
        <w:pStyle w:val="ListParagraph"/>
        <w:jc w:val="right"/>
      </w:pPr>
    </w:p>
    <w:p w14:paraId="68375262" w14:textId="77777777" w:rsidR="00FA31D6" w:rsidRDefault="00FA31D6" w:rsidP="005463B0">
      <w:pPr>
        <w:pStyle w:val="ListParagraph"/>
        <w:jc w:val="right"/>
      </w:pPr>
    </w:p>
    <w:p w14:paraId="2D6067F9" w14:textId="77777777" w:rsidR="00FA31D6" w:rsidRDefault="00FA31D6" w:rsidP="005463B0">
      <w:pPr>
        <w:pStyle w:val="ListParagraph"/>
        <w:jc w:val="right"/>
      </w:pPr>
    </w:p>
    <w:p w14:paraId="66818449" w14:textId="77777777" w:rsidR="00FA31D6" w:rsidRDefault="00FA31D6" w:rsidP="005463B0">
      <w:pPr>
        <w:pStyle w:val="ListParagraph"/>
        <w:jc w:val="right"/>
      </w:pPr>
    </w:p>
    <w:p w14:paraId="11BCD3A4" w14:textId="77777777" w:rsidR="00FA31D6" w:rsidRDefault="00FA31D6" w:rsidP="005463B0">
      <w:pPr>
        <w:pStyle w:val="ListParagraph"/>
        <w:jc w:val="right"/>
      </w:pPr>
    </w:p>
    <w:p w14:paraId="140FFC5E" w14:textId="77777777" w:rsidR="00FA31D6" w:rsidRDefault="00FA31D6" w:rsidP="005463B0">
      <w:pPr>
        <w:pStyle w:val="ListParagraph"/>
        <w:jc w:val="right"/>
      </w:pPr>
    </w:p>
    <w:p w14:paraId="4451680E" w14:textId="77777777" w:rsidR="00FA31D6" w:rsidRDefault="00FA31D6" w:rsidP="005463B0">
      <w:pPr>
        <w:pStyle w:val="ListParagraph"/>
        <w:jc w:val="right"/>
      </w:pPr>
    </w:p>
    <w:p w14:paraId="0211CCFD" w14:textId="77777777" w:rsidR="00FA31D6" w:rsidRDefault="00FA31D6" w:rsidP="005463B0">
      <w:pPr>
        <w:pStyle w:val="ListParagraph"/>
        <w:jc w:val="right"/>
      </w:pPr>
    </w:p>
    <w:p w14:paraId="7FF1A899" w14:textId="77777777" w:rsidR="00FA31D6" w:rsidRDefault="00FA31D6" w:rsidP="005463B0">
      <w:pPr>
        <w:pStyle w:val="ListParagraph"/>
        <w:jc w:val="right"/>
      </w:pPr>
    </w:p>
    <w:p w14:paraId="5C215110" w14:textId="4C44D0BE" w:rsidR="00FA31D6" w:rsidRDefault="00FA31D6" w:rsidP="00F77199"/>
    <w:p w14:paraId="052FBDF7" w14:textId="77777777" w:rsidR="00FA31D6" w:rsidRDefault="00FA31D6" w:rsidP="005463B0">
      <w:pPr>
        <w:pStyle w:val="ListParagraph"/>
        <w:jc w:val="right"/>
      </w:pPr>
    </w:p>
    <w:p w14:paraId="2FDCF3BD" w14:textId="0799971F" w:rsidR="00FA31D6" w:rsidRDefault="00FA31D6" w:rsidP="005463B0">
      <w:pPr>
        <w:pStyle w:val="ListParagraph"/>
        <w:jc w:val="right"/>
      </w:pPr>
    </w:p>
    <w:p w14:paraId="2A47378F" w14:textId="66C25D38" w:rsidR="00F77199" w:rsidRDefault="00F77199" w:rsidP="005463B0">
      <w:pPr>
        <w:pStyle w:val="ListParagraph"/>
        <w:jc w:val="right"/>
      </w:pPr>
    </w:p>
    <w:p w14:paraId="497F2215" w14:textId="77777777" w:rsidR="00F77199" w:rsidRDefault="00F77199" w:rsidP="005463B0">
      <w:pPr>
        <w:pStyle w:val="ListParagraph"/>
        <w:jc w:val="right"/>
      </w:pPr>
    </w:p>
    <w:p w14:paraId="2929AD53" w14:textId="77777777" w:rsidR="00F77199" w:rsidRDefault="00F77199" w:rsidP="005463B0">
      <w:pPr>
        <w:pStyle w:val="ListParagraph"/>
        <w:jc w:val="right"/>
      </w:pPr>
    </w:p>
    <w:p w14:paraId="4A7F71B3" w14:textId="77777777" w:rsidR="00FA31D6" w:rsidRDefault="00FA31D6" w:rsidP="005463B0">
      <w:pPr>
        <w:pStyle w:val="ListParagraph"/>
        <w:jc w:val="right"/>
      </w:pPr>
    </w:p>
    <w:p w14:paraId="1639CA47" w14:textId="74CB3BEB" w:rsidR="00460E75" w:rsidRDefault="00FA31D6" w:rsidP="005463B0">
      <w:pPr>
        <w:pStyle w:val="ListParagraph"/>
        <w:jc w:val="right"/>
      </w:pPr>
      <w:r>
        <w:t>____________ years</w:t>
      </w:r>
    </w:p>
    <w:p w14:paraId="33C69378" w14:textId="4B09EB03" w:rsidR="00F77199" w:rsidRDefault="00F77199" w:rsidP="005463B0">
      <w:pPr>
        <w:pStyle w:val="ListParagraph"/>
        <w:jc w:val="right"/>
      </w:pPr>
    </w:p>
    <w:p w14:paraId="5689A269" w14:textId="709AE715" w:rsidR="00F77199" w:rsidRDefault="00F77199" w:rsidP="005463B0">
      <w:pPr>
        <w:pStyle w:val="ListParagraph"/>
        <w:jc w:val="right"/>
      </w:pPr>
    </w:p>
    <w:p w14:paraId="3BE8A933" w14:textId="153720BA" w:rsidR="00F77199" w:rsidRDefault="00F77199" w:rsidP="005463B0">
      <w:pPr>
        <w:pStyle w:val="ListParagraph"/>
        <w:jc w:val="right"/>
      </w:pPr>
    </w:p>
    <w:p w14:paraId="2C528203" w14:textId="6C1EEB1C" w:rsidR="008850A3" w:rsidRPr="00F77199" w:rsidRDefault="008850A3" w:rsidP="00F77199">
      <w:pPr>
        <w:spacing w:after="160" w:line="259" w:lineRule="auto"/>
        <w:jc w:val="center"/>
        <w:rPr>
          <w:rFonts w:eastAsia="Times New Roman" w:cs="Arial"/>
          <w:szCs w:val="22"/>
        </w:rPr>
      </w:pPr>
      <w:r>
        <w:rPr>
          <w:b/>
        </w:rPr>
        <w:t>End of Section Two</w:t>
      </w:r>
    </w:p>
    <w:p w14:paraId="35325BF8" w14:textId="3473698A" w:rsidR="000369F3" w:rsidRPr="00FB2CCE" w:rsidRDefault="000369F3" w:rsidP="009653EF">
      <w:pPr>
        <w:spacing w:after="160" w:line="259" w:lineRule="auto"/>
        <w:rPr>
          <w:rFonts w:cs="Arial"/>
          <w:b/>
          <w:bCs/>
          <w:szCs w:val="22"/>
        </w:rPr>
      </w:pPr>
      <w:r w:rsidRPr="00FB2CCE">
        <w:rPr>
          <w:rFonts w:cs="Arial"/>
          <w:b/>
          <w:bCs/>
          <w:szCs w:val="22"/>
        </w:rPr>
        <w:lastRenderedPageBreak/>
        <w:t>Secti</w:t>
      </w:r>
      <w:r w:rsidR="00F77199">
        <w:rPr>
          <w:rFonts w:cs="Arial"/>
          <w:b/>
          <w:bCs/>
          <w:szCs w:val="22"/>
        </w:rPr>
        <w:t>on Three:  Comprehension</w:t>
      </w:r>
      <w:r w:rsidR="00F77199">
        <w:rPr>
          <w:rFonts w:cs="Arial"/>
          <w:b/>
          <w:bCs/>
          <w:szCs w:val="22"/>
        </w:rPr>
        <w:tab/>
        <w:t>20% (30</w:t>
      </w:r>
      <w:r w:rsidRPr="00FB2CCE">
        <w:rPr>
          <w:rFonts w:cs="Arial"/>
          <w:b/>
          <w:bCs/>
          <w:szCs w:val="22"/>
        </w:rPr>
        <w:t xml:space="preserve"> Marks)</w:t>
      </w:r>
    </w:p>
    <w:p w14:paraId="67FF08E4" w14:textId="77777777" w:rsidR="000369F3" w:rsidRPr="00FB2CCE" w:rsidRDefault="000369F3" w:rsidP="000369F3">
      <w:pPr>
        <w:tabs>
          <w:tab w:val="left" w:pos="2160"/>
          <w:tab w:val="right" w:pos="9270"/>
          <w:tab w:val="right" w:pos="9356"/>
        </w:tabs>
        <w:ind w:left="567" w:hanging="567"/>
        <w:rPr>
          <w:rFonts w:cs="Arial"/>
          <w:b/>
          <w:bCs/>
          <w:szCs w:val="22"/>
        </w:rPr>
      </w:pPr>
    </w:p>
    <w:p w14:paraId="3E04FDD3" w14:textId="77777777" w:rsidR="00492330" w:rsidRDefault="000369F3" w:rsidP="002B1FDE">
      <w:pPr>
        <w:tabs>
          <w:tab w:val="right" w:pos="9356"/>
        </w:tabs>
        <w:rPr>
          <w:rFonts w:cs="Arial"/>
          <w:bCs/>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002B1FDE">
        <w:rPr>
          <w:rFonts w:cs="Arial"/>
          <w:szCs w:val="22"/>
        </w:rPr>
        <w:t xml:space="preserve">Write your answers in </w:t>
      </w:r>
      <w:r w:rsidRPr="00FB2CCE">
        <w:rPr>
          <w:rFonts w:cs="Arial"/>
          <w:szCs w:val="22"/>
        </w:rPr>
        <w:t>the spaces provided.</w:t>
      </w:r>
      <w:r w:rsidRPr="00FB2CCE">
        <w:rPr>
          <w:rFonts w:cs="Arial"/>
          <w:bCs/>
          <w:szCs w:val="22"/>
        </w:rPr>
        <w:t xml:space="preserve"> </w:t>
      </w:r>
    </w:p>
    <w:p w14:paraId="608A702D" w14:textId="77777777" w:rsidR="00492330" w:rsidRDefault="00492330" w:rsidP="002B1FDE">
      <w:pPr>
        <w:tabs>
          <w:tab w:val="right" w:pos="9356"/>
        </w:tabs>
        <w:rPr>
          <w:rFonts w:cs="Arial"/>
          <w:bCs/>
          <w:szCs w:val="22"/>
        </w:rPr>
      </w:pPr>
    </w:p>
    <w:p w14:paraId="39FE5719" w14:textId="77777777" w:rsidR="00492330" w:rsidRDefault="00492330" w:rsidP="00492330">
      <w:pPr>
        <w:tabs>
          <w:tab w:val="right" w:pos="9356"/>
        </w:tabs>
        <w:rPr>
          <w:rFonts w:cs="Arial"/>
          <w:bCs/>
          <w:szCs w:val="22"/>
        </w:rPr>
      </w:pPr>
      <w:r>
        <w:rPr>
          <w:rFonts w:cs="Arial"/>
          <w:bCs/>
          <w:szCs w:val="22"/>
        </w:rPr>
        <w:t xml:space="preserve">When calculating numerical answers, show your working and reasoning clearly. Give final answers to </w:t>
      </w:r>
      <w:r w:rsidRPr="00B25351">
        <w:rPr>
          <w:rFonts w:cs="Arial"/>
          <w:b/>
          <w:bCs/>
          <w:szCs w:val="22"/>
        </w:rPr>
        <w:t>three</w:t>
      </w:r>
      <w:r>
        <w:rPr>
          <w:rFonts w:cs="Arial"/>
          <w:bCs/>
          <w:szCs w:val="22"/>
        </w:rPr>
        <w:t xml:space="preserve"> significant figures and include appropriate units where applicable. </w:t>
      </w:r>
    </w:p>
    <w:p w14:paraId="6D60315F" w14:textId="77777777" w:rsidR="00492330" w:rsidRDefault="00492330" w:rsidP="00492330">
      <w:pPr>
        <w:tabs>
          <w:tab w:val="right" w:pos="9356"/>
        </w:tabs>
        <w:rPr>
          <w:rFonts w:cs="Arial"/>
          <w:bCs/>
          <w:szCs w:val="22"/>
        </w:rPr>
      </w:pPr>
    </w:p>
    <w:p w14:paraId="1E52FACE" w14:textId="77777777" w:rsidR="00492330" w:rsidRDefault="00492330" w:rsidP="00492330">
      <w:pPr>
        <w:tabs>
          <w:tab w:val="right" w:pos="9356"/>
        </w:tabs>
        <w:rPr>
          <w:rFonts w:cs="Arial"/>
          <w:bCs/>
          <w:szCs w:val="22"/>
        </w:rPr>
      </w:pPr>
      <w:r>
        <w:rPr>
          <w:rFonts w:cs="Arial"/>
          <w:bCs/>
          <w:szCs w:val="22"/>
        </w:rPr>
        <w:t>When estimating numerical answers, show your working and reasoning clearly. Give final answers</w:t>
      </w:r>
      <w:r w:rsidRPr="00B25351">
        <w:rPr>
          <w:rFonts w:cs="Arial"/>
          <w:bCs/>
          <w:szCs w:val="22"/>
        </w:rPr>
        <w:t xml:space="preserve"> </w:t>
      </w:r>
      <w:r>
        <w:rPr>
          <w:rFonts w:cs="Arial"/>
          <w:bCs/>
          <w:szCs w:val="22"/>
        </w:rPr>
        <w:t xml:space="preserve">to a maximum of </w:t>
      </w:r>
      <w:r>
        <w:rPr>
          <w:rFonts w:cs="Arial"/>
          <w:b/>
          <w:bCs/>
          <w:szCs w:val="22"/>
        </w:rPr>
        <w:t>two</w:t>
      </w:r>
      <w:r>
        <w:rPr>
          <w:rFonts w:cs="Arial"/>
          <w:bCs/>
          <w:szCs w:val="22"/>
        </w:rPr>
        <w:t xml:space="preserve"> significant figures and include appropriate units where applicable. </w:t>
      </w:r>
    </w:p>
    <w:p w14:paraId="706C7CE3" w14:textId="77777777" w:rsidR="00492330" w:rsidRDefault="00492330" w:rsidP="00492330">
      <w:pPr>
        <w:tabs>
          <w:tab w:val="right" w:pos="9356"/>
        </w:tabs>
        <w:rPr>
          <w:rFonts w:cs="Arial"/>
          <w:bCs/>
          <w:szCs w:val="22"/>
        </w:rPr>
      </w:pPr>
    </w:p>
    <w:p w14:paraId="0CFFF852" w14:textId="77777777" w:rsidR="00492330" w:rsidRDefault="00492330" w:rsidP="00492330">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ie – give the page number.</w:t>
      </w:r>
    </w:p>
    <w:p w14:paraId="52E60BF9" w14:textId="77777777" w:rsidR="00492330" w:rsidRDefault="00492330" w:rsidP="002B1FDE">
      <w:pPr>
        <w:tabs>
          <w:tab w:val="right" w:pos="9356"/>
        </w:tabs>
        <w:rPr>
          <w:rFonts w:cs="Arial"/>
          <w:bCs/>
          <w:szCs w:val="22"/>
        </w:rPr>
      </w:pPr>
    </w:p>
    <w:p w14:paraId="5E663369" w14:textId="77777777" w:rsidR="000369F3" w:rsidRPr="002B1FDE" w:rsidRDefault="000369F3" w:rsidP="002B1FDE">
      <w:pPr>
        <w:tabs>
          <w:tab w:val="right" w:pos="9356"/>
        </w:tabs>
        <w:rPr>
          <w:rFonts w:cs="Arial"/>
          <w:szCs w:val="22"/>
        </w:rPr>
      </w:pPr>
      <w:r w:rsidRPr="00FB2CCE">
        <w:rPr>
          <w:rFonts w:cs="Arial"/>
          <w:szCs w:val="22"/>
        </w:rPr>
        <w:t>Suggested working time for this section is 40 minutes.</w:t>
      </w:r>
    </w:p>
    <w:p w14:paraId="11CF28D3" w14:textId="77777777" w:rsidR="000369F3" w:rsidRPr="00FB2CCE" w:rsidRDefault="000369F3" w:rsidP="000369F3">
      <w:pPr>
        <w:pBdr>
          <w:bottom w:val="single" w:sz="4" w:space="1" w:color="auto"/>
        </w:pBdr>
        <w:tabs>
          <w:tab w:val="right" w:pos="9356"/>
        </w:tabs>
        <w:spacing w:before="20" w:after="20"/>
        <w:ind w:left="567" w:hanging="567"/>
        <w:rPr>
          <w:rFonts w:eastAsia="Arial Unicode MS" w:cs="Arial"/>
          <w:szCs w:val="22"/>
        </w:rPr>
      </w:pPr>
    </w:p>
    <w:p w14:paraId="535DECC9" w14:textId="77777777" w:rsidR="000369F3" w:rsidRDefault="000369F3" w:rsidP="000369F3">
      <w:pPr>
        <w:tabs>
          <w:tab w:val="left" w:pos="8505"/>
          <w:tab w:val="right" w:pos="9356"/>
        </w:tabs>
        <w:ind w:left="567" w:hanging="567"/>
        <w:rPr>
          <w:rFonts w:cs="Arial"/>
          <w:b/>
          <w:bCs/>
          <w:szCs w:val="22"/>
        </w:rPr>
      </w:pPr>
    </w:p>
    <w:p w14:paraId="5551B575" w14:textId="19B95AF5" w:rsidR="00D175AD" w:rsidRPr="00FB2CCE" w:rsidRDefault="00B14BFA" w:rsidP="000369F3">
      <w:pPr>
        <w:tabs>
          <w:tab w:val="left" w:pos="8505"/>
          <w:tab w:val="right" w:pos="9356"/>
        </w:tabs>
        <w:ind w:left="567" w:hanging="567"/>
        <w:rPr>
          <w:rFonts w:cs="Arial"/>
          <w:b/>
          <w:bCs/>
          <w:szCs w:val="22"/>
        </w:rPr>
      </w:pPr>
      <w:r>
        <w:rPr>
          <w:rFonts w:cs="Arial"/>
          <w:b/>
          <w:bCs/>
          <w:szCs w:val="22"/>
        </w:rPr>
        <w:t>Question 16</w:t>
      </w:r>
      <w:r>
        <w:rPr>
          <w:rFonts w:cs="Arial"/>
          <w:b/>
          <w:bCs/>
          <w:szCs w:val="22"/>
        </w:rPr>
        <w:tab/>
        <w:t>(15</w:t>
      </w:r>
      <w:r w:rsidR="00D175AD">
        <w:rPr>
          <w:rFonts w:cs="Arial"/>
          <w:b/>
          <w:bCs/>
          <w:szCs w:val="22"/>
        </w:rPr>
        <w:t xml:space="preserve"> marks)</w:t>
      </w:r>
    </w:p>
    <w:p w14:paraId="3AAB2C8F" w14:textId="77777777" w:rsidR="00D175AD" w:rsidRPr="00264A2E" w:rsidRDefault="00D175AD" w:rsidP="00D175AD">
      <w:pPr>
        <w:shd w:val="clear" w:color="auto" w:fill="FFFFFF"/>
        <w:spacing w:before="525"/>
        <w:jc w:val="center"/>
        <w:textAlignment w:val="baseline"/>
        <w:outlineLvl w:val="0"/>
        <w:rPr>
          <w:rFonts w:eastAsia="Times New Roman" w:cs="Arial"/>
          <w:b/>
          <w:color w:val="1A1A1A"/>
          <w:kern w:val="36"/>
        </w:rPr>
      </w:pPr>
      <w:r w:rsidRPr="00264A2E">
        <w:rPr>
          <w:rFonts w:eastAsia="Times New Roman" w:cs="Arial"/>
          <w:b/>
          <w:color w:val="1A1A1A"/>
          <w:kern w:val="36"/>
        </w:rPr>
        <w:t>Racing toward Absolute Zero</w:t>
      </w:r>
    </w:p>
    <w:p w14:paraId="678C0BED" w14:textId="32F630E2" w:rsidR="00D175AD" w:rsidRDefault="00D175AD" w:rsidP="001921C9">
      <w:pPr>
        <w:shd w:val="clear" w:color="auto" w:fill="FFFFFF"/>
        <w:textAlignment w:val="baseline"/>
        <w:rPr>
          <w:rFonts w:eastAsia="Times New Roman" w:cs="Arial"/>
          <w:color w:val="323232"/>
        </w:rPr>
      </w:pPr>
    </w:p>
    <w:p w14:paraId="0F75D87C" w14:textId="03621D12" w:rsidR="001921C9" w:rsidRDefault="001921C9" w:rsidP="001921C9">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sidRPr="007C4CB4">
        <w:rPr>
          <w:rFonts w:ascii="Arial" w:hAnsi="Arial" w:cs="Arial"/>
          <w:color w:val="323232"/>
          <w:sz w:val="22"/>
          <w:szCs w:val="22"/>
        </w:rPr>
        <w:t xml:space="preserve">The coldest theoretical temperature </w:t>
      </w:r>
      <w:r w:rsidR="007C4CB4">
        <w:rPr>
          <w:rFonts w:ascii="Arial" w:hAnsi="Arial" w:cs="Arial"/>
          <w:color w:val="323232"/>
          <w:sz w:val="22"/>
          <w:szCs w:val="22"/>
        </w:rPr>
        <w:t xml:space="preserve">allowed by thermodynamics </w:t>
      </w:r>
      <w:r w:rsidRPr="007C4CB4">
        <w:rPr>
          <w:rFonts w:ascii="Arial" w:hAnsi="Arial" w:cs="Arial"/>
          <w:color w:val="323232"/>
          <w:sz w:val="22"/>
          <w:szCs w:val="22"/>
        </w:rPr>
        <w:t xml:space="preserve">is called ‘absolute zero’ – a temperature that is colder than outer space. This temperature </w:t>
      </w:r>
      <w:r w:rsidR="007C4CB4">
        <w:rPr>
          <w:rFonts w:ascii="Arial" w:hAnsi="Arial" w:cs="Arial"/>
          <w:color w:val="323232"/>
          <w:sz w:val="22"/>
          <w:szCs w:val="22"/>
        </w:rPr>
        <w:t>is assigned</w:t>
      </w:r>
      <w:r w:rsidRPr="007C4CB4">
        <w:rPr>
          <w:rFonts w:ascii="Arial" w:hAnsi="Arial" w:cs="Arial"/>
          <w:color w:val="323232"/>
          <w:sz w:val="22"/>
          <w:szCs w:val="22"/>
        </w:rPr>
        <w:t xml:space="preserve"> a value of</w:t>
      </w:r>
      <w:r w:rsidRPr="007C4CB4">
        <w:rPr>
          <w:rFonts w:cs="Arial"/>
          <w:color w:val="323232"/>
          <w:sz w:val="22"/>
          <w:szCs w:val="22"/>
        </w:rPr>
        <w:t xml:space="preserve"> </w:t>
      </w:r>
      <w:r w:rsidRPr="007C4CB4">
        <w:rPr>
          <w:rFonts w:ascii="Arial" w:hAnsi="Arial" w:cs="Arial"/>
          <w:sz w:val="22"/>
          <w:szCs w:val="22"/>
          <w:bdr w:val="none" w:sz="0" w:space="0" w:color="auto" w:frame="1"/>
        </w:rPr>
        <w:t xml:space="preserve">zero degrees kelvin </w:t>
      </w:r>
      <w:r w:rsidR="007C4CB4">
        <w:rPr>
          <w:rFonts w:ascii="Arial" w:hAnsi="Arial" w:cs="Arial"/>
          <w:sz w:val="22"/>
          <w:szCs w:val="22"/>
          <w:bdr w:val="none" w:sz="0" w:space="0" w:color="auto" w:frame="1"/>
        </w:rPr>
        <w:t>and</w:t>
      </w:r>
      <w:r w:rsidRPr="007C4CB4">
        <w:rPr>
          <w:rFonts w:ascii="Arial" w:hAnsi="Arial" w:cs="Arial"/>
          <w:sz w:val="22"/>
          <w:szCs w:val="22"/>
          <w:bdr w:val="none" w:sz="0" w:space="0" w:color="auto" w:frame="1"/>
        </w:rPr>
        <w:t xml:space="preserve"> is equal to −273.15 degrees Celsius or -459.67 </w:t>
      </w:r>
      <w:r w:rsidR="005A6CC0" w:rsidRPr="007C4CB4">
        <w:rPr>
          <w:rFonts w:ascii="Arial" w:hAnsi="Arial" w:cs="Arial"/>
          <w:sz w:val="22"/>
          <w:szCs w:val="22"/>
          <w:bdr w:val="none" w:sz="0" w:space="0" w:color="auto" w:frame="1"/>
        </w:rPr>
        <w:t xml:space="preserve">degrees </w:t>
      </w:r>
      <w:r w:rsidRPr="007C4CB4">
        <w:rPr>
          <w:rFonts w:ascii="Arial" w:hAnsi="Arial" w:cs="Arial"/>
          <w:sz w:val="22"/>
          <w:szCs w:val="22"/>
          <w:bdr w:val="none" w:sz="0" w:space="0" w:color="auto" w:frame="1"/>
        </w:rPr>
        <w:t xml:space="preserve">Fahrenheit. This is technically </w:t>
      </w:r>
      <w:r w:rsidR="00B90693">
        <w:rPr>
          <w:rFonts w:ascii="Arial" w:hAnsi="Arial" w:cs="Arial"/>
          <w:sz w:val="22"/>
          <w:szCs w:val="22"/>
          <w:bdr w:val="none" w:sz="0" w:space="0" w:color="auto" w:frame="1"/>
        </w:rPr>
        <w:t>the</w:t>
      </w:r>
      <w:r w:rsidR="007C4CB4">
        <w:rPr>
          <w:rFonts w:ascii="Arial" w:hAnsi="Arial" w:cs="Arial"/>
          <w:sz w:val="22"/>
          <w:szCs w:val="22"/>
          <w:bdr w:val="none" w:sz="0" w:space="0" w:color="auto" w:frame="1"/>
        </w:rPr>
        <w:t xml:space="preserve"> temperature</w:t>
      </w:r>
      <w:r w:rsidRPr="007C4CB4">
        <w:rPr>
          <w:rFonts w:ascii="Arial" w:hAnsi="Arial" w:cs="Arial"/>
          <w:sz w:val="22"/>
          <w:szCs w:val="22"/>
          <w:bdr w:val="none" w:sz="0" w:space="0" w:color="auto" w:frame="1"/>
        </w:rPr>
        <w:t xml:space="preserve"> </w:t>
      </w:r>
      <w:r w:rsidR="007C4CB4">
        <w:rPr>
          <w:rFonts w:ascii="Arial" w:hAnsi="Arial" w:cs="Arial"/>
          <w:sz w:val="22"/>
          <w:szCs w:val="22"/>
          <w:bdr w:val="none" w:sz="0" w:space="0" w:color="auto" w:frame="1"/>
        </w:rPr>
        <w:t>when</w:t>
      </w:r>
      <w:r w:rsidRPr="007C4CB4">
        <w:rPr>
          <w:rFonts w:ascii="Arial" w:hAnsi="Arial" w:cs="Arial"/>
          <w:sz w:val="22"/>
          <w:szCs w:val="22"/>
          <w:bdr w:val="none" w:sz="0" w:space="0" w:color="auto" w:frame="1"/>
        </w:rPr>
        <w:t xml:space="preserve"> a </w:t>
      </w:r>
      <w:r w:rsidR="007C4CB4">
        <w:rPr>
          <w:rFonts w:ascii="Arial" w:hAnsi="Arial" w:cs="Arial"/>
          <w:sz w:val="22"/>
          <w:szCs w:val="22"/>
          <w:bdr w:val="none" w:sz="0" w:space="0" w:color="auto" w:frame="1"/>
        </w:rPr>
        <w:t>‘</w:t>
      </w:r>
      <w:r w:rsidRPr="007C4CB4">
        <w:rPr>
          <w:rFonts w:ascii="Arial" w:hAnsi="Arial" w:cs="Arial"/>
          <w:sz w:val="22"/>
          <w:szCs w:val="22"/>
          <w:bdr w:val="none" w:sz="0" w:space="0" w:color="auto" w:frame="1"/>
        </w:rPr>
        <w:t>system</w:t>
      </w:r>
      <w:r w:rsidR="007C4CB4">
        <w:rPr>
          <w:rFonts w:ascii="Arial" w:hAnsi="Arial" w:cs="Arial"/>
          <w:sz w:val="22"/>
          <w:szCs w:val="22"/>
          <w:bdr w:val="none" w:sz="0" w:space="0" w:color="auto" w:frame="1"/>
        </w:rPr>
        <w:t>’</w:t>
      </w:r>
      <w:r w:rsidRPr="007C4CB4">
        <w:rPr>
          <w:rFonts w:ascii="Arial" w:hAnsi="Arial" w:cs="Arial"/>
          <w:sz w:val="22"/>
          <w:szCs w:val="22"/>
          <w:bdr w:val="none" w:sz="0" w:space="0" w:color="auto" w:frame="1"/>
        </w:rPr>
        <w:t xml:space="preserve"> (such as </w:t>
      </w:r>
      <w:r w:rsidR="00B90693">
        <w:rPr>
          <w:rFonts w:ascii="Arial" w:hAnsi="Arial" w:cs="Arial"/>
          <w:sz w:val="22"/>
          <w:szCs w:val="22"/>
          <w:bdr w:val="none" w:sz="0" w:space="0" w:color="auto" w:frame="1"/>
        </w:rPr>
        <w:t xml:space="preserve">a </w:t>
      </w:r>
      <w:r w:rsidRPr="007C4CB4">
        <w:rPr>
          <w:rFonts w:ascii="Arial" w:hAnsi="Arial" w:cs="Arial"/>
          <w:sz w:val="22"/>
          <w:szCs w:val="22"/>
          <w:bdr w:val="none" w:sz="0" w:space="0" w:color="auto" w:frame="1"/>
        </w:rPr>
        <w:t>thermometer) reaches its lowest possible energy</w:t>
      </w:r>
      <w:r w:rsidR="00B90693">
        <w:rPr>
          <w:rFonts w:ascii="Arial" w:hAnsi="Arial" w:cs="Arial"/>
          <w:sz w:val="22"/>
          <w:szCs w:val="22"/>
          <w:bdr w:val="none" w:sz="0" w:space="0" w:color="auto" w:frame="1"/>
        </w:rPr>
        <w:t>.</w:t>
      </w:r>
    </w:p>
    <w:p w14:paraId="57A3A288" w14:textId="3B9F2D86" w:rsidR="007C4CB4" w:rsidRDefault="007C4CB4" w:rsidP="001921C9">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64A239A8" w14:textId="6BB8D374" w:rsidR="007C4CB4" w:rsidRPr="007C4CB4" w:rsidRDefault="007C4CB4" w:rsidP="001921C9">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Humans</w:t>
      </w:r>
      <w:r w:rsidR="00B90693">
        <w:rPr>
          <w:rFonts w:ascii="Arial" w:hAnsi="Arial" w:cs="Arial"/>
          <w:sz w:val="22"/>
          <w:szCs w:val="22"/>
          <w:bdr w:val="none" w:sz="0" w:space="0" w:color="auto" w:frame="1"/>
        </w:rPr>
        <w:t xml:space="preserve"> </w:t>
      </w:r>
      <w:r>
        <w:rPr>
          <w:rFonts w:ascii="Arial" w:hAnsi="Arial" w:cs="Arial"/>
          <w:sz w:val="22"/>
          <w:szCs w:val="22"/>
          <w:bdr w:val="none" w:sz="0" w:space="0" w:color="auto" w:frame="1"/>
        </w:rPr>
        <w:t xml:space="preserve">have an intuitive understanding of temperature due to </w:t>
      </w:r>
      <w:r w:rsidR="00B90693">
        <w:rPr>
          <w:rFonts w:ascii="Arial" w:hAnsi="Arial" w:cs="Arial"/>
          <w:sz w:val="22"/>
          <w:szCs w:val="22"/>
          <w:bdr w:val="none" w:sz="0" w:space="0" w:color="auto" w:frame="1"/>
        </w:rPr>
        <w:t>t</w:t>
      </w:r>
      <w:r>
        <w:rPr>
          <w:rFonts w:ascii="Arial" w:hAnsi="Arial" w:cs="Arial"/>
          <w:sz w:val="22"/>
          <w:szCs w:val="22"/>
          <w:bdr w:val="none" w:sz="0" w:space="0" w:color="auto" w:frame="1"/>
        </w:rPr>
        <w:t>heir experience with the sensations</w:t>
      </w:r>
      <w:r w:rsidR="00B90693">
        <w:rPr>
          <w:rFonts w:ascii="Arial" w:hAnsi="Arial" w:cs="Arial"/>
          <w:sz w:val="22"/>
          <w:szCs w:val="22"/>
          <w:bdr w:val="none" w:sz="0" w:space="0" w:color="auto" w:frame="1"/>
        </w:rPr>
        <w:t xml:space="preserve"> of feeling</w:t>
      </w:r>
      <w:r>
        <w:rPr>
          <w:rFonts w:ascii="Arial" w:hAnsi="Arial" w:cs="Arial"/>
          <w:sz w:val="22"/>
          <w:szCs w:val="22"/>
          <w:bdr w:val="none" w:sz="0" w:space="0" w:color="auto" w:frame="1"/>
        </w:rPr>
        <w:t xml:space="preserve"> ‘hot’ and ‘cold’. However, what humans are really experiencing in situations where they are distinguishing between hot and cold objects is the amount of internal energy that these objects contain. </w:t>
      </w:r>
      <w:r w:rsidR="00B90693">
        <w:rPr>
          <w:rFonts w:ascii="Arial" w:hAnsi="Arial" w:cs="Arial"/>
          <w:sz w:val="22"/>
          <w:szCs w:val="22"/>
          <w:bdr w:val="none" w:sz="0" w:space="0" w:color="auto" w:frame="1"/>
        </w:rPr>
        <w:t xml:space="preserve">Internal energy is partly defined by the amount of movement the particles in an object have (ie – their ‘thermal motion’). </w:t>
      </w:r>
      <w:r>
        <w:rPr>
          <w:rFonts w:ascii="Arial" w:hAnsi="Arial" w:cs="Arial"/>
          <w:sz w:val="22"/>
          <w:szCs w:val="22"/>
          <w:bdr w:val="none" w:sz="0" w:space="0" w:color="auto" w:frame="1"/>
        </w:rPr>
        <w:t>An ice cube, for example, contains less internal energy than a cup of hot water</w:t>
      </w:r>
      <w:r w:rsidR="00B90693">
        <w:rPr>
          <w:rFonts w:ascii="Arial" w:hAnsi="Arial" w:cs="Arial"/>
          <w:sz w:val="22"/>
          <w:szCs w:val="22"/>
          <w:bdr w:val="none" w:sz="0" w:space="0" w:color="auto" w:frame="1"/>
        </w:rPr>
        <w:t xml:space="preserve"> because its particles are not moving as much as in the water</w:t>
      </w:r>
      <w:r>
        <w:rPr>
          <w:rFonts w:ascii="Arial" w:hAnsi="Arial" w:cs="Arial"/>
          <w:sz w:val="22"/>
          <w:szCs w:val="22"/>
          <w:bdr w:val="none" w:sz="0" w:space="0" w:color="auto" w:frame="1"/>
        </w:rPr>
        <w:t xml:space="preserve">. </w:t>
      </w:r>
      <w:r w:rsidR="00B90693">
        <w:rPr>
          <w:rFonts w:ascii="Arial" w:hAnsi="Arial" w:cs="Arial"/>
          <w:sz w:val="22"/>
          <w:szCs w:val="22"/>
          <w:bdr w:val="none" w:sz="0" w:space="0" w:color="auto" w:frame="1"/>
        </w:rPr>
        <w:t xml:space="preserve">At absolute zero, the thermal motion of the particles would be at their minimum. </w:t>
      </w:r>
    </w:p>
    <w:p w14:paraId="12F14ED7"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5FB8BEE7" w14:textId="2E2D0493" w:rsidR="00D175A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The concept of ‘absolute zero’ first emerged in the early</w:t>
      </w:r>
      <w:r w:rsidR="0023024A">
        <w:rPr>
          <w:rFonts w:ascii="Arial" w:hAnsi="Arial" w:cs="Arial"/>
          <w:sz w:val="22"/>
          <w:szCs w:val="22"/>
          <w:bdr w:val="none" w:sz="0" w:space="0" w:color="auto" w:frame="1"/>
        </w:rPr>
        <w:t xml:space="preserve"> </w:t>
      </w:r>
      <w:r>
        <w:rPr>
          <w:rFonts w:ascii="Arial" w:hAnsi="Arial" w:cs="Arial"/>
          <w:sz w:val="22"/>
          <w:szCs w:val="22"/>
          <w:bdr w:val="none" w:sz="0" w:space="0" w:color="auto" w:frame="1"/>
        </w:rPr>
        <w:t xml:space="preserve">1700’s when a </w:t>
      </w:r>
      <w:r w:rsidR="00167145">
        <w:rPr>
          <w:rFonts w:ascii="Arial" w:hAnsi="Arial" w:cs="Arial"/>
          <w:sz w:val="22"/>
          <w:szCs w:val="22"/>
          <w:bdr w:val="none" w:sz="0" w:space="0" w:color="auto" w:frame="1"/>
        </w:rPr>
        <w:t xml:space="preserve">French physicist and </w:t>
      </w:r>
      <w:r w:rsidR="00927230">
        <w:rPr>
          <w:rFonts w:ascii="Arial" w:hAnsi="Arial" w:cs="Arial"/>
          <w:sz w:val="22"/>
          <w:szCs w:val="22"/>
          <w:bdr w:val="none" w:sz="0" w:space="0" w:color="auto" w:frame="1"/>
        </w:rPr>
        <w:t>inventor</w:t>
      </w:r>
      <w:r>
        <w:rPr>
          <w:rFonts w:ascii="Arial" w:hAnsi="Arial" w:cs="Arial"/>
          <w:sz w:val="22"/>
          <w:szCs w:val="22"/>
          <w:bdr w:val="none" w:sz="0" w:space="0" w:color="auto" w:frame="1"/>
        </w:rPr>
        <w:t xml:space="preserve"> called </w:t>
      </w:r>
      <w:r w:rsidRPr="002B6239">
        <w:rPr>
          <w:rFonts w:ascii="Arial" w:hAnsi="Arial" w:cs="Arial"/>
          <w:sz w:val="22"/>
          <w:szCs w:val="22"/>
          <w:bdr w:val="none" w:sz="0" w:space="0" w:color="auto" w:frame="1"/>
        </w:rPr>
        <w:t>Guillaume Amontons</w:t>
      </w:r>
      <w:r>
        <w:rPr>
          <w:rFonts w:ascii="Arial" w:hAnsi="Arial" w:cs="Arial"/>
          <w:sz w:val="22"/>
          <w:szCs w:val="22"/>
          <w:bdr w:val="none" w:sz="0" w:space="0" w:color="auto" w:frame="1"/>
        </w:rPr>
        <w:t xml:space="preserve"> related temperature to the amount of heat in a system. Amontons hypothesised that </w:t>
      </w:r>
      <w:r w:rsidR="00167145">
        <w:rPr>
          <w:rFonts w:ascii="Arial" w:hAnsi="Arial" w:cs="Arial"/>
          <w:sz w:val="22"/>
          <w:szCs w:val="22"/>
          <w:bdr w:val="none" w:sz="0" w:space="0" w:color="auto" w:frame="1"/>
        </w:rPr>
        <w:t xml:space="preserve">there would be a minimum amount of heat a </w:t>
      </w:r>
      <w:r>
        <w:rPr>
          <w:rFonts w:ascii="Arial" w:hAnsi="Arial" w:cs="Arial"/>
          <w:sz w:val="22"/>
          <w:szCs w:val="22"/>
          <w:bdr w:val="none" w:sz="0" w:space="0" w:color="auto" w:frame="1"/>
        </w:rPr>
        <w:t xml:space="preserve">system </w:t>
      </w:r>
      <w:r w:rsidR="00167145">
        <w:rPr>
          <w:rFonts w:ascii="Arial" w:hAnsi="Arial" w:cs="Arial"/>
          <w:sz w:val="22"/>
          <w:szCs w:val="22"/>
          <w:bdr w:val="none" w:sz="0" w:space="0" w:color="auto" w:frame="1"/>
        </w:rPr>
        <w:t>could</w:t>
      </w:r>
      <w:r>
        <w:rPr>
          <w:rFonts w:ascii="Arial" w:hAnsi="Arial" w:cs="Arial"/>
          <w:sz w:val="22"/>
          <w:szCs w:val="22"/>
          <w:bdr w:val="none" w:sz="0" w:space="0" w:color="auto" w:frame="1"/>
        </w:rPr>
        <w:t xml:space="preserve"> </w:t>
      </w:r>
      <w:r w:rsidR="00167145">
        <w:rPr>
          <w:rFonts w:ascii="Arial" w:hAnsi="Arial" w:cs="Arial"/>
          <w:sz w:val="22"/>
          <w:szCs w:val="22"/>
          <w:bdr w:val="none" w:sz="0" w:space="0" w:color="auto" w:frame="1"/>
        </w:rPr>
        <w:t>possess</w:t>
      </w:r>
      <w:r>
        <w:rPr>
          <w:rFonts w:ascii="Arial" w:hAnsi="Arial" w:cs="Arial"/>
          <w:sz w:val="22"/>
          <w:szCs w:val="22"/>
          <w:bdr w:val="none" w:sz="0" w:space="0" w:color="auto" w:frame="1"/>
        </w:rPr>
        <w:t xml:space="preserve"> and that this would correspond to a minimum temperature. </w:t>
      </w:r>
    </w:p>
    <w:p w14:paraId="49F3999E" w14:textId="21593138" w:rsidR="003B6CDD"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7BC01A3D" w14:textId="1FBA42EC" w:rsidR="00B90693" w:rsidRDefault="003B6CD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I</w:t>
      </w:r>
      <w:r w:rsidR="00167145">
        <w:rPr>
          <w:rFonts w:ascii="Arial" w:hAnsi="Arial" w:cs="Arial"/>
          <w:sz w:val="22"/>
          <w:szCs w:val="22"/>
          <w:bdr w:val="none" w:sz="0" w:space="0" w:color="auto" w:frame="1"/>
        </w:rPr>
        <w:t>n</w:t>
      </w:r>
      <w:r>
        <w:rPr>
          <w:rFonts w:ascii="Arial" w:hAnsi="Arial" w:cs="Arial"/>
          <w:sz w:val="22"/>
          <w:szCs w:val="22"/>
          <w:bdr w:val="none" w:sz="0" w:space="0" w:color="auto" w:frame="1"/>
        </w:rPr>
        <w:t xml:space="preserve"> the early 1900’s, </w:t>
      </w:r>
      <w:r w:rsidR="00167145">
        <w:rPr>
          <w:rFonts w:ascii="Arial" w:hAnsi="Arial" w:cs="Arial"/>
          <w:sz w:val="22"/>
          <w:szCs w:val="22"/>
          <w:bdr w:val="none" w:sz="0" w:space="0" w:color="auto" w:frame="1"/>
        </w:rPr>
        <w:t xml:space="preserve">the Dutch physicist, Heike Onnes, used several precooling stages and a process called the Hampson-Linde Cycle to liquefy helium gas for the first time. In this experiment, he lowered the helium </w:t>
      </w:r>
      <w:r w:rsidR="00927230">
        <w:rPr>
          <w:rFonts w:ascii="Arial" w:hAnsi="Arial" w:cs="Arial"/>
          <w:sz w:val="22"/>
          <w:szCs w:val="22"/>
          <w:bdr w:val="none" w:sz="0" w:space="0" w:color="auto" w:frame="1"/>
        </w:rPr>
        <w:t xml:space="preserve">gas </w:t>
      </w:r>
      <w:r w:rsidR="00167145">
        <w:rPr>
          <w:rFonts w:ascii="Arial" w:hAnsi="Arial" w:cs="Arial"/>
          <w:sz w:val="22"/>
          <w:szCs w:val="22"/>
          <w:bdr w:val="none" w:sz="0" w:space="0" w:color="auto" w:frame="1"/>
        </w:rPr>
        <w:t xml:space="preserve">to a temperature just below </w:t>
      </w:r>
      <w:r w:rsidR="00927230">
        <w:rPr>
          <w:rFonts w:ascii="Arial" w:hAnsi="Arial" w:cs="Arial"/>
          <w:sz w:val="22"/>
          <w:szCs w:val="22"/>
          <w:bdr w:val="none" w:sz="0" w:space="0" w:color="auto" w:frame="1"/>
        </w:rPr>
        <w:t>its</w:t>
      </w:r>
      <w:r w:rsidR="00167145">
        <w:rPr>
          <w:rFonts w:ascii="Arial" w:hAnsi="Arial" w:cs="Arial"/>
          <w:sz w:val="22"/>
          <w:szCs w:val="22"/>
          <w:bdr w:val="none" w:sz="0" w:space="0" w:color="auto" w:frame="1"/>
        </w:rPr>
        <w:t xml:space="preserve"> boiling point</w:t>
      </w:r>
      <w:r w:rsidR="00927230">
        <w:rPr>
          <w:rFonts w:ascii="Arial" w:hAnsi="Arial" w:cs="Arial"/>
          <w:sz w:val="22"/>
          <w:szCs w:val="22"/>
          <w:bdr w:val="none" w:sz="0" w:space="0" w:color="auto" w:frame="1"/>
        </w:rPr>
        <w:t xml:space="preserve">: -269 °C. </w:t>
      </w:r>
    </w:p>
    <w:p w14:paraId="67987293" w14:textId="6F50D1FD" w:rsidR="00927230" w:rsidRDefault="0092723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299E01D3" w14:textId="77759C5B" w:rsidR="00B15275" w:rsidRDefault="00927230" w:rsidP="00B15275">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 xml:space="preserve">Onnes’ high-powered cooling system has been adopted by refrigeration systems used in physics laboratories around the world. </w:t>
      </w:r>
      <w:r w:rsidR="00B15275">
        <w:rPr>
          <w:rFonts w:ascii="Arial" w:hAnsi="Arial" w:cs="Arial"/>
          <w:sz w:val="22"/>
          <w:szCs w:val="22"/>
          <w:bdr w:val="none" w:sz="0" w:space="0" w:color="auto" w:frame="1"/>
        </w:rPr>
        <w:t xml:space="preserve">The cooling process is </w:t>
      </w:r>
      <w:r w:rsidR="00665342">
        <w:rPr>
          <w:rFonts w:ascii="Arial" w:hAnsi="Arial" w:cs="Arial"/>
          <w:sz w:val="22"/>
          <w:szCs w:val="22"/>
          <w:bdr w:val="none" w:sz="0" w:space="0" w:color="auto" w:frame="1"/>
        </w:rPr>
        <w:t>like</w:t>
      </w:r>
      <w:r w:rsidR="00B15275">
        <w:rPr>
          <w:rFonts w:ascii="Arial" w:hAnsi="Arial" w:cs="Arial"/>
          <w:sz w:val="22"/>
          <w:szCs w:val="22"/>
          <w:bdr w:val="none" w:sz="0" w:space="0" w:color="auto" w:frame="1"/>
        </w:rPr>
        <w:t xml:space="preserve"> that which occurs when you blow on a hot beverage. </w:t>
      </w:r>
    </w:p>
    <w:p w14:paraId="618559A7" w14:textId="2DB8D604" w:rsidR="00320A70" w:rsidRDefault="00320A7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19940805" w14:textId="1DB52B73" w:rsidR="00320A70" w:rsidRPr="002B6239" w:rsidRDefault="00320A70" w:rsidP="00320A70">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bdr w:val="none" w:sz="0" w:space="0" w:color="auto" w:frame="1"/>
        </w:rPr>
        <w:t xml:space="preserve">The latest step </w:t>
      </w:r>
      <w:r w:rsidR="006B6AF1">
        <w:rPr>
          <w:rFonts w:ascii="Arial" w:hAnsi="Arial" w:cs="Arial"/>
          <w:sz w:val="22"/>
          <w:szCs w:val="22"/>
          <w:bdr w:val="none" w:sz="0" w:space="0" w:color="auto" w:frame="1"/>
        </w:rPr>
        <w:t>i</w:t>
      </w:r>
      <w:r>
        <w:rPr>
          <w:rFonts w:ascii="Arial" w:hAnsi="Arial" w:cs="Arial"/>
          <w:sz w:val="22"/>
          <w:szCs w:val="22"/>
          <w:bdr w:val="none" w:sz="0" w:space="0" w:color="auto" w:frame="1"/>
        </w:rPr>
        <w:t xml:space="preserve">n the quest to </w:t>
      </w:r>
      <w:r w:rsidR="0023024A">
        <w:rPr>
          <w:rFonts w:ascii="Arial" w:hAnsi="Arial" w:cs="Arial"/>
          <w:sz w:val="22"/>
          <w:szCs w:val="22"/>
          <w:bdr w:val="none" w:sz="0" w:space="0" w:color="auto" w:frame="1"/>
        </w:rPr>
        <w:t>achiev</w:t>
      </w:r>
      <w:r w:rsidR="00C629CA">
        <w:rPr>
          <w:rFonts w:ascii="Arial" w:hAnsi="Arial" w:cs="Arial"/>
          <w:sz w:val="22"/>
          <w:szCs w:val="22"/>
          <w:bdr w:val="none" w:sz="0" w:space="0" w:color="auto" w:frame="1"/>
        </w:rPr>
        <w:t>ing</w:t>
      </w:r>
      <w:r w:rsidR="0023024A">
        <w:rPr>
          <w:rFonts w:ascii="Arial" w:hAnsi="Arial" w:cs="Arial"/>
          <w:sz w:val="22"/>
          <w:szCs w:val="22"/>
          <w:bdr w:val="none" w:sz="0" w:space="0" w:color="auto" w:frame="1"/>
        </w:rPr>
        <w:t xml:space="preserve"> </w:t>
      </w:r>
      <w:r>
        <w:rPr>
          <w:rFonts w:ascii="Arial" w:hAnsi="Arial" w:cs="Arial"/>
          <w:sz w:val="22"/>
          <w:szCs w:val="22"/>
          <w:bdr w:val="none" w:sz="0" w:space="0" w:color="auto" w:frame="1"/>
        </w:rPr>
        <w:t>absolute zero is being pursued by</w:t>
      </w:r>
      <w:r w:rsidRPr="002B6239">
        <w:rPr>
          <w:rFonts w:ascii="Arial" w:hAnsi="Arial" w:cs="Arial"/>
          <w:sz w:val="22"/>
          <w:szCs w:val="22"/>
          <w:bdr w:val="none" w:sz="0" w:space="0" w:color="auto" w:frame="1"/>
        </w:rPr>
        <w:t xml:space="preserve"> the Quantum Matter </w:t>
      </w:r>
      <w:r w:rsidR="006B6AF1">
        <w:rPr>
          <w:rFonts w:ascii="Arial" w:hAnsi="Arial" w:cs="Arial"/>
          <w:sz w:val="22"/>
          <w:szCs w:val="22"/>
          <w:bdr w:val="none" w:sz="0" w:space="0" w:color="auto" w:frame="1"/>
        </w:rPr>
        <w:t>T</w:t>
      </w:r>
      <w:r w:rsidRPr="002B6239">
        <w:rPr>
          <w:rFonts w:ascii="Arial" w:hAnsi="Arial" w:cs="Arial"/>
          <w:sz w:val="22"/>
          <w:szCs w:val="22"/>
          <w:bdr w:val="none" w:sz="0" w:space="0" w:color="auto" w:frame="1"/>
        </w:rPr>
        <w:t>eam at the University of Cambridge’s Cavendish Laboratory</w:t>
      </w:r>
      <w:r>
        <w:rPr>
          <w:rFonts w:ascii="Arial" w:hAnsi="Arial" w:cs="Arial"/>
          <w:sz w:val="22"/>
          <w:szCs w:val="22"/>
          <w:bdr w:val="none" w:sz="0" w:space="0" w:color="auto" w:frame="1"/>
        </w:rPr>
        <w:t xml:space="preserve">. As they lower the temperature of materials to super-cold levels, they are discovering </w:t>
      </w:r>
      <w:r w:rsidRPr="002B6239">
        <w:rPr>
          <w:rFonts w:ascii="Arial" w:hAnsi="Arial" w:cs="Arial"/>
          <w:sz w:val="22"/>
          <w:szCs w:val="22"/>
          <w:bdr w:val="none" w:sz="0" w:space="0" w:color="auto" w:frame="1"/>
        </w:rPr>
        <w:t xml:space="preserve">exotic quantum properties </w:t>
      </w:r>
      <w:r>
        <w:rPr>
          <w:rFonts w:ascii="Arial" w:hAnsi="Arial" w:cs="Arial"/>
          <w:sz w:val="22"/>
          <w:szCs w:val="22"/>
          <w:bdr w:val="none" w:sz="0" w:space="0" w:color="auto" w:frame="1"/>
        </w:rPr>
        <w:t>that only emerge at th</w:t>
      </w:r>
      <w:r w:rsidR="0023024A">
        <w:rPr>
          <w:rFonts w:ascii="Arial" w:hAnsi="Arial" w:cs="Arial"/>
          <w:sz w:val="22"/>
          <w:szCs w:val="22"/>
          <w:bdr w:val="none" w:sz="0" w:space="0" w:color="auto" w:frame="1"/>
        </w:rPr>
        <w:t>ese</w:t>
      </w:r>
      <w:r>
        <w:rPr>
          <w:rFonts w:ascii="Arial" w:hAnsi="Arial" w:cs="Arial"/>
          <w:sz w:val="22"/>
          <w:szCs w:val="22"/>
          <w:bdr w:val="none" w:sz="0" w:space="0" w:color="auto" w:frame="1"/>
        </w:rPr>
        <w:t xml:space="preserve"> temperature</w:t>
      </w:r>
      <w:r w:rsidR="0023024A">
        <w:rPr>
          <w:rFonts w:ascii="Arial" w:hAnsi="Arial" w:cs="Arial"/>
          <w:sz w:val="22"/>
          <w:szCs w:val="22"/>
          <w:bdr w:val="none" w:sz="0" w:space="0" w:color="auto" w:frame="1"/>
        </w:rPr>
        <w:t>s</w:t>
      </w:r>
      <w:r>
        <w:rPr>
          <w:rFonts w:ascii="Arial" w:hAnsi="Arial" w:cs="Arial"/>
          <w:sz w:val="22"/>
          <w:szCs w:val="22"/>
          <w:bdr w:val="none" w:sz="0" w:space="0" w:color="auto" w:frame="1"/>
        </w:rPr>
        <w:t xml:space="preserve"> – </w:t>
      </w:r>
      <w:r w:rsidR="0091774F">
        <w:rPr>
          <w:rFonts w:ascii="Arial" w:hAnsi="Arial" w:cs="Arial"/>
          <w:sz w:val="22"/>
          <w:szCs w:val="22"/>
          <w:bdr w:val="none" w:sz="0" w:space="0" w:color="auto" w:frame="1"/>
        </w:rPr>
        <w:t xml:space="preserve">some of which are extremely useful. </w:t>
      </w:r>
      <w:r>
        <w:rPr>
          <w:rFonts w:ascii="Arial" w:hAnsi="Arial" w:cs="Arial"/>
          <w:sz w:val="22"/>
          <w:szCs w:val="22"/>
          <w:bdr w:val="none" w:sz="0" w:space="0" w:color="auto" w:frame="1"/>
        </w:rPr>
        <w:t xml:space="preserve">Advances in technology enables this team to measure and observe energies at </w:t>
      </w:r>
      <w:r w:rsidR="0023024A">
        <w:rPr>
          <w:rFonts w:ascii="Arial" w:hAnsi="Arial" w:cs="Arial"/>
          <w:sz w:val="22"/>
          <w:szCs w:val="22"/>
          <w:bdr w:val="none" w:sz="0" w:space="0" w:color="auto" w:frame="1"/>
        </w:rPr>
        <w:t xml:space="preserve">evermore </w:t>
      </w:r>
      <w:r>
        <w:rPr>
          <w:rFonts w:ascii="Arial" w:hAnsi="Arial" w:cs="Arial"/>
          <w:sz w:val="22"/>
          <w:szCs w:val="22"/>
          <w:bdr w:val="none" w:sz="0" w:space="0" w:color="auto" w:frame="1"/>
        </w:rPr>
        <w:t xml:space="preserve">extreme scales and </w:t>
      </w:r>
      <w:r w:rsidR="0023024A">
        <w:rPr>
          <w:rFonts w:ascii="Arial" w:hAnsi="Arial" w:cs="Arial"/>
          <w:sz w:val="22"/>
          <w:szCs w:val="22"/>
          <w:bdr w:val="none" w:sz="0" w:space="0" w:color="auto" w:frame="1"/>
        </w:rPr>
        <w:t xml:space="preserve">at </w:t>
      </w:r>
      <w:r>
        <w:rPr>
          <w:rFonts w:ascii="Arial" w:hAnsi="Arial" w:cs="Arial"/>
          <w:sz w:val="22"/>
          <w:szCs w:val="22"/>
          <w:bdr w:val="none" w:sz="0" w:space="0" w:color="auto" w:frame="1"/>
        </w:rPr>
        <w:t xml:space="preserve">lower temperatures </w:t>
      </w:r>
      <w:r w:rsidR="0023024A">
        <w:rPr>
          <w:rFonts w:ascii="Arial" w:hAnsi="Arial" w:cs="Arial"/>
          <w:sz w:val="22"/>
          <w:szCs w:val="22"/>
          <w:bdr w:val="none" w:sz="0" w:space="0" w:color="auto" w:frame="1"/>
        </w:rPr>
        <w:t xml:space="preserve">that are </w:t>
      </w:r>
      <w:r w:rsidR="006B6AF1">
        <w:rPr>
          <w:rFonts w:ascii="Arial" w:hAnsi="Arial" w:cs="Arial"/>
          <w:sz w:val="22"/>
          <w:szCs w:val="22"/>
          <w:bdr w:val="none" w:sz="0" w:space="0" w:color="auto" w:frame="1"/>
        </w:rPr>
        <w:t xml:space="preserve">getting </w:t>
      </w:r>
      <w:r>
        <w:rPr>
          <w:rFonts w:ascii="Arial" w:hAnsi="Arial" w:cs="Arial"/>
          <w:sz w:val="22"/>
          <w:szCs w:val="22"/>
          <w:bdr w:val="none" w:sz="0" w:space="0" w:color="auto" w:frame="1"/>
        </w:rPr>
        <w:t xml:space="preserve">closer and closer to zero kelvin.  </w:t>
      </w:r>
    </w:p>
    <w:p w14:paraId="062B0421" w14:textId="77777777" w:rsidR="00320A70" w:rsidRPr="002B6239" w:rsidRDefault="00320A7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0D02B945" w14:textId="65F858EA" w:rsidR="0023024A" w:rsidRDefault="0023024A"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lastRenderedPageBreak/>
        <w:t xml:space="preserve">The Quantum Matter </w:t>
      </w:r>
      <w:r w:rsidR="004C6EE4">
        <w:rPr>
          <w:rFonts w:ascii="Arial" w:hAnsi="Arial" w:cs="Arial"/>
          <w:sz w:val="22"/>
          <w:szCs w:val="22"/>
          <w:bdr w:val="none" w:sz="0" w:space="0" w:color="auto" w:frame="1"/>
        </w:rPr>
        <w:t>T</w:t>
      </w:r>
      <w:r>
        <w:rPr>
          <w:rFonts w:ascii="Arial" w:hAnsi="Arial" w:cs="Arial"/>
          <w:sz w:val="22"/>
          <w:szCs w:val="22"/>
          <w:bdr w:val="none" w:sz="0" w:space="0" w:color="auto" w:frame="1"/>
        </w:rPr>
        <w:t xml:space="preserve">eam know, however, that achieving absolute zero is theoretically </w:t>
      </w:r>
      <w:r w:rsidR="00C95A90">
        <w:rPr>
          <w:rFonts w:ascii="Arial" w:hAnsi="Arial" w:cs="Arial"/>
          <w:sz w:val="22"/>
          <w:szCs w:val="22"/>
          <w:bdr w:val="none" w:sz="0" w:space="0" w:color="auto" w:frame="1"/>
        </w:rPr>
        <w:t>impossible</w:t>
      </w:r>
      <w:r>
        <w:rPr>
          <w:rFonts w:ascii="Arial" w:hAnsi="Arial" w:cs="Arial"/>
          <w:sz w:val="22"/>
          <w:szCs w:val="22"/>
          <w:bdr w:val="none" w:sz="0" w:space="0" w:color="auto" w:frame="1"/>
        </w:rPr>
        <w:t xml:space="preserve">. The refrigeration systems needed to achieve this consume energy as they operate. </w:t>
      </w:r>
      <w:r w:rsidR="00C95A90">
        <w:rPr>
          <w:rFonts w:ascii="Arial" w:hAnsi="Arial" w:cs="Arial"/>
          <w:sz w:val="22"/>
          <w:szCs w:val="22"/>
          <w:bdr w:val="none" w:sz="0" w:space="0" w:color="auto" w:frame="1"/>
        </w:rPr>
        <w:t xml:space="preserve">The work done by these systems increases exponentially as the temperature gets closer and closer to absolute zero. In theory, to achieve this temperature an </w:t>
      </w:r>
      <w:r w:rsidR="00C95A90" w:rsidRPr="00C95A90">
        <w:rPr>
          <w:rFonts w:ascii="Arial" w:hAnsi="Arial" w:cs="Arial"/>
          <w:i/>
          <w:iCs/>
          <w:sz w:val="22"/>
          <w:szCs w:val="22"/>
          <w:bdr w:val="none" w:sz="0" w:space="0" w:color="auto" w:frame="1"/>
        </w:rPr>
        <w:t>infinite</w:t>
      </w:r>
      <w:r w:rsidR="00C95A90">
        <w:rPr>
          <w:rFonts w:ascii="Arial" w:hAnsi="Arial" w:cs="Arial"/>
          <w:sz w:val="22"/>
          <w:szCs w:val="22"/>
          <w:bdr w:val="none" w:sz="0" w:space="0" w:color="auto" w:frame="1"/>
        </w:rPr>
        <w:t xml:space="preserve"> amount of work needs to be done. In addition, quantum mechanics dictates that even </w:t>
      </w:r>
      <w:r w:rsidR="004C6EE4">
        <w:rPr>
          <w:rFonts w:ascii="Arial" w:hAnsi="Arial" w:cs="Arial"/>
          <w:sz w:val="22"/>
          <w:szCs w:val="22"/>
          <w:bdr w:val="none" w:sz="0" w:space="0" w:color="auto" w:frame="1"/>
        </w:rPr>
        <w:t>at</w:t>
      </w:r>
      <w:r w:rsidR="00C95A90">
        <w:rPr>
          <w:rFonts w:ascii="Arial" w:hAnsi="Arial" w:cs="Arial"/>
          <w:sz w:val="22"/>
          <w:szCs w:val="22"/>
          <w:bdr w:val="none" w:sz="0" w:space="0" w:color="auto" w:frame="1"/>
        </w:rPr>
        <w:t xml:space="preserve"> absolute zero the particles’ thermal motion would not be at a minimum: they would still have some form of </w:t>
      </w:r>
      <w:r w:rsidR="00C95A90" w:rsidRPr="00C95A90">
        <w:rPr>
          <w:rFonts w:ascii="Arial" w:hAnsi="Arial" w:cs="Arial"/>
          <w:i/>
          <w:iCs/>
          <w:sz w:val="22"/>
          <w:szCs w:val="22"/>
          <w:bdr w:val="none" w:sz="0" w:space="0" w:color="auto" w:frame="1"/>
        </w:rPr>
        <w:t>irreducible</w:t>
      </w:r>
      <w:r w:rsidR="00C95A90">
        <w:rPr>
          <w:rFonts w:ascii="Arial" w:hAnsi="Arial" w:cs="Arial"/>
          <w:sz w:val="22"/>
          <w:szCs w:val="22"/>
          <w:bdr w:val="none" w:sz="0" w:space="0" w:color="auto" w:frame="1"/>
        </w:rPr>
        <w:t xml:space="preserve"> motion.  </w:t>
      </w:r>
    </w:p>
    <w:p w14:paraId="17158940"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p>
    <w:p w14:paraId="303F272E" w14:textId="654AE599" w:rsidR="00D175AD" w:rsidRPr="002B6239" w:rsidRDefault="00C95A90" w:rsidP="00D175AD">
      <w:pPr>
        <w:pStyle w:val="NormalWeb"/>
        <w:shd w:val="clear" w:color="auto" w:fill="FFFFFF"/>
        <w:spacing w:before="0" w:beforeAutospacing="0" w:after="0" w:afterAutospacing="0"/>
        <w:textAlignment w:val="baseline"/>
        <w:rPr>
          <w:rFonts w:ascii="Arial" w:hAnsi="Arial" w:cs="Arial"/>
          <w:sz w:val="22"/>
          <w:szCs w:val="22"/>
          <w:bdr w:val="none" w:sz="0" w:space="0" w:color="auto" w:frame="1"/>
        </w:rPr>
      </w:pPr>
      <w:r>
        <w:rPr>
          <w:rFonts w:ascii="Arial" w:hAnsi="Arial" w:cs="Arial"/>
          <w:sz w:val="22"/>
          <w:szCs w:val="22"/>
          <w:bdr w:val="none" w:sz="0" w:space="0" w:color="auto" w:frame="1"/>
        </w:rPr>
        <w:t>Nonetheless, the</w:t>
      </w:r>
      <w:r w:rsidR="00D175AD" w:rsidRPr="002B6239">
        <w:rPr>
          <w:rFonts w:ascii="Arial" w:hAnsi="Arial" w:cs="Arial"/>
          <w:sz w:val="22"/>
          <w:szCs w:val="22"/>
          <w:bdr w:val="none" w:sz="0" w:space="0" w:color="auto" w:frame="1"/>
        </w:rPr>
        <w:t xml:space="preserve"> best refrigeration systems </w:t>
      </w:r>
      <w:r>
        <w:rPr>
          <w:rFonts w:ascii="Arial" w:hAnsi="Arial" w:cs="Arial"/>
          <w:sz w:val="22"/>
          <w:szCs w:val="22"/>
          <w:bdr w:val="none" w:sz="0" w:space="0" w:color="auto" w:frame="1"/>
        </w:rPr>
        <w:t xml:space="preserve">- </w:t>
      </w:r>
      <w:r w:rsidR="00D175AD" w:rsidRPr="002B6239">
        <w:rPr>
          <w:rFonts w:ascii="Arial" w:hAnsi="Arial" w:cs="Arial"/>
          <w:sz w:val="22"/>
          <w:szCs w:val="22"/>
          <w:bdr w:val="none" w:sz="0" w:space="0" w:color="auto" w:frame="1"/>
        </w:rPr>
        <w:t xml:space="preserve">based on Onnes’ original </w:t>
      </w:r>
      <w:r>
        <w:rPr>
          <w:rFonts w:ascii="Arial" w:hAnsi="Arial" w:cs="Arial"/>
          <w:sz w:val="22"/>
          <w:szCs w:val="22"/>
          <w:bdr w:val="none" w:sz="0" w:space="0" w:color="auto" w:frame="1"/>
        </w:rPr>
        <w:t xml:space="preserve">designs – are getting closer to this lowest temperature and are now able to reach a </w:t>
      </w:r>
      <w:r w:rsidR="00D175AD" w:rsidRPr="002B6239">
        <w:rPr>
          <w:rFonts w:ascii="Arial" w:hAnsi="Arial" w:cs="Arial"/>
          <w:sz w:val="22"/>
          <w:szCs w:val="22"/>
          <w:bdr w:val="none" w:sz="0" w:space="0" w:color="auto" w:frame="1"/>
        </w:rPr>
        <w:t>few millikelvins</w:t>
      </w:r>
      <w:r w:rsidR="00D175AD">
        <w:rPr>
          <w:rFonts w:ascii="Arial" w:hAnsi="Arial" w:cs="Arial"/>
          <w:sz w:val="22"/>
          <w:szCs w:val="22"/>
          <w:bdr w:val="none" w:sz="0" w:space="0" w:color="auto" w:frame="1"/>
        </w:rPr>
        <w:t xml:space="preserve">. </w:t>
      </w:r>
    </w:p>
    <w:p w14:paraId="01CEDBC4"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77D1AFB0" w14:textId="77777777" w:rsidR="00D175AD" w:rsidRPr="002B6239" w:rsidRDefault="00D175AD" w:rsidP="00D175AD">
      <w:pPr>
        <w:pStyle w:val="NormalWeb"/>
        <w:shd w:val="clear" w:color="auto" w:fill="FFFFFF"/>
        <w:spacing w:before="0" w:beforeAutospacing="0" w:after="0" w:afterAutospacing="0"/>
        <w:textAlignment w:val="baseline"/>
        <w:rPr>
          <w:rFonts w:ascii="Arial" w:hAnsi="Arial" w:cs="Arial"/>
          <w:sz w:val="22"/>
          <w:szCs w:val="22"/>
        </w:rPr>
      </w:pPr>
    </w:p>
    <w:p w14:paraId="424DE9B4" w14:textId="68386AE1" w:rsidR="00D175AD" w:rsidRDefault="00D175AD" w:rsidP="00556CBC">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t>Define ‘</w:t>
      </w:r>
      <w:r w:rsidR="00684433">
        <w:rPr>
          <w:rFonts w:ascii="Arial" w:hAnsi="Arial" w:cs="Arial"/>
          <w:sz w:val="22"/>
          <w:szCs w:val="22"/>
        </w:rPr>
        <w:t>heat</w:t>
      </w:r>
      <w:r>
        <w:rPr>
          <w:rFonts w:ascii="Arial" w:hAnsi="Arial" w:cs="Arial"/>
          <w:sz w:val="22"/>
          <w:szCs w:val="22"/>
        </w:rPr>
        <w:t xml:space="preserve"> energy’. As part of your answer, define ‘internal energy’ and describe the energy possessed by particles in a substance. </w:t>
      </w:r>
    </w:p>
    <w:p w14:paraId="420B650C" w14:textId="66C4C880"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(4</w:t>
      </w:r>
      <w:r w:rsidR="00912AD4">
        <w:rPr>
          <w:rFonts w:ascii="Arial" w:hAnsi="Arial" w:cs="Arial"/>
          <w:sz w:val="22"/>
          <w:szCs w:val="22"/>
        </w:rPr>
        <w:t xml:space="preserve"> marks</w:t>
      </w:r>
      <w:r>
        <w:rPr>
          <w:rFonts w:ascii="Arial" w:hAnsi="Arial" w:cs="Arial"/>
          <w:sz w:val="22"/>
          <w:szCs w:val="22"/>
        </w:rPr>
        <w:t>)</w:t>
      </w:r>
    </w:p>
    <w:p w14:paraId="4A306236"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3D349E30" w14:textId="4CB207CE" w:rsidR="00D175AD" w:rsidRDefault="00D175AD" w:rsidP="00912AD4">
      <w:pPr>
        <w:pStyle w:val="NormalWeb"/>
        <w:shd w:val="clear" w:color="auto" w:fill="FFFFFF"/>
        <w:spacing w:before="0" w:beforeAutospacing="0" w:after="0" w:afterAutospacing="0" w:line="480" w:lineRule="auto"/>
        <w:textAlignment w:val="baseline"/>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12AD4">
        <w:rPr>
          <w:rFonts w:ascii="Arial" w:hAnsi="Arial" w:cs="Arial"/>
          <w:sz w:val="22"/>
          <w:szCs w:val="22"/>
        </w:rPr>
        <w:t>______________________________</w:t>
      </w:r>
      <w:r w:rsidR="00BC6087">
        <w:rPr>
          <w:rFonts w:ascii="Arial" w:hAnsi="Arial" w:cs="Arial"/>
          <w:sz w:val="22"/>
          <w:szCs w:val="22"/>
        </w:rPr>
        <w:t>______________________________________________________________________________</w:t>
      </w:r>
    </w:p>
    <w:p w14:paraId="26A578D9"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10DFDCEB" w14:textId="4831EC4C" w:rsidR="004C6EE4" w:rsidRDefault="00D175AD" w:rsidP="004C6EE4">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sidRPr="004C6EE4">
        <w:rPr>
          <w:rFonts w:ascii="Arial" w:hAnsi="Arial" w:cs="Arial"/>
          <w:sz w:val="22"/>
          <w:szCs w:val="22"/>
        </w:rPr>
        <w:t xml:space="preserve">Explain three (3) reasons why </w:t>
      </w:r>
      <w:r w:rsidR="004C6EE4" w:rsidRPr="004C6EE4">
        <w:rPr>
          <w:rFonts w:ascii="Arial" w:hAnsi="Arial" w:cs="Arial"/>
          <w:sz w:val="22"/>
          <w:szCs w:val="22"/>
        </w:rPr>
        <w:t xml:space="preserve">a </w:t>
      </w:r>
      <w:r w:rsidR="00523FF8">
        <w:rPr>
          <w:rFonts w:ascii="Arial" w:hAnsi="Arial" w:cs="Arial"/>
          <w:sz w:val="22"/>
          <w:szCs w:val="22"/>
        </w:rPr>
        <w:t xml:space="preserve">small </w:t>
      </w:r>
      <w:r w:rsidR="004C6EE4" w:rsidRPr="004C6EE4">
        <w:rPr>
          <w:rFonts w:ascii="Arial" w:hAnsi="Arial" w:cs="Arial"/>
          <w:sz w:val="22"/>
          <w:szCs w:val="22"/>
        </w:rPr>
        <w:t>block of ice</w:t>
      </w:r>
      <w:r w:rsidRPr="004C6EE4">
        <w:rPr>
          <w:rFonts w:ascii="Arial" w:hAnsi="Arial" w:cs="Arial"/>
          <w:sz w:val="22"/>
          <w:szCs w:val="22"/>
        </w:rPr>
        <w:t xml:space="preserve"> has less </w:t>
      </w:r>
      <w:r w:rsidR="00684433" w:rsidRPr="004C6EE4">
        <w:rPr>
          <w:rFonts w:ascii="Arial" w:hAnsi="Arial" w:cs="Arial"/>
          <w:sz w:val="22"/>
          <w:szCs w:val="22"/>
        </w:rPr>
        <w:t>internal</w:t>
      </w:r>
      <w:r w:rsidRPr="004C6EE4">
        <w:rPr>
          <w:rFonts w:ascii="Arial" w:hAnsi="Arial" w:cs="Arial"/>
          <w:sz w:val="22"/>
          <w:szCs w:val="22"/>
        </w:rPr>
        <w:t xml:space="preserve"> energy than a </w:t>
      </w:r>
      <w:r w:rsidR="00523FF8">
        <w:rPr>
          <w:rFonts w:ascii="Arial" w:hAnsi="Arial" w:cs="Arial"/>
          <w:sz w:val="22"/>
          <w:szCs w:val="22"/>
        </w:rPr>
        <w:t xml:space="preserve">large </w:t>
      </w:r>
      <w:r w:rsidR="004C6EE4" w:rsidRPr="004C6EE4">
        <w:rPr>
          <w:rFonts w:ascii="Arial" w:hAnsi="Arial" w:cs="Arial"/>
          <w:sz w:val="22"/>
          <w:szCs w:val="22"/>
        </w:rPr>
        <w:t>cup</w:t>
      </w:r>
      <w:r w:rsidRPr="004C6EE4">
        <w:rPr>
          <w:rFonts w:ascii="Arial" w:hAnsi="Arial" w:cs="Arial"/>
          <w:sz w:val="22"/>
          <w:szCs w:val="22"/>
        </w:rPr>
        <w:t xml:space="preserve"> of hot </w:t>
      </w:r>
      <w:r w:rsidR="004C6EE4" w:rsidRPr="004C6EE4">
        <w:rPr>
          <w:rFonts w:ascii="Arial" w:hAnsi="Arial" w:cs="Arial"/>
          <w:sz w:val="22"/>
          <w:szCs w:val="22"/>
        </w:rPr>
        <w:t>water</w:t>
      </w:r>
      <w:r w:rsidRPr="004C6EE4">
        <w:rPr>
          <w:rFonts w:ascii="Arial" w:hAnsi="Arial" w:cs="Arial"/>
          <w:sz w:val="22"/>
          <w:szCs w:val="22"/>
        </w:rPr>
        <w:t xml:space="preserve">. </w:t>
      </w:r>
    </w:p>
    <w:p w14:paraId="3B1CAF94" w14:textId="0E168458" w:rsidR="00D175AD" w:rsidRPr="004C6EE4" w:rsidRDefault="00D175AD" w:rsidP="004C6EE4">
      <w:pPr>
        <w:pStyle w:val="NormalWeb"/>
        <w:shd w:val="clear" w:color="auto" w:fill="FFFFFF"/>
        <w:spacing w:before="0" w:beforeAutospacing="0" w:after="0" w:afterAutospacing="0"/>
        <w:ind w:left="720"/>
        <w:jc w:val="right"/>
        <w:textAlignment w:val="baseline"/>
        <w:rPr>
          <w:rFonts w:ascii="Arial" w:hAnsi="Arial" w:cs="Arial"/>
          <w:sz w:val="22"/>
          <w:szCs w:val="22"/>
        </w:rPr>
      </w:pPr>
      <w:r w:rsidRPr="004C6EE4">
        <w:rPr>
          <w:rFonts w:ascii="Arial" w:hAnsi="Arial" w:cs="Arial"/>
          <w:sz w:val="22"/>
          <w:szCs w:val="22"/>
        </w:rPr>
        <w:t>(5</w:t>
      </w:r>
      <w:r w:rsidR="00912AD4" w:rsidRPr="004C6EE4">
        <w:rPr>
          <w:rFonts w:ascii="Arial" w:hAnsi="Arial" w:cs="Arial"/>
          <w:sz w:val="22"/>
          <w:szCs w:val="22"/>
        </w:rPr>
        <w:t xml:space="preserve"> marks</w:t>
      </w:r>
      <w:r w:rsidRPr="004C6EE4">
        <w:rPr>
          <w:rFonts w:ascii="Arial" w:hAnsi="Arial" w:cs="Arial"/>
          <w:sz w:val="22"/>
          <w:szCs w:val="22"/>
        </w:rPr>
        <w:t>)</w:t>
      </w:r>
    </w:p>
    <w:p w14:paraId="56888E77" w14:textId="77777777"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p>
    <w:p w14:paraId="4FCE52EE" w14:textId="62FA1CE4" w:rsidR="00D175AD" w:rsidRDefault="00536C9F" w:rsidP="000E0007">
      <w:pPr>
        <w:pStyle w:val="NormalWeb"/>
        <w:shd w:val="clear" w:color="auto" w:fill="FFFFFF"/>
        <w:spacing w:before="0" w:beforeAutospacing="0" w:after="0" w:afterAutospacing="0" w:line="480" w:lineRule="auto"/>
        <w:textAlignment w:val="baseline"/>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E0007">
        <w:rPr>
          <w:rFonts w:ascii="Arial" w:hAnsi="Arial" w:cs="Arial"/>
          <w:sz w:val="22"/>
          <w:szCs w:val="22"/>
        </w:rPr>
        <w:t>__________________________________________________________________________________________________________________</w:t>
      </w:r>
    </w:p>
    <w:p w14:paraId="41032D1C" w14:textId="77777777" w:rsidR="00D62059" w:rsidRDefault="00D62059">
      <w:pPr>
        <w:spacing w:after="160" w:line="259" w:lineRule="auto"/>
        <w:rPr>
          <w:rFonts w:eastAsia="Times New Roman" w:cs="Arial"/>
          <w:szCs w:val="22"/>
        </w:rPr>
      </w:pPr>
      <w:r>
        <w:rPr>
          <w:rFonts w:cs="Arial"/>
          <w:szCs w:val="22"/>
        </w:rPr>
        <w:br w:type="page"/>
      </w:r>
    </w:p>
    <w:p w14:paraId="39505D49" w14:textId="735EB52A" w:rsidR="00D175AD" w:rsidRDefault="00D175AD" w:rsidP="00C90732">
      <w:pPr>
        <w:pStyle w:val="NormalWeb"/>
        <w:numPr>
          <w:ilvl w:val="0"/>
          <w:numId w:val="40"/>
        </w:numPr>
        <w:shd w:val="clear" w:color="auto" w:fill="FFFFFF"/>
        <w:spacing w:before="0" w:beforeAutospacing="0" w:after="0" w:afterAutospacing="0"/>
        <w:ind w:hanging="720"/>
        <w:textAlignment w:val="baseline"/>
        <w:rPr>
          <w:rFonts w:ascii="Arial" w:hAnsi="Arial" w:cs="Arial"/>
          <w:sz w:val="22"/>
          <w:szCs w:val="22"/>
        </w:rPr>
      </w:pPr>
      <w:r>
        <w:rPr>
          <w:rFonts w:ascii="Arial" w:hAnsi="Arial" w:cs="Arial"/>
          <w:sz w:val="22"/>
          <w:szCs w:val="22"/>
        </w:rPr>
        <w:lastRenderedPageBreak/>
        <w:t xml:space="preserve">The Celsius and the Kelvin scales are both the same – they just have different origins. Complete the table below converting the temperatures shown between degrees Celsius and Kelvin. </w:t>
      </w:r>
      <w:bookmarkStart w:id="12" w:name="_Hlk95201988"/>
      <w:r w:rsidR="00B204B1">
        <w:rPr>
          <w:rFonts w:ascii="Arial" w:hAnsi="Arial" w:cs="Arial"/>
          <w:sz w:val="22"/>
          <w:szCs w:val="22"/>
        </w:rPr>
        <w:t xml:space="preserve">Round your answers </w:t>
      </w:r>
      <w:r w:rsidR="00912AD4">
        <w:rPr>
          <w:rFonts w:ascii="Arial" w:hAnsi="Arial" w:cs="Arial"/>
          <w:sz w:val="22"/>
          <w:szCs w:val="22"/>
        </w:rPr>
        <w:t>for ‘</w:t>
      </w:r>
      <w:r w:rsidR="00912AD4" w:rsidRPr="00912AD4">
        <w:rPr>
          <w:rFonts w:ascii="Arial" w:hAnsi="Arial" w:cs="Arial"/>
          <w:bCs/>
          <w:sz w:val="22"/>
          <w:szCs w:val="22"/>
        </w:rPr>
        <w:t>Temperature (°C)</w:t>
      </w:r>
      <w:r w:rsidR="00912AD4">
        <w:rPr>
          <w:rFonts w:ascii="Arial" w:hAnsi="Arial" w:cs="Arial"/>
          <w:bCs/>
          <w:sz w:val="22"/>
          <w:szCs w:val="22"/>
        </w:rPr>
        <w:t xml:space="preserve">’ </w:t>
      </w:r>
      <w:r w:rsidR="00B204B1">
        <w:rPr>
          <w:rFonts w:ascii="Arial" w:hAnsi="Arial" w:cs="Arial"/>
          <w:sz w:val="22"/>
          <w:szCs w:val="22"/>
        </w:rPr>
        <w:t xml:space="preserve">to the nearest 0.01 of a degree. </w:t>
      </w:r>
      <w:bookmarkEnd w:id="12"/>
    </w:p>
    <w:p w14:paraId="5B1797C7" w14:textId="4D19F5B6" w:rsidR="00D175AD" w:rsidRDefault="00D175AD" w:rsidP="00D175AD">
      <w:pPr>
        <w:pStyle w:val="NormalWeb"/>
        <w:shd w:val="clear" w:color="auto" w:fill="FFFFFF"/>
        <w:spacing w:before="0" w:beforeAutospacing="0" w:after="0" w:afterAutospacing="0"/>
        <w:ind w:left="720"/>
        <w:jc w:val="right"/>
        <w:textAlignment w:val="baseline"/>
        <w:rPr>
          <w:rFonts w:ascii="Arial" w:hAnsi="Arial" w:cs="Arial"/>
          <w:sz w:val="22"/>
          <w:szCs w:val="22"/>
        </w:rPr>
      </w:pPr>
      <w:r>
        <w:rPr>
          <w:rFonts w:ascii="Arial" w:hAnsi="Arial" w:cs="Arial"/>
          <w:sz w:val="22"/>
          <w:szCs w:val="22"/>
        </w:rPr>
        <w:t>(2</w:t>
      </w:r>
      <w:r w:rsidR="00912AD4" w:rsidRPr="00912AD4">
        <w:rPr>
          <w:rFonts w:ascii="Arial" w:hAnsi="Arial" w:cs="Arial"/>
          <w:sz w:val="22"/>
          <w:szCs w:val="22"/>
        </w:rPr>
        <w:t xml:space="preserve"> </w:t>
      </w:r>
      <w:r w:rsidR="00912AD4">
        <w:rPr>
          <w:rFonts w:ascii="Arial" w:hAnsi="Arial" w:cs="Arial"/>
          <w:sz w:val="22"/>
          <w:szCs w:val="22"/>
        </w:rPr>
        <w:t>marks</w:t>
      </w:r>
      <w:r>
        <w:rPr>
          <w:rFonts w:ascii="Arial" w:hAnsi="Arial" w:cs="Arial"/>
          <w:sz w:val="22"/>
          <w:szCs w:val="22"/>
        </w:rPr>
        <w:t>)</w:t>
      </w:r>
    </w:p>
    <w:p w14:paraId="33269A77" w14:textId="77777777" w:rsidR="00D175AD" w:rsidRDefault="00D175AD" w:rsidP="00D175AD">
      <w:pPr>
        <w:pStyle w:val="NormalWeb"/>
        <w:shd w:val="clear" w:color="auto" w:fill="FFFFFF"/>
        <w:spacing w:before="0" w:beforeAutospacing="0" w:after="0" w:afterAutospacing="0"/>
        <w:ind w:left="720"/>
        <w:textAlignment w:val="baseline"/>
        <w:rPr>
          <w:rFonts w:ascii="Arial" w:hAnsi="Arial" w:cs="Arial"/>
          <w:sz w:val="22"/>
          <w:szCs w:val="22"/>
        </w:rPr>
      </w:pPr>
    </w:p>
    <w:tbl>
      <w:tblPr>
        <w:tblStyle w:val="TableGrid"/>
        <w:tblW w:w="0" w:type="auto"/>
        <w:tblInd w:w="2830" w:type="dxa"/>
        <w:tblLook w:val="04A0" w:firstRow="1" w:lastRow="0" w:firstColumn="1" w:lastColumn="0" w:noHBand="0" w:noVBand="1"/>
      </w:tblPr>
      <w:tblGrid>
        <w:gridCol w:w="2038"/>
        <w:gridCol w:w="2073"/>
      </w:tblGrid>
      <w:tr w:rsidR="00D175AD" w:rsidRPr="00E42B8E" w14:paraId="3B6F43A7" w14:textId="77777777" w:rsidTr="00F77199">
        <w:trPr>
          <w:trHeight w:val="567"/>
        </w:trPr>
        <w:tc>
          <w:tcPr>
            <w:tcW w:w="2038" w:type="dxa"/>
            <w:vAlign w:val="center"/>
          </w:tcPr>
          <w:p w14:paraId="6B0093A8"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Temperature (°C)</w:t>
            </w:r>
          </w:p>
        </w:tc>
        <w:tc>
          <w:tcPr>
            <w:tcW w:w="2073" w:type="dxa"/>
            <w:vAlign w:val="center"/>
          </w:tcPr>
          <w:p w14:paraId="102D785D"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Temperature (K)</w:t>
            </w:r>
          </w:p>
        </w:tc>
      </w:tr>
      <w:tr w:rsidR="00D175AD" w:rsidRPr="00E42B8E" w14:paraId="5341D29E" w14:textId="77777777" w:rsidTr="00F77199">
        <w:trPr>
          <w:trHeight w:val="567"/>
        </w:trPr>
        <w:tc>
          <w:tcPr>
            <w:tcW w:w="2038" w:type="dxa"/>
            <w:vAlign w:val="center"/>
          </w:tcPr>
          <w:p w14:paraId="36833C87"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-273.15</w:t>
            </w:r>
          </w:p>
        </w:tc>
        <w:tc>
          <w:tcPr>
            <w:tcW w:w="2073" w:type="dxa"/>
            <w:vAlign w:val="center"/>
          </w:tcPr>
          <w:p w14:paraId="63B5DF3B"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0</w:t>
            </w:r>
          </w:p>
        </w:tc>
      </w:tr>
      <w:tr w:rsidR="00D175AD" w:rsidRPr="00E42B8E" w14:paraId="60B95316" w14:textId="77777777" w:rsidTr="00F77199">
        <w:trPr>
          <w:trHeight w:val="567"/>
        </w:trPr>
        <w:tc>
          <w:tcPr>
            <w:tcW w:w="2038" w:type="dxa"/>
            <w:vAlign w:val="center"/>
          </w:tcPr>
          <w:p w14:paraId="1F39DEBA"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p>
        </w:tc>
        <w:tc>
          <w:tcPr>
            <w:tcW w:w="2073" w:type="dxa"/>
            <w:vAlign w:val="center"/>
          </w:tcPr>
          <w:p w14:paraId="0A224B8F"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100</w:t>
            </w:r>
          </w:p>
        </w:tc>
      </w:tr>
      <w:tr w:rsidR="00D175AD" w:rsidRPr="00E42B8E" w14:paraId="57E881A3" w14:textId="77777777" w:rsidTr="00F77199">
        <w:trPr>
          <w:trHeight w:val="567"/>
        </w:trPr>
        <w:tc>
          <w:tcPr>
            <w:tcW w:w="2038" w:type="dxa"/>
            <w:vAlign w:val="center"/>
          </w:tcPr>
          <w:p w14:paraId="40B55E4A" w14:textId="2C240FD9"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r w:rsidRPr="00E42B8E">
              <w:rPr>
                <w:rFonts w:ascii="Arial" w:hAnsi="Arial" w:cs="Arial"/>
                <w:bCs/>
                <w:sz w:val="22"/>
                <w:szCs w:val="22"/>
              </w:rPr>
              <w:t>-26</w:t>
            </w:r>
            <w:r w:rsidR="000E3FD1" w:rsidRPr="00E42B8E">
              <w:rPr>
                <w:rFonts w:ascii="Arial" w:hAnsi="Arial" w:cs="Arial"/>
                <w:bCs/>
                <w:sz w:val="22"/>
                <w:szCs w:val="22"/>
              </w:rPr>
              <w:t>9</w:t>
            </w:r>
          </w:p>
        </w:tc>
        <w:tc>
          <w:tcPr>
            <w:tcW w:w="2073" w:type="dxa"/>
            <w:vAlign w:val="center"/>
          </w:tcPr>
          <w:p w14:paraId="08EF1AEC" w14:textId="77777777" w:rsidR="00D175AD" w:rsidRPr="00E42B8E" w:rsidRDefault="00D175AD" w:rsidP="00F77199">
            <w:pPr>
              <w:pStyle w:val="NormalWeb"/>
              <w:spacing w:before="0" w:beforeAutospacing="0" w:after="0" w:afterAutospacing="0"/>
              <w:jc w:val="center"/>
              <w:textAlignment w:val="baseline"/>
              <w:rPr>
                <w:rFonts w:ascii="Arial" w:hAnsi="Arial" w:cs="Arial"/>
                <w:bCs/>
                <w:sz w:val="22"/>
                <w:szCs w:val="22"/>
              </w:rPr>
            </w:pPr>
          </w:p>
        </w:tc>
      </w:tr>
    </w:tbl>
    <w:p w14:paraId="6BE3D69C" w14:textId="77777777" w:rsidR="00D62059" w:rsidRDefault="00D62059" w:rsidP="00D62059">
      <w:pPr>
        <w:pStyle w:val="ListParagraph"/>
        <w:ind w:firstLine="0"/>
        <w:rPr>
          <w:color w:val="1A1A1A"/>
          <w:kern w:val="36"/>
        </w:rPr>
      </w:pPr>
    </w:p>
    <w:p w14:paraId="78807D1B" w14:textId="31E651FB" w:rsidR="00D175AD" w:rsidRPr="00854B5A" w:rsidRDefault="00D175AD" w:rsidP="00D03BBC">
      <w:pPr>
        <w:pStyle w:val="ListParagraph"/>
        <w:numPr>
          <w:ilvl w:val="0"/>
          <w:numId w:val="40"/>
        </w:numPr>
        <w:ind w:hanging="720"/>
        <w:rPr>
          <w:color w:val="1A1A1A"/>
          <w:kern w:val="36"/>
        </w:rPr>
      </w:pPr>
      <w:r w:rsidRPr="00854B5A">
        <w:rPr>
          <w:color w:val="1A1A1A"/>
          <w:kern w:val="36"/>
        </w:rPr>
        <w:t>The article states that a temperature of ‘absolute zero’ would be impossible to reach experimentally.</w:t>
      </w:r>
    </w:p>
    <w:p w14:paraId="744C78D4" w14:textId="77777777" w:rsidR="00854B5A" w:rsidRPr="00854B5A" w:rsidRDefault="00854B5A" w:rsidP="00854B5A">
      <w:pPr>
        <w:pStyle w:val="ListParagraph"/>
        <w:ind w:firstLine="0"/>
        <w:rPr>
          <w:color w:val="1A1A1A"/>
          <w:kern w:val="36"/>
        </w:rPr>
      </w:pPr>
    </w:p>
    <w:p w14:paraId="5132AB65" w14:textId="77777777" w:rsidR="00F95A19" w:rsidRDefault="00D175AD" w:rsidP="00F95A19">
      <w:pPr>
        <w:ind w:left="709" w:hanging="425"/>
        <w:rPr>
          <w:rFonts w:eastAsia="Times New Roman" w:cs="Arial"/>
          <w:color w:val="1A1A1A"/>
          <w:kern w:val="36"/>
        </w:rPr>
      </w:pPr>
      <w:r>
        <w:rPr>
          <w:rFonts w:eastAsia="Times New Roman" w:cs="Arial"/>
          <w:color w:val="1A1A1A"/>
          <w:kern w:val="36"/>
        </w:rPr>
        <w:t xml:space="preserve">(i) </w:t>
      </w:r>
      <w:r>
        <w:rPr>
          <w:rFonts w:eastAsia="Times New Roman" w:cs="Arial"/>
          <w:color w:val="1A1A1A"/>
          <w:kern w:val="36"/>
        </w:rPr>
        <w:tab/>
      </w:r>
      <w:r w:rsidR="00F95A19">
        <w:rPr>
          <w:rFonts w:eastAsia="Times New Roman" w:cs="Arial"/>
          <w:color w:val="1A1A1A"/>
          <w:kern w:val="36"/>
        </w:rPr>
        <w:t xml:space="preserve">Explain what should theoretically happen to an object’s particles at a temperature of zero Kelvin. </w:t>
      </w:r>
    </w:p>
    <w:p w14:paraId="6C897B78" w14:textId="1FE62666" w:rsidR="00D175AD" w:rsidRDefault="00D175AD" w:rsidP="00F95A19">
      <w:pPr>
        <w:ind w:left="709" w:hanging="425"/>
        <w:jc w:val="right"/>
        <w:rPr>
          <w:rFonts w:eastAsia="Times New Roman" w:cs="Arial"/>
          <w:color w:val="1A1A1A"/>
          <w:kern w:val="36"/>
        </w:rPr>
      </w:pPr>
      <w:r>
        <w:rPr>
          <w:rFonts w:eastAsia="Times New Roman" w:cs="Arial"/>
          <w:color w:val="1A1A1A"/>
          <w:kern w:val="36"/>
        </w:rPr>
        <w:t>(2</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71528AA6" w14:textId="77777777" w:rsidR="00D175AD" w:rsidRDefault="00D175AD" w:rsidP="00D175AD">
      <w:pPr>
        <w:ind w:left="709" w:hanging="425"/>
        <w:jc w:val="right"/>
        <w:rPr>
          <w:rFonts w:eastAsia="Times New Roman" w:cs="Arial"/>
          <w:color w:val="1A1A1A"/>
          <w:kern w:val="36"/>
        </w:rPr>
      </w:pPr>
    </w:p>
    <w:p w14:paraId="069DFD6A" w14:textId="4CAE0646" w:rsidR="00D175AD" w:rsidRDefault="00854B5A" w:rsidP="00560AA6">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w:t>
      </w:r>
      <w:r w:rsidR="00560AA6">
        <w:rPr>
          <w:rFonts w:eastAsia="Times New Roman" w:cs="Arial"/>
          <w:color w:val="1A1A1A"/>
          <w:kern w:val="36"/>
        </w:rPr>
        <w:t>________________________________________________________________________________________________</w:t>
      </w:r>
      <w:r w:rsidR="00E408D3">
        <w:rPr>
          <w:rFonts w:eastAsia="Times New Roman" w:cs="Arial"/>
          <w:color w:val="1A1A1A"/>
          <w:kern w:val="36"/>
        </w:rPr>
        <w:t>______________________________________________________________________________</w:t>
      </w:r>
    </w:p>
    <w:p w14:paraId="760F8FC4" w14:textId="77777777" w:rsidR="00D175AD" w:rsidRDefault="00D175AD" w:rsidP="00D175AD">
      <w:pPr>
        <w:ind w:left="709" w:hanging="425"/>
        <w:jc w:val="right"/>
        <w:rPr>
          <w:rFonts w:eastAsia="Times New Roman" w:cs="Arial"/>
          <w:color w:val="1A1A1A"/>
          <w:kern w:val="36"/>
        </w:rPr>
      </w:pPr>
    </w:p>
    <w:p w14:paraId="4E0B3E40" w14:textId="77777777" w:rsidR="00D175AD" w:rsidRDefault="00D175AD" w:rsidP="00D175AD">
      <w:pPr>
        <w:ind w:left="709" w:hanging="425"/>
        <w:rPr>
          <w:rFonts w:eastAsia="Times New Roman" w:cs="Arial"/>
          <w:color w:val="1A1A1A"/>
          <w:kern w:val="36"/>
        </w:rPr>
      </w:pPr>
      <w:r>
        <w:rPr>
          <w:rFonts w:eastAsia="Times New Roman" w:cs="Arial"/>
          <w:color w:val="1A1A1A"/>
          <w:kern w:val="36"/>
        </w:rPr>
        <w:t xml:space="preserve">(ii) </w:t>
      </w:r>
      <w:r>
        <w:rPr>
          <w:rFonts w:eastAsia="Times New Roman" w:cs="Arial"/>
          <w:color w:val="1A1A1A"/>
          <w:kern w:val="36"/>
        </w:rPr>
        <w:tab/>
        <w:t xml:space="preserve">Hence, explain why scientists believe that is impossible to reach absolute zero.  </w:t>
      </w:r>
    </w:p>
    <w:p w14:paraId="205FF465" w14:textId="3FEA2BBD" w:rsidR="00D175AD" w:rsidRDefault="00D175AD" w:rsidP="00D175AD">
      <w:pPr>
        <w:jc w:val="right"/>
        <w:rPr>
          <w:rFonts w:eastAsia="Times New Roman" w:cs="Arial"/>
          <w:color w:val="1A1A1A"/>
          <w:kern w:val="36"/>
        </w:rPr>
      </w:pPr>
      <w:r>
        <w:rPr>
          <w:rFonts w:eastAsia="Times New Roman" w:cs="Arial"/>
          <w:color w:val="1A1A1A"/>
          <w:kern w:val="36"/>
        </w:rPr>
        <w:t>(2</w:t>
      </w:r>
      <w:r w:rsidR="00912AD4" w:rsidRPr="00912AD4">
        <w:rPr>
          <w:rFonts w:cs="Arial"/>
          <w:szCs w:val="22"/>
        </w:rPr>
        <w:t xml:space="preserve"> </w:t>
      </w:r>
      <w:r w:rsidR="00912AD4">
        <w:rPr>
          <w:rFonts w:cs="Arial"/>
          <w:szCs w:val="22"/>
        </w:rPr>
        <w:t>marks</w:t>
      </w:r>
      <w:r>
        <w:rPr>
          <w:rFonts w:eastAsia="Times New Roman" w:cs="Arial"/>
          <w:color w:val="1A1A1A"/>
          <w:kern w:val="36"/>
        </w:rPr>
        <w:t>)</w:t>
      </w:r>
    </w:p>
    <w:p w14:paraId="1C2F83B0" w14:textId="77777777" w:rsidR="00D175AD" w:rsidRDefault="00D175AD" w:rsidP="00D175AD">
      <w:pPr>
        <w:jc w:val="right"/>
        <w:rPr>
          <w:rFonts w:eastAsia="Times New Roman" w:cs="Arial"/>
          <w:color w:val="1A1A1A"/>
          <w:kern w:val="36"/>
        </w:rPr>
      </w:pPr>
    </w:p>
    <w:p w14:paraId="65DBA4DE" w14:textId="28168700" w:rsidR="00D175AD" w:rsidRDefault="00854B5A" w:rsidP="00206F56">
      <w:pPr>
        <w:spacing w:line="480" w:lineRule="auto"/>
        <w:rPr>
          <w:rFonts w:eastAsia="Times New Roman" w:cs="Arial"/>
          <w:color w:val="1A1A1A"/>
          <w:kern w:val="36"/>
        </w:rPr>
      </w:pPr>
      <w:r>
        <w:rPr>
          <w:rFonts w:eastAsia="Times New Roman" w:cs="Arial"/>
          <w:color w:val="1A1A1A"/>
          <w:kern w:val="36"/>
        </w:rPr>
        <w:t>________________________________________________________________________________________________________________________________________________________________________________________________________________________</w:t>
      </w:r>
      <w:r w:rsidR="00206F56">
        <w:rPr>
          <w:rFonts w:eastAsia="Times New Roman" w:cs="Arial"/>
          <w:color w:val="1A1A1A"/>
          <w:kern w:val="36"/>
        </w:rPr>
        <w:t>________________________________________________________________________________________________</w:t>
      </w:r>
      <w:r w:rsidR="00B21374">
        <w:rPr>
          <w:rFonts w:eastAsia="Times New Roman" w:cs="Arial"/>
          <w:color w:val="1A1A1A"/>
          <w:kern w:val="36"/>
        </w:rPr>
        <w:t>______________________________________________________________________________</w:t>
      </w:r>
    </w:p>
    <w:p w14:paraId="3650BFC0" w14:textId="77777777" w:rsidR="00D175AD" w:rsidRDefault="00D175AD" w:rsidP="00D175AD">
      <w:pPr>
        <w:jc w:val="right"/>
        <w:rPr>
          <w:rFonts w:eastAsia="Times New Roman" w:cs="Arial"/>
          <w:color w:val="1A1A1A"/>
          <w:kern w:val="36"/>
        </w:rPr>
      </w:pPr>
    </w:p>
    <w:p w14:paraId="4B5B3A0F" w14:textId="63C5A1EC" w:rsidR="00854B5A" w:rsidRDefault="00E408D3" w:rsidP="00B14BFA">
      <w:pPr>
        <w:spacing w:after="160" w:line="259" w:lineRule="auto"/>
        <w:rPr>
          <w:rFonts w:eastAsia="Times New Roman" w:cs="Arial"/>
          <w:color w:val="1A1A1A"/>
          <w:kern w:val="36"/>
        </w:rPr>
      </w:pPr>
      <w:r>
        <w:rPr>
          <w:rFonts w:eastAsia="Times New Roman" w:cs="Arial"/>
          <w:color w:val="1A1A1A"/>
          <w:kern w:val="36"/>
        </w:rPr>
        <w:br w:type="page"/>
      </w:r>
    </w:p>
    <w:p w14:paraId="5EF9F40C" w14:textId="4ADAD1B0" w:rsidR="00BD7E02" w:rsidRPr="005F1809" w:rsidRDefault="00B14BFA" w:rsidP="005F1809">
      <w:pPr>
        <w:spacing w:after="160" w:line="259" w:lineRule="auto"/>
      </w:pPr>
      <w:r>
        <w:rPr>
          <w:rFonts w:cs="Arial"/>
          <w:b/>
          <w:bCs/>
          <w:szCs w:val="22"/>
        </w:rPr>
        <w:lastRenderedPageBreak/>
        <w:t>Question 17</w:t>
      </w:r>
      <w:bookmarkStart w:id="13" w:name="_GoBack"/>
      <w:bookmarkEnd w:id="13"/>
      <w:r w:rsidR="00BD7E02">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sidR="005F1809">
        <w:rPr>
          <w:rFonts w:cs="Arial"/>
          <w:b/>
          <w:bCs/>
          <w:szCs w:val="22"/>
        </w:rPr>
        <w:tab/>
      </w:r>
      <w:r>
        <w:rPr>
          <w:rFonts w:cs="Arial"/>
          <w:b/>
          <w:bCs/>
          <w:szCs w:val="22"/>
        </w:rPr>
        <w:t>(15</w:t>
      </w:r>
      <w:r w:rsidR="00BD7E02">
        <w:rPr>
          <w:rFonts w:cs="Arial"/>
          <w:b/>
          <w:bCs/>
          <w:szCs w:val="22"/>
        </w:rPr>
        <w:t xml:space="preserve"> marks)</w:t>
      </w:r>
    </w:p>
    <w:p w14:paraId="36145F54" w14:textId="77777777" w:rsidR="00BD7E02" w:rsidRDefault="00BD7E02" w:rsidP="00BD7E02">
      <w:pPr>
        <w:tabs>
          <w:tab w:val="left" w:pos="8505"/>
          <w:tab w:val="right" w:pos="9356"/>
        </w:tabs>
        <w:ind w:left="567" w:hanging="567"/>
        <w:rPr>
          <w:rFonts w:cs="Arial"/>
          <w:b/>
          <w:bCs/>
          <w:szCs w:val="22"/>
        </w:rPr>
      </w:pPr>
    </w:p>
    <w:p w14:paraId="4699F3BB" w14:textId="77777777" w:rsidR="00BD7E02" w:rsidRDefault="00BD7E02" w:rsidP="00BD7E02">
      <w:pPr>
        <w:tabs>
          <w:tab w:val="left" w:pos="8505"/>
          <w:tab w:val="right" w:pos="9356"/>
        </w:tabs>
        <w:ind w:left="567" w:hanging="567"/>
        <w:jc w:val="center"/>
        <w:rPr>
          <w:rFonts w:cs="Arial"/>
          <w:b/>
          <w:bCs/>
          <w:szCs w:val="22"/>
        </w:rPr>
      </w:pPr>
      <w:r>
        <w:rPr>
          <w:rFonts w:cs="Arial"/>
          <w:b/>
          <w:bCs/>
          <w:szCs w:val="22"/>
        </w:rPr>
        <w:t>The Physics of Lightning</w:t>
      </w:r>
    </w:p>
    <w:p w14:paraId="1B281B16" w14:textId="77777777" w:rsidR="00BD7E02" w:rsidRDefault="00BD7E02" w:rsidP="00BD7E02">
      <w:pPr>
        <w:tabs>
          <w:tab w:val="left" w:pos="8505"/>
          <w:tab w:val="right" w:pos="9356"/>
        </w:tabs>
        <w:ind w:left="567" w:hanging="567"/>
        <w:rPr>
          <w:rFonts w:cs="Arial"/>
          <w:b/>
          <w:bCs/>
          <w:szCs w:val="22"/>
        </w:rPr>
      </w:pPr>
    </w:p>
    <w:p w14:paraId="6CA3DFC6" w14:textId="77777777" w:rsidR="00BD7E02" w:rsidRDefault="00BD7E02" w:rsidP="00BD7E02">
      <w:pPr>
        <w:rPr>
          <w:rFonts w:cs="Arial"/>
        </w:rPr>
      </w:pPr>
      <w:r>
        <w:rPr>
          <w:rFonts w:cs="Arial"/>
        </w:rPr>
        <w:t>A lightning storm is essentially a large-scale and powerful electrostatics experiment provided free by nature itself! The mechanics of a lightning strike are still not fully understood; however, there seems to be some agreed steps that lead to their formation.</w:t>
      </w:r>
    </w:p>
    <w:p w14:paraId="65CCA564" w14:textId="77777777" w:rsidR="00BD7E02" w:rsidRDefault="00BD7E02" w:rsidP="00BD7E02">
      <w:pPr>
        <w:rPr>
          <w:rFonts w:cs="Arial"/>
        </w:rPr>
      </w:pPr>
    </w:p>
    <w:p w14:paraId="76F1CDE8" w14:textId="77777777" w:rsidR="00BD7E02" w:rsidRDefault="00BD7E02" w:rsidP="00BD7E02">
      <w:pPr>
        <w:rPr>
          <w:rFonts w:cs="Arial"/>
        </w:rPr>
      </w:pPr>
      <w:r>
        <w:rPr>
          <w:rFonts w:cs="Arial"/>
        </w:rPr>
        <w:t>STATIC BUILD UP IN CLOUDS</w:t>
      </w:r>
    </w:p>
    <w:p w14:paraId="357542A8" w14:textId="77777777" w:rsidR="00BD7E02" w:rsidRDefault="00BD7E02" w:rsidP="00BD7E02">
      <w:pPr>
        <w:rPr>
          <w:rFonts w:cs="Arial"/>
        </w:rPr>
      </w:pPr>
    </w:p>
    <w:p w14:paraId="6E8AE6CB" w14:textId="0822B615" w:rsidR="00BD7E02" w:rsidRDefault="00BD7E02" w:rsidP="00BD7E02">
      <w:pPr>
        <w:rPr>
          <w:rFonts w:cs="Arial"/>
        </w:rPr>
      </w:pPr>
      <w:r>
        <w:rPr>
          <w:rFonts w:cs="Arial"/>
        </w:rPr>
        <w:t xml:space="preserve">The electric polarisation of clouds and the </w:t>
      </w:r>
      <w:r w:rsidR="00300A98">
        <w:rPr>
          <w:rFonts w:cs="Arial"/>
        </w:rPr>
        <w:t>E</w:t>
      </w:r>
      <w:r>
        <w:rPr>
          <w:rFonts w:cs="Arial"/>
        </w:rPr>
        <w:t xml:space="preserve">arth are at the heart of a lighting strike. The first step is the polarisation of positive and negative charges within clouds. </w:t>
      </w:r>
    </w:p>
    <w:p w14:paraId="61C4E9B0" w14:textId="77777777" w:rsidR="00BD7E02" w:rsidRDefault="00BD7E02" w:rsidP="00BD7E02">
      <w:pPr>
        <w:rPr>
          <w:rFonts w:cs="Arial"/>
        </w:rPr>
      </w:pPr>
    </w:p>
    <w:p w14:paraId="5A45ED29" w14:textId="77777777" w:rsidR="00BD7E02" w:rsidRDefault="00BD7E02" w:rsidP="00BD7E02">
      <w:pPr>
        <w:rPr>
          <w:rFonts w:cs="Arial"/>
        </w:rPr>
      </w:pPr>
      <w:r>
        <w:rPr>
          <w:rFonts w:cs="Arial"/>
        </w:rPr>
        <w:t xml:space="preserve">Clouds are essentially collections of water droplets. Evaporated water from the earth’s surface rises and these rising droplets collide with the water droplets in the cloud. A type of ’frictional charging’ occurs – much the same as when you rub a pen in your hair to give it a negative charge. </w:t>
      </w:r>
    </w:p>
    <w:p w14:paraId="47A83122" w14:textId="14F95AF4" w:rsidR="00BD7E02" w:rsidRDefault="00BD7E02" w:rsidP="00BD7E02">
      <w:pPr>
        <w:rPr>
          <w:rFonts w:cs="Arial"/>
        </w:rPr>
      </w:pPr>
      <w:r>
        <w:rPr>
          <w:rFonts w:cs="Arial"/>
        </w:rPr>
        <w:t xml:space="preserve">Through this process, the rising water droplets have electrons ‘ripped off’ them creating an electric </w:t>
      </w:r>
      <w:r w:rsidR="00310336">
        <w:rPr>
          <w:rFonts w:cs="Arial"/>
        </w:rPr>
        <w:t>dipole</w:t>
      </w:r>
      <w:r>
        <w:rPr>
          <w:rFonts w:cs="Arial"/>
        </w:rPr>
        <w:t xml:space="preserve"> in the cloud: positive charge at the top of the cloud; and a negative charge at the bottom. See the diagram below. </w:t>
      </w:r>
    </w:p>
    <w:p w14:paraId="1A71CD21" w14:textId="77777777" w:rsidR="00BD7E02" w:rsidRDefault="00BD7E02" w:rsidP="00BD7E02">
      <w:pPr>
        <w:rPr>
          <w:rFonts w:cs="Arial"/>
        </w:rPr>
      </w:pPr>
    </w:p>
    <w:p w14:paraId="1AD7346C" w14:textId="77777777" w:rsidR="00BD7E02" w:rsidRDefault="00BD7E02" w:rsidP="00BD7E02">
      <w:pPr>
        <w:rPr>
          <w:rFonts w:cs="Arial"/>
        </w:rPr>
      </w:pPr>
      <w:r w:rsidRPr="00903C22">
        <w:rPr>
          <w:rFonts w:cs="Arial"/>
          <w:noProof/>
        </w:rPr>
        <mc:AlternateContent>
          <mc:Choice Requires="wps">
            <w:drawing>
              <wp:anchor distT="45720" distB="45720" distL="114300" distR="114300" simplePos="0" relativeHeight="251979776" behindDoc="0" locked="0" layoutInCell="1" allowOverlap="1" wp14:anchorId="0815417B" wp14:editId="327DBCC3">
                <wp:simplePos x="0" y="0"/>
                <wp:positionH relativeFrom="column">
                  <wp:posOffset>2568618</wp:posOffset>
                </wp:positionH>
                <wp:positionV relativeFrom="paragraph">
                  <wp:posOffset>3441977</wp:posOffset>
                </wp:positionV>
                <wp:extent cx="704850" cy="285750"/>
                <wp:effectExtent l="0" t="0" r="0" b="0"/>
                <wp:wrapSquare wrapText="bothSides"/>
                <wp:docPr id="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chemeClr val="bg1">
                            <a:lumMod val="95000"/>
                          </a:schemeClr>
                        </a:solidFill>
                        <a:ln w="9525">
                          <a:noFill/>
                          <a:miter lim="800000"/>
                          <a:headEnd/>
                          <a:tailEnd/>
                        </a:ln>
                      </wps:spPr>
                      <wps:txbx>
                        <w:txbxContent>
                          <w:p w14:paraId="138FFB90" w14:textId="77777777" w:rsidR="00F77199" w:rsidRPr="00903C22" w:rsidRDefault="00F77199" w:rsidP="00BD7E02">
                            <w:pPr>
                              <w:rPr>
                                <w:rFonts w:cs="Arial"/>
                              </w:rPr>
                            </w:pPr>
                            <w:r w:rsidRPr="00903C22">
                              <w:rPr>
                                <w:rFonts w:cs="Arial"/>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5417B" id="_x0000_s1052" type="#_x0000_t202" style="position:absolute;margin-left:202.25pt;margin-top:271pt;width:55.5pt;height:22.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" fillcolor="#f2f2f2 [3052]" stroked="f">
                <v:textbox>
                  <w:txbxContent>
                    <w:p w14:paraId="138FFB90" w14:textId="77777777" w:rsidR="00F77199" w:rsidRPr="00903C22" w:rsidRDefault="00F77199" w:rsidP="00BD7E02">
                      <w:pPr>
                        <w:rPr>
                          <w:rFonts w:cs="Arial"/>
                        </w:rPr>
                      </w:pPr>
                      <w:r w:rsidRPr="00903C22">
                        <w:rPr>
                          <w:rFonts w:cs="Arial"/>
                        </w:rPr>
                        <w:t>EARTH</w:t>
                      </w:r>
                    </w:p>
                  </w:txbxContent>
                </v:textbox>
                <w10:wrap type="square"/>
              </v:shape>
            </w:pict>
          </mc:Fallback>
        </mc:AlternateContent>
      </w:r>
      <w:r>
        <w:rPr>
          <w:rFonts w:cs="Arial"/>
          <w:noProof/>
        </w:rPr>
        <mc:AlternateContent>
          <mc:Choice Requires="wps">
            <w:drawing>
              <wp:anchor distT="0" distB="0" distL="114300" distR="114300" simplePos="0" relativeHeight="251977728" behindDoc="0" locked="0" layoutInCell="1" allowOverlap="1" wp14:anchorId="1CBF5DB5" wp14:editId="747AAC90">
                <wp:simplePos x="0" y="0"/>
                <wp:positionH relativeFrom="column">
                  <wp:posOffset>2142456</wp:posOffset>
                </wp:positionH>
                <wp:positionV relativeFrom="paragraph">
                  <wp:posOffset>35924</wp:posOffset>
                </wp:positionV>
                <wp:extent cx="914400" cy="334621"/>
                <wp:effectExtent l="0" t="0" r="5080" b="8890"/>
                <wp:wrapNone/>
                <wp:docPr id="162" name="Text Box 162"/>
                <wp:cNvGraphicFramePr/>
                <a:graphic xmlns:a="http://schemas.openxmlformats.org/drawingml/2006/main">
                  <a:graphicData uri="http://schemas.microsoft.com/office/word/2010/wordprocessingShape">
                    <wps:wsp>
                      <wps:cNvSpPr txBox="1"/>
                      <wps:spPr>
                        <a:xfrm>
                          <a:off x="0" y="0"/>
                          <a:ext cx="914400" cy="334621"/>
                        </a:xfrm>
                        <a:prstGeom prst="rect">
                          <a:avLst/>
                        </a:prstGeom>
                        <a:solidFill>
                          <a:schemeClr val="lt1"/>
                        </a:solidFill>
                        <a:ln w="6350">
                          <a:noFill/>
                        </a:ln>
                      </wps:spPr>
                      <wps:txbx>
                        <w:txbxContent>
                          <w:p w14:paraId="7E7207CA" w14:textId="77777777" w:rsidR="00F77199" w:rsidRPr="00DA249E" w:rsidRDefault="00F77199" w:rsidP="00BD7E02">
                            <w:pPr>
                              <w:rPr>
                                <w:sz w:val="36"/>
                                <w:szCs w:val="36"/>
                              </w:rPr>
                            </w:pPr>
                            <w:r w:rsidRPr="00DA249E">
                              <w:rPr>
                                <w:sz w:val="36"/>
                                <w:szCs w:val="36"/>
                              </w:rPr>
                              <w:t>+  +  +  +  +  +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F5DB5" id="Text Box 162" o:spid="_x0000_s1053" type="#_x0000_t202" style="position:absolute;margin-left:168.7pt;margin-top:2.85pt;width:1in;height:26.35pt;z-index:25197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" fillcolor="white [3201]" stroked="f" strokeweight=".5pt">
                <v:textbox>
                  <w:txbxContent>
                    <w:p w14:paraId="7E7207CA" w14:textId="77777777" w:rsidR="00F77199" w:rsidRPr="00DA249E" w:rsidRDefault="00F77199" w:rsidP="00BD7E02">
                      <w:pPr>
                        <w:rPr>
                          <w:sz w:val="36"/>
                          <w:szCs w:val="36"/>
                        </w:rPr>
                      </w:pPr>
                      <w:r w:rsidRPr="00DA249E">
                        <w:rPr>
                          <w:sz w:val="36"/>
                          <w:szCs w:val="36"/>
                        </w:rPr>
                        <w:t>+  +  +  +  +  +  +  +</w:t>
                      </w:r>
                    </w:p>
                  </w:txbxContent>
                </v:textbox>
              </v:shape>
            </w:pict>
          </mc:Fallback>
        </mc:AlternateContent>
      </w:r>
      <w:r>
        <w:rPr>
          <w:rFonts w:cs="Arial"/>
          <w:noProof/>
        </w:rPr>
        <mc:AlternateContent>
          <mc:Choice Requires="wps">
            <w:drawing>
              <wp:anchor distT="0" distB="0" distL="114300" distR="114300" simplePos="0" relativeHeight="251976704" behindDoc="0" locked="0" layoutInCell="1" allowOverlap="1" wp14:anchorId="213AF8EA" wp14:editId="6E6BF25C">
                <wp:simplePos x="0" y="0"/>
                <wp:positionH relativeFrom="column">
                  <wp:posOffset>474650</wp:posOffset>
                </wp:positionH>
                <wp:positionV relativeFrom="paragraph">
                  <wp:posOffset>3386751</wp:posOffset>
                </wp:positionV>
                <wp:extent cx="5025710" cy="404849"/>
                <wp:effectExtent l="0" t="0" r="22860" b="14605"/>
                <wp:wrapNone/>
                <wp:docPr id="163" name="Rectangle 163"/>
                <wp:cNvGraphicFramePr/>
                <a:graphic xmlns:a="http://schemas.openxmlformats.org/drawingml/2006/main">
                  <a:graphicData uri="http://schemas.microsoft.com/office/word/2010/wordprocessingShape">
                    <wps:wsp>
                      <wps:cNvSpPr/>
                      <wps:spPr>
                        <a:xfrm>
                          <a:off x="0" y="0"/>
                          <a:ext cx="5025710" cy="404849"/>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E8E619" id="Rectangle 163" o:spid="_x0000_s1026" style="position:absolute;margin-left:37.35pt;margin-top:266.65pt;width:395.75pt;height:31.9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" fillcolor="#f2f2f2 [3052]" strokecolor="black [3213]" strokeweight="1pt"/>
            </w:pict>
          </mc:Fallback>
        </mc:AlternateContent>
      </w:r>
      <w:r>
        <w:rPr>
          <w:rFonts w:cs="Arial"/>
          <w:noProof/>
        </w:rPr>
        <mc:AlternateContent>
          <mc:Choice Requires="wps">
            <w:drawing>
              <wp:anchor distT="0" distB="0" distL="114300" distR="114300" simplePos="0" relativeHeight="251975680" behindDoc="0" locked="0" layoutInCell="1" allowOverlap="1" wp14:anchorId="3E3DACF5" wp14:editId="5F20FE75">
                <wp:simplePos x="0" y="0"/>
                <wp:positionH relativeFrom="column">
                  <wp:posOffset>1556574</wp:posOffset>
                </wp:positionH>
                <wp:positionV relativeFrom="paragraph">
                  <wp:posOffset>434146</wp:posOffset>
                </wp:positionV>
                <wp:extent cx="2757160" cy="1640336"/>
                <wp:effectExtent l="19050" t="0" r="43815" b="36195"/>
                <wp:wrapNone/>
                <wp:docPr id="164" name="Cloud 164"/>
                <wp:cNvGraphicFramePr/>
                <a:graphic xmlns:a="http://schemas.openxmlformats.org/drawingml/2006/main">
                  <a:graphicData uri="http://schemas.microsoft.com/office/word/2010/wordprocessingShape">
                    <wps:wsp>
                      <wps:cNvSpPr/>
                      <wps:spPr>
                        <a:xfrm>
                          <a:off x="0" y="0"/>
                          <a:ext cx="2757160" cy="1640336"/>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AA219E" id="Cloud 164" o:spid="_x0000_s1026" style="position:absolute;margin-left:122.55pt;margin-top:34.2pt;width:217.1pt;height:129.15pt;z-index:25197568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299522,993960;137858,963697;442167,1325141;371451,1339608;1051678,1484276;1009044,1418207;1839830,1319521;1822789,1392007;2178220,871580;2385709,1142540;2667680,583003;2575264,684612;2445958,206029;2450809,254024;1855850,150060;1903206,88852;1413108,179222;1436021,126443;893524,197144;976494,248329;263398,599520;248910,545640" o:connectangles="0,0,0,0,0,0,0,0,0,0,0,0,0,0,0,0,0,0,0,0,0,0"/>
              </v:shape>
            </w:pict>
          </mc:Fallback>
        </mc:AlternateContent>
      </w:r>
    </w:p>
    <w:p w14:paraId="4D02C702" w14:textId="77777777" w:rsidR="00BD7E02" w:rsidRPr="00903C22" w:rsidRDefault="00BD7E02" w:rsidP="00BD7E02">
      <w:pPr>
        <w:rPr>
          <w:rFonts w:cs="Arial"/>
        </w:rPr>
      </w:pPr>
    </w:p>
    <w:p w14:paraId="7E998545" w14:textId="77777777" w:rsidR="00BD7E02" w:rsidRPr="00903C22" w:rsidRDefault="00BD7E02" w:rsidP="00BD7E02">
      <w:pPr>
        <w:rPr>
          <w:rFonts w:cs="Arial"/>
        </w:rPr>
      </w:pPr>
    </w:p>
    <w:p w14:paraId="629A9755" w14:textId="77777777" w:rsidR="00BD7E02" w:rsidRPr="00903C22" w:rsidRDefault="000E2872" w:rsidP="00BD7E02">
      <w:pPr>
        <w:rPr>
          <w:rFonts w:cs="Arial"/>
        </w:rPr>
      </w:pPr>
      <w:r>
        <w:rPr>
          <w:rFonts w:cs="Arial"/>
          <w:noProof/>
        </w:rPr>
        <mc:AlternateContent>
          <mc:Choice Requires="wps">
            <w:drawing>
              <wp:anchor distT="0" distB="0" distL="114300" distR="114300" simplePos="0" relativeHeight="251988992" behindDoc="0" locked="0" layoutInCell="1" allowOverlap="1" wp14:anchorId="0FCEA4F9" wp14:editId="059BAF77">
                <wp:simplePos x="0" y="0"/>
                <wp:positionH relativeFrom="column">
                  <wp:posOffset>4820920</wp:posOffset>
                </wp:positionH>
                <wp:positionV relativeFrom="paragraph">
                  <wp:posOffset>101600</wp:posOffset>
                </wp:positionV>
                <wp:extent cx="767496" cy="642174"/>
                <wp:effectExtent l="0" t="0" r="0" b="5715"/>
                <wp:wrapNone/>
                <wp:docPr id="165" name="Text Box 165"/>
                <wp:cNvGraphicFramePr/>
                <a:graphic xmlns:a="http://schemas.openxmlformats.org/drawingml/2006/main">
                  <a:graphicData uri="http://schemas.microsoft.com/office/word/2010/wordprocessingShape">
                    <wps:wsp>
                      <wps:cNvSpPr txBox="1"/>
                      <wps:spPr>
                        <a:xfrm>
                          <a:off x="0" y="0"/>
                          <a:ext cx="767496" cy="642174"/>
                        </a:xfrm>
                        <a:prstGeom prst="rect">
                          <a:avLst/>
                        </a:prstGeom>
                        <a:solidFill>
                          <a:schemeClr val="lt1"/>
                        </a:solidFill>
                        <a:ln w="6350">
                          <a:noFill/>
                        </a:ln>
                      </wps:spPr>
                      <wps:txbx>
                        <w:txbxContent>
                          <w:p w14:paraId="124B0497" w14:textId="77777777" w:rsidR="00F77199" w:rsidRPr="00971F69" w:rsidRDefault="00F77199" w:rsidP="00BD7E02">
                            <w:pPr>
                              <w:rPr>
                                <w:rFonts w:cs="Arial"/>
                              </w:rPr>
                            </w:pPr>
                            <w:r w:rsidRPr="00971F69">
                              <w:rPr>
                                <w:rFonts w:cs="Arial"/>
                              </w:rPr>
                              <w:t>Water droplets in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EA4F9" id="Text Box 165" o:spid="_x0000_s1054" type="#_x0000_t202" style="position:absolute;margin-left:379.6pt;margin-top:8pt;width:60.45pt;height:50.5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" fillcolor="white [3201]" stroked="f" strokeweight=".5pt">
                <v:textbox>
                  <w:txbxContent>
                    <w:p w14:paraId="124B0497" w14:textId="77777777" w:rsidR="00F77199" w:rsidRPr="00971F69" w:rsidRDefault="00F77199" w:rsidP="00BD7E02">
                      <w:pPr>
                        <w:rPr>
                          <w:rFonts w:cs="Arial"/>
                        </w:rPr>
                      </w:pPr>
                      <w:r w:rsidRPr="00971F69">
                        <w:rPr>
                          <w:rFonts w:cs="Arial"/>
                        </w:rPr>
                        <w:t>Water droplets in cloud</w:t>
                      </w:r>
                    </w:p>
                  </w:txbxContent>
                </v:textbox>
              </v:shape>
            </w:pict>
          </mc:Fallback>
        </mc:AlternateContent>
      </w:r>
    </w:p>
    <w:p w14:paraId="5FAC8E0A" w14:textId="77777777" w:rsidR="00BD7E02" w:rsidRPr="00903C22" w:rsidRDefault="000E2872" w:rsidP="00BD7E02">
      <w:pPr>
        <w:rPr>
          <w:rFonts w:cs="Arial"/>
        </w:rPr>
      </w:pPr>
      <w:r>
        <w:rPr>
          <w:rFonts w:cs="Arial"/>
          <w:noProof/>
        </w:rPr>
        <mc:AlternateContent>
          <mc:Choice Requires="wps">
            <w:drawing>
              <wp:anchor distT="0" distB="0" distL="114300" distR="114300" simplePos="0" relativeHeight="251987968" behindDoc="0" locked="0" layoutInCell="1" allowOverlap="1" wp14:anchorId="40A714E3" wp14:editId="64D92C31">
                <wp:simplePos x="0" y="0"/>
                <wp:positionH relativeFrom="column">
                  <wp:posOffset>3013710</wp:posOffset>
                </wp:positionH>
                <wp:positionV relativeFrom="paragraph">
                  <wp:posOffset>128905</wp:posOffset>
                </wp:positionV>
                <wp:extent cx="1814840" cy="474650"/>
                <wp:effectExtent l="38100" t="0" r="13970" b="78105"/>
                <wp:wrapNone/>
                <wp:docPr id="166" name="Straight Arrow Connector 166"/>
                <wp:cNvGraphicFramePr/>
                <a:graphic xmlns:a="http://schemas.openxmlformats.org/drawingml/2006/main">
                  <a:graphicData uri="http://schemas.microsoft.com/office/word/2010/wordprocessingShape">
                    <wps:wsp>
                      <wps:cNvCnPr/>
                      <wps:spPr>
                        <a:xfrm flipH="1">
                          <a:off x="0" y="0"/>
                          <a:ext cx="1814840" cy="4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D8AEC8" id="Straight Arrow Connector 166" o:spid="_x0000_s1026" type="#_x0000_t32" style="position:absolute;margin-left:237.3pt;margin-top:10.15pt;width:142.9pt;height:37.35pt;flip:x;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" strokecolor="black [3200]" strokeweight=".5pt">
                <v:stroke endarrow="block" joinstyle="miter"/>
              </v:shape>
            </w:pict>
          </mc:Fallback>
        </mc:AlternateContent>
      </w:r>
    </w:p>
    <w:p w14:paraId="79D200A1" w14:textId="77777777" w:rsidR="00BD7E02" w:rsidRPr="00903C22" w:rsidRDefault="00BD7E02" w:rsidP="00BD7E02">
      <w:pPr>
        <w:rPr>
          <w:rFonts w:cs="Arial"/>
        </w:rPr>
      </w:pPr>
    </w:p>
    <w:p w14:paraId="086F0904" w14:textId="77777777" w:rsidR="00BD7E02" w:rsidRPr="00903C22" w:rsidRDefault="00BD7E02" w:rsidP="00BD7E02">
      <w:pPr>
        <w:rPr>
          <w:rFonts w:cs="Arial"/>
        </w:rPr>
      </w:pPr>
    </w:p>
    <w:p w14:paraId="26B9A0EB" w14:textId="77777777" w:rsidR="00BD7E02" w:rsidRPr="00903C22" w:rsidRDefault="00BD7E02" w:rsidP="00BD7E02">
      <w:pPr>
        <w:rPr>
          <w:rFonts w:cs="Arial"/>
        </w:rPr>
      </w:pPr>
    </w:p>
    <w:p w14:paraId="3A5F0F45" w14:textId="77777777" w:rsidR="00BD7E02" w:rsidRPr="00903C22" w:rsidRDefault="00BD7E02" w:rsidP="00BD7E02">
      <w:pPr>
        <w:rPr>
          <w:rFonts w:cs="Arial"/>
        </w:rPr>
      </w:pPr>
    </w:p>
    <w:p w14:paraId="6BD990DF" w14:textId="77777777" w:rsidR="00BD7E02" w:rsidRPr="00903C22" w:rsidRDefault="00BD7E02" w:rsidP="00BD7E02">
      <w:pPr>
        <w:rPr>
          <w:rFonts w:cs="Arial"/>
        </w:rPr>
      </w:pPr>
    </w:p>
    <w:p w14:paraId="1497ADCE" w14:textId="77777777" w:rsidR="00BD7E02" w:rsidRPr="00903C22" w:rsidRDefault="00BD7E02" w:rsidP="00BD7E02">
      <w:pPr>
        <w:rPr>
          <w:rFonts w:cs="Arial"/>
        </w:rPr>
      </w:pPr>
    </w:p>
    <w:p w14:paraId="19F375CE" w14:textId="77777777" w:rsidR="00BD7E02" w:rsidRPr="00903C22" w:rsidRDefault="00BD7E02" w:rsidP="00BD7E02">
      <w:pPr>
        <w:rPr>
          <w:rFonts w:cs="Arial"/>
        </w:rPr>
      </w:pPr>
    </w:p>
    <w:p w14:paraId="2BFB1BA1" w14:textId="77777777" w:rsidR="00BD7E02" w:rsidRPr="00903C22" w:rsidRDefault="00BD7E02" w:rsidP="00BD7E02">
      <w:pPr>
        <w:rPr>
          <w:rFonts w:cs="Arial"/>
        </w:rPr>
      </w:pPr>
    </w:p>
    <w:p w14:paraId="5B5FC761" w14:textId="77777777" w:rsidR="00BD7E02" w:rsidRPr="00903C22" w:rsidRDefault="00BD7E02" w:rsidP="00BD7E02">
      <w:pPr>
        <w:rPr>
          <w:rFonts w:cs="Arial"/>
        </w:rPr>
      </w:pPr>
      <w:r>
        <w:rPr>
          <w:rFonts w:cs="Arial"/>
          <w:noProof/>
        </w:rPr>
        <mc:AlternateContent>
          <mc:Choice Requires="wps">
            <w:drawing>
              <wp:anchor distT="0" distB="0" distL="114300" distR="114300" simplePos="0" relativeHeight="251978752" behindDoc="0" locked="0" layoutInCell="1" allowOverlap="1" wp14:anchorId="7A814AEF" wp14:editId="4D24ABAF">
                <wp:simplePos x="0" y="0"/>
                <wp:positionH relativeFrom="column">
                  <wp:posOffset>2200910</wp:posOffset>
                </wp:positionH>
                <wp:positionV relativeFrom="paragraph">
                  <wp:posOffset>31750</wp:posOffset>
                </wp:positionV>
                <wp:extent cx="914400" cy="425450"/>
                <wp:effectExtent l="0" t="0" r="5080" b="0"/>
                <wp:wrapNone/>
                <wp:docPr id="161" name="Text Box 161"/>
                <wp:cNvGraphicFramePr/>
                <a:graphic xmlns:a="http://schemas.openxmlformats.org/drawingml/2006/main">
                  <a:graphicData uri="http://schemas.microsoft.com/office/word/2010/wordprocessingShape">
                    <wps:wsp>
                      <wps:cNvSpPr txBox="1"/>
                      <wps:spPr>
                        <a:xfrm>
                          <a:off x="0" y="0"/>
                          <a:ext cx="914400" cy="425450"/>
                        </a:xfrm>
                        <a:prstGeom prst="rect">
                          <a:avLst/>
                        </a:prstGeom>
                        <a:solidFill>
                          <a:schemeClr val="lt1"/>
                        </a:solidFill>
                        <a:ln w="6350">
                          <a:noFill/>
                        </a:ln>
                      </wps:spPr>
                      <wps:txbx>
                        <w:txbxContent>
                          <w:p w14:paraId="74350906" w14:textId="77777777" w:rsidR="00F77199" w:rsidRPr="00DA249E" w:rsidRDefault="00F77199" w:rsidP="00BD7E02">
                            <w:pPr>
                              <w:rPr>
                                <w:sz w:val="36"/>
                                <w:szCs w:val="36"/>
                              </w:rPr>
                            </w:pPr>
                            <w:r>
                              <w:rPr>
                                <w:sz w:val="36"/>
                                <w:szCs w:val="36"/>
                              </w:rPr>
                              <w:t>_</w:t>
                            </w:r>
                            <w:r w:rsidRPr="00DA249E">
                              <w:rPr>
                                <w:sz w:val="36"/>
                                <w:szCs w:val="36"/>
                              </w:rPr>
                              <w:t xml:space="preserve">  </w:t>
                            </w:r>
                            <w:r>
                              <w:rPr>
                                <w:sz w:val="36"/>
                                <w:szCs w:val="36"/>
                              </w:rPr>
                              <w:t xml:space="preserve">_  _  _  _  _  _  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14AEF" id="Text Box 161" o:spid="_x0000_s1055" type="#_x0000_t202" style="position:absolute;margin-left:173.3pt;margin-top:2.5pt;width:1in;height:33.5pt;z-index:25197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" fillcolor="white [3201]" stroked="f" strokeweight=".5pt">
                <v:textbox>
                  <w:txbxContent>
                    <w:p w14:paraId="74350906" w14:textId="77777777" w:rsidR="00F77199" w:rsidRPr="00DA249E" w:rsidRDefault="00F77199" w:rsidP="00BD7E02">
                      <w:pPr>
                        <w:rPr>
                          <w:sz w:val="36"/>
                          <w:szCs w:val="36"/>
                        </w:rPr>
                      </w:pPr>
                      <w:r>
                        <w:rPr>
                          <w:sz w:val="36"/>
                          <w:szCs w:val="36"/>
                        </w:rPr>
                        <w:t>_</w:t>
                      </w:r>
                      <w:r w:rsidRPr="00DA249E">
                        <w:rPr>
                          <w:sz w:val="36"/>
                          <w:szCs w:val="36"/>
                        </w:rPr>
                        <w:t xml:space="preserve">  </w:t>
                      </w:r>
                      <w:r>
                        <w:rPr>
                          <w:sz w:val="36"/>
                          <w:szCs w:val="36"/>
                        </w:rPr>
                        <w:t xml:space="preserve">_  _  _  _  _  _  _  </w:t>
                      </w:r>
                    </w:p>
                  </w:txbxContent>
                </v:textbox>
              </v:shape>
            </w:pict>
          </mc:Fallback>
        </mc:AlternateContent>
      </w:r>
    </w:p>
    <w:p w14:paraId="0470B08E" w14:textId="77777777" w:rsidR="00BD7E02" w:rsidRDefault="00BD7E02" w:rsidP="00BD7E02">
      <w:pPr>
        <w:rPr>
          <w:rFonts w:cs="Arial"/>
        </w:rPr>
      </w:pPr>
    </w:p>
    <w:p w14:paraId="7231E2AB" w14:textId="77777777" w:rsidR="00BD7E02" w:rsidRDefault="00BD7E02" w:rsidP="00BD7E02">
      <w:pPr>
        <w:rPr>
          <w:rFonts w:cs="Arial"/>
        </w:rPr>
      </w:pPr>
      <w:r>
        <w:rPr>
          <w:rFonts w:cs="Arial"/>
          <w:noProof/>
        </w:rPr>
        <mc:AlternateContent>
          <mc:Choice Requires="wps">
            <w:drawing>
              <wp:anchor distT="0" distB="0" distL="114300" distR="114300" simplePos="0" relativeHeight="251990016" behindDoc="0" locked="0" layoutInCell="1" allowOverlap="1" wp14:anchorId="12DB31F7" wp14:editId="7E189EF4">
                <wp:simplePos x="0" y="0"/>
                <wp:positionH relativeFrom="column">
                  <wp:posOffset>2602865</wp:posOffset>
                </wp:positionH>
                <wp:positionV relativeFrom="paragraph">
                  <wp:posOffset>139700</wp:posOffset>
                </wp:positionV>
                <wp:extent cx="0" cy="809625"/>
                <wp:effectExtent l="76200" t="38100" r="57150" b="9525"/>
                <wp:wrapNone/>
                <wp:docPr id="171" name="Straight Arrow Connector 171"/>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90FCA2" id="Straight Arrow Connector 171" o:spid="_x0000_s1026" type="#_x0000_t32" style="position:absolute;margin-left:204.95pt;margin-top:11pt;width:0;height:63.75pt;flip:y;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1040" behindDoc="0" locked="0" layoutInCell="1" allowOverlap="1" wp14:anchorId="1196E8C2" wp14:editId="656C2687">
                <wp:simplePos x="0" y="0"/>
                <wp:positionH relativeFrom="column">
                  <wp:posOffset>2768600</wp:posOffset>
                </wp:positionH>
                <wp:positionV relativeFrom="paragraph">
                  <wp:posOffset>138430</wp:posOffset>
                </wp:positionV>
                <wp:extent cx="0" cy="809625"/>
                <wp:effectExtent l="76200" t="38100" r="57150" b="9525"/>
                <wp:wrapNone/>
                <wp:docPr id="170" name="Straight Arrow Connector 170"/>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3C0343" id="Straight Arrow Connector 170" o:spid="_x0000_s1026" type="#_x0000_t32" style="position:absolute;margin-left:218pt;margin-top:10.9pt;width:0;height:63.75pt;flip: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2064" behindDoc="0" locked="0" layoutInCell="1" allowOverlap="1" wp14:anchorId="010EF0E6" wp14:editId="353C5197">
                <wp:simplePos x="0" y="0"/>
                <wp:positionH relativeFrom="column">
                  <wp:posOffset>2921000</wp:posOffset>
                </wp:positionH>
                <wp:positionV relativeFrom="paragraph">
                  <wp:posOffset>137160</wp:posOffset>
                </wp:positionV>
                <wp:extent cx="0" cy="809625"/>
                <wp:effectExtent l="76200" t="38100" r="57150" b="9525"/>
                <wp:wrapNone/>
                <wp:docPr id="169" name="Straight Arrow Connector 169"/>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5402DE" id="Straight Arrow Connector 169" o:spid="_x0000_s1026" type="#_x0000_t32" style="position:absolute;margin-left:230pt;margin-top:10.8pt;width:0;height:63.75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3088" behindDoc="0" locked="0" layoutInCell="1" allowOverlap="1" wp14:anchorId="6612E3DF" wp14:editId="7DBCDB6E">
                <wp:simplePos x="0" y="0"/>
                <wp:positionH relativeFrom="column">
                  <wp:posOffset>3079750</wp:posOffset>
                </wp:positionH>
                <wp:positionV relativeFrom="paragraph">
                  <wp:posOffset>142875</wp:posOffset>
                </wp:positionV>
                <wp:extent cx="0" cy="80962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EB41CC" id="Straight Arrow Connector 168" o:spid="_x0000_s1026" type="#_x0000_t32" style="position:absolute;margin-left:242.5pt;margin-top:11.25pt;width:0;height:63.75pt;flip:y;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994112" behindDoc="0" locked="0" layoutInCell="1" allowOverlap="1" wp14:anchorId="513B0565" wp14:editId="604AC609">
                <wp:simplePos x="0" y="0"/>
                <wp:positionH relativeFrom="column">
                  <wp:posOffset>3202940</wp:posOffset>
                </wp:positionH>
                <wp:positionV relativeFrom="paragraph">
                  <wp:posOffset>216535</wp:posOffset>
                </wp:positionV>
                <wp:extent cx="1318895" cy="641985"/>
                <wp:effectExtent l="0" t="0" r="0" b="5715"/>
                <wp:wrapNone/>
                <wp:docPr id="167" name="Text Box 167"/>
                <wp:cNvGraphicFramePr/>
                <a:graphic xmlns:a="http://schemas.openxmlformats.org/drawingml/2006/main">
                  <a:graphicData uri="http://schemas.microsoft.com/office/word/2010/wordprocessingShape">
                    <wps:wsp>
                      <wps:cNvSpPr txBox="1"/>
                      <wps:spPr>
                        <a:xfrm>
                          <a:off x="0" y="0"/>
                          <a:ext cx="1318895" cy="641985"/>
                        </a:xfrm>
                        <a:prstGeom prst="rect">
                          <a:avLst/>
                        </a:prstGeom>
                        <a:solidFill>
                          <a:schemeClr val="lt1"/>
                        </a:solidFill>
                        <a:ln w="6350">
                          <a:noFill/>
                        </a:ln>
                      </wps:spPr>
                      <wps:txbx>
                        <w:txbxContent>
                          <w:p w14:paraId="1C97D4B6" w14:textId="77777777" w:rsidR="00F77199" w:rsidRPr="00971F69" w:rsidRDefault="00F77199" w:rsidP="00BD7E02">
                            <w:pPr>
                              <w:rPr>
                                <w:rFonts w:cs="Arial"/>
                              </w:rPr>
                            </w:pPr>
                            <w:r>
                              <w:rPr>
                                <w:rFonts w:cs="Arial"/>
                              </w:rPr>
                              <w:t>Evaporating w</w:t>
                            </w:r>
                            <w:r w:rsidRPr="00971F69">
                              <w:rPr>
                                <w:rFonts w:cs="Arial"/>
                              </w:rPr>
                              <w:t xml:space="preserve">ater droplets </w:t>
                            </w:r>
                            <w:r>
                              <w:rPr>
                                <w:rFonts w:cs="Arial"/>
                              </w:rPr>
                              <w:t>rising from the Earth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0565" id="Text Box 167" o:spid="_x0000_s1056" type="#_x0000_t202" style="position:absolute;margin-left:252.2pt;margin-top:17.05pt;width:103.85pt;height:50.5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" fillcolor="white [3201]" stroked="f" strokeweight=".5pt">
                <v:textbox>
                  <w:txbxContent>
                    <w:p w14:paraId="1C97D4B6" w14:textId="77777777" w:rsidR="00F77199" w:rsidRPr="00971F69" w:rsidRDefault="00F77199" w:rsidP="00BD7E02">
                      <w:pPr>
                        <w:rPr>
                          <w:rFonts w:cs="Arial"/>
                        </w:rPr>
                      </w:pPr>
                      <w:r>
                        <w:rPr>
                          <w:rFonts w:cs="Arial"/>
                        </w:rPr>
                        <w:t>Evaporating w</w:t>
                      </w:r>
                      <w:r w:rsidRPr="00971F69">
                        <w:rPr>
                          <w:rFonts w:cs="Arial"/>
                        </w:rPr>
                        <w:t xml:space="preserve">ater droplets </w:t>
                      </w:r>
                      <w:r>
                        <w:rPr>
                          <w:rFonts w:cs="Arial"/>
                        </w:rPr>
                        <w:t>rising from the Earth</w:t>
                      </w:r>
                    </w:p>
                  </w:txbxContent>
                </v:textbox>
              </v:shape>
            </w:pict>
          </mc:Fallback>
        </mc:AlternateContent>
      </w:r>
    </w:p>
    <w:p w14:paraId="7ED1A4F7" w14:textId="77777777" w:rsidR="00BD7E02" w:rsidRDefault="00BD7E02" w:rsidP="00BD7E02">
      <w:pPr>
        <w:rPr>
          <w:rFonts w:cs="Arial"/>
        </w:rPr>
      </w:pPr>
    </w:p>
    <w:p w14:paraId="4BB298D5" w14:textId="77777777" w:rsidR="00BD7E02" w:rsidRDefault="00BD7E02" w:rsidP="00BD7E02">
      <w:pPr>
        <w:rPr>
          <w:rFonts w:cs="Arial"/>
        </w:rPr>
      </w:pPr>
    </w:p>
    <w:p w14:paraId="1D9DFC06" w14:textId="77777777" w:rsidR="00BD7E02" w:rsidRDefault="00BD7E02" w:rsidP="00BD7E02">
      <w:pPr>
        <w:rPr>
          <w:rFonts w:cs="Arial"/>
        </w:rPr>
      </w:pPr>
    </w:p>
    <w:p w14:paraId="50DA2116" w14:textId="77777777" w:rsidR="00BD7E02" w:rsidRDefault="00BD7E02" w:rsidP="00BD7E02">
      <w:pPr>
        <w:rPr>
          <w:rFonts w:cs="Arial"/>
        </w:rPr>
      </w:pPr>
    </w:p>
    <w:p w14:paraId="5B341797" w14:textId="77777777" w:rsidR="00BD7E02" w:rsidRDefault="00BD7E02" w:rsidP="00BD7E02">
      <w:pPr>
        <w:rPr>
          <w:rFonts w:cs="Arial"/>
        </w:rPr>
      </w:pPr>
    </w:p>
    <w:p w14:paraId="7879EA72" w14:textId="77777777" w:rsidR="00BD7E02" w:rsidRDefault="00BD7E02" w:rsidP="00BD7E02">
      <w:pPr>
        <w:rPr>
          <w:rFonts w:cs="Arial"/>
        </w:rPr>
      </w:pPr>
    </w:p>
    <w:p w14:paraId="78241B82" w14:textId="77777777" w:rsidR="00BD7E02" w:rsidRDefault="00BD7E02" w:rsidP="00BD7E02">
      <w:pPr>
        <w:rPr>
          <w:rFonts w:cs="Arial"/>
        </w:rPr>
      </w:pPr>
    </w:p>
    <w:p w14:paraId="1C40536C" w14:textId="77777777" w:rsidR="00BD7E02" w:rsidRDefault="00BD7E02" w:rsidP="00BD7E02">
      <w:pPr>
        <w:rPr>
          <w:rFonts w:cs="Arial"/>
        </w:rPr>
      </w:pPr>
    </w:p>
    <w:p w14:paraId="6ACD2030" w14:textId="77777777" w:rsidR="00BD7E02" w:rsidRDefault="00BD7E02" w:rsidP="00BD7E02">
      <w:pPr>
        <w:rPr>
          <w:rFonts w:cs="Arial"/>
        </w:rPr>
      </w:pPr>
    </w:p>
    <w:p w14:paraId="5A58B5FD" w14:textId="24D5ACCB" w:rsidR="00BD7E02" w:rsidRDefault="00BD7E02" w:rsidP="00BD7E02">
      <w:pPr>
        <w:rPr>
          <w:rFonts w:cs="Arial"/>
        </w:rPr>
      </w:pPr>
      <w:r>
        <w:rPr>
          <w:rFonts w:cs="Arial"/>
        </w:rPr>
        <w:t xml:space="preserve">The electrical energy stored within a cloud in this way is thought to be enormous. Research has shown that the potential difference between the top and bottom of a cloud can be as high as 1.3 </w:t>
      </w:r>
      <w:r w:rsidR="00644F6B">
        <w:rPr>
          <w:rFonts w:cs="Arial"/>
        </w:rPr>
        <w:t>gigav</w:t>
      </w:r>
      <w:r>
        <w:rPr>
          <w:rFonts w:cs="Arial"/>
        </w:rPr>
        <w:t xml:space="preserve">olts. Between the bottom of the cloud and the </w:t>
      </w:r>
      <w:r w:rsidR="00300A98">
        <w:rPr>
          <w:rFonts w:cs="Arial"/>
        </w:rPr>
        <w:t xml:space="preserve">Earth </w:t>
      </w:r>
      <w:r>
        <w:rPr>
          <w:rFonts w:cs="Arial"/>
        </w:rPr>
        <w:t>can be even higher. In total, about 10</w:t>
      </w:r>
      <w:r w:rsidRPr="000056D2">
        <w:rPr>
          <w:rFonts w:cs="Arial"/>
          <w:vertAlign w:val="superscript"/>
        </w:rPr>
        <w:t>5</w:t>
      </w:r>
      <w:r>
        <w:rPr>
          <w:rFonts w:cs="Arial"/>
        </w:rPr>
        <w:t xml:space="preserve"> Coulombs of excess charge can be stored in an average cloud. </w:t>
      </w:r>
    </w:p>
    <w:p w14:paraId="184AA220" w14:textId="77777777" w:rsidR="009C4BB6" w:rsidRDefault="009C4BB6" w:rsidP="00BD7E02">
      <w:pPr>
        <w:rPr>
          <w:rFonts w:cs="Arial"/>
        </w:rPr>
      </w:pPr>
    </w:p>
    <w:p w14:paraId="023A58BB" w14:textId="77777777" w:rsidR="00BD7E02" w:rsidRDefault="00BD7E02" w:rsidP="00BD7E02">
      <w:pPr>
        <w:rPr>
          <w:rFonts w:cs="Arial"/>
        </w:rPr>
      </w:pPr>
      <w:r>
        <w:rPr>
          <w:rFonts w:cs="Arial"/>
        </w:rPr>
        <w:t>POLARISATION OF THE EARTH AND THE AIR</w:t>
      </w:r>
    </w:p>
    <w:p w14:paraId="136AACC4" w14:textId="77777777" w:rsidR="009C4BB6" w:rsidRDefault="009C4BB6" w:rsidP="00BD7E02">
      <w:pPr>
        <w:rPr>
          <w:rFonts w:cs="Arial"/>
        </w:rPr>
      </w:pPr>
    </w:p>
    <w:p w14:paraId="7E72A2D5" w14:textId="359B2C4C" w:rsidR="00BD7E02" w:rsidRDefault="00BD7E02" w:rsidP="00BD7E02">
      <w:pPr>
        <w:rPr>
          <w:rFonts w:cs="Arial"/>
        </w:rPr>
      </w:pPr>
      <w:r>
        <w:rPr>
          <w:rFonts w:cs="Arial"/>
        </w:rPr>
        <w:t xml:space="preserve">The electric field around a cloud (ie – the area affected by the charge on the cloud), therefore, is incredibly strong and affects the </w:t>
      </w:r>
      <w:r w:rsidR="00300A98">
        <w:rPr>
          <w:rFonts w:cs="Arial"/>
        </w:rPr>
        <w:t xml:space="preserve">Earth </w:t>
      </w:r>
      <w:r>
        <w:rPr>
          <w:rFonts w:cs="Arial"/>
        </w:rPr>
        <w:t xml:space="preserve">itself. The top of the </w:t>
      </w:r>
      <w:r w:rsidR="00300A98">
        <w:rPr>
          <w:rFonts w:cs="Arial"/>
        </w:rPr>
        <w:t xml:space="preserve">Earth’s </w:t>
      </w:r>
      <w:r>
        <w:rPr>
          <w:rFonts w:cs="Arial"/>
        </w:rPr>
        <w:t xml:space="preserve">surface – and objects on it like trees and mountains - becomes charged by the bottom of the cloud leading to further polarisation which is critical in the formation of a lighting strike. </w:t>
      </w:r>
    </w:p>
    <w:p w14:paraId="0EDDCF1A" w14:textId="01FED3FC" w:rsidR="00BD7E02" w:rsidRDefault="00BD7E02" w:rsidP="00BD7E02">
      <w:pPr>
        <w:rPr>
          <w:rFonts w:cs="Arial"/>
        </w:rPr>
      </w:pPr>
      <w:r>
        <w:rPr>
          <w:rFonts w:cs="Arial"/>
        </w:rPr>
        <w:lastRenderedPageBreak/>
        <w:t xml:space="preserve">In addition, the cloud’s electric field creates ‘plasma’ in the air – electrically charged particles are produced from the normally neutral gas air particles. This provides a conductive path for charge between the cloud and the </w:t>
      </w:r>
      <w:r w:rsidR="00300A98">
        <w:rPr>
          <w:rFonts w:cs="Arial"/>
        </w:rPr>
        <w:t xml:space="preserve">Earth </w:t>
      </w:r>
      <w:r>
        <w:rPr>
          <w:rFonts w:cs="Arial"/>
        </w:rPr>
        <w:t xml:space="preserve">that does not normally exist. </w:t>
      </w:r>
    </w:p>
    <w:p w14:paraId="6E5EC686" w14:textId="77777777" w:rsidR="009C4BB6" w:rsidRDefault="009C4BB6" w:rsidP="00BD7E02">
      <w:pPr>
        <w:rPr>
          <w:rFonts w:cs="Arial"/>
        </w:rPr>
      </w:pPr>
    </w:p>
    <w:p w14:paraId="44F2F7B8" w14:textId="77777777" w:rsidR="00BD7E02" w:rsidRDefault="00BD7E02" w:rsidP="00BD7E02">
      <w:pPr>
        <w:rPr>
          <w:rFonts w:cs="Arial"/>
        </w:rPr>
      </w:pPr>
      <w:r>
        <w:rPr>
          <w:rFonts w:cs="Arial"/>
        </w:rPr>
        <w:t>The lightning strike consists of two parts: a ‘step leader’ and a ‘streamer’.</w:t>
      </w:r>
    </w:p>
    <w:p w14:paraId="38161D32" w14:textId="77777777" w:rsidR="009C4BB6" w:rsidRDefault="009C4BB6" w:rsidP="00BD7E02">
      <w:pPr>
        <w:rPr>
          <w:rFonts w:cs="Arial"/>
        </w:rPr>
      </w:pPr>
    </w:p>
    <w:p w14:paraId="436AC85A" w14:textId="065070DB" w:rsidR="00BD7E02" w:rsidRDefault="00BD7E02" w:rsidP="00BD7E02">
      <w:pPr>
        <w:rPr>
          <w:rFonts w:cs="Arial"/>
        </w:rPr>
      </w:pPr>
      <w:r>
        <w:rPr>
          <w:rFonts w:cs="Arial"/>
        </w:rPr>
        <w:t xml:space="preserve">The ‘step leader’ travels from the bottom of the cloud towards the </w:t>
      </w:r>
      <w:r w:rsidR="00300A98">
        <w:rPr>
          <w:rFonts w:cs="Arial"/>
        </w:rPr>
        <w:t xml:space="preserve">Earth </w:t>
      </w:r>
      <w:r>
        <w:rPr>
          <w:rFonts w:cs="Arial"/>
        </w:rPr>
        <w:t xml:space="preserve">(see diagram below). The ‘streamer’ travels from the </w:t>
      </w:r>
      <w:r w:rsidR="00300A98">
        <w:rPr>
          <w:rFonts w:cs="Arial"/>
        </w:rPr>
        <w:t xml:space="preserve">Earth </w:t>
      </w:r>
      <w:r>
        <w:rPr>
          <w:rFonts w:cs="Arial"/>
        </w:rPr>
        <w:t xml:space="preserve">towards the cloud. The ‘streamer’ meets the ‘step leader’ a short distance above the earth and a continuous conducting part between the cloud and the </w:t>
      </w:r>
      <w:r w:rsidR="00300A98">
        <w:rPr>
          <w:rFonts w:cs="Arial"/>
        </w:rPr>
        <w:t xml:space="preserve">Earth’s </w:t>
      </w:r>
      <w:r>
        <w:rPr>
          <w:rFonts w:cs="Arial"/>
        </w:rPr>
        <w:t>surface is now created. A lightning strike is now possible.</w:t>
      </w:r>
    </w:p>
    <w:p w14:paraId="7294FF95" w14:textId="77777777" w:rsidR="00BD7E02" w:rsidRDefault="00BD7E02" w:rsidP="00BD7E02">
      <w:pPr>
        <w:rPr>
          <w:rFonts w:cs="Arial"/>
        </w:rPr>
      </w:pPr>
      <w:r w:rsidRPr="00457EB9">
        <w:rPr>
          <w:rFonts w:cs="Arial"/>
          <w:noProof/>
        </w:rPr>
        <mc:AlternateContent>
          <mc:Choice Requires="wps">
            <w:drawing>
              <wp:anchor distT="45720" distB="45720" distL="114300" distR="114300" simplePos="0" relativeHeight="251986944" behindDoc="0" locked="0" layoutInCell="1" allowOverlap="1" wp14:anchorId="2F9C3903" wp14:editId="1743F797">
                <wp:simplePos x="0" y="0"/>
                <wp:positionH relativeFrom="column">
                  <wp:posOffset>2525109</wp:posOffset>
                </wp:positionH>
                <wp:positionV relativeFrom="paragraph">
                  <wp:posOffset>2972334</wp:posOffset>
                </wp:positionV>
                <wp:extent cx="1018540" cy="285750"/>
                <wp:effectExtent l="0" t="0" r="0" b="0"/>
                <wp:wrapSquare wrapText="bothSides"/>
                <wp:docPr id="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5750"/>
                        </a:xfrm>
                        <a:prstGeom prst="rect">
                          <a:avLst/>
                        </a:prstGeom>
                        <a:solidFill>
                          <a:schemeClr val="bg1"/>
                        </a:solidFill>
                        <a:ln w="9525">
                          <a:noFill/>
                          <a:miter lim="800000"/>
                          <a:headEnd/>
                          <a:tailEnd/>
                        </a:ln>
                      </wps:spPr>
                      <wps:txbx>
                        <w:txbxContent>
                          <w:p w14:paraId="213B40A8" w14:textId="77777777" w:rsidR="00F77199" w:rsidRPr="00903C22" w:rsidRDefault="00F77199" w:rsidP="00BD7E02">
                            <w:pPr>
                              <w:rPr>
                                <w:rFonts w:cs="Arial"/>
                              </w:rPr>
                            </w:pPr>
                            <w:r>
                              <w:rPr>
                                <w:rFonts w:cs="Arial"/>
                              </w:rPr>
                              <w:t>Streamer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C3903" id="_x0000_s1057" type="#_x0000_t202" style="position:absolute;margin-left:198.85pt;margin-top:234.05pt;width:80.2pt;height:22.5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" fillcolor="white [3212]" stroked="f">
                <v:textbox>
                  <w:txbxContent>
                    <w:p w14:paraId="213B40A8" w14:textId="77777777" w:rsidR="00F77199" w:rsidRPr="00903C22" w:rsidRDefault="00F77199" w:rsidP="00BD7E02">
                      <w:pPr>
                        <w:rPr>
                          <w:rFonts w:cs="Arial"/>
                        </w:rPr>
                      </w:pPr>
                      <w:r>
                        <w:rPr>
                          <w:rFonts w:cs="Arial"/>
                        </w:rPr>
                        <w:t>Streamer</w:t>
                      </w:r>
                    </w:p>
                  </w:txbxContent>
                </v:textbox>
                <w10:wrap type="square"/>
              </v:shape>
            </w:pict>
          </mc:Fallback>
        </mc:AlternateContent>
      </w:r>
      <w:r w:rsidRPr="00457EB9">
        <w:rPr>
          <w:rFonts w:cs="Arial"/>
          <w:noProof/>
        </w:rPr>
        <mc:AlternateContent>
          <mc:Choice Requires="wps">
            <w:drawing>
              <wp:anchor distT="45720" distB="45720" distL="114300" distR="114300" simplePos="0" relativeHeight="251985920" behindDoc="0" locked="0" layoutInCell="1" allowOverlap="1" wp14:anchorId="257E2AFB" wp14:editId="7443B1D4">
                <wp:simplePos x="0" y="0"/>
                <wp:positionH relativeFrom="column">
                  <wp:posOffset>2596515</wp:posOffset>
                </wp:positionH>
                <wp:positionV relativeFrom="paragraph">
                  <wp:posOffset>2240915</wp:posOffset>
                </wp:positionV>
                <wp:extent cx="1018540" cy="285750"/>
                <wp:effectExtent l="0" t="0" r="0" b="0"/>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5750"/>
                        </a:xfrm>
                        <a:prstGeom prst="rect">
                          <a:avLst/>
                        </a:prstGeom>
                        <a:solidFill>
                          <a:schemeClr val="bg1"/>
                        </a:solidFill>
                        <a:ln w="9525">
                          <a:noFill/>
                          <a:miter lim="800000"/>
                          <a:headEnd/>
                          <a:tailEnd/>
                        </a:ln>
                      </wps:spPr>
                      <wps:txbx>
                        <w:txbxContent>
                          <w:p w14:paraId="2F1873AE" w14:textId="77777777" w:rsidR="00F77199" w:rsidRPr="00903C22" w:rsidRDefault="00F77199" w:rsidP="00BD7E02">
                            <w:pPr>
                              <w:rPr>
                                <w:rFonts w:cs="Arial"/>
                              </w:rPr>
                            </w:pPr>
                            <w:r>
                              <w:rPr>
                                <w:rFonts w:cs="Arial"/>
                              </w:rPr>
                              <w:t>Step 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E2AFB" id="_x0000_s1058" type="#_x0000_t202" style="position:absolute;margin-left:204.45pt;margin-top:176.45pt;width:80.2pt;height:2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" fillcolor="white [3212]" stroked="f">
                <v:textbox>
                  <w:txbxContent>
                    <w:p w14:paraId="2F1873AE" w14:textId="77777777" w:rsidR="00F77199" w:rsidRPr="00903C22" w:rsidRDefault="00F77199" w:rsidP="00BD7E02">
                      <w:pPr>
                        <w:rPr>
                          <w:rFonts w:cs="Arial"/>
                        </w:rPr>
                      </w:pPr>
                      <w:r>
                        <w:rPr>
                          <w:rFonts w:cs="Arial"/>
                        </w:rPr>
                        <w:t>Step Leader</w:t>
                      </w:r>
                    </w:p>
                  </w:txbxContent>
                </v:textbox>
                <w10:wrap type="square"/>
              </v:shape>
            </w:pict>
          </mc:Fallback>
        </mc:AlternateContent>
      </w:r>
      <w:r>
        <w:rPr>
          <w:rFonts w:cs="Arial"/>
          <w:noProof/>
        </w:rPr>
        <mc:AlternateContent>
          <mc:Choice Requires="wps">
            <w:drawing>
              <wp:anchor distT="0" distB="0" distL="114300" distR="114300" simplePos="0" relativeHeight="251984896" behindDoc="0" locked="0" layoutInCell="1" allowOverlap="1" wp14:anchorId="6409F944" wp14:editId="6DAC8B3A">
                <wp:simplePos x="0" y="0"/>
                <wp:positionH relativeFrom="column">
                  <wp:posOffset>1974802</wp:posOffset>
                </wp:positionH>
                <wp:positionV relativeFrom="paragraph">
                  <wp:posOffset>2848571</wp:posOffset>
                </wp:positionV>
                <wp:extent cx="502571" cy="432770"/>
                <wp:effectExtent l="57150" t="57150" r="50165" b="62865"/>
                <wp:wrapNone/>
                <wp:docPr id="174" name="Lightning Bolt 174"/>
                <wp:cNvGraphicFramePr/>
                <a:graphic xmlns:a="http://schemas.openxmlformats.org/drawingml/2006/main">
                  <a:graphicData uri="http://schemas.microsoft.com/office/word/2010/wordprocessingShape">
                    <wps:wsp>
                      <wps:cNvSpPr/>
                      <wps:spPr>
                        <a:xfrm>
                          <a:off x="0" y="0"/>
                          <a:ext cx="502571" cy="432770"/>
                        </a:xfrm>
                        <a:prstGeom prst="lightningBolt">
                          <a:avLst/>
                        </a:prstGeom>
                        <a:noFill/>
                        <a:ln>
                          <a:solidFill>
                            <a:schemeClr val="tx1"/>
                          </a:solidFill>
                        </a:ln>
                        <a:scene3d>
                          <a:camera prst="orthographicFront">
                            <a:rot lat="1080000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7A03D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74" o:spid="_x0000_s1026" type="#_x0000_t73" style="position:absolute;margin-left:155.5pt;margin-top:224.3pt;width:39.55pt;height:34.1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" filled="f" strokecolor="black [3213]" strokeweight="1pt"/>
            </w:pict>
          </mc:Fallback>
        </mc:AlternateContent>
      </w:r>
      <w:r>
        <w:rPr>
          <w:rFonts w:cs="Arial"/>
          <w:noProof/>
        </w:rPr>
        <mc:AlternateContent>
          <mc:Choice Requires="wps">
            <w:drawing>
              <wp:anchor distT="0" distB="0" distL="114300" distR="114300" simplePos="0" relativeHeight="251983872" behindDoc="0" locked="0" layoutInCell="1" allowOverlap="1" wp14:anchorId="0F6634FF" wp14:editId="5F0BD71A">
                <wp:simplePos x="0" y="0"/>
                <wp:positionH relativeFrom="column">
                  <wp:posOffset>2247609</wp:posOffset>
                </wp:positionH>
                <wp:positionV relativeFrom="paragraph">
                  <wp:posOffset>2101743</wp:posOffset>
                </wp:positionV>
                <wp:extent cx="279206" cy="439750"/>
                <wp:effectExtent l="19050" t="19050" r="64135" b="55880"/>
                <wp:wrapNone/>
                <wp:docPr id="175" name="Lightning Bolt 175"/>
                <wp:cNvGraphicFramePr/>
                <a:graphic xmlns:a="http://schemas.openxmlformats.org/drawingml/2006/main">
                  <a:graphicData uri="http://schemas.microsoft.com/office/word/2010/wordprocessingShape">
                    <wps:wsp>
                      <wps:cNvSpPr/>
                      <wps:spPr>
                        <a:xfrm>
                          <a:off x="0" y="0"/>
                          <a:ext cx="279206" cy="439750"/>
                        </a:xfrm>
                        <a:prstGeom prst="lightningBol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6F7124" id="Lightning Bolt 175" o:spid="_x0000_s1026" type="#_x0000_t73" style="position:absolute;margin-left:177pt;margin-top:165.5pt;width:22pt;height:34.6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" fillcolor="white [3212]" strokecolor="black [3213]" strokeweight="1pt"/>
            </w:pict>
          </mc:Fallback>
        </mc:AlternateContent>
      </w:r>
      <w:r w:rsidRPr="00457EB9">
        <w:rPr>
          <w:rFonts w:cs="Arial"/>
          <w:noProof/>
        </w:rPr>
        <mc:AlternateContent>
          <mc:Choice Requires="wps">
            <w:drawing>
              <wp:anchor distT="45720" distB="45720" distL="114300" distR="114300" simplePos="0" relativeHeight="251982848" behindDoc="0" locked="0" layoutInCell="1" allowOverlap="1" wp14:anchorId="6447F0B0" wp14:editId="36E96D86">
                <wp:simplePos x="0" y="0"/>
                <wp:positionH relativeFrom="column">
                  <wp:posOffset>2052349</wp:posOffset>
                </wp:positionH>
                <wp:positionV relativeFrom="paragraph">
                  <wp:posOffset>3403188</wp:posOffset>
                </wp:positionV>
                <wp:extent cx="704850" cy="285750"/>
                <wp:effectExtent l="0" t="0" r="0" b="0"/>
                <wp:wrapSquare wrapText="bothSides"/>
                <wp:docPr id="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chemeClr val="bg1">
                            <a:lumMod val="95000"/>
                          </a:schemeClr>
                        </a:solidFill>
                        <a:ln w="9525">
                          <a:noFill/>
                          <a:miter lim="800000"/>
                          <a:headEnd/>
                          <a:tailEnd/>
                        </a:ln>
                      </wps:spPr>
                      <wps:txbx>
                        <w:txbxContent>
                          <w:p w14:paraId="13B9658D" w14:textId="77777777" w:rsidR="00F77199" w:rsidRPr="00903C22" w:rsidRDefault="00F77199" w:rsidP="00BD7E02">
                            <w:pPr>
                              <w:rPr>
                                <w:rFonts w:cs="Arial"/>
                              </w:rPr>
                            </w:pPr>
                            <w:r w:rsidRPr="00903C22">
                              <w:rPr>
                                <w:rFonts w:cs="Arial"/>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7F0B0" id="_x0000_s1059" type="#_x0000_t202" style="position:absolute;margin-left:161.6pt;margin-top:267.95pt;width:55.5pt;height:22.5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" fillcolor="#f2f2f2 [3052]" stroked="f">
                <v:textbox>
                  <w:txbxContent>
                    <w:p w14:paraId="13B9658D" w14:textId="77777777" w:rsidR="00F77199" w:rsidRPr="00903C22" w:rsidRDefault="00F77199" w:rsidP="00BD7E02">
                      <w:pPr>
                        <w:rPr>
                          <w:rFonts w:cs="Arial"/>
                        </w:rPr>
                      </w:pPr>
                      <w:r w:rsidRPr="00903C22">
                        <w:rPr>
                          <w:rFonts w:cs="Arial"/>
                        </w:rPr>
                        <w:t>EARTH</w:t>
                      </w:r>
                    </w:p>
                  </w:txbxContent>
                </v:textbox>
                <w10:wrap type="square"/>
              </v:shape>
            </w:pict>
          </mc:Fallback>
        </mc:AlternateContent>
      </w:r>
      <w:r w:rsidRPr="00457EB9">
        <w:rPr>
          <w:rFonts w:cs="Arial"/>
          <w:noProof/>
        </w:rPr>
        <mc:AlternateContent>
          <mc:Choice Requires="wps">
            <w:drawing>
              <wp:anchor distT="0" distB="0" distL="114300" distR="114300" simplePos="0" relativeHeight="251980800" behindDoc="0" locked="0" layoutInCell="1" allowOverlap="1" wp14:anchorId="341B8280" wp14:editId="1E6A33A8">
                <wp:simplePos x="0" y="0"/>
                <wp:positionH relativeFrom="column">
                  <wp:posOffset>1082040</wp:posOffset>
                </wp:positionH>
                <wp:positionV relativeFrom="paragraph">
                  <wp:posOffset>398145</wp:posOffset>
                </wp:positionV>
                <wp:extent cx="2757160" cy="1640336"/>
                <wp:effectExtent l="19050" t="0" r="43815" b="36195"/>
                <wp:wrapNone/>
                <wp:docPr id="177" name="Cloud 177"/>
                <wp:cNvGraphicFramePr/>
                <a:graphic xmlns:a="http://schemas.openxmlformats.org/drawingml/2006/main">
                  <a:graphicData uri="http://schemas.microsoft.com/office/word/2010/wordprocessingShape">
                    <wps:wsp>
                      <wps:cNvSpPr/>
                      <wps:spPr>
                        <a:xfrm>
                          <a:off x="0" y="0"/>
                          <a:ext cx="2757160" cy="1640336"/>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D7035" id="Cloud 177" o:spid="_x0000_s1026" style="position:absolute;margin-left:85.2pt;margin-top:31.35pt;width:217.1pt;height:129.15pt;z-index:25198080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path arrowok="t" o:connecttype="custom" o:connectlocs="299522,993960;137858,963697;442167,1325141;371451,1339608;1051678,1484276;1009044,1418207;1839830,1319521;1822789,1392007;2178220,871580;2385709,1142540;2667680,583003;2575264,684612;2445958,206029;2450809,254024;1855850,150060;1903206,88852;1413108,179222;1436021,126443;893524,197144;976494,248329;263398,599520;248910,545640" o:connectangles="0,0,0,0,0,0,0,0,0,0,0,0,0,0,0,0,0,0,0,0,0,0"/>
              </v:shape>
            </w:pict>
          </mc:Fallback>
        </mc:AlternateContent>
      </w:r>
      <w:r w:rsidRPr="00457EB9">
        <w:rPr>
          <w:rFonts w:cs="Arial"/>
          <w:noProof/>
        </w:rPr>
        <mc:AlternateContent>
          <mc:Choice Requires="wps">
            <w:drawing>
              <wp:anchor distT="0" distB="0" distL="114300" distR="114300" simplePos="0" relativeHeight="251981824" behindDoc="0" locked="0" layoutInCell="1" allowOverlap="1" wp14:anchorId="6B4C6E9F" wp14:editId="6E3CCB9C">
                <wp:simplePos x="0" y="0"/>
                <wp:positionH relativeFrom="column">
                  <wp:posOffset>0</wp:posOffset>
                </wp:positionH>
                <wp:positionV relativeFrom="paragraph">
                  <wp:posOffset>3350895</wp:posOffset>
                </wp:positionV>
                <wp:extent cx="5025710" cy="404849"/>
                <wp:effectExtent l="0" t="0" r="22860" b="14605"/>
                <wp:wrapNone/>
                <wp:docPr id="178" name="Rectangle 178"/>
                <wp:cNvGraphicFramePr/>
                <a:graphic xmlns:a="http://schemas.openxmlformats.org/drawingml/2006/main">
                  <a:graphicData uri="http://schemas.microsoft.com/office/word/2010/wordprocessingShape">
                    <wps:wsp>
                      <wps:cNvSpPr/>
                      <wps:spPr>
                        <a:xfrm>
                          <a:off x="0" y="0"/>
                          <a:ext cx="5025710" cy="404849"/>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C992C4" id="Rectangle 178" o:spid="_x0000_s1026" style="position:absolute;margin-left:0;margin-top:263.85pt;width:395.75pt;height:31.9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" fillcolor="#f2f2f2 [3052]" strokecolor="black [3213]" strokeweight="1pt"/>
            </w:pict>
          </mc:Fallback>
        </mc:AlternateContent>
      </w:r>
    </w:p>
    <w:p w14:paraId="591DDDA1" w14:textId="77777777" w:rsidR="00BD7E02" w:rsidRPr="00457EB9" w:rsidRDefault="00BD7E02" w:rsidP="00BD7E02">
      <w:pPr>
        <w:rPr>
          <w:rFonts w:cs="Arial"/>
        </w:rPr>
      </w:pPr>
    </w:p>
    <w:p w14:paraId="69CC55E8" w14:textId="77777777" w:rsidR="00BD7E02" w:rsidRPr="00457EB9" w:rsidRDefault="00BD7E02" w:rsidP="00BD7E02">
      <w:pPr>
        <w:rPr>
          <w:rFonts w:cs="Arial"/>
        </w:rPr>
      </w:pPr>
    </w:p>
    <w:p w14:paraId="5F089F1D" w14:textId="77777777" w:rsidR="00BD7E02" w:rsidRPr="00457EB9" w:rsidRDefault="00BD7E02" w:rsidP="00BD7E02">
      <w:pPr>
        <w:rPr>
          <w:rFonts w:cs="Arial"/>
        </w:rPr>
      </w:pPr>
    </w:p>
    <w:p w14:paraId="68CD02B6" w14:textId="77777777" w:rsidR="00BD7E02" w:rsidRPr="00457EB9" w:rsidRDefault="00BD7E02" w:rsidP="00BD7E02">
      <w:pPr>
        <w:rPr>
          <w:rFonts w:cs="Arial"/>
        </w:rPr>
      </w:pPr>
    </w:p>
    <w:p w14:paraId="1BEDDE88" w14:textId="77777777" w:rsidR="00BD7E02" w:rsidRPr="00457EB9" w:rsidRDefault="00BD7E02" w:rsidP="00BD7E02">
      <w:pPr>
        <w:rPr>
          <w:rFonts w:cs="Arial"/>
        </w:rPr>
      </w:pPr>
    </w:p>
    <w:p w14:paraId="0F7EB5CA" w14:textId="77777777" w:rsidR="00BD7E02" w:rsidRPr="00457EB9" w:rsidRDefault="00BD7E02" w:rsidP="00BD7E02">
      <w:pPr>
        <w:rPr>
          <w:rFonts w:cs="Arial"/>
        </w:rPr>
      </w:pPr>
    </w:p>
    <w:p w14:paraId="0B10CA92" w14:textId="77777777" w:rsidR="00BD7E02" w:rsidRPr="00457EB9" w:rsidRDefault="00BD7E02" w:rsidP="00BD7E02">
      <w:pPr>
        <w:rPr>
          <w:rFonts w:cs="Arial"/>
        </w:rPr>
      </w:pPr>
    </w:p>
    <w:p w14:paraId="1E3801C2" w14:textId="77777777" w:rsidR="00BD7E02" w:rsidRPr="00457EB9" w:rsidRDefault="00BD7E02" w:rsidP="00BD7E02">
      <w:pPr>
        <w:rPr>
          <w:rFonts w:cs="Arial"/>
        </w:rPr>
      </w:pPr>
    </w:p>
    <w:p w14:paraId="65A82439" w14:textId="77777777" w:rsidR="00BD7E02" w:rsidRPr="00457EB9" w:rsidRDefault="00BD7E02" w:rsidP="00BD7E02">
      <w:pPr>
        <w:rPr>
          <w:rFonts w:cs="Arial"/>
        </w:rPr>
      </w:pPr>
    </w:p>
    <w:p w14:paraId="7E829A1C" w14:textId="77777777" w:rsidR="00BD7E02" w:rsidRPr="00457EB9" w:rsidRDefault="00BD7E02" w:rsidP="00BD7E02">
      <w:pPr>
        <w:rPr>
          <w:rFonts w:cs="Arial"/>
        </w:rPr>
      </w:pPr>
    </w:p>
    <w:p w14:paraId="735F2A97" w14:textId="77777777" w:rsidR="00BD7E02" w:rsidRPr="00457EB9" w:rsidRDefault="00BD7E02" w:rsidP="00BD7E02">
      <w:pPr>
        <w:rPr>
          <w:rFonts w:cs="Arial"/>
        </w:rPr>
      </w:pPr>
    </w:p>
    <w:p w14:paraId="24F1DDF7" w14:textId="77777777" w:rsidR="00BD7E02" w:rsidRPr="00457EB9" w:rsidRDefault="00BD7E02" w:rsidP="00BD7E02">
      <w:pPr>
        <w:rPr>
          <w:rFonts w:cs="Arial"/>
        </w:rPr>
      </w:pPr>
    </w:p>
    <w:p w14:paraId="6DDD10FD" w14:textId="77777777" w:rsidR="00BD7E02" w:rsidRPr="00457EB9" w:rsidRDefault="00BD7E02" w:rsidP="00BD7E02">
      <w:pPr>
        <w:rPr>
          <w:rFonts w:cs="Arial"/>
        </w:rPr>
      </w:pPr>
    </w:p>
    <w:p w14:paraId="54E1A5F5" w14:textId="77777777" w:rsidR="00BD7E02" w:rsidRPr="00457EB9" w:rsidRDefault="00BD7E02" w:rsidP="00BD7E02">
      <w:pPr>
        <w:rPr>
          <w:rFonts w:cs="Arial"/>
        </w:rPr>
      </w:pPr>
    </w:p>
    <w:p w14:paraId="6FA87F25" w14:textId="77777777" w:rsidR="009C4BB6" w:rsidRDefault="009C4BB6" w:rsidP="00BD7E02">
      <w:pPr>
        <w:rPr>
          <w:rFonts w:cs="Arial"/>
        </w:rPr>
      </w:pPr>
    </w:p>
    <w:p w14:paraId="2E2291CC" w14:textId="77777777" w:rsidR="009C4BB6" w:rsidRDefault="009C4BB6" w:rsidP="00BD7E02">
      <w:pPr>
        <w:rPr>
          <w:rFonts w:cs="Arial"/>
        </w:rPr>
      </w:pPr>
    </w:p>
    <w:p w14:paraId="7F40138D" w14:textId="77777777" w:rsidR="009C4BB6" w:rsidRDefault="009C4BB6" w:rsidP="00BD7E02">
      <w:pPr>
        <w:rPr>
          <w:rFonts w:cs="Arial"/>
        </w:rPr>
      </w:pPr>
    </w:p>
    <w:p w14:paraId="583AFD42" w14:textId="77777777" w:rsidR="009C4BB6" w:rsidRDefault="009C4BB6" w:rsidP="00BD7E02">
      <w:pPr>
        <w:rPr>
          <w:rFonts w:cs="Arial"/>
        </w:rPr>
      </w:pPr>
    </w:p>
    <w:p w14:paraId="6A12C2B0" w14:textId="77777777" w:rsidR="009C4BB6" w:rsidRDefault="009C4BB6" w:rsidP="00BD7E02">
      <w:pPr>
        <w:rPr>
          <w:rFonts w:cs="Arial"/>
        </w:rPr>
      </w:pPr>
    </w:p>
    <w:p w14:paraId="6CC3C17C" w14:textId="77777777" w:rsidR="009C4BB6" w:rsidRDefault="009C4BB6" w:rsidP="00BD7E02">
      <w:pPr>
        <w:rPr>
          <w:rFonts w:cs="Arial"/>
        </w:rPr>
      </w:pPr>
    </w:p>
    <w:p w14:paraId="2CE2B34D" w14:textId="77777777" w:rsidR="009C4BB6" w:rsidRDefault="009C4BB6" w:rsidP="00BD7E02">
      <w:pPr>
        <w:rPr>
          <w:rFonts w:cs="Arial"/>
        </w:rPr>
      </w:pPr>
    </w:p>
    <w:p w14:paraId="10055131" w14:textId="77777777" w:rsidR="009C4BB6" w:rsidRDefault="009C4BB6" w:rsidP="00BD7E02">
      <w:pPr>
        <w:rPr>
          <w:rFonts w:cs="Arial"/>
        </w:rPr>
      </w:pPr>
    </w:p>
    <w:p w14:paraId="37086B77" w14:textId="77777777" w:rsidR="009C4BB6" w:rsidRDefault="009C4BB6" w:rsidP="00BD7E02">
      <w:pPr>
        <w:rPr>
          <w:rFonts w:cs="Arial"/>
        </w:rPr>
      </w:pPr>
    </w:p>
    <w:p w14:paraId="590F8394" w14:textId="77777777" w:rsidR="009C4BB6" w:rsidRDefault="009C4BB6" w:rsidP="00BD7E02">
      <w:pPr>
        <w:rPr>
          <w:rFonts w:cs="Arial"/>
        </w:rPr>
      </w:pPr>
    </w:p>
    <w:p w14:paraId="4337AC51" w14:textId="240B727A" w:rsidR="00BD7E02" w:rsidRDefault="00BD7E02" w:rsidP="00BD7E02">
      <w:pPr>
        <w:rPr>
          <w:rFonts w:cs="Arial"/>
        </w:rPr>
      </w:pPr>
      <w:r>
        <w:rPr>
          <w:rFonts w:cs="Arial"/>
        </w:rPr>
        <w:t>In an initial lightning strike, about 10</w:t>
      </w:r>
      <w:r w:rsidRPr="00457EB9">
        <w:rPr>
          <w:rFonts w:cs="Arial"/>
          <w:vertAlign w:val="superscript"/>
        </w:rPr>
        <w:t>21</w:t>
      </w:r>
      <w:r>
        <w:rPr>
          <w:rFonts w:cs="Arial"/>
        </w:rPr>
        <w:t xml:space="preserve"> electrons can traverse this conducting path to the </w:t>
      </w:r>
      <w:r w:rsidR="00310336">
        <w:rPr>
          <w:rFonts w:cs="Arial"/>
        </w:rPr>
        <w:t xml:space="preserve">Earth </w:t>
      </w:r>
      <w:r>
        <w:rPr>
          <w:rFonts w:cs="Arial"/>
        </w:rPr>
        <w:t>in about one millisecond. This initial strike is normally followed by several secondary strikes. The energy released by these strikes into the air causes it to expand violently and rapidly. The shockwave caused by this rapid expansion is observed as thunder.</w:t>
      </w:r>
    </w:p>
    <w:p w14:paraId="49DA7A50" w14:textId="77777777" w:rsidR="009C4BB6" w:rsidRDefault="009C4BB6" w:rsidP="00BD7E02">
      <w:pPr>
        <w:rPr>
          <w:rFonts w:cs="Arial"/>
        </w:rPr>
      </w:pPr>
    </w:p>
    <w:p w14:paraId="5D933590" w14:textId="77777777" w:rsidR="00BD7E02" w:rsidRDefault="00BD7E02" w:rsidP="00433653">
      <w:pPr>
        <w:pStyle w:val="ListParagraph"/>
        <w:numPr>
          <w:ilvl w:val="0"/>
          <w:numId w:val="41"/>
        </w:numPr>
        <w:spacing w:after="160" w:line="259" w:lineRule="auto"/>
        <w:ind w:hanging="720"/>
        <w:contextualSpacing/>
      </w:pPr>
      <w:r>
        <w:t xml:space="preserve">Describe how ‘frictional charging’ can give a plastic pen a negative charge when it is rubbed with wool. </w:t>
      </w:r>
    </w:p>
    <w:p w14:paraId="737AC1BB" w14:textId="2FC8AB10" w:rsidR="00BD7E02" w:rsidRDefault="00BD7E02" w:rsidP="00BD7E02">
      <w:pPr>
        <w:pStyle w:val="ListParagraph"/>
        <w:jc w:val="right"/>
      </w:pPr>
      <w:r>
        <w:t>(4</w:t>
      </w:r>
      <w:r w:rsidR="00636474">
        <w:t xml:space="preserve"> marks</w:t>
      </w:r>
      <w:r>
        <w:t>)</w:t>
      </w:r>
    </w:p>
    <w:p w14:paraId="47671CC4" w14:textId="77777777" w:rsidR="00BD7E02" w:rsidRDefault="00BD7E02" w:rsidP="00BD7E02">
      <w:pPr>
        <w:pStyle w:val="ListParagraph"/>
      </w:pPr>
    </w:p>
    <w:p w14:paraId="59C77287" w14:textId="77777777" w:rsidR="00BD7E02" w:rsidRPr="00E577D8" w:rsidRDefault="00BD7E02" w:rsidP="009C4BB6">
      <w:pPr>
        <w:pStyle w:val="ListParagraph"/>
        <w:spacing w:line="48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4BB6">
        <w:t>_________________________</w:t>
      </w:r>
    </w:p>
    <w:p w14:paraId="53819163" w14:textId="77777777" w:rsidR="00BD7E02" w:rsidRDefault="00BD7E02" w:rsidP="00BD7E02">
      <w:pPr>
        <w:pStyle w:val="ListParagraph"/>
        <w:jc w:val="right"/>
      </w:pPr>
    </w:p>
    <w:p w14:paraId="7BBC314F" w14:textId="4C927E08" w:rsidR="00BD7E02" w:rsidRPr="00636474" w:rsidRDefault="009C4BB6" w:rsidP="00636474">
      <w:pPr>
        <w:pStyle w:val="ListParagraph"/>
        <w:numPr>
          <w:ilvl w:val="0"/>
          <w:numId w:val="41"/>
        </w:numPr>
        <w:spacing w:after="160" w:line="259" w:lineRule="auto"/>
        <w:ind w:hanging="720"/>
      </w:pPr>
      <w:r>
        <w:br w:type="page"/>
      </w:r>
      <w:r w:rsidR="00BD7E02">
        <w:lastRenderedPageBreak/>
        <w:t>Given the potential difference around the cloud and the quantity of charge stored</w:t>
      </w:r>
      <w:r w:rsidR="00087A6B">
        <w:t xml:space="preserve">, </w:t>
      </w:r>
      <w:r w:rsidR="00BD7E02">
        <w:t xml:space="preserve">estimate the total electrical energy stored in a typical cloud. </w:t>
      </w:r>
    </w:p>
    <w:p w14:paraId="7DBCA818" w14:textId="35C90D2B" w:rsidR="00BD7E02" w:rsidRDefault="00BD7E02" w:rsidP="00BD7E02">
      <w:pPr>
        <w:pStyle w:val="ListParagraph"/>
        <w:jc w:val="right"/>
      </w:pPr>
      <w:r>
        <w:t>(4</w:t>
      </w:r>
      <w:r w:rsidR="00636474" w:rsidRPr="00636474">
        <w:t xml:space="preserve"> </w:t>
      </w:r>
      <w:r w:rsidR="00636474">
        <w:t>marks</w:t>
      </w:r>
      <w:r>
        <w:t>)</w:t>
      </w:r>
    </w:p>
    <w:p w14:paraId="49899F6C" w14:textId="77777777" w:rsidR="00BD7E02" w:rsidRDefault="00BD7E02" w:rsidP="00BD7E02">
      <w:pPr>
        <w:pStyle w:val="ListParagraph"/>
        <w:jc w:val="right"/>
      </w:pPr>
    </w:p>
    <w:p w14:paraId="3FB5D211" w14:textId="77777777" w:rsidR="00BD7E02" w:rsidRDefault="00BD7E02" w:rsidP="00BD7E02">
      <w:pPr>
        <w:pStyle w:val="ListParagraph"/>
      </w:pPr>
    </w:p>
    <w:p w14:paraId="3D48BC3B" w14:textId="77777777" w:rsidR="00BD7E02" w:rsidRDefault="00BD7E02" w:rsidP="00BD7E02">
      <w:pPr>
        <w:pStyle w:val="ListParagraph"/>
      </w:pPr>
    </w:p>
    <w:p w14:paraId="2A69E60C" w14:textId="77777777" w:rsidR="00BD7E02" w:rsidRDefault="00BD7E02" w:rsidP="00BD7E02">
      <w:pPr>
        <w:pStyle w:val="ListParagraph"/>
      </w:pPr>
    </w:p>
    <w:p w14:paraId="3BAB2031" w14:textId="77777777" w:rsidR="00BD7E02" w:rsidRDefault="00BD7E02" w:rsidP="00BD7E02">
      <w:pPr>
        <w:pStyle w:val="ListParagraph"/>
      </w:pPr>
    </w:p>
    <w:p w14:paraId="2EFEDCBB" w14:textId="77777777" w:rsidR="00BD7E02" w:rsidRDefault="00BD7E02" w:rsidP="00BD7E02">
      <w:pPr>
        <w:pStyle w:val="ListParagraph"/>
      </w:pPr>
    </w:p>
    <w:p w14:paraId="3ABE7275" w14:textId="2B17BF42" w:rsidR="00BD7E02" w:rsidRDefault="00BD7E02" w:rsidP="00B14BFA"/>
    <w:p w14:paraId="3739D1D1" w14:textId="77777777" w:rsidR="00BD7E02" w:rsidRDefault="00BD7E02" w:rsidP="00BD7E02">
      <w:pPr>
        <w:pStyle w:val="ListParagraph"/>
      </w:pPr>
    </w:p>
    <w:p w14:paraId="40330B34" w14:textId="77777777" w:rsidR="00BD7E02" w:rsidRDefault="00BD7E02" w:rsidP="00BD7E02">
      <w:pPr>
        <w:pStyle w:val="ListParagraph"/>
      </w:pPr>
    </w:p>
    <w:p w14:paraId="0141A049" w14:textId="77777777" w:rsidR="00BD7E02" w:rsidRDefault="00BD7E02" w:rsidP="00BD7E02">
      <w:pPr>
        <w:pStyle w:val="ListParagraph"/>
      </w:pPr>
    </w:p>
    <w:p w14:paraId="4DAED48E" w14:textId="77777777" w:rsidR="00BD7E02" w:rsidRDefault="007B4816" w:rsidP="007B4816">
      <w:pPr>
        <w:pStyle w:val="ListParagraph"/>
        <w:jc w:val="right"/>
      </w:pPr>
      <w:r>
        <w:t>___________ J</w:t>
      </w:r>
    </w:p>
    <w:p w14:paraId="471D22BB" w14:textId="77777777" w:rsidR="00BD7E02" w:rsidRDefault="00BD7E02" w:rsidP="00BD7E02">
      <w:pPr>
        <w:pStyle w:val="ListParagraph"/>
      </w:pPr>
    </w:p>
    <w:p w14:paraId="5A9368E5" w14:textId="77777777" w:rsidR="00BD7E02" w:rsidRDefault="00BD7E02" w:rsidP="00422E8C">
      <w:pPr>
        <w:pStyle w:val="ListParagraph"/>
        <w:numPr>
          <w:ilvl w:val="0"/>
          <w:numId w:val="41"/>
        </w:numPr>
        <w:spacing w:after="160" w:line="276" w:lineRule="auto"/>
        <w:ind w:hanging="720"/>
        <w:contextualSpacing/>
      </w:pPr>
      <w:r>
        <w:t>Explain why air cannot conduct electricity without plasma being created.</w:t>
      </w:r>
    </w:p>
    <w:p w14:paraId="642C0E3A" w14:textId="7893085A" w:rsidR="00BD7E02" w:rsidRDefault="00BD7E02" w:rsidP="00BD7E02">
      <w:pPr>
        <w:pStyle w:val="ListParagraph"/>
        <w:spacing w:line="276" w:lineRule="auto"/>
        <w:jc w:val="right"/>
      </w:pPr>
      <w:r>
        <w:t>(4</w:t>
      </w:r>
      <w:r w:rsidR="00636474" w:rsidRPr="00636474">
        <w:t xml:space="preserve"> </w:t>
      </w:r>
      <w:r w:rsidR="00636474">
        <w:t>marks</w:t>
      </w:r>
      <w:r>
        <w:t>)</w:t>
      </w:r>
    </w:p>
    <w:p w14:paraId="092ABCA3" w14:textId="77777777" w:rsidR="00BD7E02" w:rsidRPr="001B6DF9" w:rsidRDefault="00BD7E02" w:rsidP="00BD7E02">
      <w:pPr>
        <w:pStyle w:val="ListParagraph"/>
      </w:pPr>
    </w:p>
    <w:p w14:paraId="489FBB17" w14:textId="00324F24" w:rsidR="00B14BFA" w:rsidRDefault="00BD7E02" w:rsidP="00B14BFA">
      <w:pPr>
        <w:pStyle w:val="ListParagraph"/>
        <w:spacing w:line="480" w:lineRule="auto"/>
        <w:ind w:firstLine="0"/>
        <w:sectPr w:rsidR="00B14BFA" w:rsidSect="00E63215">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134" w:header="709" w:footer="282" w:gutter="0"/>
          <w:cols w:space="708"/>
          <w:titlePg/>
          <w:docGrid w:linePitch="360"/>
        </w:sect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329FD">
        <w:t>____________________________________________________________________________________________</w:t>
      </w:r>
      <w:r w:rsidR="00B14BFA">
        <w:br/>
      </w:r>
    </w:p>
    <w:p w14:paraId="40F6B299" w14:textId="3396D507" w:rsidR="00BD7E02" w:rsidRPr="00B14BFA" w:rsidRDefault="00B14BFA" w:rsidP="00B14BFA">
      <w:pPr>
        <w:spacing w:after="160" w:line="259" w:lineRule="auto"/>
        <w:rPr>
          <w:rFonts w:eastAsia="Times New Roman" w:cs="Arial"/>
          <w:szCs w:val="22"/>
        </w:rPr>
      </w:pPr>
      <w:r>
        <w:t xml:space="preserve">d) </w:t>
      </w:r>
      <w:r>
        <w:tab/>
      </w:r>
      <w:r w:rsidR="00BD7E02">
        <w:t>Using data from the article, estimate the size of the current in a lightning strike.</w:t>
      </w:r>
    </w:p>
    <w:p w14:paraId="532E7BD6" w14:textId="13B4DBA7" w:rsidR="00BD7E02" w:rsidRDefault="00BD7E02" w:rsidP="00BD7E02">
      <w:pPr>
        <w:pStyle w:val="ListParagraph"/>
        <w:spacing w:line="276" w:lineRule="auto"/>
        <w:jc w:val="right"/>
      </w:pPr>
      <w:r>
        <w:t>(3</w:t>
      </w:r>
      <w:r w:rsidR="00636474" w:rsidRPr="00636474">
        <w:t xml:space="preserve"> </w:t>
      </w:r>
      <w:r w:rsidR="00636474">
        <w:t>marks</w:t>
      </w:r>
      <w:r>
        <w:t xml:space="preserve">) </w:t>
      </w:r>
    </w:p>
    <w:p w14:paraId="39519BEE" w14:textId="77777777" w:rsidR="00F36831" w:rsidRDefault="00F36831" w:rsidP="00BD7E02">
      <w:pPr>
        <w:pStyle w:val="ListParagraph"/>
        <w:spacing w:line="276" w:lineRule="auto"/>
        <w:jc w:val="right"/>
      </w:pPr>
    </w:p>
    <w:p w14:paraId="0AD7D57A" w14:textId="77777777" w:rsidR="00F36831" w:rsidRDefault="00F36831" w:rsidP="00BD7E02">
      <w:pPr>
        <w:pStyle w:val="ListParagraph"/>
        <w:spacing w:line="276" w:lineRule="auto"/>
        <w:jc w:val="right"/>
      </w:pPr>
    </w:p>
    <w:p w14:paraId="15255EE6" w14:textId="77777777" w:rsidR="00F36831" w:rsidRDefault="00F36831" w:rsidP="00BD7E02">
      <w:pPr>
        <w:pStyle w:val="ListParagraph"/>
        <w:spacing w:line="276" w:lineRule="auto"/>
        <w:jc w:val="right"/>
      </w:pPr>
    </w:p>
    <w:p w14:paraId="55B64C29" w14:textId="77777777" w:rsidR="00F36831" w:rsidRDefault="00F36831" w:rsidP="00BD7E02">
      <w:pPr>
        <w:pStyle w:val="ListParagraph"/>
        <w:spacing w:line="276" w:lineRule="auto"/>
        <w:jc w:val="right"/>
      </w:pPr>
    </w:p>
    <w:p w14:paraId="4D9499FC" w14:textId="77777777" w:rsidR="00F36831" w:rsidRDefault="00F36831" w:rsidP="00BD7E02">
      <w:pPr>
        <w:pStyle w:val="ListParagraph"/>
        <w:spacing w:line="276" w:lineRule="auto"/>
        <w:jc w:val="right"/>
      </w:pPr>
    </w:p>
    <w:p w14:paraId="58E43143" w14:textId="77777777" w:rsidR="00F36831" w:rsidRDefault="00F36831" w:rsidP="00BD7E02">
      <w:pPr>
        <w:pStyle w:val="ListParagraph"/>
        <w:spacing w:line="276" w:lineRule="auto"/>
        <w:jc w:val="right"/>
      </w:pPr>
    </w:p>
    <w:p w14:paraId="4542B394" w14:textId="77777777" w:rsidR="00F36831" w:rsidRDefault="00F36831" w:rsidP="00BD7E02">
      <w:pPr>
        <w:pStyle w:val="ListParagraph"/>
        <w:spacing w:line="276" w:lineRule="auto"/>
        <w:jc w:val="right"/>
      </w:pPr>
    </w:p>
    <w:p w14:paraId="2AEFFF3F" w14:textId="77777777" w:rsidR="00F36831" w:rsidRDefault="00F36831" w:rsidP="00BD7E02">
      <w:pPr>
        <w:pStyle w:val="ListParagraph"/>
        <w:spacing w:line="276" w:lineRule="auto"/>
        <w:jc w:val="right"/>
      </w:pPr>
    </w:p>
    <w:p w14:paraId="541FDC7E" w14:textId="77777777" w:rsidR="00F36831" w:rsidRDefault="00F36831" w:rsidP="00BD7E02">
      <w:pPr>
        <w:pStyle w:val="ListParagraph"/>
        <w:spacing w:line="276" w:lineRule="auto"/>
        <w:jc w:val="right"/>
      </w:pPr>
    </w:p>
    <w:p w14:paraId="655AA7FC" w14:textId="77777777" w:rsidR="00F36831" w:rsidRDefault="00F36831" w:rsidP="00BD7E02">
      <w:pPr>
        <w:pStyle w:val="ListParagraph"/>
        <w:spacing w:line="276" w:lineRule="auto"/>
        <w:jc w:val="right"/>
      </w:pPr>
    </w:p>
    <w:p w14:paraId="61EB630F" w14:textId="77777777" w:rsidR="00F36831" w:rsidRDefault="00F36831" w:rsidP="00BD7E02">
      <w:pPr>
        <w:pStyle w:val="ListParagraph"/>
        <w:spacing w:line="276" w:lineRule="auto"/>
        <w:jc w:val="right"/>
      </w:pPr>
    </w:p>
    <w:p w14:paraId="1E442199" w14:textId="77777777" w:rsidR="00F36831" w:rsidRDefault="00F36831" w:rsidP="00BD7E02">
      <w:pPr>
        <w:pStyle w:val="ListParagraph"/>
        <w:spacing w:line="276" w:lineRule="auto"/>
        <w:jc w:val="right"/>
      </w:pPr>
    </w:p>
    <w:p w14:paraId="36C9BAAE" w14:textId="77777777" w:rsidR="00F36831" w:rsidRDefault="00F36831" w:rsidP="00BD7E02">
      <w:pPr>
        <w:pStyle w:val="ListParagraph"/>
        <w:spacing w:line="276" w:lineRule="auto"/>
        <w:jc w:val="right"/>
      </w:pPr>
    </w:p>
    <w:p w14:paraId="740B85B7" w14:textId="77777777" w:rsidR="00F36831" w:rsidRDefault="00F36831" w:rsidP="00BD7E02">
      <w:pPr>
        <w:pStyle w:val="ListParagraph"/>
        <w:spacing w:line="276" w:lineRule="auto"/>
        <w:jc w:val="right"/>
      </w:pPr>
    </w:p>
    <w:p w14:paraId="7915BBE2" w14:textId="77777777" w:rsidR="00F36831" w:rsidRDefault="00F36831" w:rsidP="00BD7E02">
      <w:pPr>
        <w:pStyle w:val="ListParagraph"/>
        <w:spacing w:line="276" w:lineRule="auto"/>
        <w:jc w:val="right"/>
      </w:pPr>
    </w:p>
    <w:p w14:paraId="51D5B76D" w14:textId="77777777" w:rsidR="00F36831" w:rsidRDefault="00F36831" w:rsidP="00BD7E02">
      <w:pPr>
        <w:pStyle w:val="ListParagraph"/>
        <w:spacing w:line="276" w:lineRule="auto"/>
        <w:jc w:val="right"/>
      </w:pPr>
    </w:p>
    <w:p w14:paraId="0EEAA0D9" w14:textId="77777777" w:rsidR="00F36831" w:rsidRDefault="00F36831" w:rsidP="00BD7E02">
      <w:pPr>
        <w:pStyle w:val="ListParagraph"/>
        <w:spacing w:line="276" w:lineRule="auto"/>
        <w:jc w:val="right"/>
      </w:pPr>
    </w:p>
    <w:p w14:paraId="5A296CE9" w14:textId="77777777" w:rsidR="00F36831" w:rsidRPr="00D21C6B" w:rsidRDefault="00F36831" w:rsidP="00BD7E02">
      <w:pPr>
        <w:pStyle w:val="ListParagraph"/>
        <w:spacing w:line="276" w:lineRule="auto"/>
        <w:jc w:val="right"/>
      </w:pPr>
      <w:r>
        <w:t>________________ A</w:t>
      </w:r>
    </w:p>
    <w:p w14:paraId="02441CCF" w14:textId="77777777" w:rsidR="00BD7E02" w:rsidRPr="00FB2CCE" w:rsidRDefault="00BD7E02" w:rsidP="00BD7E02">
      <w:pPr>
        <w:tabs>
          <w:tab w:val="left" w:pos="8505"/>
          <w:tab w:val="right" w:pos="9356"/>
        </w:tabs>
        <w:ind w:left="567" w:hanging="567"/>
        <w:rPr>
          <w:rFonts w:cs="Arial"/>
          <w:b/>
          <w:bCs/>
          <w:szCs w:val="22"/>
        </w:rPr>
      </w:pPr>
    </w:p>
    <w:p w14:paraId="16C4A1AA" w14:textId="09B40A8D" w:rsidR="00117F5A" w:rsidRPr="00FB2CCE" w:rsidRDefault="00117F5A" w:rsidP="00B14BFA">
      <w:pPr>
        <w:pStyle w:val="ListParagraph"/>
        <w:spacing w:after="160" w:line="259" w:lineRule="auto"/>
        <w:ind w:left="0" w:firstLine="0"/>
        <w:jc w:val="center"/>
        <w:rPr>
          <w:b/>
        </w:rPr>
        <w:sectPr w:rsidR="00117F5A" w:rsidRPr="00FB2CCE" w:rsidSect="00ED13D8">
          <w:footerReference w:type="default" r:id="rId20"/>
          <w:type w:val="continuous"/>
          <w:pgSz w:w="11906" w:h="16838" w:code="9"/>
          <w:pgMar w:top="1134" w:right="1134" w:bottom="1134" w:left="1134" w:header="709" w:footer="282" w:gutter="0"/>
          <w:cols w:space="708"/>
          <w:titlePg/>
          <w:docGrid w:linePitch="360"/>
        </w:sectPr>
      </w:pPr>
      <w:r w:rsidRPr="00FB2CCE">
        <w:rPr>
          <w:b/>
        </w:rPr>
        <w:t>End of Questions</w:t>
      </w:r>
    </w:p>
    <w:p w14:paraId="06AD6C56" w14:textId="77777777" w:rsidR="00762DA5" w:rsidRDefault="00762DA5" w:rsidP="00CF03D9">
      <w:pPr>
        <w:spacing w:after="160" w:line="259" w:lineRule="auto"/>
        <w:rPr>
          <w:rFonts w:cs="Arial"/>
          <w:iCs/>
          <w:szCs w:val="22"/>
        </w:rPr>
      </w:pPr>
      <w:r>
        <w:rPr>
          <w:rFonts w:cs="Arial"/>
          <w:iCs/>
          <w:szCs w:val="22"/>
        </w:rPr>
        <w:lastRenderedPageBreak/>
        <w:t>Supplementary page</w:t>
      </w:r>
    </w:p>
    <w:p w14:paraId="689C5694" w14:textId="77777777" w:rsidR="00762DA5" w:rsidRDefault="00762DA5" w:rsidP="00CF03D9">
      <w:pPr>
        <w:spacing w:after="160" w:line="259" w:lineRule="auto"/>
        <w:rPr>
          <w:rFonts w:cs="Arial"/>
          <w:iCs/>
          <w:szCs w:val="22"/>
        </w:rPr>
      </w:pPr>
      <w:r>
        <w:rPr>
          <w:rFonts w:cs="Arial"/>
          <w:iCs/>
          <w:szCs w:val="22"/>
        </w:rPr>
        <w:t>Question number: ____________</w:t>
      </w:r>
    </w:p>
    <w:p w14:paraId="6B257B88" w14:textId="2AA9ABC8" w:rsidR="00762DA5" w:rsidRDefault="00762DA5" w:rsidP="00762DA5">
      <w:pPr>
        <w:spacing w:after="160"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2FD910" w14:textId="77777777" w:rsidR="00762DA5" w:rsidRDefault="00762DA5" w:rsidP="00762DA5">
      <w:pPr>
        <w:spacing w:after="160" w:line="480" w:lineRule="auto"/>
        <w:rPr>
          <w:rFonts w:cs="Arial"/>
          <w:iCs/>
          <w:szCs w:val="22"/>
        </w:rPr>
      </w:pPr>
    </w:p>
    <w:p w14:paraId="22129494" w14:textId="77777777" w:rsidR="00762DA5" w:rsidRDefault="00CF03D9" w:rsidP="00762DA5">
      <w:pPr>
        <w:spacing w:after="160" w:line="259" w:lineRule="auto"/>
        <w:rPr>
          <w:rFonts w:cs="Arial"/>
          <w:iCs/>
          <w:szCs w:val="22"/>
        </w:rPr>
      </w:pPr>
      <w:r>
        <w:rPr>
          <w:rFonts w:cs="Arial"/>
          <w:b/>
          <w:bCs/>
          <w:iCs/>
          <w:szCs w:val="22"/>
        </w:rPr>
        <w:br w:type="page"/>
      </w:r>
      <w:r w:rsidR="00762DA5">
        <w:rPr>
          <w:rFonts w:cs="Arial"/>
          <w:iCs/>
          <w:szCs w:val="22"/>
        </w:rPr>
        <w:lastRenderedPageBreak/>
        <w:t>Supplementary page</w:t>
      </w:r>
    </w:p>
    <w:p w14:paraId="3DDAA82A" w14:textId="77777777" w:rsidR="00762DA5" w:rsidRDefault="00762DA5" w:rsidP="00762DA5">
      <w:pPr>
        <w:spacing w:after="160" w:line="259" w:lineRule="auto"/>
        <w:rPr>
          <w:rFonts w:cs="Arial"/>
          <w:iCs/>
          <w:szCs w:val="22"/>
        </w:rPr>
      </w:pPr>
      <w:r>
        <w:rPr>
          <w:rFonts w:cs="Arial"/>
          <w:iCs/>
          <w:szCs w:val="22"/>
        </w:rPr>
        <w:t>Question number: ____________</w:t>
      </w:r>
    </w:p>
    <w:p w14:paraId="107AB5C7" w14:textId="08722828" w:rsidR="00CF03D9" w:rsidRPr="00FB2CCE" w:rsidRDefault="00762DA5" w:rsidP="00762DA5">
      <w:pPr>
        <w:spacing w:after="160" w:line="480" w:lineRule="auto"/>
        <w:rPr>
          <w:rFonts w:cs="Arial"/>
          <w:b/>
          <w:bCs/>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9C3D8D" w14:textId="77777777" w:rsidR="00CF03D9" w:rsidRDefault="00CF03D9">
      <w:pPr>
        <w:spacing w:after="160" w:line="259" w:lineRule="auto"/>
      </w:pPr>
      <w:r>
        <w:br w:type="page"/>
      </w:r>
    </w:p>
    <w:p w14:paraId="7FE0F430" w14:textId="77777777" w:rsidR="00762DA5" w:rsidRDefault="00762DA5" w:rsidP="00762DA5">
      <w:pPr>
        <w:spacing w:after="160" w:line="259" w:lineRule="auto"/>
        <w:rPr>
          <w:rFonts w:cs="Arial"/>
          <w:iCs/>
          <w:szCs w:val="22"/>
        </w:rPr>
      </w:pPr>
      <w:r>
        <w:rPr>
          <w:rFonts w:cs="Arial"/>
          <w:iCs/>
          <w:szCs w:val="22"/>
        </w:rPr>
        <w:lastRenderedPageBreak/>
        <w:t>Supplementary page</w:t>
      </w:r>
    </w:p>
    <w:p w14:paraId="7404D962" w14:textId="77777777" w:rsidR="00762DA5" w:rsidRDefault="00762DA5" w:rsidP="00762DA5">
      <w:pPr>
        <w:spacing w:after="160" w:line="259" w:lineRule="auto"/>
        <w:rPr>
          <w:rFonts w:cs="Arial"/>
          <w:iCs/>
          <w:szCs w:val="22"/>
        </w:rPr>
      </w:pPr>
      <w:r>
        <w:rPr>
          <w:rFonts w:cs="Arial"/>
          <w:iCs/>
          <w:szCs w:val="22"/>
        </w:rPr>
        <w:t>Question number: ____________</w:t>
      </w:r>
    </w:p>
    <w:p w14:paraId="3A8A7BC7" w14:textId="06E9C729" w:rsidR="00762DA5" w:rsidRDefault="00762DA5" w:rsidP="00762DA5">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5ED09E" w14:textId="77777777" w:rsidR="00762DA5" w:rsidRDefault="00762DA5" w:rsidP="00762DA5">
      <w:pPr>
        <w:spacing w:after="160" w:line="480" w:lineRule="auto"/>
        <w:rPr>
          <w:rFonts w:cs="Arial"/>
          <w:iCs/>
          <w:szCs w:val="22"/>
        </w:rPr>
      </w:pPr>
      <w:r>
        <w:rPr>
          <w:rFonts w:cs="Arial"/>
          <w:iCs/>
          <w:szCs w:val="22"/>
        </w:rPr>
        <w:br w:type="page"/>
      </w:r>
    </w:p>
    <w:p w14:paraId="61A1A9B2" w14:textId="77777777" w:rsidR="00E41EE8" w:rsidRDefault="00E41EE8" w:rsidP="00E41EE8">
      <w:pPr>
        <w:spacing w:after="160" w:line="259" w:lineRule="auto"/>
        <w:rPr>
          <w:rFonts w:cs="Arial"/>
          <w:iCs/>
          <w:szCs w:val="22"/>
        </w:rPr>
      </w:pPr>
      <w:r>
        <w:rPr>
          <w:rFonts w:cs="Arial"/>
          <w:iCs/>
          <w:szCs w:val="22"/>
        </w:rPr>
        <w:lastRenderedPageBreak/>
        <w:t>Supplementary page</w:t>
      </w:r>
    </w:p>
    <w:p w14:paraId="11F7FBD7" w14:textId="77777777" w:rsidR="00E41EE8" w:rsidRDefault="00E41EE8" w:rsidP="00E41EE8">
      <w:pPr>
        <w:spacing w:after="160" w:line="259" w:lineRule="auto"/>
        <w:rPr>
          <w:rFonts w:cs="Arial"/>
          <w:iCs/>
          <w:szCs w:val="22"/>
        </w:rPr>
      </w:pPr>
      <w:r>
        <w:rPr>
          <w:rFonts w:cs="Arial"/>
          <w:iCs/>
          <w:szCs w:val="22"/>
        </w:rPr>
        <w:t>Question number: ____________</w:t>
      </w:r>
    </w:p>
    <w:p w14:paraId="5650E966" w14:textId="77777777" w:rsidR="00E41EE8" w:rsidRDefault="00E41EE8" w:rsidP="00E41EE8">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DD1AEC" w14:textId="77777777" w:rsidR="00E41EE8" w:rsidRDefault="00E41EE8">
      <w:pPr>
        <w:spacing w:after="160" w:line="259" w:lineRule="auto"/>
        <w:rPr>
          <w:rFonts w:cs="Arial"/>
          <w:iCs/>
          <w:szCs w:val="22"/>
        </w:rPr>
      </w:pPr>
      <w:r>
        <w:rPr>
          <w:rFonts w:cs="Arial"/>
          <w:iCs/>
          <w:szCs w:val="22"/>
        </w:rPr>
        <w:br w:type="page"/>
      </w:r>
    </w:p>
    <w:p w14:paraId="168649D1" w14:textId="77777777" w:rsidR="00576814" w:rsidRDefault="00576814" w:rsidP="00576814">
      <w:pPr>
        <w:spacing w:after="160" w:line="259" w:lineRule="auto"/>
        <w:rPr>
          <w:rFonts w:cs="Arial"/>
          <w:iCs/>
          <w:szCs w:val="22"/>
        </w:rPr>
      </w:pPr>
      <w:r>
        <w:rPr>
          <w:rFonts w:cs="Arial"/>
          <w:iCs/>
          <w:szCs w:val="22"/>
        </w:rPr>
        <w:lastRenderedPageBreak/>
        <w:t>Supplementary page</w:t>
      </w:r>
    </w:p>
    <w:p w14:paraId="38CA871B" w14:textId="77777777" w:rsidR="00576814" w:rsidRDefault="00576814" w:rsidP="00576814">
      <w:pPr>
        <w:spacing w:after="160" w:line="259" w:lineRule="auto"/>
        <w:rPr>
          <w:rFonts w:cs="Arial"/>
          <w:iCs/>
          <w:szCs w:val="22"/>
        </w:rPr>
      </w:pPr>
      <w:r>
        <w:rPr>
          <w:rFonts w:cs="Arial"/>
          <w:iCs/>
          <w:szCs w:val="22"/>
        </w:rPr>
        <w:t>Question number: ____________</w:t>
      </w:r>
    </w:p>
    <w:p w14:paraId="04099EB2" w14:textId="77777777" w:rsidR="00576814" w:rsidRDefault="00576814" w:rsidP="00576814">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F03A79" w14:textId="77777777" w:rsidR="00576814" w:rsidRDefault="00576814">
      <w:pPr>
        <w:spacing w:after="160" w:line="259" w:lineRule="auto"/>
        <w:rPr>
          <w:rFonts w:cs="Arial"/>
          <w:iCs/>
          <w:szCs w:val="22"/>
        </w:rPr>
      </w:pPr>
      <w:r>
        <w:rPr>
          <w:rFonts w:cs="Arial"/>
          <w:iCs/>
          <w:szCs w:val="22"/>
        </w:rPr>
        <w:br w:type="page"/>
      </w:r>
    </w:p>
    <w:p w14:paraId="24C88FFA" w14:textId="77777777" w:rsidR="00576814" w:rsidRDefault="00576814" w:rsidP="00576814">
      <w:pPr>
        <w:spacing w:after="160" w:line="259" w:lineRule="auto"/>
        <w:rPr>
          <w:rFonts w:cs="Arial"/>
          <w:iCs/>
          <w:szCs w:val="22"/>
        </w:rPr>
      </w:pPr>
      <w:r>
        <w:rPr>
          <w:rFonts w:cs="Arial"/>
          <w:iCs/>
          <w:szCs w:val="22"/>
        </w:rPr>
        <w:lastRenderedPageBreak/>
        <w:t>Supplementary page</w:t>
      </w:r>
    </w:p>
    <w:p w14:paraId="3D48289C" w14:textId="77777777" w:rsidR="00576814" w:rsidRDefault="00576814" w:rsidP="00576814">
      <w:pPr>
        <w:spacing w:after="160" w:line="259" w:lineRule="auto"/>
        <w:rPr>
          <w:rFonts w:cs="Arial"/>
          <w:iCs/>
          <w:szCs w:val="22"/>
        </w:rPr>
      </w:pPr>
      <w:r>
        <w:rPr>
          <w:rFonts w:cs="Arial"/>
          <w:iCs/>
          <w:szCs w:val="22"/>
        </w:rPr>
        <w:t>Question number: ____________</w:t>
      </w:r>
    </w:p>
    <w:p w14:paraId="07207CB5" w14:textId="77777777" w:rsidR="00576814" w:rsidRDefault="00576814" w:rsidP="00576814">
      <w:pPr>
        <w:tabs>
          <w:tab w:val="right" w:pos="9356"/>
        </w:tabs>
        <w:spacing w:line="480" w:lineRule="auto"/>
        <w:rPr>
          <w:rFonts w:cs="Arial"/>
          <w:iCs/>
          <w:szCs w:val="22"/>
        </w:rPr>
      </w:pPr>
      <w:r>
        <w:rPr>
          <w:rFonts w:cs="Arial"/>
          <w:iCs/>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9C5B3C" w14:textId="77777777" w:rsidR="00576814" w:rsidRDefault="00576814">
      <w:pPr>
        <w:spacing w:after="160" w:line="259" w:lineRule="auto"/>
        <w:rPr>
          <w:rFonts w:cs="Arial"/>
          <w:iCs/>
          <w:szCs w:val="22"/>
        </w:rPr>
      </w:pPr>
      <w:r>
        <w:rPr>
          <w:rFonts w:cs="Arial"/>
          <w:iCs/>
          <w:szCs w:val="22"/>
        </w:rPr>
        <w:br w:type="page"/>
      </w:r>
    </w:p>
    <w:p w14:paraId="5AF23525" w14:textId="045CD678" w:rsidR="00CF03D9" w:rsidRPr="00FB2CCE" w:rsidRDefault="00CF03D9" w:rsidP="00576814">
      <w:pPr>
        <w:tabs>
          <w:tab w:val="right" w:pos="9356"/>
        </w:tabs>
        <w:ind w:left="567" w:hanging="567"/>
        <w:rPr>
          <w:rFonts w:cs="Arial"/>
          <w:b/>
          <w:bCs/>
          <w:iCs/>
          <w:szCs w:val="22"/>
        </w:rPr>
      </w:pPr>
      <w:r w:rsidRPr="00FB2CCE">
        <w:rPr>
          <w:rFonts w:cs="Arial"/>
          <w:b/>
          <w:bCs/>
          <w:iCs/>
          <w:szCs w:val="22"/>
        </w:rPr>
        <w:lastRenderedPageBreak/>
        <w:t>Spare grid for graph</w:t>
      </w:r>
    </w:p>
    <w:p w14:paraId="18EDAE00" w14:textId="77777777" w:rsidR="00CF03D9" w:rsidRDefault="00CF03D9">
      <w:pPr>
        <w:spacing w:after="160" w:line="259" w:lineRule="auto"/>
      </w:pPr>
      <w:ins w:id="14" w:author="Elke McKay" w:date="2019-06-15T15:58:00Z">
        <w:r w:rsidRPr="00F34FAD">
          <w:rPr>
            <w:rFonts w:cs="Arial"/>
            <w:b/>
            <w:noProof/>
          </w:rPr>
          <w:drawing>
            <wp:anchor distT="0" distB="0" distL="114300" distR="114300" simplePos="0" relativeHeight="251873280" behindDoc="0" locked="0" layoutInCell="1" allowOverlap="1" wp14:anchorId="2D5C17A2" wp14:editId="41037459">
              <wp:simplePos x="0" y="0"/>
              <wp:positionH relativeFrom="column">
                <wp:posOffset>187960</wp:posOffset>
              </wp:positionH>
              <wp:positionV relativeFrom="paragraph">
                <wp:posOffset>264795</wp:posOffset>
              </wp:positionV>
              <wp:extent cx="5955030" cy="84270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21"/>
                      <a:stretch>
                        <a:fillRect/>
                      </a:stretch>
                    </pic:blipFill>
                    <pic:spPr>
                      <a:xfrm>
                        <a:off x="0" y="0"/>
                        <a:ext cx="5955030" cy="8427085"/>
                      </a:xfrm>
                      <a:prstGeom prst="rect">
                        <a:avLst/>
                      </a:prstGeom>
                    </pic:spPr>
                  </pic:pic>
                </a:graphicData>
              </a:graphic>
              <wp14:sizeRelH relativeFrom="page">
                <wp14:pctWidth>0</wp14:pctWidth>
              </wp14:sizeRelH>
              <wp14:sizeRelV relativeFrom="page">
                <wp14:pctHeight>0</wp14:pctHeight>
              </wp14:sizeRelV>
            </wp:anchor>
          </w:drawing>
        </w:r>
      </w:ins>
      <w:r>
        <w:br w:type="page"/>
      </w:r>
    </w:p>
    <w:p w14:paraId="7138FC81" w14:textId="5DBBD26A" w:rsidR="00CF03D9" w:rsidRDefault="00CF03D9"/>
    <w:p w14:paraId="7BB7B13E" w14:textId="3B7CD7BD" w:rsidR="00CF03D9" w:rsidRPr="00AA7AC6" w:rsidRDefault="00CF03D9" w:rsidP="00AA7AC6">
      <w:pPr>
        <w:spacing w:after="160" w:line="259" w:lineRule="auto"/>
        <w:jc w:val="center"/>
      </w:pPr>
      <w:r w:rsidRPr="00FB2CCE">
        <w:rPr>
          <w:b/>
          <w:sz w:val="28"/>
          <w:szCs w:val="28"/>
          <w:lang w:val="en-US"/>
        </w:rPr>
        <w:t>Acknowledgements</w:t>
      </w:r>
    </w:p>
    <w:p w14:paraId="51178D16" w14:textId="77777777" w:rsidR="00117F5A" w:rsidRDefault="00117F5A" w:rsidP="00CF03D9"/>
    <w:p w14:paraId="68E01C94" w14:textId="77777777" w:rsidR="005170C5" w:rsidRPr="00CF03D9" w:rsidRDefault="005170C5" w:rsidP="00CF03D9">
      <w:pPr>
        <w:autoSpaceDE w:val="0"/>
        <w:autoSpaceDN w:val="0"/>
        <w:adjustRightInd w:val="0"/>
        <w:rPr>
          <w:rFonts w:eastAsiaTheme="minorHAnsi" w:cs="Arial"/>
          <w:szCs w:val="22"/>
          <w:lang w:eastAsia="en-US"/>
        </w:rPr>
      </w:pPr>
    </w:p>
    <w:sectPr w:rsidR="005170C5" w:rsidRPr="00CF03D9">
      <w:footerReference w:type="even"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F0D92" w14:textId="77777777" w:rsidR="00E869E8" w:rsidRDefault="00E869E8" w:rsidP="000369F3">
      <w:r>
        <w:separator/>
      </w:r>
    </w:p>
  </w:endnote>
  <w:endnote w:type="continuationSeparator" w:id="0">
    <w:p w14:paraId="61B0EBD3" w14:textId="77777777" w:rsidR="00E869E8" w:rsidRDefault="00E869E8" w:rsidP="0003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BC4FF" w14:textId="77777777" w:rsidR="00F77199" w:rsidRPr="004B2BDE" w:rsidRDefault="00F77199"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F1193D" w14:textId="77777777" w:rsidR="00F77199" w:rsidRPr="00D95E67" w:rsidRDefault="00F77199" w:rsidP="00612B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B7D2" w14:textId="77777777" w:rsidR="00F77199" w:rsidRPr="004B2BDE" w:rsidRDefault="00F77199" w:rsidP="00612B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F2FCDC" w14:textId="77777777" w:rsidR="00F77199" w:rsidRPr="00C401AF" w:rsidRDefault="00F77199" w:rsidP="00612B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96302" w14:textId="77777777" w:rsidR="00F77199" w:rsidRPr="004B2BDE" w:rsidRDefault="00F77199"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0D7919E" w14:textId="77777777" w:rsidR="00F77199" w:rsidRPr="004B2BDE" w:rsidRDefault="00F77199" w:rsidP="003567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818F1" w14:textId="77777777" w:rsidR="00F77199" w:rsidRPr="004B2BDE" w:rsidRDefault="00F77199" w:rsidP="0035676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680C" w14:textId="77777777" w:rsidR="00F77199" w:rsidRPr="00722CB5" w:rsidRDefault="00F77199" w:rsidP="0035676C">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43EC08A7" w14:textId="77777777" w:rsidR="00F77199" w:rsidRPr="00722CB5" w:rsidRDefault="00F77199" w:rsidP="0035676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C8F15" w14:textId="66339C92" w:rsidR="00F77199" w:rsidRPr="00ED13D8" w:rsidRDefault="00F77199" w:rsidP="00ED13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3AEA8" w14:textId="77777777" w:rsidR="00F77199" w:rsidRPr="009207C0" w:rsidRDefault="00F77199" w:rsidP="00920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E93F" w14:textId="77777777" w:rsidR="00E869E8" w:rsidRDefault="00E869E8" w:rsidP="000369F3">
      <w:r>
        <w:separator/>
      </w:r>
    </w:p>
  </w:footnote>
  <w:footnote w:type="continuationSeparator" w:id="0">
    <w:p w14:paraId="6410DF58" w14:textId="77777777" w:rsidR="00E869E8" w:rsidRDefault="00E869E8" w:rsidP="0003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B0581" w14:textId="77777777" w:rsidR="00F77199" w:rsidRPr="00483A8E" w:rsidRDefault="00F77199" w:rsidP="00612BE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6F8CF" w14:textId="77777777" w:rsidR="00F77199" w:rsidRPr="00C401AF" w:rsidRDefault="00F77199" w:rsidP="00612BE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33</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D7524" w14:textId="56D71D3F" w:rsidR="00F77199" w:rsidRPr="00483A8E" w:rsidRDefault="00F77199" w:rsidP="0035676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B14BFA">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3B36E" w14:textId="662CF9FA" w:rsidR="00F77199" w:rsidRPr="00C401AF" w:rsidRDefault="00F77199" w:rsidP="0035676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14BFA">
      <w:rPr>
        <w:rStyle w:val="PageNumber"/>
        <w:rFonts w:cs="Arial"/>
        <w:noProof/>
        <w:sz w:val="20"/>
        <w:szCs w:val="20"/>
      </w:rPr>
      <w:t>21</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83CC7" w14:textId="6D0D33BB" w:rsidR="00F77199" w:rsidRPr="00C401AF" w:rsidRDefault="00F77199" w:rsidP="0035676C">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14BFA">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Unit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13E"/>
    <w:multiLevelType w:val="hybridMultilevel"/>
    <w:tmpl w:val="0C02E9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F30150"/>
    <w:multiLevelType w:val="hybridMultilevel"/>
    <w:tmpl w:val="D7B6FE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E9500A"/>
    <w:multiLevelType w:val="hybridMultilevel"/>
    <w:tmpl w:val="A300CC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1C6008"/>
    <w:multiLevelType w:val="hybridMultilevel"/>
    <w:tmpl w:val="9C9A64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8278EF"/>
    <w:multiLevelType w:val="hybridMultilevel"/>
    <w:tmpl w:val="0C5A55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077BB"/>
    <w:multiLevelType w:val="hybridMultilevel"/>
    <w:tmpl w:val="AE906B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4C6185"/>
    <w:multiLevelType w:val="hybridMultilevel"/>
    <w:tmpl w:val="DAD24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CF28BC"/>
    <w:multiLevelType w:val="hybridMultilevel"/>
    <w:tmpl w:val="1A104C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51FE4"/>
    <w:multiLevelType w:val="hybridMultilevel"/>
    <w:tmpl w:val="8BEEC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A372B7"/>
    <w:multiLevelType w:val="hybridMultilevel"/>
    <w:tmpl w:val="186C3F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31271"/>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2B5B28"/>
    <w:multiLevelType w:val="hybridMultilevel"/>
    <w:tmpl w:val="72EADDFE"/>
    <w:lvl w:ilvl="0" w:tplc="EF1CCA6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C9D583B"/>
    <w:multiLevelType w:val="hybridMultilevel"/>
    <w:tmpl w:val="699C0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ED612E"/>
    <w:multiLevelType w:val="hybridMultilevel"/>
    <w:tmpl w:val="3FE4A3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224491"/>
    <w:multiLevelType w:val="hybridMultilevel"/>
    <w:tmpl w:val="FDC64B00"/>
    <w:lvl w:ilvl="0" w:tplc="4986F426">
      <w:start w:val="1"/>
      <w:numFmt w:val="lowerRoman"/>
      <w:lvlText w:val="(%1)"/>
      <w:lvlJc w:val="left"/>
      <w:pPr>
        <w:ind w:left="1080" w:hanging="720"/>
      </w:pPr>
      <w:rPr>
        <w:rFonts w:eastAsia="MS Mincho" w:cs="Goudy Old Style"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7052C9F"/>
    <w:multiLevelType w:val="hybridMultilevel"/>
    <w:tmpl w:val="AC2A4CDA"/>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7D314EC"/>
    <w:multiLevelType w:val="hybridMultilevel"/>
    <w:tmpl w:val="3A844F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D724AF"/>
    <w:multiLevelType w:val="hybridMultilevel"/>
    <w:tmpl w:val="6CE288E8"/>
    <w:lvl w:ilvl="0" w:tplc="37226C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EAB13D3"/>
    <w:multiLevelType w:val="hybridMultilevel"/>
    <w:tmpl w:val="462ED2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D00CD7"/>
    <w:multiLevelType w:val="hybridMultilevel"/>
    <w:tmpl w:val="B838D0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E43235"/>
    <w:multiLevelType w:val="hybridMultilevel"/>
    <w:tmpl w:val="A2146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044766"/>
    <w:multiLevelType w:val="hybridMultilevel"/>
    <w:tmpl w:val="8626F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67089D"/>
    <w:multiLevelType w:val="hybridMultilevel"/>
    <w:tmpl w:val="73785526"/>
    <w:lvl w:ilvl="0" w:tplc="0040F0EE">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15:restartNumberingAfterBreak="0">
    <w:nsid w:val="4BA36DBB"/>
    <w:multiLevelType w:val="hybridMultilevel"/>
    <w:tmpl w:val="F59AC5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0F08B7"/>
    <w:multiLevelType w:val="hybridMultilevel"/>
    <w:tmpl w:val="83421C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0976DA"/>
    <w:multiLevelType w:val="hybridMultilevel"/>
    <w:tmpl w:val="CF72C0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8300F2"/>
    <w:multiLevelType w:val="hybridMultilevel"/>
    <w:tmpl w:val="4CFE26CA"/>
    <w:lvl w:ilvl="0" w:tplc="F2F098BE">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E0BB6"/>
    <w:multiLevelType w:val="hybridMultilevel"/>
    <w:tmpl w:val="1CFC6B1C"/>
    <w:lvl w:ilvl="0" w:tplc="32C899C2">
      <w:start w:val="1"/>
      <w:numFmt w:val="lowerLetter"/>
      <w:lvlText w:val="%1)"/>
      <w:lvlJc w:val="left"/>
      <w:pPr>
        <w:ind w:left="720" w:hanging="360"/>
      </w:pPr>
      <w:rPr>
        <w:rFonts w:hint="default"/>
        <w:color w:val="2021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1C5BDB"/>
    <w:multiLevelType w:val="hybridMultilevel"/>
    <w:tmpl w:val="5A40AC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DC6437"/>
    <w:multiLevelType w:val="hybridMultilevel"/>
    <w:tmpl w:val="BDBA38FC"/>
    <w:lvl w:ilvl="0" w:tplc="A6743DA2">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71C96942"/>
    <w:multiLevelType w:val="hybridMultilevel"/>
    <w:tmpl w:val="CC4E5C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5" w15:restartNumberingAfterBreak="0">
    <w:nsid w:val="72F86F0F"/>
    <w:multiLevelType w:val="hybridMultilevel"/>
    <w:tmpl w:val="64544B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3EE4CC8"/>
    <w:multiLevelType w:val="hybridMultilevel"/>
    <w:tmpl w:val="F4CE1D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482D81"/>
    <w:multiLevelType w:val="hybridMultilevel"/>
    <w:tmpl w:val="F460A348"/>
    <w:lvl w:ilvl="0" w:tplc="05968D9A">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9" w15:restartNumberingAfterBreak="0">
    <w:nsid w:val="7CF75C9A"/>
    <w:multiLevelType w:val="hybridMultilevel"/>
    <w:tmpl w:val="C894815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F1E741C"/>
    <w:multiLevelType w:val="hybridMultilevel"/>
    <w:tmpl w:val="9FC6E49E"/>
    <w:lvl w:ilvl="0" w:tplc="1DD83B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4"/>
  </w:num>
  <w:num w:numId="2">
    <w:abstractNumId w:val="16"/>
  </w:num>
  <w:num w:numId="3">
    <w:abstractNumId w:val="4"/>
  </w:num>
  <w:num w:numId="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0"/>
  </w:num>
  <w:num w:numId="7">
    <w:abstractNumId w:val="19"/>
  </w:num>
  <w:num w:numId="8">
    <w:abstractNumId w:val="2"/>
  </w:num>
  <w:num w:numId="9">
    <w:abstractNumId w:val="9"/>
  </w:num>
  <w:num w:numId="10">
    <w:abstractNumId w:val="5"/>
  </w:num>
  <w:num w:numId="11">
    <w:abstractNumId w:val="8"/>
  </w:num>
  <w:num w:numId="12">
    <w:abstractNumId w:val="40"/>
  </w:num>
  <w:num w:numId="13">
    <w:abstractNumId w:val="6"/>
  </w:num>
  <w:num w:numId="14">
    <w:abstractNumId w:val="22"/>
  </w:num>
  <w:num w:numId="15">
    <w:abstractNumId w:val="28"/>
  </w:num>
  <w:num w:numId="16">
    <w:abstractNumId w:val="18"/>
  </w:num>
  <w:num w:numId="17">
    <w:abstractNumId w:val="29"/>
  </w:num>
  <w:num w:numId="18">
    <w:abstractNumId w:val="31"/>
  </w:num>
  <w:num w:numId="19">
    <w:abstractNumId w:val="23"/>
  </w:num>
  <w:num w:numId="20">
    <w:abstractNumId w:val="32"/>
  </w:num>
  <w:num w:numId="21">
    <w:abstractNumId w:val="1"/>
  </w:num>
  <w:num w:numId="22">
    <w:abstractNumId w:val="15"/>
  </w:num>
  <w:num w:numId="23">
    <w:abstractNumId w:val="24"/>
  </w:num>
  <w:num w:numId="24">
    <w:abstractNumId w:val="36"/>
  </w:num>
  <w:num w:numId="25">
    <w:abstractNumId w:val="20"/>
  </w:num>
  <w:num w:numId="26">
    <w:abstractNumId w:val="7"/>
  </w:num>
  <w:num w:numId="27">
    <w:abstractNumId w:val="14"/>
  </w:num>
  <w:num w:numId="28">
    <w:abstractNumId w:val="39"/>
  </w:num>
  <w:num w:numId="29">
    <w:abstractNumId w:val="12"/>
  </w:num>
  <w:num w:numId="30">
    <w:abstractNumId w:val="11"/>
  </w:num>
  <w:num w:numId="31">
    <w:abstractNumId w:val="33"/>
  </w:num>
  <w:num w:numId="32">
    <w:abstractNumId w:val="10"/>
  </w:num>
  <w:num w:numId="33">
    <w:abstractNumId w:val="37"/>
  </w:num>
  <w:num w:numId="34">
    <w:abstractNumId w:val="35"/>
  </w:num>
  <w:num w:numId="35">
    <w:abstractNumId w:val="3"/>
  </w:num>
  <w:num w:numId="36">
    <w:abstractNumId w:val="21"/>
  </w:num>
  <w:num w:numId="37">
    <w:abstractNumId w:val="25"/>
  </w:num>
  <w:num w:numId="38">
    <w:abstractNumId w:val="13"/>
  </w:num>
  <w:num w:numId="39">
    <w:abstractNumId w:val="26"/>
  </w:num>
  <w:num w:numId="40">
    <w:abstractNumId w:val="27"/>
  </w:num>
  <w:num w:numId="4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ke McKay">
    <w15:presenceInfo w15:providerId="AD" w15:userId="S::emckay@stmarks.wa.edu.au::71221476-ba2f-4459-a082-e645b60254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F3"/>
    <w:rsid w:val="00000F35"/>
    <w:rsid w:val="00001F65"/>
    <w:rsid w:val="000065FA"/>
    <w:rsid w:val="00010212"/>
    <w:rsid w:val="00010E58"/>
    <w:rsid w:val="00013333"/>
    <w:rsid w:val="00014E16"/>
    <w:rsid w:val="000167D4"/>
    <w:rsid w:val="00024536"/>
    <w:rsid w:val="000248B8"/>
    <w:rsid w:val="000257F8"/>
    <w:rsid w:val="00032107"/>
    <w:rsid w:val="00034966"/>
    <w:rsid w:val="0003516C"/>
    <w:rsid w:val="000369F3"/>
    <w:rsid w:val="000418FA"/>
    <w:rsid w:val="00046A3C"/>
    <w:rsid w:val="00060E9A"/>
    <w:rsid w:val="00060EE8"/>
    <w:rsid w:val="00061D7A"/>
    <w:rsid w:val="00062FE8"/>
    <w:rsid w:val="0006531A"/>
    <w:rsid w:val="000659B5"/>
    <w:rsid w:val="00067787"/>
    <w:rsid w:val="000717B4"/>
    <w:rsid w:val="00072842"/>
    <w:rsid w:val="00072A00"/>
    <w:rsid w:val="000734C0"/>
    <w:rsid w:val="00073B19"/>
    <w:rsid w:val="00087A6B"/>
    <w:rsid w:val="00087D05"/>
    <w:rsid w:val="00087F80"/>
    <w:rsid w:val="00090761"/>
    <w:rsid w:val="00093966"/>
    <w:rsid w:val="000A044B"/>
    <w:rsid w:val="000A4799"/>
    <w:rsid w:val="000A6A3F"/>
    <w:rsid w:val="000B05FC"/>
    <w:rsid w:val="000B061E"/>
    <w:rsid w:val="000B74C7"/>
    <w:rsid w:val="000C42B6"/>
    <w:rsid w:val="000C4A23"/>
    <w:rsid w:val="000C7892"/>
    <w:rsid w:val="000C78BB"/>
    <w:rsid w:val="000E0007"/>
    <w:rsid w:val="000E16D6"/>
    <w:rsid w:val="000E2872"/>
    <w:rsid w:val="000E3FD1"/>
    <w:rsid w:val="000E5405"/>
    <w:rsid w:val="000E58D3"/>
    <w:rsid w:val="000F03E1"/>
    <w:rsid w:val="000F3E69"/>
    <w:rsid w:val="000F772A"/>
    <w:rsid w:val="0010029D"/>
    <w:rsid w:val="0011386E"/>
    <w:rsid w:val="00113C2B"/>
    <w:rsid w:val="00113C64"/>
    <w:rsid w:val="00116047"/>
    <w:rsid w:val="00116639"/>
    <w:rsid w:val="00117F5A"/>
    <w:rsid w:val="0012156A"/>
    <w:rsid w:val="0014204A"/>
    <w:rsid w:val="0014708A"/>
    <w:rsid w:val="00151144"/>
    <w:rsid w:val="00160D77"/>
    <w:rsid w:val="00161B8D"/>
    <w:rsid w:val="00165BA5"/>
    <w:rsid w:val="00166CD0"/>
    <w:rsid w:val="00167145"/>
    <w:rsid w:val="001676AF"/>
    <w:rsid w:val="00175259"/>
    <w:rsid w:val="001821AE"/>
    <w:rsid w:val="001841EE"/>
    <w:rsid w:val="001921C9"/>
    <w:rsid w:val="001A6461"/>
    <w:rsid w:val="001B2823"/>
    <w:rsid w:val="001B67B3"/>
    <w:rsid w:val="001B7158"/>
    <w:rsid w:val="001C00C3"/>
    <w:rsid w:val="001C15CD"/>
    <w:rsid w:val="001C179A"/>
    <w:rsid w:val="001C3A3D"/>
    <w:rsid w:val="001C7B89"/>
    <w:rsid w:val="001E38F0"/>
    <w:rsid w:val="001F787F"/>
    <w:rsid w:val="002025FE"/>
    <w:rsid w:val="0020575F"/>
    <w:rsid w:val="00205FEF"/>
    <w:rsid w:val="00206F56"/>
    <w:rsid w:val="002103A2"/>
    <w:rsid w:val="00222000"/>
    <w:rsid w:val="002246ED"/>
    <w:rsid w:val="0023024A"/>
    <w:rsid w:val="00231ACD"/>
    <w:rsid w:val="00241AB2"/>
    <w:rsid w:val="002500EC"/>
    <w:rsid w:val="002550B4"/>
    <w:rsid w:val="002665F0"/>
    <w:rsid w:val="00270795"/>
    <w:rsid w:val="00291954"/>
    <w:rsid w:val="002A04B3"/>
    <w:rsid w:val="002A0C90"/>
    <w:rsid w:val="002A2B21"/>
    <w:rsid w:val="002A6017"/>
    <w:rsid w:val="002B02CF"/>
    <w:rsid w:val="002B1AEC"/>
    <w:rsid w:val="002B1FDE"/>
    <w:rsid w:val="002B5C9C"/>
    <w:rsid w:val="002B5CC2"/>
    <w:rsid w:val="002C09E5"/>
    <w:rsid w:val="002C3006"/>
    <w:rsid w:val="002D66C5"/>
    <w:rsid w:val="002D66F3"/>
    <w:rsid w:val="002D747F"/>
    <w:rsid w:val="002E2EAC"/>
    <w:rsid w:val="002E431F"/>
    <w:rsid w:val="002F2026"/>
    <w:rsid w:val="002F33FB"/>
    <w:rsid w:val="002F519C"/>
    <w:rsid w:val="002F544F"/>
    <w:rsid w:val="00300A98"/>
    <w:rsid w:val="00301A52"/>
    <w:rsid w:val="00304AB7"/>
    <w:rsid w:val="0030559A"/>
    <w:rsid w:val="00310336"/>
    <w:rsid w:val="0031047B"/>
    <w:rsid w:val="003123A9"/>
    <w:rsid w:val="00316715"/>
    <w:rsid w:val="00320A70"/>
    <w:rsid w:val="0032612B"/>
    <w:rsid w:val="003315A4"/>
    <w:rsid w:val="003325E6"/>
    <w:rsid w:val="003355A5"/>
    <w:rsid w:val="003447BE"/>
    <w:rsid w:val="003451DB"/>
    <w:rsid w:val="003546D5"/>
    <w:rsid w:val="00356545"/>
    <w:rsid w:val="0035676C"/>
    <w:rsid w:val="003623FC"/>
    <w:rsid w:val="00363292"/>
    <w:rsid w:val="00364A4A"/>
    <w:rsid w:val="003663E0"/>
    <w:rsid w:val="00370A57"/>
    <w:rsid w:val="00371F52"/>
    <w:rsid w:val="00380C03"/>
    <w:rsid w:val="00384CF9"/>
    <w:rsid w:val="003908D6"/>
    <w:rsid w:val="003940AB"/>
    <w:rsid w:val="00396B69"/>
    <w:rsid w:val="003A6038"/>
    <w:rsid w:val="003B5FA2"/>
    <w:rsid w:val="003B6CDD"/>
    <w:rsid w:val="003C1004"/>
    <w:rsid w:val="003C194D"/>
    <w:rsid w:val="003C3E98"/>
    <w:rsid w:val="003D42C0"/>
    <w:rsid w:val="003E0138"/>
    <w:rsid w:val="003E2416"/>
    <w:rsid w:val="003E401D"/>
    <w:rsid w:val="003F0AB5"/>
    <w:rsid w:val="003F131D"/>
    <w:rsid w:val="00400B08"/>
    <w:rsid w:val="00412A3B"/>
    <w:rsid w:val="00413059"/>
    <w:rsid w:val="00417408"/>
    <w:rsid w:val="00422E8C"/>
    <w:rsid w:val="00427A41"/>
    <w:rsid w:val="004329FD"/>
    <w:rsid w:val="00433653"/>
    <w:rsid w:val="00441A2B"/>
    <w:rsid w:val="00442845"/>
    <w:rsid w:val="00446F65"/>
    <w:rsid w:val="00460E75"/>
    <w:rsid w:val="004626BA"/>
    <w:rsid w:val="00462873"/>
    <w:rsid w:val="00462A15"/>
    <w:rsid w:val="00471363"/>
    <w:rsid w:val="00492330"/>
    <w:rsid w:val="00493C58"/>
    <w:rsid w:val="004A115A"/>
    <w:rsid w:val="004A1179"/>
    <w:rsid w:val="004A404B"/>
    <w:rsid w:val="004C318E"/>
    <w:rsid w:val="004C6EE4"/>
    <w:rsid w:val="004D415B"/>
    <w:rsid w:val="004E5B87"/>
    <w:rsid w:val="004F1F5B"/>
    <w:rsid w:val="004F3825"/>
    <w:rsid w:val="00504F5B"/>
    <w:rsid w:val="005170C5"/>
    <w:rsid w:val="00517265"/>
    <w:rsid w:val="00520556"/>
    <w:rsid w:val="00520A43"/>
    <w:rsid w:val="00520EE0"/>
    <w:rsid w:val="00522651"/>
    <w:rsid w:val="00523FF8"/>
    <w:rsid w:val="00524409"/>
    <w:rsid w:val="00532799"/>
    <w:rsid w:val="00536C9F"/>
    <w:rsid w:val="00545059"/>
    <w:rsid w:val="005463B0"/>
    <w:rsid w:val="005517CA"/>
    <w:rsid w:val="00553CE5"/>
    <w:rsid w:val="00555A6F"/>
    <w:rsid w:val="00556CBC"/>
    <w:rsid w:val="00557559"/>
    <w:rsid w:val="005602FE"/>
    <w:rsid w:val="00560AA6"/>
    <w:rsid w:val="00560D6A"/>
    <w:rsid w:val="00576814"/>
    <w:rsid w:val="005903BF"/>
    <w:rsid w:val="00597A2D"/>
    <w:rsid w:val="005A6CC0"/>
    <w:rsid w:val="005B2FE2"/>
    <w:rsid w:val="005B544D"/>
    <w:rsid w:val="005C0FE2"/>
    <w:rsid w:val="005C271F"/>
    <w:rsid w:val="005C5486"/>
    <w:rsid w:val="005C5BEE"/>
    <w:rsid w:val="005C7557"/>
    <w:rsid w:val="005D1C2C"/>
    <w:rsid w:val="005D70E3"/>
    <w:rsid w:val="005E1005"/>
    <w:rsid w:val="005E7A1A"/>
    <w:rsid w:val="005F1809"/>
    <w:rsid w:val="005F2DD0"/>
    <w:rsid w:val="005F544B"/>
    <w:rsid w:val="00600AF7"/>
    <w:rsid w:val="00601946"/>
    <w:rsid w:val="006047BD"/>
    <w:rsid w:val="006068BD"/>
    <w:rsid w:val="006126FD"/>
    <w:rsid w:val="00612BEB"/>
    <w:rsid w:val="00625984"/>
    <w:rsid w:val="006277E3"/>
    <w:rsid w:val="006317B1"/>
    <w:rsid w:val="00632252"/>
    <w:rsid w:val="00636474"/>
    <w:rsid w:val="00644F6B"/>
    <w:rsid w:val="00645E85"/>
    <w:rsid w:val="0065233B"/>
    <w:rsid w:val="00654D7C"/>
    <w:rsid w:val="0065567B"/>
    <w:rsid w:val="00660E74"/>
    <w:rsid w:val="00660F55"/>
    <w:rsid w:val="00663617"/>
    <w:rsid w:val="00665342"/>
    <w:rsid w:val="00676BF4"/>
    <w:rsid w:val="00683558"/>
    <w:rsid w:val="00684433"/>
    <w:rsid w:val="00684D47"/>
    <w:rsid w:val="006917DE"/>
    <w:rsid w:val="0069269A"/>
    <w:rsid w:val="00692D39"/>
    <w:rsid w:val="006A5311"/>
    <w:rsid w:val="006A609A"/>
    <w:rsid w:val="006A6BE6"/>
    <w:rsid w:val="006A6BF7"/>
    <w:rsid w:val="006B6AF1"/>
    <w:rsid w:val="006C497B"/>
    <w:rsid w:val="006C5C6F"/>
    <w:rsid w:val="006D237C"/>
    <w:rsid w:val="006E2D7B"/>
    <w:rsid w:val="006E66C5"/>
    <w:rsid w:val="006F6016"/>
    <w:rsid w:val="006F628D"/>
    <w:rsid w:val="0070526C"/>
    <w:rsid w:val="00706BA9"/>
    <w:rsid w:val="007078D0"/>
    <w:rsid w:val="007248A2"/>
    <w:rsid w:val="00731B1C"/>
    <w:rsid w:val="00740CAA"/>
    <w:rsid w:val="00744C4F"/>
    <w:rsid w:val="00745218"/>
    <w:rsid w:val="007579E8"/>
    <w:rsid w:val="00762DA5"/>
    <w:rsid w:val="00781C94"/>
    <w:rsid w:val="00787632"/>
    <w:rsid w:val="0079201B"/>
    <w:rsid w:val="00793A5D"/>
    <w:rsid w:val="00795D14"/>
    <w:rsid w:val="00796CB6"/>
    <w:rsid w:val="007A1B1E"/>
    <w:rsid w:val="007B4816"/>
    <w:rsid w:val="007B6471"/>
    <w:rsid w:val="007C4CB4"/>
    <w:rsid w:val="007D79C4"/>
    <w:rsid w:val="007E1193"/>
    <w:rsid w:val="007E25E2"/>
    <w:rsid w:val="007F0026"/>
    <w:rsid w:val="007F6BE1"/>
    <w:rsid w:val="00800B71"/>
    <w:rsid w:val="00803B1F"/>
    <w:rsid w:val="008247BC"/>
    <w:rsid w:val="00824E58"/>
    <w:rsid w:val="008360F9"/>
    <w:rsid w:val="008369C9"/>
    <w:rsid w:val="00840205"/>
    <w:rsid w:val="00840D9C"/>
    <w:rsid w:val="008466BE"/>
    <w:rsid w:val="00851C34"/>
    <w:rsid w:val="00852895"/>
    <w:rsid w:val="00854B5A"/>
    <w:rsid w:val="00854EA8"/>
    <w:rsid w:val="00855587"/>
    <w:rsid w:val="00857A81"/>
    <w:rsid w:val="00860B10"/>
    <w:rsid w:val="008617A9"/>
    <w:rsid w:val="008660A1"/>
    <w:rsid w:val="00871A24"/>
    <w:rsid w:val="0087600B"/>
    <w:rsid w:val="008850A3"/>
    <w:rsid w:val="00894B58"/>
    <w:rsid w:val="008A6962"/>
    <w:rsid w:val="008B120D"/>
    <w:rsid w:val="008C10D1"/>
    <w:rsid w:val="008C48D0"/>
    <w:rsid w:val="008C60B2"/>
    <w:rsid w:val="008E2BFE"/>
    <w:rsid w:val="008F1718"/>
    <w:rsid w:val="008F4C99"/>
    <w:rsid w:val="0090222E"/>
    <w:rsid w:val="00903756"/>
    <w:rsid w:val="00905FED"/>
    <w:rsid w:val="00912AD4"/>
    <w:rsid w:val="0091774F"/>
    <w:rsid w:val="009207C0"/>
    <w:rsid w:val="00923088"/>
    <w:rsid w:val="00923F5E"/>
    <w:rsid w:val="00927230"/>
    <w:rsid w:val="00933F4C"/>
    <w:rsid w:val="00936C0B"/>
    <w:rsid w:val="00941CE2"/>
    <w:rsid w:val="0094514F"/>
    <w:rsid w:val="009538EB"/>
    <w:rsid w:val="00956E24"/>
    <w:rsid w:val="009649E5"/>
    <w:rsid w:val="009653EF"/>
    <w:rsid w:val="00965E66"/>
    <w:rsid w:val="00971A0B"/>
    <w:rsid w:val="00974854"/>
    <w:rsid w:val="00977EFA"/>
    <w:rsid w:val="009813A5"/>
    <w:rsid w:val="00986DA1"/>
    <w:rsid w:val="00991740"/>
    <w:rsid w:val="009A4917"/>
    <w:rsid w:val="009A7F51"/>
    <w:rsid w:val="009B3919"/>
    <w:rsid w:val="009B42F7"/>
    <w:rsid w:val="009C2361"/>
    <w:rsid w:val="009C4BB6"/>
    <w:rsid w:val="009D077C"/>
    <w:rsid w:val="009E2F9F"/>
    <w:rsid w:val="009E37EB"/>
    <w:rsid w:val="009F4BA1"/>
    <w:rsid w:val="00A0778D"/>
    <w:rsid w:val="00A20F30"/>
    <w:rsid w:val="00A24F00"/>
    <w:rsid w:val="00A27904"/>
    <w:rsid w:val="00A27A66"/>
    <w:rsid w:val="00A37DF6"/>
    <w:rsid w:val="00A41B1E"/>
    <w:rsid w:val="00A45C31"/>
    <w:rsid w:val="00A46DCD"/>
    <w:rsid w:val="00A47596"/>
    <w:rsid w:val="00A51EBE"/>
    <w:rsid w:val="00A56453"/>
    <w:rsid w:val="00A62EA4"/>
    <w:rsid w:val="00A65026"/>
    <w:rsid w:val="00A70A2F"/>
    <w:rsid w:val="00A70B3C"/>
    <w:rsid w:val="00A73243"/>
    <w:rsid w:val="00A83A40"/>
    <w:rsid w:val="00A85484"/>
    <w:rsid w:val="00A904C0"/>
    <w:rsid w:val="00A96063"/>
    <w:rsid w:val="00A96CA5"/>
    <w:rsid w:val="00AA2282"/>
    <w:rsid w:val="00AA48B5"/>
    <w:rsid w:val="00AA754B"/>
    <w:rsid w:val="00AA7AC6"/>
    <w:rsid w:val="00AB541F"/>
    <w:rsid w:val="00AD0C9E"/>
    <w:rsid w:val="00AD309B"/>
    <w:rsid w:val="00AD5DA3"/>
    <w:rsid w:val="00AE172A"/>
    <w:rsid w:val="00AE65CA"/>
    <w:rsid w:val="00B024A0"/>
    <w:rsid w:val="00B02DBB"/>
    <w:rsid w:val="00B0681A"/>
    <w:rsid w:val="00B06AB1"/>
    <w:rsid w:val="00B14BFA"/>
    <w:rsid w:val="00B15275"/>
    <w:rsid w:val="00B15629"/>
    <w:rsid w:val="00B204B1"/>
    <w:rsid w:val="00B20524"/>
    <w:rsid w:val="00B21374"/>
    <w:rsid w:val="00B25351"/>
    <w:rsid w:val="00B304EF"/>
    <w:rsid w:val="00B35296"/>
    <w:rsid w:val="00B4253C"/>
    <w:rsid w:val="00B552D8"/>
    <w:rsid w:val="00B649EF"/>
    <w:rsid w:val="00B7106A"/>
    <w:rsid w:val="00B775B6"/>
    <w:rsid w:val="00B80430"/>
    <w:rsid w:val="00B82E53"/>
    <w:rsid w:val="00B90693"/>
    <w:rsid w:val="00B971F1"/>
    <w:rsid w:val="00BA31A6"/>
    <w:rsid w:val="00BB75F1"/>
    <w:rsid w:val="00BC331F"/>
    <w:rsid w:val="00BC338B"/>
    <w:rsid w:val="00BC4730"/>
    <w:rsid w:val="00BC6087"/>
    <w:rsid w:val="00BD1789"/>
    <w:rsid w:val="00BD4205"/>
    <w:rsid w:val="00BD7E02"/>
    <w:rsid w:val="00BF04FF"/>
    <w:rsid w:val="00BF6729"/>
    <w:rsid w:val="00C011F4"/>
    <w:rsid w:val="00C025E2"/>
    <w:rsid w:val="00C05DA3"/>
    <w:rsid w:val="00C07500"/>
    <w:rsid w:val="00C07D13"/>
    <w:rsid w:val="00C27A29"/>
    <w:rsid w:val="00C319E2"/>
    <w:rsid w:val="00C31F9A"/>
    <w:rsid w:val="00C42E29"/>
    <w:rsid w:val="00C44CED"/>
    <w:rsid w:val="00C53350"/>
    <w:rsid w:val="00C534D7"/>
    <w:rsid w:val="00C564B6"/>
    <w:rsid w:val="00C60559"/>
    <w:rsid w:val="00C629CA"/>
    <w:rsid w:val="00C63A04"/>
    <w:rsid w:val="00C65025"/>
    <w:rsid w:val="00C659DC"/>
    <w:rsid w:val="00C70824"/>
    <w:rsid w:val="00C7557F"/>
    <w:rsid w:val="00C86F8E"/>
    <w:rsid w:val="00C90732"/>
    <w:rsid w:val="00C94F45"/>
    <w:rsid w:val="00C95A90"/>
    <w:rsid w:val="00CA7119"/>
    <w:rsid w:val="00CD7845"/>
    <w:rsid w:val="00CF03D9"/>
    <w:rsid w:val="00CF221A"/>
    <w:rsid w:val="00CF3C10"/>
    <w:rsid w:val="00CF4305"/>
    <w:rsid w:val="00CF7EE1"/>
    <w:rsid w:val="00D03ACC"/>
    <w:rsid w:val="00D03BBC"/>
    <w:rsid w:val="00D05905"/>
    <w:rsid w:val="00D175AD"/>
    <w:rsid w:val="00D21CF2"/>
    <w:rsid w:val="00D23239"/>
    <w:rsid w:val="00D248F3"/>
    <w:rsid w:val="00D264D0"/>
    <w:rsid w:val="00D34EF3"/>
    <w:rsid w:val="00D37F81"/>
    <w:rsid w:val="00D439EB"/>
    <w:rsid w:val="00D46A7A"/>
    <w:rsid w:val="00D50D99"/>
    <w:rsid w:val="00D5230D"/>
    <w:rsid w:val="00D61BAC"/>
    <w:rsid w:val="00D62059"/>
    <w:rsid w:val="00D72249"/>
    <w:rsid w:val="00D76756"/>
    <w:rsid w:val="00D81DCD"/>
    <w:rsid w:val="00D973A2"/>
    <w:rsid w:val="00DA6684"/>
    <w:rsid w:val="00DB0EFE"/>
    <w:rsid w:val="00DB2907"/>
    <w:rsid w:val="00DB63FC"/>
    <w:rsid w:val="00DC4506"/>
    <w:rsid w:val="00DC5FA3"/>
    <w:rsid w:val="00DD60AA"/>
    <w:rsid w:val="00DD7298"/>
    <w:rsid w:val="00DD774A"/>
    <w:rsid w:val="00DE6669"/>
    <w:rsid w:val="00DE7325"/>
    <w:rsid w:val="00DF143A"/>
    <w:rsid w:val="00DF3269"/>
    <w:rsid w:val="00DF798B"/>
    <w:rsid w:val="00E0186F"/>
    <w:rsid w:val="00E10026"/>
    <w:rsid w:val="00E24244"/>
    <w:rsid w:val="00E408D3"/>
    <w:rsid w:val="00E40D89"/>
    <w:rsid w:val="00E41EE8"/>
    <w:rsid w:val="00E42B8E"/>
    <w:rsid w:val="00E54E86"/>
    <w:rsid w:val="00E5529C"/>
    <w:rsid w:val="00E600F4"/>
    <w:rsid w:val="00E63215"/>
    <w:rsid w:val="00E72883"/>
    <w:rsid w:val="00E75C5D"/>
    <w:rsid w:val="00E76372"/>
    <w:rsid w:val="00E85B61"/>
    <w:rsid w:val="00E867B5"/>
    <w:rsid w:val="00E869E8"/>
    <w:rsid w:val="00E8799C"/>
    <w:rsid w:val="00E91565"/>
    <w:rsid w:val="00E93275"/>
    <w:rsid w:val="00EA353E"/>
    <w:rsid w:val="00EA5571"/>
    <w:rsid w:val="00EA6863"/>
    <w:rsid w:val="00EB154F"/>
    <w:rsid w:val="00EC25AD"/>
    <w:rsid w:val="00EC2FE5"/>
    <w:rsid w:val="00EC593E"/>
    <w:rsid w:val="00EC61F5"/>
    <w:rsid w:val="00EC7036"/>
    <w:rsid w:val="00ED13D8"/>
    <w:rsid w:val="00EE2839"/>
    <w:rsid w:val="00EE5D21"/>
    <w:rsid w:val="00EE679D"/>
    <w:rsid w:val="00EF43AB"/>
    <w:rsid w:val="00EF63D3"/>
    <w:rsid w:val="00F13269"/>
    <w:rsid w:val="00F1774B"/>
    <w:rsid w:val="00F216E5"/>
    <w:rsid w:val="00F21C85"/>
    <w:rsid w:val="00F27D58"/>
    <w:rsid w:val="00F36831"/>
    <w:rsid w:val="00F420C6"/>
    <w:rsid w:val="00F45CF5"/>
    <w:rsid w:val="00F61598"/>
    <w:rsid w:val="00F77199"/>
    <w:rsid w:val="00F774CF"/>
    <w:rsid w:val="00F80223"/>
    <w:rsid w:val="00F81EC4"/>
    <w:rsid w:val="00F84006"/>
    <w:rsid w:val="00F84648"/>
    <w:rsid w:val="00F95A19"/>
    <w:rsid w:val="00FA31D6"/>
    <w:rsid w:val="00FC46C6"/>
    <w:rsid w:val="00FC5558"/>
    <w:rsid w:val="00FC7AB3"/>
    <w:rsid w:val="00FD594E"/>
    <w:rsid w:val="00FE24BC"/>
    <w:rsid w:val="00FE31A7"/>
    <w:rsid w:val="00FE78BF"/>
    <w:rsid w:val="00FE7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981A"/>
  <w15:chartTrackingRefBased/>
  <w15:docId w15:val="{5E690995-7FB3-40DD-99C8-A48F27BF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0EC"/>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369F3"/>
    <w:pPr>
      <w:tabs>
        <w:tab w:val="center" w:pos="4153"/>
        <w:tab w:val="right" w:pos="8306"/>
      </w:tabs>
    </w:pPr>
  </w:style>
  <w:style w:type="character" w:customStyle="1" w:styleId="HeaderChar">
    <w:name w:val="Header Char"/>
    <w:basedOn w:val="DefaultParagraphFont"/>
    <w:link w:val="Header"/>
    <w:rsid w:val="000369F3"/>
    <w:rPr>
      <w:rFonts w:ascii="Arial" w:eastAsia="MS Mincho" w:hAnsi="Arial" w:cs="Goudy Old Style"/>
      <w:szCs w:val="24"/>
      <w:lang w:eastAsia="en-AU"/>
    </w:rPr>
  </w:style>
  <w:style w:type="character" w:styleId="PageNumber">
    <w:name w:val="page number"/>
    <w:aliases w:val="Page,Number"/>
    <w:basedOn w:val="DefaultParagraphFont"/>
    <w:rsid w:val="000369F3"/>
  </w:style>
  <w:style w:type="paragraph" w:styleId="ListParagraph">
    <w:name w:val="List Paragraph"/>
    <w:basedOn w:val="Normal"/>
    <w:uiPriority w:val="34"/>
    <w:qFormat/>
    <w:rsid w:val="000369F3"/>
    <w:pPr>
      <w:ind w:left="720" w:hanging="720"/>
    </w:pPr>
    <w:rPr>
      <w:rFonts w:eastAsia="Times New Roman" w:cs="Arial"/>
      <w:szCs w:val="22"/>
    </w:rPr>
  </w:style>
  <w:style w:type="paragraph" w:styleId="Footer">
    <w:name w:val="footer"/>
    <w:aliases w:val="Footer1"/>
    <w:basedOn w:val="Normal"/>
    <w:link w:val="FooterChar"/>
    <w:uiPriority w:val="99"/>
    <w:unhideWhenUsed/>
    <w:rsid w:val="000369F3"/>
    <w:pPr>
      <w:tabs>
        <w:tab w:val="center" w:pos="4513"/>
        <w:tab w:val="right" w:pos="9026"/>
      </w:tabs>
    </w:pPr>
  </w:style>
  <w:style w:type="character" w:customStyle="1" w:styleId="FooterChar">
    <w:name w:val="Footer Char"/>
    <w:aliases w:val="Footer1 Char"/>
    <w:basedOn w:val="DefaultParagraphFont"/>
    <w:link w:val="Footer"/>
    <w:uiPriority w:val="99"/>
    <w:rsid w:val="000369F3"/>
    <w:rPr>
      <w:rFonts w:ascii="Arial" w:eastAsia="MS Mincho" w:hAnsi="Arial" w:cs="Goudy Old Style"/>
      <w:szCs w:val="24"/>
      <w:lang w:eastAsia="en-AU"/>
    </w:rPr>
  </w:style>
  <w:style w:type="table" w:styleId="TableGrid">
    <w:name w:val="Table Grid"/>
    <w:basedOn w:val="TableNormal"/>
    <w:uiPriority w:val="39"/>
    <w:rsid w:val="00EC6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0C5"/>
    <w:rPr>
      <w:color w:val="0563C1" w:themeColor="hyperlink"/>
      <w:u w:val="single"/>
    </w:rPr>
  </w:style>
  <w:style w:type="paragraph" w:styleId="NormalWeb">
    <w:name w:val="Normal (Web)"/>
    <w:basedOn w:val="Normal"/>
    <w:uiPriority w:val="99"/>
    <w:unhideWhenUsed/>
    <w:rsid w:val="00D175AD"/>
    <w:pPr>
      <w:spacing w:before="100" w:beforeAutospacing="1" w:after="100" w:afterAutospacing="1"/>
    </w:pPr>
    <w:rPr>
      <w:rFonts w:ascii="Times New Roman" w:eastAsia="Times New Roman" w:hAnsi="Times New Roman" w:cs="Times New Roman"/>
      <w:sz w:val="24"/>
    </w:rPr>
  </w:style>
  <w:style w:type="character" w:styleId="Emphasis">
    <w:name w:val="Emphasis"/>
    <w:basedOn w:val="DefaultParagraphFont"/>
    <w:uiPriority w:val="20"/>
    <w:qFormat/>
    <w:rsid w:val="00D175AD"/>
    <w:rPr>
      <w:i/>
      <w:iCs/>
    </w:rPr>
  </w:style>
  <w:style w:type="character" w:styleId="PlaceholderText">
    <w:name w:val="Placeholder Text"/>
    <w:basedOn w:val="DefaultParagraphFont"/>
    <w:uiPriority w:val="99"/>
    <w:semiHidden/>
    <w:rsid w:val="00DC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A0835-A935-41D0-AA45-7728E818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40</Pages>
  <Words>6729</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FARM Malcolm [Safety Bay Senior High School]</cp:lastModifiedBy>
  <cp:revision>98</cp:revision>
  <dcterms:created xsi:type="dcterms:W3CDTF">2022-02-22T23:54:00Z</dcterms:created>
  <dcterms:modified xsi:type="dcterms:W3CDTF">2022-05-18T03:46:00Z</dcterms:modified>
</cp:coreProperties>
</file>