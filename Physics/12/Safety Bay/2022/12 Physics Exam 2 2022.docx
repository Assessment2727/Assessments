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4D9E7" w14:textId="39CB9B72" w:rsidR="00557BD5" w:rsidRPr="005B0D96" w:rsidRDefault="005524CE" w:rsidP="00557BD5">
      <w:pPr>
        <w:tabs>
          <w:tab w:val="left" w:pos="567"/>
          <w:tab w:val="left" w:pos="1134"/>
        </w:tabs>
        <w:ind w:right="-61"/>
        <w:rPr>
          <w:rFonts w:cs="Arial"/>
          <w:sz w:val="18"/>
          <w:szCs w:val="18"/>
        </w:rPr>
      </w:pPr>
      <w:bookmarkStart w:id="0" w:name="_GoBack"/>
      <w:r w:rsidRPr="005524CE">
        <w:rPr>
          <w:rFonts w:cs="Arial"/>
          <w:noProof/>
          <w:sz w:val="18"/>
          <w:szCs w:val="18"/>
          <w:lang w:eastAsia="en-AU"/>
        </w:rPr>
        <w:drawing>
          <wp:anchor distT="0" distB="0" distL="114300" distR="114300" simplePos="0" relativeHeight="252243968" behindDoc="1" locked="0" layoutInCell="1" allowOverlap="1" wp14:anchorId="0A2F6951" wp14:editId="2B4023B1">
            <wp:simplePos x="0" y="0"/>
            <wp:positionH relativeFrom="column">
              <wp:posOffset>2540</wp:posOffset>
            </wp:positionH>
            <wp:positionV relativeFrom="paragraph">
              <wp:posOffset>3175</wp:posOffset>
            </wp:positionV>
            <wp:extent cx="1333500" cy="1756410"/>
            <wp:effectExtent l="0" t="0" r="0" b="0"/>
            <wp:wrapTight wrapText="bothSides">
              <wp:wrapPolygon edited="0">
                <wp:start x="0" y="0"/>
                <wp:lineTo x="0" y="21319"/>
                <wp:lineTo x="21291" y="21319"/>
                <wp:lineTo x="21291" y="0"/>
                <wp:lineTo x="0" y="0"/>
              </wp:wrapPolygon>
            </wp:wrapTight>
            <wp:docPr id="18" name="Picture 18" descr="E:\Safety Bay Senior High\Vertical mono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fety Bay Senior High\Vertical mono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1758486A" w14:textId="77777777" w:rsidR="00557BD5" w:rsidRPr="005B0D96" w:rsidRDefault="00557BD5" w:rsidP="00557BD5">
      <w:pPr>
        <w:rPr>
          <w:rFonts w:cs="Arial"/>
          <w:sz w:val="24"/>
        </w:rPr>
      </w:pPr>
    </w:p>
    <w:p w14:paraId="30DED31D" w14:textId="77777777" w:rsidR="00557BD5" w:rsidRPr="005B0D96" w:rsidRDefault="00557BD5" w:rsidP="00557BD5">
      <w:pPr>
        <w:tabs>
          <w:tab w:val="left" w:pos="567"/>
          <w:tab w:val="left" w:pos="1134"/>
        </w:tabs>
        <w:ind w:right="-61"/>
        <w:rPr>
          <w:rFonts w:cs="Arial"/>
          <w:sz w:val="18"/>
          <w:szCs w:val="18"/>
        </w:rPr>
      </w:pPr>
    </w:p>
    <w:p w14:paraId="6F55D9BF" w14:textId="0793AF30" w:rsidR="00557BD5" w:rsidRPr="00D059A2" w:rsidRDefault="00557BD5" w:rsidP="00557BD5">
      <w:pPr>
        <w:jc w:val="center"/>
        <w:rPr>
          <w:rFonts w:cs="Arial"/>
          <w:noProof/>
        </w:rPr>
      </w:pPr>
    </w:p>
    <w:p w14:paraId="4B8F68E6" w14:textId="77777777" w:rsidR="00557BD5" w:rsidRPr="00D059A2" w:rsidRDefault="00557BD5" w:rsidP="00557BD5">
      <w:pPr>
        <w:jc w:val="right"/>
        <w:rPr>
          <w:rFonts w:cs="Arial"/>
          <w:b/>
          <w:sz w:val="30"/>
        </w:rPr>
      </w:pPr>
    </w:p>
    <w:p w14:paraId="57B82AC7" w14:textId="74D0E5B1" w:rsidR="00557BD5" w:rsidRPr="00D059A2" w:rsidRDefault="00557BD5" w:rsidP="00557BD5">
      <w:pPr>
        <w:jc w:val="right"/>
        <w:rPr>
          <w:rFonts w:cs="Arial"/>
          <w:b/>
          <w:sz w:val="30"/>
        </w:rPr>
      </w:pPr>
      <w:r w:rsidRPr="00D059A2">
        <w:rPr>
          <w:rFonts w:cs="Arial"/>
          <w:b/>
          <w:sz w:val="30"/>
        </w:rPr>
        <w:t>Yea</w:t>
      </w:r>
      <w:r>
        <w:rPr>
          <w:rFonts w:cs="Arial"/>
          <w:b/>
          <w:sz w:val="30"/>
        </w:rPr>
        <w:t>r 12 Semester 2 Examination 2022</w:t>
      </w:r>
    </w:p>
    <w:p w14:paraId="4F4DEB5C" w14:textId="77777777" w:rsidR="00557BD5" w:rsidRPr="00D059A2" w:rsidRDefault="00557BD5" w:rsidP="00557BD5">
      <w:pPr>
        <w:tabs>
          <w:tab w:val="right" w:pos="9270"/>
          <w:tab w:val="right" w:pos="9360"/>
        </w:tabs>
        <w:jc w:val="right"/>
        <w:rPr>
          <w:rFonts w:cs="Arial"/>
          <w:b/>
          <w:sz w:val="28"/>
          <w:szCs w:val="28"/>
        </w:rPr>
      </w:pPr>
    </w:p>
    <w:p w14:paraId="7B4B04CE" w14:textId="77777777" w:rsidR="00557BD5" w:rsidRPr="00D059A2" w:rsidRDefault="00557BD5" w:rsidP="00557BD5">
      <w:pPr>
        <w:jc w:val="right"/>
        <w:rPr>
          <w:rFonts w:cs="Arial"/>
          <w:b/>
          <w:sz w:val="30"/>
        </w:rPr>
      </w:pPr>
      <w:r w:rsidRPr="00D059A2">
        <w:rPr>
          <w:rFonts w:cs="Arial"/>
          <w:b/>
          <w:sz w:val="30"/>
        </w:rPr>
        <w:t>Question/Answer Booklet</w:t>
      </w:r>
    </w:p>
    <w:p w14:paraId="0804519E" w14:textId="77777777" w:rsidR="00557BD5" w:rsidRPr="00D059A2" w:rsidRDefault="00557BD5" w:rsidP="00557BD5">
      <w:pPr>
        <w:jc w:val="right"/>
        <w:rPr>
          <w:rFonts w:cs="Arial"/>
          <w:b/>
          <w:sz w:val="30"/>
        </w:rPr>
      </w:pPr>
    </w:p>
    <w:p w14:paraId="28BBDAC3" w14:textId="77777777" w:rsidR="00557BD5" w:rsidRPr="00D059A2" w:rsidRDefault="00557BD5" w:rsidP="00557BD5">
      <w:pPr>
        <w:tabs>
          <w:tab w:val="right" w:pos="9270"/>
        </w:tabs>
        <w:rPr>
          <w:rFonts w:cs="Arial"/>
          <w:szCs w:val="22"/>
        </w:rPr>
      </w:pPr>
      <w:r w:rsidRPr="00D059A2">
        <w:rPr>
          <w:rFonts w:cs="Arial"/>
          <w:b/>
          <w:noProof/>
          <w:lang w:eastAsia="en-AU"/>
        </w:rPr>
        <mc:AlternateContent>
          <mc:Choice Requires="wps">
            <w:drawing>
              <wp:anchor distT="0" distB="0" distL="114300" distR="114300" simplePos="0" relativeHeight="252226560" behindDoc="0" locked="0" layoutInCell="1" allowOverlap="1" wp14:anchorId="767EECFA" wp14:editId="7E563844">
                <wp:simplePos x="0" y="0"/>
                <wp:positionH relativeFrom="column">
                  <wp:posOffset>2623820</wp:posOffset>
                </wp:positionH>
                <wp:positionV relativeFrom="paragraph">
                  <wp:posOffset>151130</wp:posOffset>
                </wp:positionV>
                <wp:extent cx="3429000" cy="755650"/>
                <wp:effectExtent l="9525" t="7620" r="9525" b="8255"/>
                <wp:wrapNone/>
                <wp:docPr id="17" name="Rounded 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75565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A6AA2DA" id="Rounded Rectangle 66" o:spid="_x0000_s1026" style="position:absolute;margin-left:206.6pt;margin-top:11.9pt;width:270pt;height:59.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" filled="f"/>
            </w:pict>
          </mc:Fallback>
        </mc:AlternateConten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874"/>
      </w:tblGrid>
      <w:tr w:rsidR="00557BD5" w:rsidRPr="00D059A2" w14:paraId="64C13DAF" w14:textId="77777777" w:rsidTr="009A0077">
        <w:tc>
          <w:tcPr>
            <w:tcW w:w="3652" w:type="dxa"/>
          </w:tcPr>
          <w:p w14:paraId="49C445CD" w14:textId="77777777" w:rsidR="00557BD5" w:rsidRPr="00D059A2" w:rsidRDefault="00557BD5" w:rsidP="009A0077">
            <w:pPr>
              <w:tabs>
                <w:tab w:val="right" w:pos="9360"/>
              </w:tabs>
              <w:rPr>
                <w:rFonts w:cs="Arial"/>
                <w:b/>
                <w:bCs/>
                <w:sz w:val="40"/>
                <w:szCs w:val="40"/>
              </w:rPr>
            </w:pPr>
            <w:r w:rsidRPr="00D059A2">
              <w:rPr>
                <w:rFonts w:cs="Arial"/>
                <w:b/>
                <w:bCs/>
                <w:sz w:val="40"/>
                <w:szCs w:val="40"/>
              </w:rPr>
              <w:t>PHYSICS</w:t>
            </w:r>
          </w:p>
          <w:p w14:paraId="09B6B6F2" w14:textId="77777777" w:rsidR="00557BD5" w:rsidRPr="00D059A2" w:rsidRDefault="00557BD5" w:rsidP="009A0077">
            <w:pPr>
              <w:tabs>
                <w:tab w:val="right" w:pos="9360"/>
              </w:tabs>
              <w:rPr>
                <w:rFonts w:cs="Arial"/>
                <w:b/>
                <w:bCs/>
                <w:sz w:val="40"/>
                <w:szCs w:val="40"/>
              </w:rPr>
            </w:pPr>
          </w:p>
          <w:p w14:paraId="419523DA" w14:textId="77777777" w:rsidR="00557BD5" w:rsidRPr="00D059A2" w:rsidRDefault="00557BD5" w:rsidP="009A0077">
            <w:pPr>
              <w:tabs>
                <w:tab w:val="right" w:pos="9360"/>
              </w:tabs>
              <w:rPr>
                <w:rFonts w:cs="Arial"/>
                <w:b/>
                <w:bCs/>
                <w:sz w:val="40"/>
                <w:szCs w:val="40"/>
              </w:rPr>
            </w:pPr>
          </w:p>
        </w:tc>
        <w:tc>
          <w:tcPr>
            <w:tcW w:w="5874" w:type="dxa"/>
          </w:tcPr>
          <w:p w14:paraId="118D360B" w14:textId="77777777" w:rsidR="00557BD5" w:rsidRPr="00D059A2" w:rsidRDefault="00557BD5" w:rsidP="009A0077">
            <w:pPr>
              <w:spacing w:before="100"/>
              <w:rPr>
                <w:rFonts w:cs="Arial"/>
                <w:b/>
                <w:sz w:val="6"/>
              </w:rPr>
            </w:pPr>
            <w:r w:rsidRPr="00D059A2">
              <w:rPr>
                <w:rFonts w:cs="Arial"/>
                <w:b/>
                <w:sz w:val="32"/>
              </w:rPr>
              <w:tab/>
            </w:r>
            <w:r w:rsidRPr="00D059A2">
              <w:rPr>
                <w:rFonts w:cs="Arial"/>
                <w:b/>
                <w:sz w:val="28"/>
              </w:rPr>
              <w:t>Name:</w:t>
            </w:r>
          </w:p>
          <w:p w14:paraId="715F0149" w14:textId="77777777" w:rsidR="00557BD5" w:rsidRPr="00D059A2" w:rsidRDefault="00557BD5" w:rsidP="009A0077">
            <w:pPr>
              <w:tabs>
                <w:tab w:val="right" w:pos="9360"/>
              </w:tabs>
              <w:rPr>
                <w:rFonts w:cs="Arial"/>
                <w:b/>
                <w:bCs/>
                <w:sz w:val="40"/>
                <w:szCs w:val="40"/>
              </w:rPr>
            </w:pPr>
            <w:r w:rsidRPr="00D059A2">
              <w:rPr>
                <w:rFonts w:cs="Arial"/>
                <w:b/>
                <w:noProof/>
                <w:sz w:val="32"/>
                <w:lang w:eastAsia="en-AU"/>
              </w:rPr>
              <mc:AlternateContent>
                <mc:Choice Requires="wps">
                  <w:drawing>
                    <wp:anchor distT="0" distB="0" distL="114300" distR="114300" simplePos="0" relativeHeight="252229632" behindDoc="0" locked="0" layoutInCell="1" allowOverlap="1" wp14:anchorId="4CB975E0" wp14:editId="01EBDEE2">
                      <wp:simplePos x="0" y="0"/>
                      <wp:positionH relativeFrom="column">
                        <wp:posOffset>1293495</wp:posOffset>
                      </wp:positionH>
                      <wp:positionV relativeFrom="paragraph">
                        <wp:posOffset>626110</wp:posOffset>
                      </wp:positionV>
                      <wp:extent cx="342900" cy="314325"/>
                      <wp:effectExtent l="0" t="0" r="1905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88AC7B" id="Rectangle 19" o:spid="_x0000_s1026" style="position:absolute;margin-left:101.85pt;margin-top:49.3pt;width:27pt;height:24.7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"/>
                  </w:pict>
                </mc:Fallback>
              </mc:AlternateContent>
            </w:r>
            <w:r w:rsidRPr="00D059A2">
              <w:rPr>
                <w:rFonts w:cs="Arial"/>
                <w:b/>
                <w:noProof/>
                <w:sz w:val="32"/>
                <w:lang w:eastAsia="en-AU"/>
              </w:rPr>
              <mc:AlternateContent>
                <mc:Choice Requires="wps">
                  <w:drawing>
                    <wp:anchor distT="0" distB="0" distL="114300" distR="114300" simplePos="0" relativeHeight="252230656" behindDoc="0" locked="0" layoutInCell="1" allowOverlap="1" wp14:anchorId="50D222AC" wp14:editId="2888FE86">
                      <wp:simplePos x="0" y="0"/>
                      <wp:positionH relativeFrom="column">
                        <wp:posOffset>1636395</wp:posOffset>
                      </wp:positionH>
                      <wp:positionV relativeFrom="paragraph">
                        <wp:posOffset>626110</wp:posOffset>
                      </wp:positionV>
                      <wp:extent cx="342900" cy="314325"/>
                      <wp:effectExtent l="0" t="0" r="19050" b="28575"/>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CF54BD" id="Rectangle 448" o:spid="_x0000_s1026" style="position:absolute;margin-left:128.85pt;margin-top:49.3pt;width:27pt;height:24.7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"/>
                  </w:pict>
                </mc:Fallback>
              </mc:AlternateContent>
            </w:r>
            <w:r w:rsidRPr="00D059A2">
              <w:rPr>
                <w:rFonts w:cs="Arial"/>
                <w:b/>
                <w:noProof/>
                <w:sz w:val="32"/>
                <w:lang w:eastAsia="en-AU"/>
              </w:rPr>
              <mc:AlternateContent>
                <mc:Choice Requires="wps">
                  <w:drawing>
                    <wp:anchor distT="0" distB="0" distL="114300" distR="114300" simplePos="0" relativeHeight="252231680" behindDoc="0" locked="0" layoutInCell="1" allowOverlap="1" wp14:anchorId="2A992396" wp14:editId="4FF70137">
                      <wp:simplePos x="0" y="0"/>
                      <wp:positionH relativeFrom="column">
                        <wp:posOffset>1979295</wp:posOffset>
                      </wp:positionH>
                      <wp:positionV relativeFrom="paragraph">
                        <wp:posOffset>626110</wp:posOffset>
                      </wp:positionV>
                      <wp:extent cx="342900" cy="314325"/>
                      <wp:effectExtent l="0" t="0" r="19050" b="28575"/>
                      <wp:wrapNone/>
                      <wp:docPr id="24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D9E72B" id="Rectangle 240" o:spid="_x0000_s1026" style="position:absolute;margin-left:155.85pt;margin-top:49.3pt;width:27pt;height:24.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"/>
                  </w:pict>
                </mc:Fallback>
              </mc:AlternateContent>
            </w:r>
            <w:r w:rsidRPr="00D059A2">
              <w:rPr>
                <w:rFonts w:cs="Arial"/>
                <w:b/>
                <w:noProof/>
                <w:sz w:val="32"/>
                <w:lang w:eastAsia="en-AU"/>
              </w:rPr>
              <mc:AlternateContent>
                <mc:Choice Requires="wps">
                  <w:drawing>
                    <wp:anchor distT="0" distB="0" distL="114300" distR="114300" simplePos="0" relativeHeight="252232704" behindDoc="0" locked="0" layoutInCell="1" allowOverlap="1" wp14:anchorId="51F67F02" wp14:editId="78735C5F">
                      <wp:simplePos x="0" y="0"/>
                      <wp:positionH relativeFrom="column">
                        <wp:posOffset>2474595</wp:posOffset>
                      </wp:positionH>
                      <wp:positionV relativeFrom="paragraph">
                        <wp:posOffset>626110</wp:posOffset>
                      </wp:positionV>
                      <wp:extent cx="342900" cy="314325"/>
                      <wp:effectExtent l="0" t="0" r="19050" b="28575"/>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C7342" id="Rectangle 241" o:spid="_x0000_s1026" style="position:absolute;margin-left:194.85pt;margin-top:49.3pt;width:27pt;height:24.7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"/>
                  </w:pict>
                </mc:Fallback>
              </mc:AlternateContent>
            </w:r>
            <w:r w:rsidRPr="00D059A2">
              <w:rPr>
                <w:rFonts w:cs="Arial"/>
                <w:b/>
                <w:noProof/>
                <w:sz w:val="32"/>
                <w:lang w:eastAsia="en-AU"/>
              </w:rPr>
              <mc:AlternateContent>
                <mc:Choice Requires="wps">
                  <w:drawing>
                    <wp:anchor distT="0" distB="0" distL="114300" distR="114300" simplePos="0" relativeHeight="252233728" behindDoc="0" locked="0" layoutInCell="1" allowOverlap="1" wp14:anchorId="7CAB90E2" wp14:editId="5CE22F5A">
                      <wp:simplePos x="0" y="0"/>
                      <wp:positionH relativeFrom="column">
                        <wp:posOffset>2817495</wp:posOffset>
                      </wp:positionH>
                      <wp:positionV relativeFrom="paragraph">
                        <wp:posOffset>626110</wp:posOffset>
                      </wp:positionV>
                      <wp:extent cx="342900" cy="314325"/>
                      <wp:effectExtent l="0" t="0" r="19050" b="28575"/>
                      <wp:wrapNone/>
                      <wp:docPr id="24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73EB31" id="Rectangle 244" o:spid="_x0000_s1026" style="position:absolute;margin-left:221.85pt;margin-top:49.3pt;width:27pt;height:24.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"/>
                  </w:pict>
                </mc:Fallback>
              </mc:AlternateContent>
            </w:r>
            <w:r w:rsidRPr="00D059A2">
              <w:rPr>
                <w:rFonts w:cs="Arial"/>
                <w:b/>
                <w:noProof/>
                <w:sz w:val="32"/>
                <w:lang w:eastAsia="en-AU"/>
              </w:rPr>
              <mc:AlternateContent>
                <mc:Choice Requires="wps">
                  <w:drawing>
                    <wp:anchor distT="0" distB="0" distL="114300" distR="114300" simplePos="0" relativeHeight="252234752" behindDoc="0" locked="0" layoutInCell="1" allowOverlap="1" wp14:anchorId="6C3F7645" wp14:editId="59A92874">
                      <wp:simplePos x="0" y="0"/>
                      <wp:positionH relativeFrom="column">
                        <wp:posOffset>3160395</wp:posOffset>
                      </wp:positionH>
                      <wp:positionV relativeFrom="paragraph">
                        <wp:posOffset>626110</wp:posOffset>
                      </wp:positionV>
                      <wp:extent cx="342900" cy="314325"/>
                      <wp:effectExtent l="0" t="0" r="19050" b="28575"/>
                      <wp:wrapNone/>
                      <wp:docPr id="475" name="Rectangl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B8DE5D" id="Rectangle 475" o:spid="_x0000_s1026" style="position:absolute;margin-left:248.85pt;margin-top:49.3pt;width:27pt;height:24.7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"/>
                  </w:pict>
                </mc:Fallback>
              </mc:AlternateContent>
            </w:r>
            <w:r w:rsidRPr="00D059A2">
              <w:rPr>
                <w:rFonts w:cs="Arial"/>
                <w:b/>
                <w:noProof/>
                <w:sz w:val="32"/>
                <w:lang w:eastAsia="en-AU"/>
              </w:rPr>
              <mc:AlternateContent>
                <mc:Choice Requires="wps">
                  <w:drawing>
                    <wp:anchor distT="0" distB="0" distL="114300" distR="114300" simplePos="0" relativeHeight="252228608" behindDoc="0" locked="0" layoutInCell="1" allowOverlap="1" wp14:anchorId="4981DFDA" wp14:editId="167595C0">
                      <wp:simplePos x="0" y="0"/>
                      <wp:positionH relativeFrom="column">
                        <wp:posOffset>779145</wp:posOffset>
                      </wp:positionH>
                      <wp:positionV relativeFrom="paragraph">
                        <wp:posOffset>626110</wp:posOffset>
                      </wp:positionV>
                      <wp:extent cx="342900" cy="314325"/>
                      <wp:effectExtent l="0" t="0" r="19050" b="28575"/>
                      <wp:wrapNone/>
                      <wp:docPr id="257"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D04732" id="Rectangle 257" o:spid="_x0000_s1026" style="position:absolute;margin-left:61.35pt;margin-top:49.3pt;width:27pt;height:24.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"/>
                  </w:pict>
                </mc:Fallback>
              </mc:AlternateContent>
            </w:r>
            <w:r w:rsidRPr="00D059A2">
              <w:rPr>
                <w:rFonts w:cs="Arial"/>
                <w:bCs/>
                <w:noProof/>
                <w:szCs w:val="40"/>
                <w:lang w:eastAsia="en-AU"/>
              </w:rPr>
              <mc:AlternateContent>
                <mc:Choice Requires="wps">
                  <w:drawing>
                    <wp:anchor distT="0" distB="0" distL="114300" distR="114300" simplePos="0" relativeHeight="252227584" behindDoc="0" locked="0" layoutInCell="1" allowOverlap="1" wp14:anchorId="37FE9B47" wp14:editId="3D97B2EF">
                      <wp:simplePos x="0" y="0"/>
                      <wp:positionH relativeFrom="column">
                        <wp:posOffset>436245</wp:posOffset>
                      </wp:positionH>
                      <wp:positionV relativeFrom="paragraph">
                        <wp:posOffset>626110</wp:posOffset>
                      </wp:positionV>
                      <wp:extent cx="342900" cy="314325"/>
                      <wp:effectExtent l="0" t="0" r="19050" b="28575"/>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8ECBF8" id="Rectangle 308" o:spid="_x0000_s1026" style="position:absolute;margin-left:34.35pt;margin-top:49.3pt;width:27pt;height:24.7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"/>
                  </w:pict>
                </mc:Fallback>
              </mc:AlternateContent>
            </w:r>
          </w:p>
        </w:tc>
      </w:tr>
    </w:tbl>
    <w:p w14:paraId="64685FA1" w14:textId="77777777" w:rsidR="00557BD5" w:rsidRPr="00D059A2" w:rsidRDefault="00557BD5" w:rsidP="00557BD5">
      <w:pPr>
        <w:tabs>
          <w:tab w:val="left" w:pos="851"/>
          <w:tab w:val="left" w:pos="2977"/>
          <w:tab w:val="left" w:pos="5103"/>
          <w:tab w:val="right" w:pos="9356"/>
        </w:tabs>
        <w:rPr>
          <w:rFonts w:cs="Arial"/>
          <w:bCs/>
          <w:szCs w:val="40"/>
        </w:rPr>
      </w:pPr>
      <w:r w:rsidRPr="00D059A2">
        <w:rPr>
          <w:rFonts w:cs="Arial"/>
          <w:bCs/>
          <w:szCs w:val="40"/>
        </w:rPr>
        <w:tab/>
        <w:t>Student Number:</w:t>
      </w:r>
      <w:r w:rsidRPr="00D059A2">
        <w:rPr>
          <w:rFonts w:cs="Arial"/>
          <w:bCs/>
          <w:szCs w:val="40"/>
        </w:rPr>
        <w:tab/>
        <w:t>In figures</w:t>
      </w:r>
    </w:p>
    <w:p w14:paraId="13298366" w14:textId="77777777" w:rsidR="00557BD5" w:rsidRPr="00D059A2" w:rsidRDefault="00557BD5" w:rsidP="00557BD5">
      <w:pPr>
        <w:tabs>
          <w:tab w:val="left" w:pos="851"/>
          <w:tab w:val="left" w:pos="6050"/>
        </w:tabs>
        <w:rPr>
          <w:rFonts w:cs="Arial"/>
          <w:bCs/>
          <w:szCs w:val="40"/>
        </w:rPr>
      </w:pPr>
      <w:r w:rsidRPr="00D059A2">
        <w:rPr>
          <w:rFonts w:cs="Arial"/>
          <w:bCs/>
          <w:szCs w:val="40"/>
        </w:rPr>
        <w:tab/>
      </w:r>
      <w:r w:rsidRPr="00D059A2">
        <w:rPr>
          <w:rFonts w:cs="Arial"/>
          <w:bCs/>
          <w:szCs w:val="40"/>
        </w:rPr>
        <w:tab/>
      </w:r>
    </w:p>
    <w:p w14:paraId="3AA2A6B6" w14:textId="77777777" w:rsidR="00557BD5" w:rsidRPr="00D059A2" w:rsidRDefault="00557BD5" w:rsidP="00557BD5">
      <w:pPr>
        <w:tabs>
          <w:tab w:val="left" w:pos="851"/>
          <w:tab w:val="left" w:pos="2977"/>
          <w:tab w:val="left" w:pos="5103"/>
          <w:tab w:val="right" w:pos="9356"/>
        </w:tabs>
        <w:rPr>
          <w:rFonts w:cs="Arial"/>
          <w:bCs/>
          <w:szCs w:val="40"/>
        </w:rPr>
      </w:pPr>
    </w:p>
    <w:p w14:paraId="0CE278F9" w14:textId="77777777" w:rsidR="00557BD5" w:rsidRPr="00D059A2" w:rsidRDefault="00557BD5" w:rsidP="00557BD5">
      <w:pPr>
        <w:tabs>
          <w:tab w:val="left" w:pos="851"/>
          <w:tab w:val="left" w:pos="2977"/>
          <w:tab w:val="left" w:pos="4395"/>
          <w:tab w:val="right" w:pos="9356"/>
        </w:tabs>
        <w:rPr>
          <w:rFonts w:cs="Arial"/>
          <w:bCs/>
          <w:szCs w:val="40"/>
          <w:u w:val="single"/>
        </w:rPr>
      </w:pPr>
      <w:r w:rsidRPr="00D059A2">
        <w:rPr>
          <w:rFonts w:cs="Arial"/>
          <w:bCs/>
          <w:szCs w:val="40"/>
        </w:rPr>
        <w:tab/>
      </w:r>
      <w:r w:rsidRPr="00D059A2">
        <w:rPr>
          <w:rFonts w:cs="Arial"/>
          <w:bCs/>
          <w:szCs w:val="40"/>
        </w:rPr>
        <w:tab/>
        <w:t>In words</w:t>
      </w:r>
      <w:r w:rsidRPr="00D059A2">
        <w:rPr>
          <w:rFonts w:cs="Arial"/>
          <w:bCs/>
          <w:szCs w:val="40"/>
        </w:rPr>
        <w:tab/>
      </w:r>
      <w:r w:rsidRPr="00D059A2">
        <w:rPr>
          <w:rFonts w:cs="Arial"/>
          <w:bCs/>
          <w:szCs w:val="40"/>
          <w:u w:val="single"/>
        </w:rPr>
        <w:tab/>
      </w:r>
      <w:r w:rsidRPr="00D059A2">
        <w:rPr>
          <w:rFonts w:cs="Arial"/>
          <w:bCs/>
          <w:szCs w:val="40"/>
          <w:u w:val="single"/>
        </w:rPr>
        <w:tab/>
      </w:r>
    </w:p>
    <w:p w14:paraId="6747AEAA" w14:textId="77777777" w:rsidR="00557BD5" w:rsidRPr="00D059A2" w:rsidRDefault="00557BD5" w:rsidP="00557BD5">
      <w:pPr>
        <w:tabs>
          <w:tab w:val="left" w:pos="1418"/>
          <w:tab w:val="left" w:pos="3686"/>
          <w:tab w:val="left" w:pos="5103"/>
          <w:tab w:val="right" w:leader="underscore" w:pos="9356"/>
        </w:tabs>
        <w:rPr>
          <w:rFonts w:cs="Arial"/>
          <w:bCs/>
          <w:szCs w:val="40"/>
        </w:rPr>
      </w:pPr>
    </w:p>
    <w:p w14:paraId="4404912A" w14:textId="77777777" w:rsidR="00557BD5" w:rsidRPr="00D059A2" w:rsidRDefault="00557BD5" w:rsidP="00557BD5">
      <w:pPr>
        <w:tabs>
          <w:tab w:val="left" w:pos="851"/>
          <w:tab w:val="left" w:pos="2977"/>
          <w:tab w:val="left" w:pos="4395"/>
          <w:tab w:val="right" w:pos="9356"/>
        </w:tabs>
        <w:rPr>
          <w:rFonts w:cs="Arial"/>
          <w:bCs/>
          <w:szCs w:val="40"/>
          <w:u w:val="single"/>
        </w:rPr>
      </w:pPr>
      <w:r w:rsidRPr="00D059A2">
        <w:rPr>
          <w:rFonts w:cs="Arial"/>
          <w:bCs/>
          <w:szCs w:val="40"/>
        </w:rPr>
        <w:tab/>
      </w:r>
      <w:r w:rsidRPr="00D059A2">
        <w:rPr>
          <w:rFonts w:cs="Arial"/>
          <w:bCs/>
          <w:szCs w:val="40"/>
        </w:rPr>
        <w:tab/>
      </w:r>
      <w:r w:rsidRPr="00D059A2">
        <w:rPr>
          <w:rFonts w:cs="Arial"/>
          <w:bCs/>
          <w:szCs w:val="40"/>
        </w:rPr>
        <w:tab/>
      </w:r>
      <w:r w:rsidRPr="00D059A2">
        <w:rPr>
          <w:rFonts w:cs="Arial"/>
          <w:bCs/>
          <w:szCs w:val="40"/>
          <w:u w:val="single"/>
        </w:rPr>
        <w:tab/>
      </w:r>
      <w:r w:rsidRPr="00D059A2">
        <w:rPr>
          <w:rFonts w:cs="Arial"/>
          <w:bCs/>
          <w:szCs w:val="40"/>
          <w:u w:val="single"/>
        </w:rPr>
        <w:tab/>
      </w:r>
    </w:p>
    <w:p w14:paraId="7E41D730" w14:textId="77777777" w:rsidR="00557BD5" w:rsidRPr="00D059A2" w:rsidRDefault="00557BD5" w:rsidP="00557BD5">
      <w:pPr>
        <w:tabs>
          <w:tab w:val="left" w:pos="851"/>
          <w:tab w:val="left" w:pos="4395"/>
          <w:tab w:val="right" w:leader="underscore" w:pos="9356"/>
        </w:tabs>
        <w:rPr>
          <w:rFonts w:cs="Arial"/>
          <w:bCs/>
          <w:szCs w:val="40"/>
          <w:u w:val="single"/>
        </w:rPr>
      </w:pPr>
    </w:p>
    <w:p w14:paraId="3EE951F6" w14:textId="77777777" w:rsidR="00557BD5" w:rsidRPr="005B0D96" w:rsidRDefault="00557BD5" w:rsidP="00557BD5">
      <w:pPr>
        <w:rPr>
          <w:rFonts w:cs="Arial"/>
          <w:sz w:val="24"/>
        </w:rPr>
      </w:pPr>
    </w:p>
    <w:p w14:paraId="46442F74"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40DD5AB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06EF108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1C5ACFC9" w14:textId="77777777" w:rsidR="00607048" w:rsidRDefault="00607048" w:rsidP="00607048">
      <w:pPr>
        <w:pStyle w:val="PlainText"/>
        <w:rPr>
          <w:rFonts w:ascii="Arial" w:hAnsi="Arial" w:cs="Arial"/>
          <w:sz w:val="22"/>
          <w:szCs w:val="22"/>
        </w:rPr>
      </w:pPr>
    </w:p>
    <w:p w14:paraId="62E20E56" w14:textId="77777777" w:rsidR="00607048" w:rsidRPr="00AA4E6F" w:rsidRDefault="00607048" w:rsidP="00607048">
      <w:pPr>
        <w:pStyle w:val="PlainText"/>
        <w:rPr>
          <w:rFonts w:ascii="Arial" w:hAnsi="Arial" w:cs="Arial"/>
          <w:sz w:val="22"/>
          <w:szCs w:val="22"/>
        </w:rPr>
      </w:pPr>
    </w:p>
    <w:p w14:paraId="154CDB8D"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408F6FB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9BC8701"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309429ED"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3F19268A" w14:textId="77777777" w:rsidR="00607048" w:rsidRPr="00AA4E6F" w:rsidRDefault="00607048" w:rsidP="00607048">
      <w:pPr>
        <w:pStyle w:val="PlainText"/>
        <w:rPr>
          <w:rFonts w:ascii="Arial" w:hAnsi="Arial" w:cs="Arial"/>
          <w:sz w:val="22"/>
          <w:szCs w:val="22"/>
        </w:rPr>
      </w:pPr>
    </w:p>
    <w:p w14:paraId="42E853E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65E686BF"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7CC4D70"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53C3ABC9"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4A21FA7" w14:textId="77777777" w:rsidR="00607048" w:rsidRDefault="00607048" w:rsidP="00607048">
      <w:pPr>
        <w:pStyle w:val="PlainText"/>
        <w:ind w:left="1985" w:hanging="1985"/>
        <w:rPr>
          <w:rFonts w:ascii="Arial" w:hAnsi="Arial" w:cs="Arial"/>
          <w:sz w:val="22"/>
          <w:szCs w:val="22"/>
        </w:rPr>
      </w:pPr>
    </w:p>
    <w:p w14:paraId="2AA51725" w14:textId="77777777" w:rsidR="00607048" w:rsidRDefault="00607048" w:rsidP="00607048">
      <w:pPr>
        <w:pStyle w:val="PlainText"/>
        <w:ind w:left="1985" w:hanging="1985"/>
        <w:rPr>
          <w:rFonts w:ascii="Arial" w:hAnsi="Arial" w:cs="Arial"/>
          <w:sz w:val="22"/>
          <w:szCs w:val="22"/>
        </w:rPr>
      </w:pPr>
    </w:p>
    <w:p w14:paraId="1A75B93D"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315027FC"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B1ACBAE" w14:textId="77777777" w:rsidR="00607048" w:rsidRPr="00AA4E6F" w:rsidRDefault="00607048" w:rsidP="00607048">
      <w:pPr>
        <w:pStyle w:val="PlainText"/>
        <w:ind w:left="1985" w:hanging="1985"/>
        <w:rPr>
          <w:rFonts w:ascii="Arial" w:hAnsi="Arial" w:cs="Arial"/>
          <w:sz w:val="22"/>
          <w:szCs w:val="22"/>
        </w:rPr>
      </w:pPr>
    </w:p>
    <w:p w14:paraId="7E04C9F1" w14:textId="77777777" w:rsidR="00607048" w:rsidRPr="00AA4E6F" w:rsidRDefault="00607048" w:rsidP="00607048">
      <w:pPr>
        <w:pStyle w:val="PlainText"/>
        <w:rPr>
          <w:rFonts w:ascii="Arial" w:hAnsi="Arial" w:cs="Arial"/>
          <w:sz w:val="22"/>
          <w:szCs w:val="22"/>
        </w:rPr>
      </w:pPr>
    </w:p>
    <w:p w14:paraId="18C42CF2" w14:textId="77777777" w:rsidR="00607048" w:rsidRPr="00AA4E6F" w:rsidRDefault="00607048" w:rsidP="00607048">
      <w:pPr>
        <w:pStyle w:val="PlainText"/>
        <w:rPr>
          <w:rFonts w:ascii="Arial" w:hAnsi="Arial" w:cs="Arial"/>
          <w:b/>
          <w:sz w:val="22"/>
          <w:szCs w:val="22"/>
        </w:rPr>
      </w:pPr>
    </w:p>
    <w:p w14:paraId="38FD0646" w14:textId="77777777" w:rsidR="00607048" w:rsidRDefault="00607048" w:rsidP="00607048">
      <w:pPr>
        <w:pStyle w:val="PlainText"/>
        <w:rPr>
          <w:rFonts w:ascii="Arial" w:hAnsi="Arial" w:cs="Arial"/>
          <w:sz w:val="22"/>
          <w:szCs w:val="22"/>
        </w:rPr>
        <w:sectPr w:rsidR="00607048" w:rsidSect="00607048">
          <w:headerReference w:type="even" r:id="rId9"/>
          <w:headerReference w:type="default" r:id="rId10"/>
          <w:footerReference w:type="even" r:id="rId11"/>
          <w:footerReference w:type="default" r:id="rId12"/>
          <w:headerReference w:type="first" r:id="rId13"/>
          <w:footerReference w:type="first" r:id="rId14"/>
          <w:pgSz w:w="11907" w:h="16840" w:code="9"/>
          <w:pgMar w:top="1015" w:right="851" w:bottom="851" w:left="851" w:header="567" w:footer="709" w:gutter="0"/>
          <w:cols w:space="708"/>
          <w:titlePg/>
          <w:docGrid w:linePitch="360"/>
        </w:sectPr>
      </w:pPr>
    </w:p>
    <w:p w14:paraId="21C9A987" w14:textId="77777777" w:rsidR="00691125" w:rsidRDefault="00691125">
      <w:pPr>
        <w:spacing w:after="160" w:line="259" w:lineRule="auto"/>
        <w:rPr>
          <w:rFonts w:ascii="Arial" w:hAnsi="Arial" w:cs="Arial"/>
          <w:b/>
          <w:sz w:val="26"/>
          <w:szCs w:val="22"/>
        </w:rPr>
      </w:pPr>
      <w:r>
        <w:rPr>
          <w:rFonts w:ascii="Arial" w:hAnsi="Arial" w:cs="Arial"/>
          <w:b/>
          <w:sz w:val="26"/>
          <w:szCs w:val="22"/>
        </w:rPr>
        <w:br w:type="page"/>
      </w:r>
    </w:p>
    <w:p w14:paraId="6D0CB6D6" w14:textId="5A69A41C"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1BCF0FA7"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7DE4A756"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1984053"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8E89501"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DA93416"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2F3FF90C"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44421F0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37ACDE9B"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0475A76E"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47F495F0"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0D28F03B"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7694CB51" w14:textId="269C677B" w:rsidR="00607048" w:rsidRPr="00AA4E6F" w:rsidRDefault="0062097C" w:rsidP="00A00095">
            <w:pPr>
              <w:ind w:right="-74"/>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1702" w:type="dxa"/>
            <w:tcBorders>
              <w:top w:val="single" w:sz="4" w:space="0" w:color="auto"/>
              <w:left w:val="single" w:sz="4" w:space="0" w:color="auto"/>
              <w:bottom w:val="single" w:sz="4" w:space="0" w:color="auto"/>
              <w:right w:val="single" w:sz="4" w:space="0" w:color="auto"/>
            </w:tcBorders>
            <w:vAlign w:val="center"/>
          </w:tcPr>
          <w:p w14:paraId="4548D1FE" w14:textId="3B0BD89A" w:rsidR="00607048" w:rsidRPr="00AA4E6F" w:rsidRDefault="0062097C" w:rsidP="00A00095">
            <w:pPr>
              <w:ind w:right="-145"/>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15ACE8F3"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571666E"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0A734DA0" w14:textId="7F811C53" w:rsidR="00607048" w:rsidRPr="00FE22C6" w:rsidRDefault="004B2156" w:rsidP="00A00095">
            <w:pPr>
              <w:jc w:val="center"/>
              <w:rPr>
                <w:rFonts w:ascii="Arial" w:hAnsi="Arial" w:cs="Arial"/>
                <w:sz w:val="22"/>
                <w:szCs w:val="22"/>
              </w:rPr>
            </w:pPr>
            <w:r>
              <w:rPr>
                <w:rFonts w:ascii="Arial" w:hAnsi="Arial" w:cs="Arial"/>
                <w:sz w:val="22"/>
                <w:szCs w:val="22"/>
              </w:rPr>
              <w:t>31</w:t>
            </w:r>
          </w:p>
        </w:tc>
      </w:tr>
      <w:tr w:rsidR="00607048" w:rsidRPr="005B0D96" w14:paraId="0C68C4F2"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30A4D232"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3E209A96"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03D73ED8" w14:textId="77777777" w:rsidR="00607048" w:rsidRPr="00AA4E6F" w:rsidRDefault="003C4392"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7392897B" w14:textId="77777777" w:rsidR="00607048" w:rsidRPr="00AA4E6F" w:rsidRDefault="003C4392"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57B129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4293AF0F" w14:textId="1434DDBC" w:rsidR="00607048" w:rsidRPr="00FE22C6" w:rsidRDefault="00445B8E" w:rsidP="00A00095">
            <w:pPr>
              <w:ind w:right="-74"/>
              <w:jc w:val="center"/>
              <w:rPr>
                <w:rFonts w:ascii="Arial" w:hAnsi="Arial" w:cs="Arial"/>
                <w:sz w:val="22"/>
                <w:szCs w:val="22"/>
              </w:rPr>
            </w:pPr>
            <w:r>
              <w:rPr>
                <w:rFonts w:ascii="Arial" w:hAnsi="Arial" w:cs="Arial"/>
                <w:sz w:val="22"/>
                <w:szCs w:val="22"/>
              </w:rPr>
              <w:t>89</w:t>
            </w:r>
          </w:p>
        </w:tc>
        <w:tc>
          <w:tcPr>
            <w:tcW w:w="1559" w:type="dxa"/>
            <w:tcBorders>
              <w:top w:val="single" w:sz="4" w:space="0" w:color="auto"/>
              <w:left w:val="single" w:sz="4" w:space="0" w:color="auto"/>
              <w:bottom w:val="single" w:sz="4" w:space="0" w:color="auto"/>
              <w:right w:val="single" w:sz="4" w:space="0" w:color="auto"/>
            </w:tcBorders>
            <w:vAlign w:val="center"/>
          </w:tcPr>
          <w:p w14:paraId="36AFAC10" w14:textId="4646BDFA" w:rsidR="00607048" w:rsidRPr="00FE22C6" w:rsidRDefault="004B2156" w:rsidP="00A00095">
            <w:pPr>
              <w:jc w:val="center"/>
              <w:rPr>
                <w:rFonts w:ascii="Arial" w:hAnsi="Arial" w:cs="Arial"/>
                <w:sz w:val="22"/>
                <w:szCs w:val="22"/>
              </w:rPr>
            </w:pPr>
            <w:r>
              <w:rPr>
                <w:rFonts w:ascii="Arial" w:hAnsi="Arial" w:cs="Arial"/>
                <w:sz w:val="22"/>
                <w:szCs w:val="22"/>
              </w:rPr>
              <w:t>51</w:t>
            </w:r>
          </w:p>
        </w:tc>
      </w:tr>
      <w:tr w:rsidR="00607048" w:rsidRPr="005B0D96" w14:paraId="60984F95"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2A58374E"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154E7871"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E6F3700" w14:textId="77777777" w:rsidR="00607048" w:rsidRPr="00AA4E6F" w:rsidRDefault="00607048"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B9E04CC" w14:textId="77777777" w:rsidR="00607048" w:rsidRPr="00AA4E6F" w:rsidRDefault="00607048"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82ABB15"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2A57FE94" w14:textId="715BB4F7" w:rsidR="00607048" w:rsidRPr="00FE22C6" w:rsidRDefault="00445B8E" w:rsidP="00A00095">
            <w:pPr>
              <w:ind w:right="-74"/>
              <w:jc w:val="center"/>
              <w:rPr>
                <w:rFonts w:ascii="Arial" w:hAnsi="Arial" w:cs="Arial"/>
                <w:sz w:val="22"/>
                <w:szCs w:val="22"/>
              </w:rPr>
            </w:pPr>
            <w:r>
              <w:rPr>
                <w:rFonts w:ascii="Arial" w:hAnsi="Arial" w:cs="Arial"/>
                <w:sz w:val="22"/>
                <w:szCs w:val="22"/>
              </w:rPr>
              <w:t>31</w:t>
            </w:r>
          </w:p>
        </w:tc>
        <w:tc>
          <w:tcPr>
            <w:tcW w:w="1559" w:type="dxa"/>
            <w:tcBorders>
              <w:top w:val="single" w:sz="4" w:space="0" w:color="auto"/>
              <w:left w:val="single" w:sz="4" w:space="0" w:color="auto"/>
              <w:bottom w:val="single" w:sz="4" w:space="0" w:color="auto"/>
              <w:right w:val="single" w:sz="4" w:space="0" w:color="auto"/>
            </w:tcBorders>
            <w:vAlign w:val="center"/>
          </w:tcPr>
          <w:p w14:paraId="0CCE4777" w14:textId="6EA68D26" w:rsidR="00607048" w:rsidRPr="00FE22C6" w:rsidRDefault="004B2156" w:rsidP="00A00095">
            <w:pPr>
              <w:jc w:val="center"/>
              <w:rPr>
                <w:rFonts w:ascii="Arial" w:hAnsi="Arial" w:cs="Arial"/>
                <w:sz w:val="22"/>
                <w:szCs w:val="22"/>
              </w:rPr>
            </w:pPr>
            <w:r>
              <w:rPr>
                <w:rFonts w:ascii="Arial" w:hAnsi="Arial" w:cs="Arial"/>
                <w:sz w:val="22"/>
                <w:szCs w:val="22"/>
              </w:rPr>
              <w:t>18</w:t>
            </w:r>
          </w:p>
        </w:tc>
      </w:tr>
      <w:tr w:rsidR="00607048" w:rsidRPr="005B0D96" w14:paraId="22F03340"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E31FF8A"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6F252700" w14:textId="714E2BA8" w:rsidR="00607048" w:rsidRPr="00B067BA" w:rsidRDefault="007A2D19" w:rsidP="00A00095">
            <w:pPr>
              <w:ind w:right="-74"/>
              <w:jc w:val="center"/>
              <w:rPr>
                <w:rFonts w:ascii="Arial" w:hAnsi="Arial" w:cs="Arial"/>
                <w:bCs/>
                <w:sz w:val="22"/>
                <w:szCs w:val="22"/>
              </w:rPr>
            </w:pPr>
            <w:r>
              <w:rPr>
                <w:rFonts w:ascii="Arial" w:hAnsi="Arial" w:cs="Arial"/>
                <w:bCs/>
                <w:sz w:val="22"/>
                <w:szCs w:val="22"/>
              </w:rPr>
              <w:t>174</w:t>
            </w:r>
          </w:p>
        </w:tc>
        <w:tc>
          <w:tcPr>
            <w:tcW w:w="1559" w:type="dxa"/>
            <w:tcBorders>
              <w:top w:val="single" w:sz="4" w:space="0" w:color="auto"/>
              <w:left w:val="single" w:sz="4" w:space="0" w:color="auto"/>
              <w:bottom w:val="single" w:sz="4" w:space="0" w:color="auto"/>
              <w:right w:val="single" w:sz="4" w:space="0" w:color="auto"/>
            </w:tcBorders>
            <w:vAlign w:val="center"/>
          </w:tcPr>
          <w:p w14:paraId="7F560AFB"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73EADFA9" w14:textId="77777777" w:rsidR="00607048" w:rsidRPr="005B0D96" w:rsidRDefault="00607048" w:rsidP="00607048">
      <w:pPr>
        <w:ind w:right="720"/>
        <w:rPr>
          <w:rFonts w:ascii="Arial" w:hAnsi="Arial" w:cs="Arial"/>
          <w:sz w:val="24"/>
        </w:rPr>
      </w:pPr>
    </w:p>
    <w:p w14:paraId="14934631"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70F87993" w14:textId="582B2FE5" w:rsidR="00607048" w:rsidRPr="005B0D96" w:rsidRDefault="00607048" w:rsidP="00607048">
      <w:pPr>
        <w:ind w:right="720"/>
        <w:rPr>
          <w:rFonts w:ascii="Arial" w:hAnsi="Arial" w:cs="Arial"/>
          <w:sz w:val="22"/>
          <w:szCs w:val="22"/>
        </w:rPr>
      </w:pPr>
    </w:p>
    <w:p w14:paraId="244A4FBF"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bookmarkStart w:id="3" w:name="_Hlk97622444"/>
      <w:r w:rsidRPr="007038D9">
        <w:rPr>
          <w:rFonts w:ascii="Arial" w:hAnsi="Arial" w:cs="Arial"/>
          <w:spacing w:val="-2"/>
          <w:sz w:val="22"/>
          <w:szCs w:val="22"/>
        </w:rPr>
        <w:t>Write your answers in this Question/Answer booklet preferably using a black/blue pen. Do not use erasable or gel pens.</w:t>
      </w:r>
    </w:p>
    <w:p w14:paraId="51E21AB1" w14:textId="77777777" w:rsidR="007038D9" w:rsidRPr="007038D9" w:rsidRDefault="007038D9" w:rsidP="007038D9">
      <w:pPr>
        <w:suppressAutoHyphens/>
        <w:ind w:left="720" w:hanging="720"/>
        <w:rPr>
          <w:rFonts w:ascii="Arial" w:hAnsi="Arial" w:cs="Arial"/>
          <w:spacing w:val="-2"/>
          <w:sz w:val="22"/>
          <w:szCs w:val="22"/>
        </w:rPr>
      </w:pPr>
    </w:p>
    <w:p w14:paraId="6A26DD01"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You must be careful to confine your answers to the specific questions asked and follow any instructions that are specific to a particular question.</w:t>
      </w:r>
    </w:p>
    <w:p w14:paraId="6FF94DFF" w14:textId="77777777" w:rsidR="007038D9" w:rsidRPr="007038D9" w:rsidRDefault="007038D9" w:rsidP="007038D9">
      <w:pPr>
        <w:pStyle w:val="ListParagraph"/>
        <w:suppressAutoHyphens/>
        <w:rPr>
          <w:rFonts w:ascii="Arial" w:hAnsi="Arial" w:cs="Arial"/>
          <w:spacing w:val="-2"/>
          <w:sz w:val="22"/>
          <w:szCs w:val="22"/>
        </w:rPr>
      </w:pPr>
    </w:p>
    <w:p w14:paraId="4A321949"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When calculating or estimating answers, show all your working clearly. Your working should be in sufficient detail to allow your answers to be checked readily and for marks to be awarded for reasoning. </w:t>
      </w:r>
    </w:p>
    <w:p w14:paraId="7F00E3DA" w14:textId="77777777" w:rsidR="007038D9" w:rsidRPr="007038D9" w:rsidRDefault="007038D9" w:rsidP="007038D9">
      <w:pPr>
        <w:pStyle w:val="ListParagraph"/>
        <w:rPr>
          <w:rFonts w:ascii="Arial" w:hAnsi="Arial" w:cs="Arial"/>
          <w:spacing w:val="-2"/>
          <w:sz w:val="22"/>
          <w:szCs w:val="22"/>
        </w:rPr>
      </w:pPr>
    </w:p>
    <w:p w14:paraId="60321655" w14:textId="77777777" w:rsidR="007038D9" w:rsidRPr="007038D9" w:rsidRDefault="007038D9" w:rsidP="007038D9">
      <w:pPr>
        <w:pStyle w:val="ListParagraph"/>
        <w:suppressAutoHyphens/>
        <w:rPr>
          <w:rFonts w:ascii="Arial" w:hAnsi="Arial" w:cs="Arial"/>
          <w:spacing w:val="-2"/>
          <w:sz w:val="22"/>
          <w:szCs w:val="22"/>
        </w:rPr>
      </w:pPr>
      <w:r w:rsidRPr="007038D9">
        <w:rPr>
          <w:rFonts w:ascii="Arial" w:hAnsi="Arial" w:cs="Arial"/>
          <w:spacing w:val="-2"/>
          <w:sz w:val="22"/>
          <w:szCs w:val="22"/>
        </w:rPr>
        <w:t xml:space="preserve">In calculations, give final answers to </w:t>
      </w:r>
      <w:r w:rsidRPr="007038D9">
        <w:rPr>
          <w:rFonts w:ascii="Arial" w:hAnsi="Arial" w:cs="Arial"/>
          <w:bCs/>
          <w:spacing w:val="-2"/>
          <w:sz w:val="22"/>
          <w:szCs w:val="22"/>
        </w:rPr>
        <w:t>three</w:t>
      </w:r>
      <w:r w:rsidRPr="007038D9">
        <w:rPr>
          <w:rFonts w:ascii="Arial" w:hAnsi="Arial" w:cs="Arial"/>
          <w:spacing w:val="-2"/>
          <w:sz w:val="22"/>
          <w:szCs w:val="22"/>
        </w:rPr>
        <w:t xml:space="preserve"> significant figures and include appropriate units where applicable.</w:t>
      </w:r>
    </w:p>
    <w:p w14:paraId="7C8FA9B2" w14:textId="77777777" w:rsidR="007038D9" w:rsidRPr="007038D9" w:rsidRDefault="007038D9" w:rsidP="007038D9">
      <w:pPr>
        <w:suppressAutoHyphens/>
        <w:ind w:left="720" w:hanging="720"/>
        <w:rPr>
          <w:rFonts w:ascii="Arial" w:hAnsi="Arial" w:cs="Arial"/>
          <w:spacing w:val="-2"/>
          <w:sz w:val="22"/>
          <w:szCs w:val="22"/>
        </w:rPr>
      </w:pPr>
    </w:p>
    <w:p w14:paraId="2E6E044E" w14:textId="77777777" w:rsidR="007038D9" w:rsidRPr="007038D9" w:rsidRDefault="007038D9" w:rsidP="007038D9">
      <w:pPr>
        <w:suppressAutoHyphens/>
        <w:ind w:left="720" w:hanging="720"/>
        <w:rPr>
          <w:rFonts w:ascii="Arial" w:hAnsi="Arial" w:cs="Arial"/>
          <w:spacing w:val="-2"/>
          <w:sz w:val="22"/>
          <w:szCs w:val="22"/>
        </w:rPr>
      </w:pPr>
      <w:r w:rsidRPr="007038D9">
        <w:rPr>
          <w:rFonts w:ascii="Arial" w:hAnsi="Arial" w:cs="Arial"/>
          <w:spacing w:val="-2"/>
          <w:sz w:val="22"/>
          <w:szCs w:val="22"/>
        </w:rPr>
        <w:tab/>
        <w:t xml:space="preserve">In estimates, give final answers to a maximum of </w:t>
      </w:r>
      <w:r w:rsidRPr="007038D9">
        <w:rPr>
          <w:rFonts w:ascii="Arial" w:hAnsi="Arial" w:cs="Arial"/>
          <w:bCs/>
          <w:spacing w:val="-2"/>
          <w:sz w:val="22"/>
          <w:szCs w:val="22"/>
        </w:rPr>
        <w:t>two</w:t>
      </w:r>
      <w:r w:rsidRPr="007038D9">
        <w:rPr>
          <w:rFonts w:ascii="Arial" w:hAnsi="Arial" w:cs="Arial"/>
          <w:spacing w:val="-2"/>
          <w:sz w:val="22"/>
          <w:szCs w:val="22"/>
        </w:rPr>
        <w:t xml:space="preserve"> significant figures and include appropriate units where applicable.  </w:t>
      </w:r>
    </w:p>
    <w:p w14:paraId="4DA7FAE1" w14:textId="77777777" w:rsidR="007038D9" w:rsidRPr="007038D9" w:rsidRDefault="007038D9" w:rsidP="007038D9">
      <w:pPr>
        <w:suppressAutoHyphens/>
        <w:rPr>
          <w:rFonts w:ascii="Arial" w:hAnsi="Arial" w:cs="Arial"/>
          <w:spacing w:val="-2"/>
          <w:sz w:val="22"/>
          <w:szCs w:val="22"/>
        </w:rPr>
      </w:pPr>
    </w:p>
    <w:p w14:paraId="40505BB6" w14:textId="0575AC9E"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in the original answer where the answer is continued, </w:t>
      </w:r>
      <w:r w:rsidR="00CE2C0C" w:rsidRPr="007038D9">
        <w:rPr>
          <w:rFonts w:ascii="Arial" w:hAnsi="Arial" w:cs="Arial"/>
          <w:spacing w:val="-2"/>
          <w:sz w:val="22"/>
          <w:szCs w:val="22"/>
        </w:rPr>
        <w:t>i.e.</w:t>
      </w:r>
      <w:r w:rsidRPr="007038D9">
        <w:rPr>
          <w:rFonts w:ascii="Arial" w:hAnsi="Arial" w:cs="Arial"/>
          <w:spacing w:val="-2"/>
          <w:sz w:val="22"/>
          <w:szCs w:val="22"/>
        </w:rPr>
        <w:t xml:space="preserve"> give the page number. </w:t>
      </w:r>
    </w:p>
    <w:p w14:paraId="65DB2404" w14:textId="77777777" w:rsidR="007038D9" w:rsidRPr="007038D9" w:rsidRDefault="007038D9" w:rsidP="007038D9">
      <w:pPr>
        <w:tabs>
          <w:tab w:val="num" w:pos="4320"/>
        </w:tabs>
        <w:suppressAutoHyphens/>
        <w:rPr>
          <w:rFonts w:ascii="Arial" w:hAnsi="Arial" w:cs="Arial"/>
          <w:spacing w:val="-2"/>
          <w:sz w:val="22"/>
          <w:szCs w:val="22"/>
        </w:rPr>
      </w:pPr>
    </w:p>
    <w:p w14:paraId="2301918F" w14:textId="77777777"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The Formulae and Data booklet is not to be handed in with your Question/Answer booklet. </w:t>
      </w:r>
    </w:p>
    <w:bookmarkEnd w:id="3"/>
    <w:p w14:paraId="37316632" w14:textId="77777777" w:rsidR="00607048" w:rsidRPr="005B0D96" w:rsidRDefault="00607048" w:rsidP="00607048">
      <w:pPr>
        <w:ind w:right="720"/>
        <w:rPr>
          <w:rFonts w:ascii="Arial" w:hAnsi="Arial" w:cs="Arial"/>
          <w:sz w:val="22"/>
          <w:szCs w:val="22"/>
        </w:rPr>
      </w:pPr>
    </w:p>
    <w:p w14:paraId="7D2A4E53" w14:textId="0E6BC9D9" w:rsidR="00607048" w:rsidRDefault="00607048" w:rsidP="00607048">
      <w:pPr>
        <w:tabs>
          <w:tab w:val="right" w:pos="10065"/>
        </w:tabs>
        <w:ind w:right="-1"/>
        <w:rPr>
          <w:rFonts w:ascii="Arial" w:hAnsi="Arial" w:cs="Arial"/>
          <w:b/>
          <w:sz w:val="22"/>
          <w:szCs w:val="22"/>
        </w:rPr>
      </w:pPr>
    </w:p>
    <w:p w14:paraId="5B0BAEE7" w14:textId="77777777" w:rsidR="00607048" w:rsidRDefault="00607048" w:rsidP="00607048">
      <w:pPr>
        <w:tabs>
          <w:tab w:val="right" w:pos="10065"/>
        </w:tabs>
        <w:ind w:right="-1"/>
        <w:rPr>
          <w:rFonts w:ascii="Arial" w:hAnsi="Arial" w:cs="Arial"/>
          <w:b/>
          <w:sz w:val="22"/>
          <w:szCs w:val="22"/>
        </w:rPr>
        <w:sectPr w:rsidR="00607048" w:rsidSect="00A00095">
          <w:type w:val="continuous"/>
          <w:pgSz w:w="11907" w:h="16840" w:code="9"/>
          <w:pgMar w:top="1015" w:right="851" w:bottom="851" w:left="851" w:header="567" w:footer="709" w:gutter="0"/>
          <w:cols w:space="708"/>
          <w:docGrid w:linePitch="360"/>
        </w:sectPr>
      </w:pPr>
    </w:p>
    <w:p w14:paraId="6A41AB5B" w14:textId="77777777" w:rsidR="00607048" w:rsidRDefault="00607048" w:rsidP="00607048">
      <w:pPr>
        <w:rPr>
          <w:rFonts w:ascii="Arial" w:hAnsi="Arial" w:cs="Arial"/>
          <w:b/>
          <w:sz w:val="22"/>
          <w:szCs w:val="22"/>
        </w:rPr>
      </w:pPr>
    </w:p>
    <w:p w14:paraId="7457C149" w14:textId="77777777" w:rsidR="00607048" w:rsidRDefault="00607048" w:rsidP="00607048">
      <w:pPr>
        <w:rPr>
          <w:rFonts w:ascii="Arial" w:hAnsi="Arial" w:cs="Arial"/>
          <w:b/>
          <w:sz w:val="22"/>
          <w:szCs w:val="22"/>
        </w:rPr>
      </w:pPr>
      <w:r>
        <w:rPr>
          <w:rFonts w:ascii="Arial" w:hAnsi="Arial" w:cs="Arial"/>
          <w:b/>
          <w:sz w:val="22"/>
          <w:szCs w:val="22"/>
        </w:rPr>
        <w:br w:type="page"/>
      </w:r>
    </w:p>
    <w:p w14:paraId="659EF7B1" w14:textId="70463C0E"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1B3721">
        <w:rPr>
          <w:rFonts w:ascii="Arial" w:hAnsi="Arial" w:cs="Arial"/>
          <w:b/>
          <w:sz w:val="22"/>
          <w:szCs w:val="22"/>
        </w:rPr>
        <w:t>31</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1E9129FA" w14:textId="77777777" w:rsidR="00607048" w:rsidRPr="00AA4E6F" w:rsidRDefault="00607048" w:rsidP="00607048">
      <w:pPr>
        <w:ind w:left="567" w:right="540" w:hanging="567"/>
        <w:rPr>
          <w:rFonts w:ascii="Arial" w:hAnsi="Arial" w:cs="Arial"/>
          <w:sz w:val="22"/>
          <w:szCs w:val="22"/>
        </w:rPr>
      </w:pPr>
    </w:p>
    <w:p w14:paraId="42042C25" w14:textId="7FD37D16"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7038D9">
        <w:rPr>
          <w:rFonts w:ascii="Arial" w:hAnsi="Arial" w:cs="Arial"/>
          <w:sz w:val="22"/>
          <w:szCs w:val="22"/>
        </w:rPr>
        <w:t>ten</w:t>
      </w:r>
      <w:r w:rsidRPr="00DF11F3">
        <w:rPr>
          <w:rFonts w:ascii="Arial" w:hAnsi="Arial" w:cs="Arial"/>
          <w:sz w:val="22"/>
          <w:szCs w:val="22"/>
        </w:rPr>
        <w:t xml:space="preserve"> (</w:t>
      </w:r>
      <w:r w:rsidR="0062097C">
        <w:rPr>
          <w:rFonts w:ascii="Arial" w:hAnsi="Arial" w:cs="Arial"/>
          <w:sz w:val="22"/>
          <w:szCs w:val="22"/>
        </w:rPr>
        <w:t>1</w:t>
      </w:r>
      <w:r w:rsidR="007038D9">
        <w:rPr>
          <w:rFonts w:ascii="Arial" w:hAnsi="Arial" w:cs="Arial"/>
          <w:sz w:val="22"/>
          <w:szCs w:val="22"/>
        </w:rPr>
        <w:t>0</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351E567E"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7E8EB73" w14:textId="77777777" w:rsidR="00607048" w:rsidRPr="00AA4E6F" w:rsidRDefault="00607048" w:rsidP="00607048">
      <w:pPr>
        <w:pBdr>
          <w:bottom w:val="single" w:sz="4" w:space="1" w:color="auto"/>
        </w:pBdr>
        <w:ind w:right="540"/>
        <w:rPr>
          <w:rFonts w:ascii="Arial" w:hAnsi="Arial" w:cs="Arial"/>
          <w:sz w:val="22"/>
          <w:szCs w:val="22"/>
        </w:rPr>
      </w:pPr>
    </w:p>
    <w:p w14:paraId="6D9D8626" w14:textId="77777777" w:rsidR="00607048" w:rsidRPr="00AA4E6F" w:rsidRDefault="00607048" w:rsidP="00607048">
      <w:pPr>
        <w:ind w:left="567" w:right="540" w:hanging="567"/>
        <w:rPr>
          <w:rFonts w:ascii="Arial" w:hAnsi="Arial" w:cs="Arial"/>
          <w:sz w:val="22"/>
          <w:szCs w:val="22"/>
        </w:rPr>
      </w:pPr>
    </w:p>
    <w:p w14:paraId="4F3044CF" w14:textId="40846372" w:rsidR="0079189C" w:rsidRDefault="009051EC" w:rsidP="001A3E5D">
      <w:pPr>
        <w:rPr>
          <w:rFonts w:ascii="Arial" w:hAnsi="Arial" w:cs="Arial"/>
          <w:b/>
          <w:sz w:val="22"/>
          <w:szCs w:val="22"/>
        </w:rPr>
      </w:pPr>
      <w:r w:rsidRPr="0079189C">
        <w:rPr>
          <w:rFonts w:ascii="Arial" w:hAnsi="Arial" w:cs="Arial"/>
          <w:b/>
          <w:sz w:val="22"/>
          <w:szCs w:val="22"/>
        </w:rPr>
        <w:t xml:space="preserve">Question </w:t>
      </w:r>
      <w:r w:rsidR="0079189C" w:rsidRPr="0079189C">
        <w:rPr>
          <w:rFonts w:ascii="Arial" w:hAnsi="Arial" w:cs="Arial"/>
          <w:b/>
          <w:sz w:val="22"/>
          <w:szCs w:val="22"/>
        </w:rPr>
        <w:t>1</w:t>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t>(</w:t>
      </w:r>
      <w:r w:rsidR="004953CA">
        <w:rPr>
          <w:rFonts w:ascii="Arial" w:hAnsi="Arial" w:cs="Arial"/>
          <w:b/>
          <w:sz w:val="22"/>
          <w:szCs w:val="22"/>
        </w:rPr>
        <w:t>5</w:t>
      </w:r>
      <w:r w:rsidR="00F12AE1">
        <w:rPr>
          <w:rFonts w:ascii="Arial" w:hAnsi="Arial" w:cs="Arial"/>
          <w:b/>
          <w:sz w:val="22"/>
          <w:szCs w:val="22"/>
        </w:rPr>
        <w:t xml:space="preserve"> marks)</w:t>
      </w:r>
    </w:p>
    <w:p w14:paraId="455522B1" w14:textId="6E20CAC5" w:rsidR="004953CA" w:rsidRDefault="004953CA" w:rsidP="001A3E5D">
      <w:pPr>
        <w:rPr>
          <w:rFonts w:ascii="Arial" w:hAnsi="Arial" w:cs="Arial"/>
          <w:b/>
          <w:sz w:val="22"/>
          <w:szCs w:val="22"/>
        </w:rPr>
      </w:pPr>
    </w:p>
    <w:p w14:paraId="6F89A050" w14:textId="5BFD6835" w:rsidR="004953CA" w:rsidRPr="009D7B69" w:rsidRDefault="007A11DB" w:rsidP="004953CA">
      <w:pPr>
        <w:rPr>
          <w:rFonts w:ascii="Arial" w:hAnsi="Arial" w:cs="Arial"/>
          <w:sz w:val="22"/>
          <w:szCs w:val="22"/>
          <w:lang w:val="en-GB"/>
        </w:rPr>
      </w:pPr>
      <w:r>
        <w:rPr>
          <w:rFonts w:ascii="Arial" w:hAnsi="Arial" w:cs="Arial"/>
          <w:sz w:val="22"/>
          <w:szCs w:val="22"/>
          <w:lang w:val="en-GB"/>
        </w:rPr>
        <w:t>One particular</w:t>
      </w:r>
      <w:r w:rsidR="004953CA" w:rsidRPr="002976AD">
        <w:rPr>
          <w:rFonts w:ascii="Arial" w:hAnsi="Arial" w:cs="Arial"/>
          <w:sz w:val="22"/>
          <w:szCs w:val="22"/>
          <w:lang w:val="en-GB"/>
        </w:rPr>
        <w:t xml:space="preserve"> Kaon meson consists of two particles – a down quark and an anti-strange quark. Its symbol is </w:t>
      </w:r>
      <m:oMath>
        <m:r>
          <m:rPr>
            <m:sty m:val="p"/>
          </m:rPr>
          <w:rPr>
            <w:rFonts w:ascii="Cambria Math" w:hAnsi="Cambria Math" w:cs="Arial"/>
            <w:sz w:val="24"/>
            <w:szCs w:val="24"/>
            <w:lang w:val="en-GB"/>
          </w:rPr>
          <m:t>d</m:t>
        </m:r>
        <m:acc>
          <m:accPr>
            <m:chr m:val="̅"/>
            <m:ctrlPr>
              <w:rPr>
                <w:rFonts w:ascii="Cambria Math" w:hAnsi="Cambria Math" w:cs="Arial"/>
                <w:iCs/>
                <w:sz w:val="24"/>
                <w:szCs w:val="24"/>
                <w:lang w:val="en-GB"/>
              </w:rPr>
            </m:ctrlPr>
          </m:accPr>
          <m:e>
            <m:r>
              <m:rPr>
                <m:sty m:val="p"/>
              </m:rPr>
              <w:rPr>
                <w:rFonts w:ascii="Cambria Math" w:hAnsi="Cambria Math" w:cs="Arial"/>
                <w:sz w:val="24"/>
                <w:szCs w:val="24"/>
                <w:lang w:val="en-GB"/>
              </w:rPr>
              <m:t>s</m:t>
            </m:r>
          </m:e>
        </m:acc>
      </m:oMath>
      <w:r w:rsidR="009D7B69">
        <w:rPr>
          <w:rFonts w:ascii="Arial" w:hAnsi="Arial" w:cs="Arial"/>
          <w:iCs/>
          <w:sz w:val="22"/>
          <w:szCs w:val="22"/>
          <w:lang w:val="en-GB"/>
        </w:rPr>
        <w:t>.</w:t>
      </w:r>
    </w:p>
    <w:p w14:paraId="4388840E" w14:textId="77777777" w:rsidR="0041099F" w:rsidRPr="002976AD" w:rsidRDefault="0041099F" w:rsidP="004953CA">
      <w:pPr>
        <w:rPr>
          <w:rFonts w:ascii="Arial" w:eastAsiaTheme="minorEastAsia" w:hAnsi="Arial" w:cs="Arial"/>
          <w:iCs/>
          <w:sz w:val="22"/>
          <w:szCs w:val="22"/>
          <w:lang w:val="en-GB"/>
        </w:rPr>
      </w:pPr>
    </w:p>
    <w:p w14:paraId="0DD82270"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expected combined mass of these two particles in kilograms. Use your Formulae and Data Booklet. </w:t>
      </w:r>
    </w:p>
    <w:p w14:paraId="37ADE274" w14:textId="77777777"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iCs/>
          <w:sz w:val="22"/>
          <w:szCs w:val="22"/>
          <w:lang w:val="en-GB"/>
        </w:rPr>
        <w:t>(3 marks)</w:t>
      </w:r>
    </w:p>
    <w:p w14:paraId="24D545B9" w14:textId="77777777" w:rsidR="004953CA" w:rsidRPr="002976AD" w:rsidRDefault="004953CA" w:rsidP="004953CA">
      <w:pPr>
        <w:pStyle w:val="ListParagraph"/>
        <w:jc w:val="right"/>
        <w:rPr>
          <w:rFonts w:ascii="Arial" w:hAnsi="Arial" w:cs="Arial"/>
          <w:iCs/>
          <w:sz w:val="22"/>
          <w:szCs w:val="22"/>
          <w:lang w:val="en-GB"/>
        </w:rPr>
      </w:pPr>
    </w:p>
    <w:p w14:paraId="24E08BEC" w14:textId="77777777" w:rsidR="004953CA" w:rsidRPr="002976AD" w:rsidRDefault="004953CA" w:rsidP="004953CA">
      <w:pPr>
        <w:pStyle w:val="ListParagraph"/>
        <w:jc w:val="right"/>
        <w:rPr>
          <w:rFonts w:ascii="Arial" w:hAnsi="Arial" w:cs="Arial"/>
          <w:iCs/>
          <w:sz w:val="22"/>
          <w:szCs w:val="22"/>
          <w:lang w:val="en-GB"/>
        </w:rPr>
      </w:pPr>
    </w:p>
    <w:p w14:paraId="55649BAC" w14:textId="77777777" w:rsidR="004953CA" w:rsidRPr="002976AD" w:rsidRDefault="004953CA" w:rsidP="004953CA">
      <w:pPr>
        <w:pStyle w:val="ListParagraph"/>
        <w:jc w:val="right"/>
        <w:rPr>
          <w:rFonts w:ascii="Arial" w:hAnsi="Arial" w:cs="Arial"/>
          <w:iCs/>
          <w:sz w:val="22"/>
          <w:szCs w:val="22"/>
          <w:lang w:val="en-GB"/>
        </w:rPr>
      </w:pPr>
    </w:p>
    <w:p w14:paraId="0FB50581" w14:textId="77777777" w:rsidR="004953CA" w:rsidRPr="002976AD" w:rsidRDefault="004953CA" w:rsidP="004953CA">
      <w:pPr>
        <w:pStyle w:val="ListParagraph"/>
        <w:jc w:val="right"/>
        <w:rPr>
          <w:rFonts w:ascii="Arial" w:hAnsi="Arial" w:cs="Arial"/>
          <w:iCs/>
          <w:sz w:val="22"/>
          <w:szCs w:val="22"/>
          <w:lang w:val="en-GB"/>
        </w:rPr>
      </w:pPr>
    </w:p>
    <w:p w14:paraId="2EA0EE8C" w14:textId="77777777" w:rsidR="004953CA" w:rsidRPr="002976AD" w:rsidRDefault="004953CA" w:rsidP="004953CA">
      <w:pPr>
        <w:pStyle w:val="ListParagraph"/>
        <w:jc w:val="right"/>
        <w:rPr>
          <w:rFonts w:ascii="Arial" w:hAnsi="Arial" w:cs="Arial"/>
          <w:iCs/>
          <w:sz w:val="22"/>
          <w:szCs w:val="22"/>
          <w:lang w:val="en-GB"/>
        </w:rPr>
      </w:pPr>
    </w:p>
    <w:p w14:paraId="6EEC2BAD" w14:textId="77777777" w:rsidR="004953CA" w:rsidRPr="002976AD" w:rsidRDefault="004953CA" w:rsidP="004953CA">
      <w:pPr>
        <w:pStyle w:val="ListParagraph"/>
        <w:jc w:val="right"/>
        <w:rPr>
          <w:rFonts w:ascii="Arial" w:hAnsi="Arial" w:cs="Arial"/>
          <w:iCs/>
          <w:sz w:val="22"/>
          <w:szCs w:val="22"/>
          <w:lang w:val="en-GB"/>
        </w:rPr>
      </w:pPr>
    </w:p>
    <w:p w14:paraId="75547C3D" w14:textId="77777777" w:rsidR="004953CA" w:rsidRPr="002976AD" w:rsidRDefault="004953CA" w:rsidP="004953CA">
      <w:pPr>
        <w:pStyle w:val="ListParagraph"/>
        <w:jc w:val="right"/>
        <w:rPr>
          <w:rFonts w:ascii="Arial" w:hAnsi="Arial" w:cs="Arial"/>
          <w:iCs/>
          <w:sz w:val="22"/>
          <w:szCs w:val="22"/>
          <w:lang w:val="en-GB"/>
        </w:rPr>
      </w:pPr>
    </w:p>
    <w:p w14:paraId="452F1BAF" w14:textId="77777777" w:rsidR="004953CA" w:rsidRPr="002976AD" w:rsidRDefault="004953CA" w:rsidP="004953CA">
      <w:pPr>
        <w:pStyle w:val="ListParagraph"/>
        <w:jc w:val="right"/>
        <w:rPr>
          <w:rFonts w:ascii="Arial" w:hAnsi="Arial" w:cs="Arial"/>
          <w:iCs/>
          <w:sz w:val="22"/>
          <w:szCs w:val="22"/>
          <w:lang w:val="en-GB"/>
        </w:rPr>
      </w:pPr>
    </w:p>
    <w:p w14:paraId="3B45D53A" w14:textId="77777777" w:rsidR="004953CA" w:rsidRPr="002976AD" w:rsidRDefault="004953CA" w:rsidP="004953CA">
      <w:pPr>
        <w:pStyle w:val="ListParagraph"/>
        <w:jc w:val="right"/>
        <w:rPr>
          <w:rFonts w:ascii="Arial" w:hAnsi="Arial" w:cs="Arial"/>
          <w:iCs/>
          <w:sz w:val="22"/>
          <w:szCs w:val="22"/>
          <w:lang w:val="en-GB"/>
        </w:rPr>
      </w:pPr>
    </w:p>
    <w:p w14:paraId="0111E4F2" w14:textId="77777777" w:rsidR="004953CA" w:rsidRPr="002976AD" w:rsidRDefault="004953CA" w:rsidP="004953CA">
      <w:pPr>
        <w:pStyle w:val="ListParagraph"/>
        <w:jc w:val="right"/>
        <w:rPr>
          <w:rFonts w:ascii="Arial" w:hAnsi="Arial" w:cs="Arial"/>
          <w:iCs/>
          <w:sz w:val="22"/>
          <w:szCs w:val="22"/>
          <w:lang w:val="en-GB"/>
        </w:rPr>
      </w:pPr>
    </w:p>
    <w:p w14:paraId="2688C758" w14:textId="77777777" w:rsidR="004953CA" w:rsidRPr="002976AD" w:rsidRDefault="004953CA" w:rsidP="004953CA">
      <w:pPr>
        <w:pStyle w:val="ListParagraph"/>
        <w:jc w:val="right"/>
        <w:rPr>
          <w:rFonts w:ascii="Arial" w:hAnsi="Arial" w:cs="Arial"/>
          <w:iCs/>
          <w:sz w:val="22"/>
          <w:szCs w:val="22"/>
          <w:lang w:val="en-GB"/>
        </w:rPr>
      </w:pPr>
    </w:p>
    <w:p w14:paraId="685453FC" w14:textId="77777777" w:rsidR="004953CA" w:rsidRPr="002976AD" w:rsidRDefault="004953CA" w:rsidP="004953CA">
      <w:pPr>
        <w:pStyle w:val="ListParagraph"/>
        <w:jc w:val="right"/>
        <w:rPr>
          <w:rFonts w:ascii="Arial" w:hAnsi="Arial" w:cs="Arial"/>
          <w:iCs/>
          <w:sz w:val="22"/>
          <w:szCs w:val="22"/>
          <w:lang w:val="en-GB"/>
        </w:rPr>
      </w:pPr>
    </w:p>
    <w:p w14:paraId="0626C7CD" w14:textId="77777777" w:rsidR="004953CA" w:rsidRPr="002976AD" w:rsidRDefault="004953CA" w:rsidP="004953CA">
      <w:pPr>
        <w:pStyle w:val="ListParagraph"/>
        <w:jc w:val="right"/>
        <w:rPr>
          <w:rFonts w:ascii="Arial" w:hAnsi="Arial" w:cs="Arial"/>
          <w:iCs/>
          <w:sz w:val="22"/>
          <w:szCs w:val="22"/>
          <w:lang w:val="en-GB"/>
        </w:rPr>
      </w:pPr>
    </w:p>
    <w:p w14:paraId="18CBA5CB" w14:textId="77777777" w:rsidR="004953CA" w:rsidRPr="002976AD" w:rsidRDefault="004953CA" w:rsidP="004953CA">
      <w:pPr>
        <w:pStyle w:val="ListParagraph"/>
        <w:jc w:val="right"/>
        <w:rPr>
          <w:rFonts w:ascii="Arial" w:hAnsi="Arial" w:cs="Arial"/>
          <w:iCs/>
          <w:sz w:val="22"/>
          <w:szCs w:val="22"/>
          <w:lang w:val="en-GB"/>
        </w:rPr>
      </w:pPr>
    </w:p>
    <w:p w14:paraId="57A41790" w14:textId="77777777"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iCs/>
          <w:sz w:val="22"/>
          <w:szCs w:val="22"/>
          <w:lang w:val="en-GB"/>
        </w:rPr>
        <w:t>______________ kg</w:t>
      </w:r>
    </w:p>
    <w:p w14:paraId="4D28DFB4" w14:textId="77777777" w:rsidR="004953CA" w:rsidRPr="002976AD" w:rsidRDefault="004953CA" w:rsidP="004953CA">
      <w:pPr>
        <w:pStyle w:val="ListParagraph"/>
        <w:jc w:val="right"/>
        <w:rPr>
          <w:rFonts w:ascii="Arial" w:hAnsi="Arial" w:cs="Arial"/>
          <w:iCs/>
          <w:sz w:val="22"/>
          <w:szCs w:val="22"/>
          <w:lang w:val="en-GB"/>
        </w:rPr>
      </w:pPr>
    </w:p>
    <w:p w14:paraId="341AE7EA"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electric charge on a </w:t>
      </w:r>
      <w:r w:rsidRPr="002976AD">
        <w:rPr>
          <w:rFonts w:ascii="Arial" w:hAnsi="Arial" w:cs="Arial"/>
          <w:sz w:val="22"/>
          <w:szCs w:val="22"/>
          <w:lang w:val="en-GB"/>
        </w:rPr>
        <w:t xml:space="preserve">Kaon meson. </w:t>
      </w:r>
    </w:p>
    <w:p w14:paraId="073FC897" w14:textId="77777777" w:rsidR="004953CA" w:rsidRPr="002976AD" w:rsidRDefault="004953CA" w:rsidP="004953CA">
      <w:pPr>
        <w:pStyle w:val="ListParagraph"/>
        <w:jc w:val="right"/>
        <w:rPr>
          <w:rFonts w:ascii="Arial" w:hAnsi="Arial" w:cs="Arial"/>
          <w:sz w:val="22"/>
          <w:szCs w:val="22"/>
          <w:lang w:val="en-GB"/>
        </w:rPr>
      </w:pPr>
      <w:r w:rsidRPr="002976AD">
        <w:rPr>
          <w:rFonts w:ascii="Arial" w:hAnsi="Arial" w:cs="Arial"/>
          <w:sz w:val="22"/>
          <w:szCs w:val="22"/>
          <w:lang w:val="en-GB"/>
        </w:rPr>
        <w:t>(2 marks)</w:t>
      </w:r>
    </w:p>
    <w:p w14:paraId="34FEEE65" w14:textId="77777777" w:rsidR="004953CA" w:rsidRPr="002976AD" w:rsidRDefault="004953CA" w:rsidP="004953CA">
      <w:pPr>
        <w:pStyle w:val="ListParagraph"/>
        <w:jc w:val="right"/>
        <w:rPr>
          <w:rFonts w:ascii="Arial" w:hAnsi="Arial" w:cs="Arial"/>
          <w:sz w:val="22"/>
          <w:szCs w:val="22"/>
          <w:lang w:val="en-GB"/>
        </w:rPr>
      </w:pPr>
    </w:p>
    <w:p w14:paraId="330C729B" w14:textId="77777777" w:rsidR="004953CA" w:rsidRPr="002976AD" w:rsidRDefault="004953CA" w:rsidP="004953CA">
      <w:pPr>
        <w:pStyle w:val="ListParagraph"/>
        <w:jc w:val="right"/>
        <w:rPr>
          <w:rFonts w:ascii="Arial" w:hAnsi="Arial" w:cs="Arial"/>
          <w:sz w:val="22"/>
          <w:szCs w:val="22"/>
          <w:lang w:val="en-GB"/>
        </w:rPr>
      </w:pPr>
    </w:p>
    <w:p w14:paraId="7F957CF2" w14:textId="77777777" w:rsidR="004953CA" w:rsidRPr="002976AD" w:rsidRDefault="004953CA" w:rsidP="004953CA">
      <w:pPr>
        <w:pStyle w:val="ListParagraph"/>
        <w:jc w:val="right"/>
        <w:rPr>
          <w:rFonts w:ascii="Arial" w:hAnsi="Arial" w:cs="Arial"/>
          <w:sz w:val="22"/>
          <w:szCs w:val="22"/>
          <w:lang w:val="en-GB"/>
        </w:rPr>
      </w:pPr>
    </w:p>
    <w:p w14:paraId="24E74B8C" w14:textId="40439A92" w:rsidR="004953CA" w:rsidRPr="002976AD" w:rsidRDefault="004953CA" w:rsidP="004953CA">
      <w:pPr>
        <w:pStyle w:val="ListParagraph"/>
        <w:jc w:val="right"/>
        <w:rPr>
          <w:rFonts w:ascii="Arial" w:hAnsi="Arial" w:cs="Arial"/>
          <w:sz w:val="22"/>
          <w:szCs w:val="22"/>
          <w:lang w:val="en-GB"/>
        </w:rPr>
      </w:pPr>
    </w:p>
    <w:p w14:paraId="7C8DB677" w14:textId="639DF4DB" w:rsidR="0041099F" w:rsidRPr="002976AD" w:rsidRDefault="0041099F" w:rsidP="004953CA">
      <w:pPr>
        <w:pStyle w:val="ListParagraph"/>
        <w:jc w:val="right"/>
        <w:rPr>
          <w:rFonts w:ascii="Arial" w:hAnsi="Arial" w:cs="Arial"/>
          <w:sz w:val="22"/>
          <w:szCs w:val="22"/>
          <w:lang w:val="en-GB"/>
        </w:rPr>
      </w:pPr>
    </w:p>
    <w:p w14:paraId="3DC758B0" w14:textId="23A23DB1" w:rsidR="0041099F" w:rsidRPr="002976AD" w:rsidRDefault="0041099F" w:rsidP="004953CA">
      <w:pPr>
        <w:pStyle w:val="ListParagraph"/>
        <w:jc w:val="right"/>
        <w:rPr>
          <w:rFonts w:ascii="Arial" w:hAnsi="Arial" w:cs="Arial"/>
          <w:sz w:val="22"/>
          <w:szCs w:val="22"/>
          <w:lang w:val="en-GB"/>
        </w:rPr>
      </w:pPr>
    </w:p>
    <w:p w14:paraId="22257C67" w14:textId="132251BD" w:rsidR="0041099F" w:rsidRPr="002976AD" w:rsidRDefault="0041099F" w:rsidP="004953CA">
      <w:pPr>
        <w:pStyle w:val="ListParagraph"/>
        <w:jc w:val="right"/>
        <w:rPr>
          <w:rFonts w:ascii="Arial" w:hAnsi="Arial" w:cs="Arial"/>
          <w:sz w:val="22"/>
          <w:szCs w:val="22"/>
          <w:lang w:val="en-GB"/>
        </w:rPr>
      </w:pPr>
    </w:p>
    <w:p w14:paraId="26A67CBB" w14:textId="5C0BC6D5" w:rsidR="0041099F" w:rsidRPr="002976AD" w:rsidRDefault="0041099F" w:rsidP="004953CA">
      <w:pPr>
        <w:pStyle w:val="ListParagraph"/>
        <w:jc w:val="right"/>
        <w:rPr>
          <w:rFonts w:ascii="Arial" w:hAnsi="Arial" w:cs="Arial"/>
          <w:sz w:val="22"/>
          <w:szCs w:val="22"/>
          <w:lang w:val="en-GB"/>
        </w:rPr>
      </w:pPr>
    </w:p>
    <w:p w14:paraId="4AD7BC5C" w14:textId="77777777" w:rsidR="0041099F" w:rsidRPr="002976AD" w:rsidRDefault="0041099F" w:rsidP="004953CA">
      <w:pPr>
        <w:pStyle w:val="ListParagraph"/>
        <w:jc w:val="right"/>
        <w:rPr>
          <w:rFonts w:ascii="Arial" w:hAnsi="Arial" w:cs="Arial"/>
          <w:sz w:val="22"/>
          <w:szCs w:val="22"/>
          <w:lang w:val="en-GB"/>
        </w:rPr>
      </w:pPr>
    </w:p>
    <w:p w14:paraId="584A089C" w14:textId="77777777" w:rsidR="004953CA" w:rsidRPr="002976AD" w:rsidRDefault="004953CA" w:rsidP="004953CA">
      <w:pPr>
        <w:pStyle w:val="ListParagraph"/>
        <w:jc w:val="right"/>
        <w:rPr>
          <w:rFonts w:ascii="Arial" w:hAnsi="Arial" w:cs="Arial"/>
          <w:sz w:val="22"/>
          <w:szCs w:val="22"/>
          <w:lang w:val="en-GB"/>
        </w:rPr>
      </w:pPr>
    </w:p>
    <w:p w14:paraId="2B391ED7" w14:textId="77777777" w:rsidR="004953CA" w:rsidRPr="002976AD" w:rsidRDefault="004953CA" w:rsidP="004953CA">
      <w:pPr>
        <w:pStyle w:val="ListParagraph"/>
        <w:jc w:val="right"/>
        <w:rPr>
          <w:rFonts w:ascii="Arial" w:hAnsi="Arial" w:cs="Arial"/>
          <w:sz w:val="22"/>
          <w:szCs w:val="22"/>
          <w:lang w:val="en-GB"/>
        </w:rPr>
      </w:pPr>
    </w:p>
    <w:p w14:paraId="4960F399" w14:textId="77777777" w:rsidR="004953CA" w:rsidRPr="002976AD" w:rsidRDefault="004953CA" w:rsidP="004953CA">
      <w:pPr>
        <w:pStyle w:val="ListParagraph"/>
        <w:jc w:val="right"/>
        <w:rPr>
          <w:rFonts w:ascii="Arial" w:hAnsi="Arial" w:cs="Arial"/>
          <w:sz w:val="22"/>
          <w:szCs w:val="22"/>
          <w:lang w:val="en-GB"/>
        </w:rPr>
      </w:pPr>
    </w:p>
    <w:p w14:paraId="276E1817" w14:textId="77777777" w:rsidR="004953CA" w:rsidRPr="002976AD" w:rsidRDefault="004953CA" w:rsidP="004953CA">
      <w:pPr>
        <w:pStyle w:val="ListParagraph"/>
        <w:jc w:val="right"/>
        <w:rPr>
          <w:rFonts w:ascii="Arial" w:hAnsi="Arial" w:cs="Arial"/>
          <w:sz w:val="22"/>
          <w:szCs w:val="22"/>
          <w:lang w:val="en-GB"/>
        </w:rPr>
      </w:pPr>
    </w:p>
    <w:p w14:paraId="459EE639" w14:textId="39058089"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sz w:val="22"/>
          <w:szCs w:val="22"/>
          <w:lang w:val="en-GB"/>
        </w:rPr>
        <w:t>________________ C</w:t>
      </w:r>
    </w:p>
    <w:p w14:paraId="7B0FEC09" w14:textId="77777777" w:rsidR="004953CA" w:rsidRPr="0079189C" w:rsidRDefault="004953CA" w:rsidP="001A3E5D">
      <w:pPr>
        <w:rPr>
          <w:rFonts w:ascii="Arial" w:hAnsi="Arial" w:cs="Arial"/>
          <w:b/>
          <w:sz w:val="22"/>
          <w:szCs w:val="22"/>
        </w:rPr>
      </w:pPr>
    </w:p>
    <w:p w14:paraId="09CC8D59" w14:textId="77777777" w:rsidR="0079189C" w:rsidRDefault="0079189C" w:rsidP="001A3E5D">
      <w:pPr>
        <w:rPr>
          <w:rFonts w:ascii="Arial" w:hAnsi="Arial" w:cs="Arial"/>
          <w:sz w:val="22"/>
          <w:szCs w:val="22"/>
        </w:rPr>
      </w:pPr>
    </w:p>
    <w:p w14:paraId="74F6EF34" w14:textId="77777777" w:rsidR="0041099F" w:rsidRDefault="0041099F">
      <w:pPr>
        <w:spacing w:after="160" w:line="259" w:lineRule="auto"/>
        <w:rPr>
          <w:rFonts w:ascii="Arial" w:hAnsi="Arial" w:cs="Arial"/>
          <w:b/>
          <w:sz w:val="22"/>
          <w:szCs w:val="22"/>
        </w:rPr>
      </w:pPr>
      <w:r>
        <w:rPr>
          <w:rFonts w:ascii="Arial" w:hAnsi="Arial" w:cs="Arial"/>
          <w:b/>
          <w:sz w:val="22"/>
          <w:szCs w:val="22"/>
        </w:rPr>
        <w:br w:type="page"/>
      </w:r>
    </w:p>
    <w:p w14:paraId="2D9CFA2F" w14:textId="68109483" w:rsidR="0079189C" w:rsidRPr="00820631" w:rsidRDefault="009051EC" w:rsidP="00820631">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79189C">
        <w:rPr>
          <w:rFonts w:ascii="Arial" w:hAnsi="Arial" w:cs="Arial"/>
          <w:b/>
          <w:sz w:val="22"/>
          <w:szCs w:val="22"/>
        </w:rPr>
        <w:t>2</w:t>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0B56C6">
        <w:rPr>
          <w:rFonts w:ascii="Arial" w:hAnsi="Arial" w:cs="Arial"/>
          <w:b/>
          <w:sz w:val="22"/>
          <w:szCs w:val="22"/>
        </w:rPr>
        <w:t>(</w:t>
      </w:r>
      <w:r w:rsidR="00743D74">
        <w:rPr>
          <w:rFonts w:ascii="Arial" w:hAnsi="Arial" w:cs="Arial"/>
          <w:b/>
          <w:sz w:val="22"/>
          <w:szCs w:val="22"/>
        </w:rPr>
        <w:t>6</w:t>
      </w:r>
      <w:r w:rsidR="002B0512">
        <w:rPr>
          <w:rFonts w:ascii="Arial" w:hAnsi="Arial" w:cs="Arial"/>
          <w:b/>
          <w:sz w:val="22"/>
          <w:szCs w:val="22"/>
        </w:rPr>
        <w:t xml:space="preserve"> marks)</w:t>
      </w:r>
    </w:p>
    <w:p w14:paraId="582844B7" w14:textId="2BCCB82F" w:rsidR="002976AD" w:rsidRDefault="002976AD" w:rsidP="002976AD">
      <w:pPr>
        <w:rPr>
          <w:rFonts w:ascii="Arial" w:hAnsi="Arial" w:cs="Arial"/>
          <w:sz w:val="22"/>
          <w:szCs w:val="22"/>
        </w:rPr>
      </w:pPr>
      <w:bookmarkStart w:id="4" w:name="_Hlk98146041"/>
      <w:bookmarkEnd w:id="4"/>
      <w:r w:rsidRPr="002976AD">
        <w:rPr>
          <w:rFonts w:ascii="Arial" w:hAnsi="Arial" w:cs="Arial"/>
          <w:sz w:val="22"/>
          <w:szCs w:val="22"/>
        </w:rPr>
        <w:t>A person on Earth sees three spacecraft travelling as shown in the diagram below.</w:t>
      </w:r>
    </w:p>
    <w:p w14:paraId="33CF5FEA" w14:textId="77777777" w:rsidR="00542AC2" w:rsidRPr="002976AD" w:rsidRDefault="00542AC2" w:rsidP="002976AD">
      <w:pPr>
        <w:rPr>
          <w:rFonts w:ascii="Arial" w:hAnsi="Arial" w:cs="Arial"/>
          <w:sz w:val="22"/>
          <w:szCs w:val="22"/>
        </w:rPr>
      </w:pPr>
    </w:p>
    <w:p w14:paraId="00B5DD71" w14:textId="31072503" w:rsidR="00F66EA2" w:rsidRDefault="0078570A" w:rsidP="002976AD">
      <w:pPr>
        <w:rPr>
          <w:rFonts w:ascii="Arial" w:hAnsi="Arial" w:cs="Arial"/>
        </w:rPr>
      </w:pPr>
      <w:r>
        <w:rPr>
          <w:rFonts w:ascii="Arial" w:hAnsi="Arial" w:cs="Arial"/>
          <w:noProof/>
          <w:lang w:eastAsia="en-AU"/>
        </w:rPr>
        <mc:AlternateContent>
          <mc:Choice Requires="wps">
            <w:drawing>
              <wp:anchor distT="0" distB="0" distL="114300" distR="114300" simplePos="0" relativeHeight="251935744" behindDoc="0" locked="0" layoutInCell="1" allowOverlap="1" wp14:anchorId="71546CE2" wp14:editId="1EFAB737">
                <wp:simplePos x="0" y="0"/>
                <wp:positionH relativeFrom="column">
                  <wp:posOffset>5162550</wp:posOffset>
                </wp:positionH>
                <wp:positionV relativeFrom="paragraph">
                  <wp:posOffset>453390</wp:posOffset>
                </wp:positionV>
                <wp:extent cx="914400" cy="24765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144DF2A" w14:textId="77777777" w:rsidR="002976AD" w:rsidRPr="001D25C8" w:rsidRDefault="002976AD" w:rsidP="002976AD">
                            <w:pPr>
                              <w:rPr>
                                <w:rFonts w:ascii="Arial" w:hAnsi="Arial" w:cs="Arial"/>
                                <w:b/>
                                <w:bCs/>
                              </w:rPr>
                            </w:pPr>
                            <w:r>
                              <w:rPr>
                                <w:rFonts w:ascii="Arial" w:hAnsi="Arial" w:cs="Arial"/>
                                <w:b/>
                                <w:bCs/>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546CE2" id="_x0000_t202" coordsize="21600,21600" o:spt="202" path="m,l,21600r21600,l21600,xe">
                <v:stroke joinstyle="miter"/>
                <v:path gradientshapeok="t" o:connecttype="rect"/>
              </v:shapetype>
              <v:shape id="Text Box 11" o:spid="_x0000_s1026" type="#_x0000_t202" style="position:absolute;margin-left:406.5pt;margin-top:35.7pt;width:1in;height:19.5pt;z-index:251935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" fillcolor="white [3201]" stroked="f" strokeweight=".5pt">
                <v:textbox>
                  <w:txbxContent>
                    <w:p w14:paraId="3144DF2A" w14:textId="77777777" w:rsidR="002976AD" w:rsidRPr="001D25C8" w:rsidRDefault="002976AD" w:rsidP="002976AD">
                      <w:pPr>
                        <w:rPr>
                          <w:rFonts w:ascii="Arial" w:hAnsi="Arial" w:cs="Arial"/>
                          <w:b/>
                          <w:bCs/>
                        </w:rPr>
                      </w:pPr>
                      <w:r>
                        <w:rPr>
                          <w:rFonts w:ascii="Arial" w:hAnsi="Arial" w:cs="Arial"/>
                          <w:b/>
                          <w:bCs/>
                        </w:rPr>
                        <w:t>Y</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38816" behindDoc="0" locked="0" layoutInCell="1" allowOverlap="1" wp14:anchorId="4B0E5CEA" wp14:editId="7041DAEF">
                <wp:simplePos x="0" y="0"/>
                <wp:positionH relativeFrom="column">
                  <wp:posOffset>3590290</wp:posOffset>
                </wp:positionH>
                <wp:positionV relativeFrom="paragraph">
                  <wp:posOffset>154940</wp:posOffset>
                </wp:positionV>
                <wp:extent cx="914400" cy="247650"/>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262B2947"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0E5CEA" id="Text Box 14" o:spid="_x0000_s1027" type="#_x0000_t202" style="position:absolute;margin-left:282.7pt;margin-top:12.2pt;width:1in;height:19.5pt;z-index:251938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" fillcolor="white [3201]" stroked="f" strokeweight=".5pt">
                <v:textbox>
                  <w:txbxContent>
                    <w:p w14:paraId="262B2947"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32672" behindDoc="0" locked="0" layoutInCell="1" allowOverlap="1" wp14:anchorId="3EA5A41A" wp14:editId="7DF1C2D8">
                <wp:simplePos x="0" y="0"/>
                <wp:positionH relativeFrom="column">
                  <wp:posOffset>4172585</wp:posOffset>
                </wp:positionH>
                <wp:positionV relativeFrom="paragraph">
                  <wp:posOffset>281940</wp:posOffset>
                </wp:positionV>
                <wp:extent cx="8001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8139D3" id="_x0000_t32" coordsize="21600,21600" o:spt="32" o:oned="t" path="m,l21600,21600e" filled="f">
                <v:path arrowok="t" fillok="f" o:connecttype="none"/>
                <o:lock v:ext="edit" shapetype="t"/>
              </v:shapetype>
              <v:shape id="Straight Arrow Connector 8" o:spid="_x0000_s1026" type="#_x0000_t32" style="position:absolute;margin-left:328.55pt;margin-top:22.2pt;width:63pt;height:0;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" strokecolor="black [3200]" strokeweight="1pt">
                <v:stroke endarrow="block" joinstyle="miter"/>
              </v:shape>
            </w:pict>
          </mc:Fallback>
        </mc:AlternateContent>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F66EA2">
        <w:rPr>
          <w:rFonts w:ascii="Arial" w:hAnsi="Arial" w:cs="Arial"/>
        </w:rPr>
        <w:tab/>
      </w:r>
      <w:r w:rsidR="00F66EA2">
        <w:rPr>
          <w:rFonts w:ascii="Arial" w:hAnsi="Arial" w:cs="Arial"/>
        </w:rPr>
        <w:tab/>
      </w:r>
      <w:r w:rsidR="002976AD">
        <w:rPr>
          <w:rFonts w:ascii="Arial" w:hAnsi="Arial" w:cs="Arial"/>
          <w:noProof/>
          <w:lang w:eastAsia="en-AU"/>
        </w:rPr>
        <w:drawing>
          <wp:inline distT="0" distB="0" distL="0" distR="0" wp14:anchorId="37E6B553" wp14:editId="053C9A56">
            <wp:extent cx="501650" cy="501650"/>
            <wp:effectExtent l="95250" t="0" r="0" b="0"/>
            <wp:docPr id="5" name="Graphic 5"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ocket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501650" cy="501650"/>
                    </a:xfrm>
                    <a:prstGeom prst="rect">
                      <a:avLst/>
                    </a:prstGeom>
                    <a:scene3d>
                      <a:camera prst="orthographicFront">
                        <a:rot lat="0" lon="0" rev="8400000"/>
                      </a:camera>
                      <a:lightRig rig="threePt" dir="t"/>
                    </a:scene3d>
                  </pic:spPr>
                </pic:pic>
              </a:graphicData>
            </a:graphic>
          </wp:inline>
        </w:drawing>
      </w:r>
      <w:r w:rsidR="002976AD">
        <w:rPr>
          <w:rFonts w:ascii="Arial" w:hAnsi="Arial" w:cs="Arial"/>
        </w:rPr>
        <w:tab/>
      </w:r>
      <w:r w:rsidR="002976AD">
        <w:rPr>
          <w:rFonts w:ascii="Arial" w:hAnsi="Arial" w:cs="Arial"/>
        </w:rPr>
        <w:tab/>
      </w:r>
    </w:p>
    <w:p w14:paraId="118E0417" w14:textId="7A1BA5A9" w:rsidR="00F66EA2" w:rsidRDefault="0078570A" w:rsidP="002976AD">
      <w:pPr>
        <w:rPr>
          <w:rFonts w:ascii="Arial" w:hAnsi="Arial" w:cs="Arial"/>
        </w:rPr>
      </w:pPr>
      <w:r>
        <w:rPr>
          <w:rFonts w:ascii="Arial" w:hAnsi="Arial" w:cs="Arial"/>
          <w:noProof/>
          <w:lang w:eastAsia="en-AU"/>
        </w:rPr>
        <mc:AlternateContent>
          <mc:Choice Requires="wps">
            <w:drawing>
              <wp:anchor distT="0" distB="0" distL="114300" distR="114300" simplePos="0" relativeHeight="251939840" behindDoc="0" locked="0" layoutInCell="1" allowOverlap="1" wp14:anchorId="1C202CEC" wp14:editId="6BAF837A">
                <wp:simplePos x="0" y="0"/>
                <wp:positionH relativeFrom="column">
                  <wp:posOffset>3590925</wp:posOffset>
                </wp:positionH>
                <wp:positionV relativeFrom="paragraph">
                  <wp:posOffset>637540</wp:posOffset>
                </wp:positionV>
                <wp:extent cx="914400" cy="247650"/>
                <wp:effectExtent l="0" t="0" r="3175" b="0"/>
                <wp:wrapNone/>
                <wp:docPr id="15" name="Text Box 1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C51B8CB"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202CEC" id="Text Box 15" o:spid="_x0000_s1028" type="#_x0000_t202" style="position:absolute;margin-left:282.75pt;margin-top:50.2pt;width:1in;height:19.5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" fillcolor="white [3201]" stroked="f" strokeweight=".5pt">
                <v:textbox>
                  <w:txbxContent>
                    <w:p w14:paraId="3C51B8CB"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33696" behindDoc="0" locked="0" layoutInCell="1" allowOverlap="1" wp14:anchorId="6B06AC5E" wp14:editId="14E7C9E8">
                <wp:simplePos x="0" y="0"/>
                <wp:positionH relativeFrom="column">
                  <wp:posOffset>4172585</wp:posOffset>
                </wp:positionH>
                <wp:positionV relativeFrom="paragraph">
                  <wp:posOffset>777240</wp:posOffset>
                </wp:positionV>
                <wp:extent cx="8001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7246EE" id="Straight Arrow Connector 9" o:spid="_x0000_s1026" type="#_x0000_t32" style="position:absolute;margin-left:328.55pt;margin-top:61.2pt;width:63pt;height:0;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" strokecolor="black [3200]" strokeweight="1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34720" behindDoc="0" locked="0" layoutInCell="1" allowOverlap="1" wp14:anchorId="4ED964F8" wp14:editId="76BCE86E">
                <wp:simplePos x="0" y="0"/>
                <wp:positionH relativeFrom="column">
                  <wp:posOffset>189230</wp:posOffset>
                </wp:positionH>
                <wp:positionV relativeFrom="paragraph">
                  <wp:posOffset>440690</wp:posOffset>
                </wp:positionV>
                <wp:extent cx="914400" cy="247650"/>
                <wp:effectExtent l="0" t="0" r="3175" b="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A320DB9" w14:textId="77777777" w:rsidR="002976AD" w:rsidRPr="001D25C8" w:rsidRDefault="002976AD" w:rsidP="002976AD">
                            <w:pPr>
                              <w:rPr>
                                <w:rFonts w:ascii="Arial" w:hAnsi="Arial" w:cs="Arial"/>
                                <w:b/>
                                <w:bCs/>
                              </w:rPr>
                            </w:pPr>
                            <w:r w:rsidRPr="001D25C8">
                              <w:rPr>
                                <w:rFonts w:ascii="Arial" w:hAnsi="Arial" w:cs="Arial"/>
                                <w:b/>
                                <w:bCs/>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D964F8" id="Text Box 10" o:spid="_x0000_s1029" type="#_x0000_t202" style="position:absolute;margin-left:14.9pt;margin-top:34.7pt;width:1in;height:19.5pt;z-index:251934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" fillcolor="white [3201]" stroked="f" strokeweight=".5pt">
                <v:textbox>
                  <w:txbxContent>
                    <w:p w14:paraId="3A320DB9" w14:textId="77777777" w:rsidR="002976AD" w:rsidRPr="001D25C8" w:rsidRDefault="002976AD" w:rsidP="002976AD">
                      <w:pPr>
                        <w:rPr>
                          <w:rFonts w:ascii="Arial" w:hAnsi="Arial" w:cs="Arial"/>
                          <w:b/>
                          <w:bCs/>
                        </w:rPr>
                      </w:pPr>
                      <w:r w:rsidRPr="001D25C8">
                        <w:rPr>
                          <w:rFonts w:ascii="Arial" w:hAnsi="Arial" w:cs="Arial"/>
                          <w:b/>
                          <w:bCs/>
                        </w:rP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37792" behindDoc="0" locked="0" layoutInCell="1" allowOverlap="1" wp14:anchorId="44303841" wp14:editId="0EFF8856">
                <wp:simplePos x="0" y="0"/>
                <wp:positionH relativeFrom="column">
                  <wp:posOffset>1558925</wp:posOffset>
                </wp:positionH>
                <wp:positionV relativeFrom="paragraph">
                  <wp:posOffset>123190</wp:posOffset>
                </wp:positionV>
                <wp:extent cx="914400" cy="247650"/>
                <wp:effectExtent l="0" t="0" r="3175" b="0"/>
                <wp:wrapNone/>
                <wp:docPr id="13" name="Text Box 1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0DB40FD"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303841" id="Text Box 13" o:spid="_x0000_s1030" type="#_x0000_t202" style="position:absolute;margin-left:122.75pt;margin-top:9.7pt;width:1in;height:19.5pt;z-index:251937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" fillcolor="white [3201]" stroked="f" strokeweight=".5pt">
                <v:textbox>
                  <w:txbxContent>
                    <w:p w14:paraId="60DB40FD"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31648" behindDoc="0" locked="0" layoutInCell="1" allowOverlap="1" wp14:anchorId="401986AE" wp14:editId="4D695813">
                <wp:simplePos x="0" y="0"/>
                <wp:positionH relativeFrom="column">
                  <wp:posOffset>704850</wp:posOffset>
                </wp:positionH>
                <wp:positionV relativeFrom="paragraph">
                  <wp:posOffset>250190</wp:posOffset>
                </wp:positionV>
                <wp:extent cx="8001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83DF0C" id="Straight Arrow Connector 6" o:spid="_x0000_s1026" type="#_x0000_t32" style="position:absolute;margin-left:55.5pt;margin-top:19.7pt;width:63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" strokecolor="black [3200]" strokeweight="1pt">
                <v:stroke endarrow="block" joinstyle="miter"/>
              </v:shape>
            </w:pict>
          </mc:Fallback>
        </mc:AlternateContent>
      </w:r>
      <w:r w:rsidR="00F66EA2">
        <w:rPr>
          <w:rFonts w:ascii="Arial" w:hAnsi="Arial" w:cs="Arial"/>
          <w:noProof/>
          <w:lang w:eastAsia="en-AU"/>
        </w:rPr>
        <w:drawing>
          <wp:inline distT="0" distB="0" distL="0" distR="0" wp14:anchorId="7493B685" wp14:editId="42BD55BB">
            <wp:extent cx="520700" cy="520700"/>
            <wp:effectExtent l="19050" t="0" r="0" b="0"/>
            <wp:docPr id="3" name="Graphic 3"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ocket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520700" cy="520700"/>
                    </a:xfrm>
                    <a:prstGeom prst="rect">
                      <a:avLst/>
                    </a:prstGeom>
                    <a:scene3d>
                      <a:camera prst="orthographicFront">
                        <a:rot lat="0" lon="0" rev="18900000"/>
                      </a:camera>
                      <a:lightRig rig="threePt" dir="t"/>
                    </a:scene3d>
                  </pic:spPr>
                </pic:pic>
              </a:graphicData>
            </a:graphic>
          </wp:inline>
        </w:drawing>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noProof/>
          <w:lang w:eastAsia="en-AU"/>
        </w:rPr>
        <w:drawing>
          <wp:inline distT="0" distB="0" distL="0" distR="0" wp14:anchorId="741A3026" wp14:editId="24F85A7C">
            <wp:extent cx="482600" cy="482600"/>
            <wp:effectExtent l="95250" t="0" r="0" b="0"/>
            <wp:docPr id="4" name="Graphic 4"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ocket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482600" cy="482600"/>
                    </a:xfrm>
                    <a:prstGeom prst="rect">
                      <a:avLst/>
                    </a:prstGeom>
                    <a:scene3d>
                      <a:camera prst="orthographicFront">
                        <a:rot lat="0" lon="0" rev="8400000"/>
                      </a:camera>
                      <a:lightRig rig="threePt" dir="t"/>
                    </a:scene3d>
                  </pic:spPr>
                </pic:pic>
              </a:graphicData>
            </a:graphic>
          </wp:inline>
        </w:drawing>
      </w:r>
    </w:p>
    <w:p w14:paraId="1BE0F839" w14:textId="11AF376A" w:rsidR="002976AD" w:rsidRDefault="0078570A" w:rsidP="00F66EA2">
      <w:pPr>
        <w:jc w:val="right"/>
        <w:rPr>
          <w:rFonts w:ascii="Arial" w:hAnsi="Arial" w:cs="Arial"/>
        </w:rPr>
      </w:pPr>
      <w:r>
        <w:rPr>
          <w:rFonts w:ascii="Arial" w:hAnsi="Arial" w:cs="Arial"/>
          <w:noProof/>
          <w:lang w:eastAsia="en-AU"/>
        </w:rPr>
        <mc:AlternateContent>
          <mc:Choice Requires="wps">
            <w:drawing>
              <wp:anchor distT="0" distB="0" distL="114300" distR="114300" simplePos="0" relativeHeight="251936768" behindDoc="0" locked="0" layoutInCell="1" allowOverlap="1" wp14:anchorId="38896B6C" wp14:editId="7A75FED4">
                <wp:simplePos x="0" y="0"/>
                <wp:positionH relativeFrom="column">
                  <wp:posOffset>5163185</wp:posOffset>
                </wp:positionH>
                <wp:positionV relativeFrom="paragraph">
                  <wp:posOffset>2540</wp:posOffset>
                </wp:positionV>
                <wp:extent cx="914400" cy="24765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56590C97" w14:textId="77777777" w:rsidR="002976AD" w:rsidRPr="001D25C8" w:rsidRDefault="002976AD" w:rsidP="002976AD">
                            <w:pPr>
                              <w:rPr>
                                <w:rFonts w:ascii="Arial" w:hAnsi="Arial" w:cs="Arial"/>
                                <w:b/>
                                <w:bCs/>
                              </w:rPr>
                            </w:pPr>
                            <w:r>
                              <w:rPr>
                                <w:rFonts w:ascii="Arial" w:hAnsi="Arial" w:cs="Arial"/>
                                <w:b/>
                                <w:bCs/>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896B6C" id="Text Box 12" o:spid="_x0000_s1031" type="#_x0000_t202" style="position:absolute;left:0;text-align:left;margin-left:406.55pt;margin-top:.2pt;width:1in;height:19.5pt;z-index:251936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" fillcolor="white [3201]" stroked="f" strokeweight=".5pt">
                <v:textbox>
                  <w:txbxContent>
                    <w:p w14:paraId="56590C97" w14:textId="77777777" w:rsidR="002976AD" w:rsidRPr="001D25C8" w:rsidRDefault="002976AD" w:rsidP="002976AD">
                      <w:pPr>
                        <w:rPr>
                          <w:rFonts w:ascii="Arial" w:hAnsi="Arial" w:cs="Arial"/>
                          <w:b/>
                          <w:bCs/>
                        </w:rPr>
                      </w:pPr>
                      <w:r>
                        <w:rPr>
                          <w:rFonts w:ascii="Arial" w:hAnsi="Arial" w:cs="Arial"/>
                          <w:b/>
                          <w:bCs/>
                        </w:rPr>
                        <w:t>Z</w:t>
                      </w:r>
                    </w:p>
                  </w:txbxContent>
                </v:textbox>
              </v:shape>
            </w:pict>
          </mc:Fallback>
        </mc:AlternateContent>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p>
    <w:p w14:paraId="209F7116" w14:textId="0F6F1139" w:rsidR="002976AD" w:rsidRDefault="002976AD" w:rsidP="002976AD">
      <w:pPr>
        <w:jc w:val="center"/>
        <w:rPr>
          <w:rFonts w:ascii="Arial" w:hAnsi="Arial" w:cs="Arial"/>
        </w:rPr>
      </w:pPr>
      <w:r>
        <w:rPr>
          <w:rFonts w:ascii="Arial" w:hAnsi="Arial" w:cs="Arial"/>
          <w:noProof/>
          <w:lang w:eastAsia="en-AU"/>
        </w:rPr>
        <mc:AlternateContent>
          <mc:Choice Requires="wps">
            <w:drawing>
              <wp:anchor distT="0" distB="0" distL="114300" distR="114300" simplePos="0" relativeHeight="251940864" behindDoc="1" locked="0" layoutInCell="1" allowOverlap="1" wp14:anchorId="39BB94D9" wp14:editId="5E04C0B0">
                <wp:simplePos x="0" y="0"/>
                <wp:positionH relativeFrom="column">
                  <wp:posOffset>3629025</wp:posOffset>
                </wp:positionH>
                <wp:positionV relativeFrom="paragraph">
                  <wp:posOffset>201295</wp:posOffset>
                </wp:positionV>
                <wp:extent cx="914400" cy="247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2D454647" w14:textId="77777777" w:rsidR="002976AD" w:rsidRPr="001D25C8" w:rsidRDefault="002976AD" w:rsidP="002976AD">
                            <w:pPr>
                              <w:rPr>
                                <w:rFonts w:ascii="Arial" w:hAnsi="Arial" w:cs="Arial"/>
                                <w:b/>
                                <w:bCs/>
                              </w:rPr>
                            </w:pPr>
                            <w:r>
                              <w:rPr>
                                <w:rFonts w:ascii="Arial" w:hAnsi="Arial" w:cs="Arial"/>
                                <w:b/>
                                <w:bCs/>
                              </w:rPr>
                              <w:t>Observer on 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BB94D9" id="Text Box 16" o:spid="_x0000_s1032" type="#_x0000_t202" style="position:absolute;left:0;text-align:left;margin-left:285.75pt;margin-top:15.85pt;width:1in;height:19.5pt;z-index:-25137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" fillcolor="white [3201]" stroked="f" strokeweight=".5pt">
                <v:textbox>
                  <w:txbxContent>
                    <w:p w14:paraId="2D454647" w14:textId="77777777" w:rsidR="002976AD" w:rsidRPr="001D25C8" w:rsidRDefault="002976AD" w:rsidP="002976AD">
                      <w:pPr>
                        <w:rPr>
                          <w:rFonts w:ascii="Arial" w:hAnsi="Arial" w:cs="Arial"/>
                          <w:b/>
                          <w:bCs/>
                        </w:rPr>
                      </w:pPr>
                      <w:r>
                        <w:rPr>
                          <w:rFonts w:ascii="Arial" w:hAnsi="Arial" w:cs="Arial"/>
                          <w:b/>
                          <w:bCs/>
                        </w:rPr>
                        <w:t>Observer on Earth</w:t>
                      </w:r>
                    </w:p>
                  </w:txbxContent>
                </v:textbox>
              </v:shape>
            </w:pict>
          </mc:Fallback>
        </mc:AlternateContent>
      </w:r>
      <w:r>
        <w:rPr>
          <w:rFonts w:ascii="Arial" w:hAnsi="Arial" w:cs="Arial"/>
          <w:noProof/>
          <w:lang w:eastAsia="en-AU"/>
        </w:rPr>
        <w:drawing>
          <wp:inline distT="0" distB="0" distL="0" distR="0" wp14:anchorId="73744E67" wp14:editId="13F16CCB">
            <wp:extent cx="774700" cy="774700"/>
            <wp:effectExtent l="0" t="0" r="0" b="0"/>
            <wp:docPr id="1" name="Graphic 1" descr="Earth globe: America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arth globe: Americas with solid fill"/>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774700" cy="774700"/>
                    </a:xfrm>
                    <a:prstGeom prst="rect">
                      <a:avLst/>
                    </a:prstGeom>
                  </pic:spPr>
                </pic:pic>
              </a:graphicData>
            </a:graphic>
          </wp:inline>
        </w:drawing>
      </w:r>
    </w:p>
    <w:p w14:paraId="060270A9" w14:textId="77777777" w:rsidR="00542AC2" w:rsidRDefault="00542AC2" w:rsidP="002976AD">
      <w:pPr>
        <w:rPr>
          <w:rFonts w:ascii="Arial" w:hAnsi="Arial" w:cs="Arial"/>
          <w:sz w:val="22"/>
          <w:szCs w:val="22"/>
        </w:rPr>
      </w:pPr>
    </w:p>
    <w:p w14:paraId="1FC20C52" w14:textId="18B22A03" w:rsidR="002976AD" w:rsidRPr="002976AD" w:rsidRDefault="002976AD" w:rsidP="002976AD">
      <w:pPr>
        <w:rPr>
          <w:rFonts w:ascii="Arial" w:hAnsi="Arial" w:cs="Arial"/>
          <w:sz w:val="22"/>
          <w:szCs w:val="22"/>
        </w:rPr>
      </w:pPr>
      <w:r w:rsidRPr="002976AD">
        <w:rPr>
          <w:rFonts w:ascii="Arial" w:hAnsi="Arial" w:cs="Arial"/>
          <w:sz w:val="22"/>
          <w:szCs w:val="22"/>
        </w:rPr>
        <w:t xml:space="preserve">As can be seen, spaceship ‘X’ is travelling to the right with a velocity of 0.700c relative to the Earth observer. Spaceship ‘Y’ and spaceship ‘Z’ are both travelling to the left with a velocity of 0.700c relative to the Earth observer. </w:t>
      </w:r>
      <w:r w:rsidR="007A11DB">
        <w:rPr>
          <w:rFonts w:ascii="Helvetica" w:eastAsia="Times New Roman" w:hAnsi="Helvetica" w:cs="Helvetica"/>
          <w:color w:val="1D2228"/>
          <w:sz w:val="22"/>
          <w:szCs w:val="22"/>
          <w:lang w:eastAsia="en-AU"/>
        </w:rPr>
        <w:t>A</w:t>
      </w:r>
      <w:r w:rsidR="007A11DB" w:rsidRPr="007A11DB">
        <w:rPr>
          <w:rFonts w:ascii="Helvetica" w:eastAsia="Times New Roman" w:hAnsi="Helvetica" w:cs="Helvetica"/>
          <w:color w:val="1D2228"/>
          <w:sz w:val="22"/>
          <w:szCs w:val="22"/>
          <w:lang w:eastAsia="en-AU"/>
        </w:rPr>
        <w:t>ccording to the observer, spaceship Y has a length of 10.0 met</w:t>
      </w:r>
      <w:r w:rsidR="009E105B">
        <w:rPr>
          <w:rFonts w:ascii="Helvetica" w:eastAsia="Times New Roman" w:hAnsi="Helvetica" w:cs="Helvetica"/>
          <w:color w:val="1D2228"/>
          <w:sz w:val="22"/>
          <w:szCs w:val="22"/>
          <w:lang w:eastAsia="en-AU"/>
        </w:rPr>
        <w:t>re</w:t>
      </w:r>
      <w:r w:rsidR="007A11DB" w:rsidRPr="007A11DB">
        <w:rPr>
          <w:rFonts w:ascii="Helvetica" w:eastAsia="Times New Roman" w:hAnsi="Helvetica" w:cs="Helvetica"/>
          <w:color w:val="1D2228"/>
          <w:sz w:val="22"/>
          <w:szCs w:val="22"/>
          <w:lang w:eastAsia="en-AU"/>
        </w:rPr>
        <w:t>s</w:t>
      </w:r>
      <w:r w:rsidR="009E105B">
        <w:rPr>
          <w:rFonts w:ascii="Helvetica" w:eastAsia="Times New Roman" w:hAnsi="Helvetica" w:cs="Helvetica"/>
          <w:color w:val="1D2228"/>
          <w:sz w:val="22"/>
          <w:szCs w:val="22"/>
          <w:lang w:eastAsia="en-AU"/>
        </w:rPr>
        <w:t>.</w:t>
      </w:r>
    </w:p>
    <w:p w14:paraId="77FDFB1C" w14:textId="77777777" w:rsidR="002976AD" w:rsidRPr="002976AD" w:rsidRDefault="002976AD" w:rsidP="002976AD">
      <w:pPr>
        <w:rPr>
          <w:rFonts w:ascii="Arial" w:hAnsi="Arial" w:cs="Arial"/>
          <w:sz w:val="22"/>
          <w:szCs w:val="22"/>
        </w:rPr>
      </w:pPr>
    </w:p>
    <w:p w14:paraId="725F6986" w14:textId="77777777" w:rsidR="002976AD" w:rsidRPr="002976AD" w:rsidRDefault="002976AD" w:rsidP="00666267">
      <w:pPr>
        <w:pStyle w:val="ListParagraph"/>
        <w:numPr>
          <w:ilvl w:val="0"/>
          <w:numId w:val="9"/>
        </w:numPr>
        <w:spacing w:after="160" w:line="259" w:lineRule="auto"/>
        <w:ind w:hanging="720"/>
        <w:rPr>
          <w:rFonts w:ascii="Arial" w:hAnsi="Arial" w:cs="Arial"/>
          <w:sz w:val="22"/>
          <w:szCs w:val="22"/>
        </w:rPr>
      </w:pPr>
      <w:r w:rsidRPr="002976AD">
        <w:rPr>
          <w:rFonts w:ascii="Arial" w:hAnsi="Arial" w:cs="Arial"/>
          <w:sz w:val="22"/>
          <w:szCs w:val="22"/>
        </w:rPr>
        <w:t xml:space="preserve">Calculate the velocity of spaceship ‘X’ relative to ‘Y’ and ‘Z’. </w:t>
      </w:r>
    </w:p>
    <w:p w14:paraId="51601B4F" w14:textId="43050B01" w:rsidR="002976AD" w:rsidRPr="002976AD" w:rsidRDefault="002976AD" w:rsidP="002976AD">
      <w:pPr>
        <w:pStyle w:val="ListParagraph"/>
        <w:jc w:val="right"/>
        <w:rPr>
          <w:rFonts w:ascii="Arial" w:hAnsi="Arial" w:cs="Arial"/>
          <w:sz w:val="22"/>
          <w:szCs w:val="22"/>
        </w:rPr>
      </w:pPr>
      <w:r w:rsidRPr="002976AD">
        <w:rPr>
          <w:rFonts w:ascii="Arial" w:hAnsi="Arial" w:cs="Arial"/>
          <w:sz w:val="22"/>
          <w:szCs w:val="22"/>
        </w:rPr>
        <w:t>(</w:t>
      </w:r>
      <w:r w:rsidR="00743D74">
        <w:rPr>
          <w:rFonts w:ascii="Arial" w:hAnsi="Arial" w:cs="Arial"/>
          <w:sz w:val="22"/>
          <w:szCs w:val="22"/>
        </w:rPr>
        <w:t>3</w:t>
      </w:r>
      <w:r w:rsidRPr="002976AD">
        <w:rPr>
          <w:rFonts w:ascii="Arial" w:hAnsi="Arial" w:cs="Arial"/>
          <w:sz w:val="22"/>
          <w:szCs w:val="22"/>
        </w:rPr>
        <w:t xml:space="preserve"> marks)</w:t>
      </w:r>
    </w:p>
    <w:p w14:paraId="6F04999C" w14:textId="77777777" w:rsidR="002976AD" w:rsidRDefault="002976AD" w:rsidP="002976AD">
      <w:pPr>
        <w:pStyle w:val="ListParagraph"/>
        <w:jc w:val="right"/>
        <w:rPr>
          <w:rFonts w:ascii="Arial" w:hAnsi="Arial" w:cs="Arial"/>
        </w:rPr>
      </w:pPr>
    </w:p>
    <w:p w14:paraId="1E85F5CD" w14:textId="77777777" w:rsidR="002976AD" w:rsidRDefault="002976AD" w:rsidP="002976AD">
      <w:pPr>
        <w:pStyle w:val="ListParagraph"/>
        <w:jc w:val="right"/>
        <w:rPr>
          <w:rFonts w:ascii="Arial" w:hAnsi="Arial" w:cs="Arial"/>
        </w:rPr>
      </w:pPr>
    </w:p>
    <w:p w14:paraId="14338454" w14:textId="77777777" w:rsidR="002976AD" w:rsidRDefault="002976AD" w:rsidP="002976AD">
      <w:pPr>
        <w:pStyle w:val="ListParagraph"/>
        <w:jc w:val="right"/>
        <w:rPr>
          <w:rFonts w:ascii="Arial" w:hAnsi="Arial" w:cs="Arial"/>
        </w:rPr>
      </w:pPr>
    </w:p>
    <w:p w14:paraId="1D96F39D" w14:textId="77777777" w:rsidR="002976AD" w:rsidRPr="002976AD" w:rsidRDefault="002976AD" w:rsidP="002976AD">
      <w:pPr>
        <w:rPr>
          <w:rFonts w:ascii="Arial" w:hAnsi="Arial" w:cs="Arial"/>
        </w:rPr>
      </w:pPr>
    </w:p>
    <w:p w14:paraId="430C8136" w14:textId="77777777" w:rsidR="002976AD" w:rsidRDefault="002976AD" w:rsidP="002976AD">
      <w:pPr>
        <w:pStyle w:val="ListParagraph"/>
        <w:jc w:val="right"/>
        <w:rPr>
          <w:rFonts w:ascii="Arial" w:hAnsi="Arial" w:cs="Arial"/>
        </w:rPr>
      </w:pPr>
    </w:p>
    <w:p w14:paraId="51C5D0C7" w14:textId="77777777" w:rsidR="002976AD" w:rsidRDefault="002976AD" w:rsidP="002976AD">
      <w:pPr>
        <w:pStyle w:val="ListParagraph"/>
        <w:jc w:val="right"/>
        <w:rPr>
          <w:rFonts w:ascii="Arial" w:hAnsi="Arial" w:cs="Arial"/>
        </w:rPr>
      </w:pPr>
    </w:p>
    <w:p w14:paraId="2CE74C2B" w14:textId="77777777" w:rsidR="002976AD" w:rsidRDefault="002976AD" w:rsidP="002976AD">
      <w:pPr>
        <w:pStyle w:val="ListParagraph"/>
        <w:jc w:val="right"/>
        <w:rPr>
          <w:rFonts w:ascii="Arial" w:hAnsi="Arial" w:cs="Arial"/>
        </w:rPr>
      </w:pPr>
    </w:p>
    <w:p w14:paraId="4061DA59" w14:textId="77777777" w:rsidR="002976AD" w:rsidRDefault="002976AD" w:rsidP="002976AD">
      <w:pPr>
        <w:pStyle w:val="ListParagraph"/>
        <w:jc w:val="right"/>
        <w:rPr>
          <w:rFonts w:ascii="Arial" w:hAnsi="Arial" w:cs="Arial"/>
        </w:rPr>
      </w:pPr>
    </w:p>
    <w:p w14:paraId="0502622D" w14:textId="77777777" w:rsidR="002976AD" w:rsidRDefault="002976AD" w:rsidP="002976AD">
      <w:pPr>
        <w:pStyle w:val="ListParagraph"/>
        <w:jc w:val="right"/>
        <w:rPr>
          <w:rFonts w:ascii="Arial" w:hAnsi="Arial" w:cs="Arial"/>
        </w:rPr>
      </w:pPr>
    </w:p>
    <w:p w14:paraId="477D03A8" w14:textId="77777777" w:rsidR="002976AD" w:rsidRDefault="002976AD" w:rsidP="002976AD">
      <w:pPr>
        <w:pStyle w:val="ListParagraph"/>
        <w:jc w:val="right"/>
        <w:rPr>
          <w:rFonts w:ascii="Arial" w:hAnsi="Arial" w:cs="Arial"/>
        </w:rPr>
      </w:pPr>
    </w:p>
    <w:p w14:paraId="22021D6C" w14:textId="77777777" w:rsidR="002976AD" w:rsidRDefault="002976AD" w:rsidP="002976AD">
      <w:pPr>
        <w:pStyle w:val="ListParagraph"/>
        <w:jc w:val="right"/>
        <w:rPr>
          <w:rFonts w:ascii="Arial" w:hAnsi="Arial" w:cs="Arial"/>
        </w:rPr>
      </w:pPr>
    </w:p>
    <w:p w14:paraId="269127BE" w14:textId="77777777" w:rsidR="002976AD" w:rsidRPr="002976AD" w:rsidRDefault="002976AD" w:rsidP="002976AD">
      <w:pPr>
        <w:rPr>
          <w:rFonts w:ascii="Arial" w:hAnsi="Arial" w:cs="Arial"/>
        </w:rPr>
      </w:pPr>
    </w:p>
    <w:p w14:paraId="29AE5E8B" w14:textId="77777777" w:rsidR="002976AD" w:rsidRDefault="002976AD" w:rsidP="002976AD">
      <w:pPr>
        <w:pStyle w:val="ListParagraph"/>
        <w:jc w:val="right"/>
        <w:rPr>
          <w:rFonts w:ascii="Arial" w:hAnsi="Arial" w:cs="Arial"/>
        </w:rPr>
      </w:pPr>
    </w:p>
    <w:p w14:paraId="216DCF04" w14:textId="77777777" w:rsidR="002976AD" w:rsidRDefault="002976AD" w:rsidP="002976AD">
      <w:pPr>
        <w:pStyle w:val="ListParagraph"/>
        <w:jc w:val="right"/>
        <w:rPr>
          <w:rFonts w:ascii="Arial" w:hAnsi="Arial" w:cs="Arial"/>
        </w:rPr>
      </w:pPr>
    </w:p>
    <w:p w14:paraId="0CABA21A" w14:textId="77777777" w:rsidR="002976AD" w:rsidRPr="002976AD" w:rsidRDefault="002976AD" w:rsidP="002976AD">
      <w:pPr>
        <w:pStyle w:val="ListParagraph"/>
        <w:jc w:val="right"/>
        <w:rPr>
          <w:rFonts w:ascii="Arial" w:hAnsi="Arial" w:cs="Arial"/>
          <w:sz w:val="22"/>
          <w:szCs w:val="22"/>
        </w:rPr>
      </w:pPr>
      <w:r>
        <w:rPr>
          <w:rFonts w:ascii="Arial" w:hAnsi="Arial" w:cs="Arial"/>
        </w:rPr>
        <w:t>________________ c</w:t>
      </w:r>
    </w:p>
    <w:p w14:paraId="2F766429" w14:textId="77777777" w:rsidR="002976AD" w:rsidRPr="002976AD" w:rsidRDefault="002976AD" w:rsidP="002976AD">
      <w:pPr>
        <w:pStyle w:val="ListParagraph"/>
        <w:rPr>
          <w:rFonts w:ascii="Arial" w:hAnsi="Arial" w:cs="Arial"/>
          <w:sz w:val="22"/>
          <w:szCs w:val="22"/>
        </w:rPr>
      </w:pPr>
    </w:p>
    <w:p w14:paraId="65EDA6D7" w14:textId="48B2684A" w:rsidR="00495AC4" w:rsidRDefault="00977475" w:rsidP="00977475">
      <w:pPr>
        <w:pStyle w:val="ListParagraph"/>
        <w:numPr>
          <w:ilvl w:val="0"/>
          <w:numId w:val="9"/>
        </w:numPr>
        <w:ind w:hanging="720"/>
        <w:rPr>
          <w:rFonts w:ascii="Arial" w:hAnsi="Arial" w:cs="Arial"/>
          <w:sz w:val="22"/>
          <w:szCs w:val="22"/>
        </w:rPr>
      </w:pPr>
      <w:r w:rsidRPr="00977475">
        <w:rPr>
          <w:rFonts w:ascii="Helvetica" w:eastAsia="Times New Roman" w:hAnsi="Helvetica" w:cs="Helvetica"/>
          <w:color w:val="1D2228"/>
          <w:sz w:val="22"/>
          <w:szCs w:val="22"/>
          <w:lang w:eastAsia="en-AU"/>
        </w:rPr>
        <w:t>State and explain which observer or spaceship will view the length of Spaceship ‘Y’ as the longest </w:t>
      </w:r>
      <w:r w:rsidRPr="00977475">
        <w:rPr>
          <w:rFonts w:ascii="Helvetica" w:eastAsia="Times New Roman" w:hAnsi="Helvetica" w:cs="Helvetica"/>
          <w:b/>
          <w:bCs/>
          <w:color w:val="1D2228"/>
          <w:sz w:val="22"/>
          <w:szCs w:val="22"/>
          <w:lang w:eastAsia="en-AU"/>
        </w:rPr>
        <w:t>and</w:t>
      </w:r>
      <w:r w:rsidRPr="00977475">
        <w:rPr>
          <w:rFonts w:ascii="Helvetica" w:eastAsia="Times New Roman" w:hAnsi="Helvetica" w:cs="Helvetica"/>
          <w:color w:val="1D2228"/>
          <w:sz w:val="22"/>
          <w:szCs w:val="22"/>
          <w:lang w:eastAsia="en-AU"/>
        </w:rPr>
        <w:t> which will view the length as the shortest</w:t>
      </w:r>
      <w:r w:rsidR="00743D74">
        <w:rPr>
          <w:rFonts w:ascii="Helvetica" w:eastAsia="Times New Roman" w:hAnsi="Helvetica" w:cs="Helvetica"/>
          <w:color w:val="1D2228"/>
          <w:sz w:val="22"/>
          <w:szCs w:val="22"/>
          <w:lang w:eastAsia="en-AU"/>
        </w:rPr>
        <w:t>.</w:t>
      </w:r>
      <w:r w:rsidRPr="00977475">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9187B7" w14:textId="61251042" w:rsidR="002976AD" w:rsidRPr="00977475" w:rsidRDefault="002976AD" w:rsidP="00495AC4">
      <w:pPr>
        <w:pStyle w:val="ListParagraph"/>
        <w:jc w:val="right"/>
        <w:rPr>
          <w:rFonts w:ascii="Arial" w:hAnsi="Arial" w:cs="Arial"/>
          <w:sz w:val="22"/>
          <w:szCs w:val="22"/>
        </w:rPr>
      </w:pPr>
      <w:r w:rsidRPr="00977475">
        <w:rPr>
          <w:rFonts w:ascii="Arial" w:hAnsi="Arial" w:cs="Arial"/>
          <w:sz w:val="22"/>
          <w:szCs w:val="22"/>
        </w:rPr>
        <w:t>(3 marks)</w:t>
      </w:r>
    </w:p>
    <w:p w14:paraId="0C102245" w14:textId="77777777" w:rsidR="002976AD" w:rsidRDefault="002976AD" w:rsidP="002976AD">
      <w:pPr>
        <w:pStyle w:val="ListParagraph"/>
        <w:jc w:val="right"/>
        <w:rPr>
          <w:rFonts w:ascii="Arial" w:hAnsi="Arial" w:cs="Arial"/>
        </w:rPr>
      </w:pPr>
    </w:p>
    <w:p w14:paraId="61FF59AD" w14:textId="3FCCF314" w:rsidR="002976AD" w:rsidRDefault="002976AD" w:rsidP="002976AD">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25825D" w14:textId="359F6455" w:rsidR="00680BE5" w:rsidRDefault="0078570A" w:rsidP="008E0780">
      <w:pPr>
        <w:spacing w:after="160" w:line="259" w:lineRule="auto"/>
        <w:rPr>
          <w:rFonts w:ascii="Arial" w:hAnsi="Arial" w:cs="Arial"/>
          <w:b/>
          <w:sz w:val="22"/>
          <w:szCs w:val="22"/>
        </w:rPr>
      </w:pPr>
      <w:bookmarkStart w:id="5" w:name="_Hlk104380493"/>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680BE5">
        <w:rPr>
          <w:rFonts w:ascii="Arial" w:hAnsi="Arial" w:cs="Arial"/>
          <w:b/>
          <w:sz w:val="22"/>
          <w:szCs w:val="22"/>
        </w:rPr>
        <w:t>3</w:t>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t>(</w:t>
      </w:r>
      <w:r w:rsidR="007F07B0">
        <w:rPr>
          <w:rFonts w:ascii="Arial" w:hAnsi="Arial" w:cs="Arial"/>
          <w:b/>
          <w:sz w:val="22"/>
          <w:szCs w:val="22"/>
        </w:rPr>
        <w:t>6</w:t>
      </w:r>
      <w:r w:rsidR="0016720A">
        <w:rPr>
          <w:rFonts w:ascii="Arial" w:hAnsi="Arial" w:cs="Arial"/>
          <w:b/>
          <w:sz w:val="22"/>
          <w:szCs w:val="22"/>
        </w:rPr>
        <w:t xml:space="preserve"> marks)</w:t>
      </w:r>
    </w:p>
    <w:p w14:paraId="28E58031" w14:textId="55CC22D9" w:rsidR="00E01692" w:rsidRDefault="00E01692" w:rsidP="008E0780">
      <w:pPr>
        <w:spacing w:after="160" w:line="259" w:lineRule="auto"/>
        <w:rPr>
          <w:rFonts w:ascii="Arial" w:hAnsi="Arial" w:cs="Arial"/>
          <w:bCs/>
          <w:sz w:val="22"/>
          <w:szCs w:val="22"/>
        </w:rPr>
      </w:pPr>
      <w:r>
        <w:rPr>
          <w:rFonts w:ascii="Arial" w:hAnsi="Arial" w:cs="Arial"/>
          <w:bCs/>
          <w:sz w:val="22"/>
          <w:szCs w:val="22"/>
        </w:rPr>
        <w:t>An object of mass of 2.40 kg is being swung in a horizontal circular path of radius 1.10 m. The object is attached to a wire 4.00 m in length. See below.</w:t>
      </w:r>
    </w:p>
    <w:p w14:paraId="47BAA94B" w14:textId="77777777" w:rsidR="00545248" w:rsidRPr="00E01692" w:rsidRDefault="00545248" w:rsidP="008E0780">
      <w:pPr>
        <w:spacing w:after="160" w:line="259" w:lineRule="auto"/>
        <w:rPr>
          <w:rFonts w:ascii="Arial" w:hAnsi="Arial" w:cs="Arial"/>
          <w:bCs/>
          <w:sz w:val="22"/>
          <w:szCs w:val="22"/>
        </w:rPr>
      </w:pPr>
    </w:p>
    <w:p w14:paraId="015A70B4" w14:textId="7329B212" w:rsidR="00312CFF" w:rsidRDefault="00545248" w:rsidP="00312CFF">
      <w:pPr>
        <w:spacing w:line="480" w:lineRule="auto"/>
        <w:rPr>
          <w:rFonts w:ascii="Arial" w:hAnsi="Arial" w:cs="Arial"/>
          <w:sz w:val="22"/>
          <w:szCs w:val="22"/>
          <w:lang w:val="en-GB"/>
        </w:rPr>
      </w:pPr>
      <w:r>
        <w:rPr>
          <w:rFonts w:ascii="Arial" w:hAnsi="Arial" w:cs="Arial"/>
          <w:noProof/>
          <w:sz w:val="22"/>
          <w:szCs w:val="22"/>
          <w:lang w:eastAsia="en-AU"/>
        </w:rPr>
        <mc:AlternateContent>
          <mc:Choice Requires="wps">
            <w:drawing>
              <wp:anchor distT="0" distB="0" distL="114300" distR="114300" simplePos="0" relativeHeight="252206080" behindDoc="1" locked="0" layoutInCell="1" allowOverlap="1" wp14:anchorId="21A16057" wp14:editId="2686BE30">
                <wp:simplePos x="0" y="0"/>
                <wp:positionH relativeFrom="column">
                  <wp:posOffset>2171065</wp:posOffset>
                </wp:positionH>
                <wp:positionV relativeFrom="paragraph">
                  <wp:posOffset>74930</wp:posOffset>
                </wp:positionV>
                <wp:extent cx="914400" cy="1828800"/>
                <wp:effectExtent l="38100" t="38100" r="57150" b="57150"/>
                <wp:wrapNone/>
                <wp:docPr id="120" name="Straight Arrow Connector 120"/>
                <wp:cNvGraphicFramePr/>
                <a:graphic xmlns:a="http://schemas.openxmlformats.org/drawingml/2006/main">
                  <a:graphicData uri="http://schemas.microsoft.com/office/word/2010/wordprocessingShape">
                    <wps:wsp>
                      <wps:cNvCnPr/>
                      <wps:spPr>
                        <a:xfrm flipH="1">
                          <a:off x="0" y="0"/>
                          <a:ext cx="914400" cy="1828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9E4C8A" id="Straight Arrow Connector 120" o:spid="_x0000_s1026" type="#_x0000_t32" style="position:absolute;margin-left:170.95pt;margin-top:5.9pt;width:1in;height:2in;flip:x;z-index:-25111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" strokecolor="black [3213]" strokeweight=".5pt">
                <v:stroke startarrow="block" endarrow="block" joinstyle="miter"/>
              </v:shape>
            </w:pict>
          </mc:Fallback>
        </mc:AlternateContent>
      </w:r>
      <w:r w:rsidR="00E01692">
        <w:rPr>
          <w:rFonts w:ascii="Arial" w:hAnsi="Arial" w:cs="Arial"/>
          <w:noProof/>
          <w:sz w:val="22"/>
          <w:szCs w:val="22"/>
          <w:lang w:eastAsia="en-AU"/>
        </w:rPr>
        <mc:AlternateContent>
          <mc:Choice Requires="wps">
            <w:drawing>
              <wp:anchor distT="0" distB="0" distL="114300" distR="114300" simplePos="0" relativeHeight="252203008" behindDoc="0" locked="0" layoutInCell="1" allowOverlap="1" wp14:anchorId="112D1802" wp14:editId="45E59D27">
                <wp:simplePos x="0" y="0"/>
                <wp:positionH relativeFrom="column">
                  <wp:posOffset>2285365</wp:posOffset>
                </wp:positionH>
                <wp:positionV relativeFrom="paragraph">
                  <wp:posOffset>74930</wp:posOffset>
                </wp:positionV>
                <wp:extent cx="914400" cy="1944370"/>
                <wp:effectExtent l="0" t="0" r="19050" b="36830"/>
                <wp:wrapNone/>
                <wp:docPr id="118" name="Straight Connector 118"/>
                <wp:cNvGraphicFramePr/>
                <a:graphic xmlns:a="http://schemas.openxmlformats.org/drawingml/2006/main">
                  <a:graphicData uri="http://schemas.microsoft.com/office/word/2010/wordprocessingShape">
                    <wps:wsp>
                      <wps:cNvCnPr/>
                      <wps:spPr>
                        <a:xfrm flipH="1">
                          <a:off x="0" y="0"/>
                          <a:ext cx="914400" cy="1944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668CCF" id="Straight Connector 118" o:spid="_x0000_s1026" style="position:absolute;flip:x;z-index:252203008;visibility:visible;mso-wrap-style:square;mso-wrap-distance-left:9pt;mso-wrap-distance-top:0;mso-wrap-distance-right:9pt;mso-wrap-distance-bottom:0;mso-position-horizontal:absolute;mso-position-horizontal-relative:text;mso-position-vertical:absolute;mso-position-vertical-relative:text" from="179.95pt,5.9pt" to="251.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" strokecolor="black [3213]" strokeweight=".5pt">
                <v:stroke joinstyle="miter"/>
              </v:line>
            </w:pict>
          </mc:Fallback>
        </mc:AlternateContent>
      </w:r>
      <w:r w:rsidR="00E01692">
        <w:rPr>
          <w:rFonts w:ascii="Arial" w:hAnsi="Arial" w:cs="Arial"/>
          <w:noProof/>
          <w:sz w:val="22"/>
          <w:szCs w:val="22"/>
          <w:lang w:eastAsia="en-AU"/>
        </w:rPr>
        <mc:AlternateContent>
          <mc:Choice Requires="wps">
            <w:drawing>
              <wp:anchor distT="0" distB="0" distL="114300" distR="114300" simplePos="0" relativeHeight="252199936" behindDoc="0" locked="0" layoutInCell="1" allowOverlap="1" wp14:anchorId="182BB22C" wp14:editId="43C1FEE3">
                <wp:simplePos x="0" y="0"/>
                <wp:positionH relativeFrom="column">
                  <wp:posOffset>3200400</wp:posOffset>
                </wp:positionH>
                <wp:positionV relativeFrom="paragraph">
                  <wp:posOffset>76200</wp:posOffset>
                </wp:positionV>
                <wp:extent cx="0" cy="1943100"/>
                <wp:effectExtent l="19050" t="19050" r="19050" b="0"/>
                <wp:wrapNone/>
                <wp:docPr id="115" name="Straight Connector 115"/>
                <wp:cNvGraphicFramePr/>
                <a:graphic xmlns:a="http://schemas.openxmlformats.org/drawingml/2006/main">
                  <a:graphicData uri="http://schemas.microsoft.com/office/word/2010/wordprocessingShape">
                    <wps:wsp>
                      <wps:cNvCnPr/>
                      <wps:spPr>
                        <a:xfrm flipV="1">
                          <a:off x="0" y="0"/>
                          <a:ext cx="0" cy="19431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CC5070" id="Straight Connector 115" o:spid="_x0000_s1026" style="position:absolute;flip:y;z-index:252199936;visibility:visible;mso-wrap-style:square;mso-wrap-distance-left:9pt;mso-wrap-distance-top:0;mso-wrap-distance-right:9pt;mso-wrap-distance-bottom:0;mso-position-horizontal:absolute;mso-position-horizontal-relative:text;mso-position-vertical:absolute;mso-position-vertical-relative:text" from="252pt,6pt" to="25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" strokecolor="black [3213]" strokeweight="3pt">
                <v:stroke joinstyle="miter"/>
              </v:line>
            </w:pict>
          </mc:Fallback>
        </mc:AlternateContent>
      </w:r>
    </w:p>
    <w:p w14:paraId="0866DFE7" w14:textId="08D0E257" w:rsidR="00C81D12" w:rsidRPr="00312CFF" w:rsidRDefault="00545248" w:rsidP="00312CFF">
      <w:pPr>
        <w:spacing w:line="480" w:lineRule="auto"/>
        <w:rPr>
          <w:rFonts w:ascii="Arial" w:hAnsi="Arial" w:cs="Arial"/>
          <w:sz w:val="22"/>
          <w:szCs w:val="22"/>
          <w:lang w:val="en-GB"/>
        </w:rPr>
      </w:pPr>
      <w:r w:rsidRPr="00545248">
        <w:rPr>
          <w:rFonts w:ascii="Arial" w:hAnsi="Arial" w:cs="Arial"/>
          <w:b/>
          <w:noProof/>
          <w:sz w:val="22"/>
          <w:szCs w:val="22"/>
          <w:lang w:eastAsia="en-AU"/>
        </w:rPr>
        <mc:AlternateContent>
          <mc:Choice Requires="wps">
            <w:drawing>
              <wp:anchor distT="45720" distB="45720" distL="114300" distR="114300" simplePos="0" relativeHeight="252211200" behindDoc="1" locked="0" layoutInCell="1" allowOverlap="1" wp14:anchorId="257387EC" wp14:editId="27EF24AA">
                <wp:simplePos x="0" y="0"/>
                <wp:positionH relativeFrom="column">
                  <wp:posOffset>2933065</wp:posOffset>
                </wp:positionH>
                <wp:positionV relativeFrom="paragraph">
                  <wp:posOffset>191770</wp:posOffset>
                </wp:positionV>
                <wp:extent cx="266700" cy="229870"/>
                <wp:effectExtent l="0" t="0" r="0" b="0"/>
                <wp:wrapNone/>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9870"/>
                        </a:xfrm>
                        <a:prstGeom prst="rect">
                          <a:avLst/>
                        </a:prstGeom>
                        <a:solidFill>
                          <a:srgbClr val="FFFFFF"/>
                        </a:solidFill>
                        <a:ln w="9525">
                          <a:noFill/>
                          <a:miter lim="800000"/>
                          <a:headEnd/>
                          <a:tailEnd/>
                        </a:ln>
                      </wps:spPr>
                      <wps:txbx>
                        <w:txbxContent>
                          <w:p w14:paraId="0F1F3D0F" w14:textId="4554D14E" w:rsidR="00545248" w:rsidRPr="00545248" w:rsidRDefault="00545248">
                            <w:pPr>
                              <w:rPr>
                                <w:rFonts w:ascii="Arial" w:hAnsi="Arial" w:cs="Arial"/>
                              </w:rPr>
                            </w:pPr>
                            <w:r>
                              <w:rPr>
                                <w:rFonts w:ascii="Arial" w:hAnsi="Arial" w:cs="Arial"/>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7387EC" id="Text Box 2" o:spid="_x0000_s1033" type="#_x0000_t202" style="position:absolute;margin-left:230.95pt;margin-top:15.1pt;width:21pt;height:18.1pt;z-index:-25110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" stroked="f">
                <v:textbox>
                  <w:txbxContent>
                    <w:p w14:paraId="0F1F3D0F" w14:textId="4554D14E" w:rsidR="00545248" w:rsidRPr="00545248" w:rsidRDefault="00545248">
                      <w:pPr>
                        <w:rPr>
                          <w:rFonts w:ascii="Arial" w:hAnsi="Arial" w:cs="Arial"/>
                        </w:rPr>
                      </w:pPr>
                      <w:r>
                        <w:rPr>
                          <w:rFonts w:ascii="Arial" w:hAnsi="Arial" w:cs="Arial"/>
                        </w:rPr>
                        <w:t>ϴ</w:t>
                      </w:r>
                    </w:p>
                  </w:txbxContent>
                </v:textbox>
              </v:shape>
            </w:pict>
          </mc:Fallback>
        </mc:AlternateContent>
      </w:r>
    </w:p>
    <w:p w14:paraId="1C72B87E" w14:textId="3410EFEB" w:rsidR="00545248" w:rsidRDefault="00545248" w:rsidP="003F50C0">
      <w:pPr>
        <w:spacing w:after="160" w:line="259" w:lineRule="auto"/>
        <w:rPr>
          <w:rFonts w:ascii="Arial" w:hAnsi="Arial" w:cs="Arial"/>
          <w:b/>
          <w:sz w:val="22"/>
          <w:szCs w:val="22"/>
        </w:rPr>
      </w:pPr>
      <w:r>
        <w:rPr>
          <w:rFonts w:ascii="Arial" w:hAnsi="Arial" w:cs="Arial"/>
          <w:b/>
          <w:noProof/>
          <w:sz w:val="22"/>
          <w:szCs w:val="22"/>
          <w:lang w:eastAsia="en-AU"/>
        </w:rPr>
        <mc:AlternateContent>
          <mc:Choice Requires="wps">
            <w:drawing>
              <wp:anchor distT="0" distB="0" distL="114300" distR="114300" simplePos="0" relativeHeight="252209152" behindDoc="0" locked="0" layoutInCell="1" allowOverlap="1" wp14:anchorId="698C4F99" wp14:editId="0B89AA2A">
                <wp:simplePos x="0" y="0"/>
                <wp:positionH relativeFrom="column">
                  <wp:posOffset>2285364</wp:posOffset>
                </wp:positionH>
                <wp:positionV relativeFrom="paragraph">
                  <wp:posOffset>1605280</wp:posOffset>
                </wp:positionV>
                <wp:extent cx="915035" cy="0"/>
                <wp:effectExtent l="38100" t="76200" r="18415" b="95250"/>
                <wp:wrapNone/>
                <wp:docPr id="122" name="Straight Arrow Connector 122"/>
                <wp:cNvGraphicFramePr/>
                <a:graphic xmlns:a="http://schemas.openxmlformats.org/drawingml/2006/main">
                  <a:graphicData uri="http://schemas.microsoft.com/office/word/2010/wordprocessingShape">
                    <wps:wsp>
                      <wps:cNvCnPr/>
                      <wps:spPr>
                        <a:xfrm>
                          <a:off x="0" y="0"/>
                          <a:ext cx="91503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66F281" id="Straight Arrow Connector 122" o:spid="_x0000_s1026" type="#_x0000_t32" style="position:absolute;margin-left:179.95pt;margin-top:126.4pt;width:72.05pt;height:0;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" strokecolor="black [3213]" strokeweight=".5pt">
                <v:stroke startarrow="block" endarrow="block" joinstyle="miter"/>
              </v:shape>
            </w:pict>
          </mc:Fallback>
        </mc:AlternateContent>
      </w:r>
      <w:r w:rsidRPr="00545248">
        <w:rPr>
          <w:rFonts w:ascii="Arial" w:hAnsi="Arial" w:cs="Arial"/>
          <w:b/>
          <w:noProof/>
          <w:sz w:val="22"/>
          <w:szCs w:val="22"/>
          <w:lang w:eastAsia="en-AU"/>
        </w:rPr>
        <mc:AlternateContent>
          <mc:Choice Requires="wps">
            <w:drawing>
              <wp:anchor distT="45720" distB="45720" distL="114300" distR="114300" simplePos="0" relativeHeight="252208128" behindDoc="1" locked="0" layoutInCell="1" allowOverlap="1" wp14:anchorId="081A107B" wp14:editId="71E53A9D">
                <wp:simplePos x="0" y="0"/>
                <wp:positionH relativeFrom="column">
                  <wp:posOffset>2513965</wp:posOffset>
                </wp:positionH>
                <wp:positionV relativeFrom="paragraph">
                  <wp:posOffset>1720850</wp:posOffset>
                </wp:positionV>
                <wp:extent cx="686435" cy="229870"/>
                <wp:effectExtent l="0" t="0" r="0" b="0"/>
                <wp:wrapNone/>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29870"/>
                        </a:xfrm>
                        <a:prstGeom prst="rect">
                          <a:avLst/>
                        </a:prstGeom>
                        <a:solidFill>
                          <a:srgbClr val="FFFFFF"/>
                        </a:solidFill>
                        <a:ln w="9525">
                          <a:noFill/>
                          <a:miter lim="800000"/>
                          <a:headEnd/>
                          <a:tailEnd/>
                        </a:ln>
                      </wps:spPr>
                      <wps:txbx>
                        <w:txbxContent>
                          <w:p w14:paraId="0E40C145" w14:textId="146E155D" w:rsidR="00545248" w:rsidRPr="00545248" w:rsidRDefault="00545248">
                            <w:pPr>
                              <w:rPr>
                                <w:rFonts w:ascii="Arial" w:hAnsi="Arial" w:cs="Arial"/>
                              </w:rPr>
                            </w:pPr>
                            <w:r>
                              <w:rPr>
                                <w:rFonts w:ascii="Arial" w:hAnsi="Arial" w:cs="Arial"/>
                              </w:rPr>
                              <w:t>1.1</w:t>
                            </w:r>
                            <w:r w:rsidRPr="00545248">
                              <w:rPr>
                                <w:rFonts w:ascii="Arial" w:hAnsi="Arial" w:cs="Arial"/>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1A107B" id="_x0000_s1034" type="#_x0000_t202" style="position:absolute;margin-left:197.95pt;margin-top:135.5pt;width:54.05pt;height:18.1pt;z-index:-25110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9GrEQIAAPw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" stroked="f">
                <v:textbox>
                  <w:txbxContent>
                    <w:p w14:paraId="0E40C145" w14:textId="146E155D" w:rsidR="00545248" w:rsidRPr="00545248" w:rsidRDefault="00545248">
                      <w:pPr>
                        <w:rPr>
                          <w:rFonts w:ascii="Arial" w:hAnsi="Arial" w:cs="Arial"/>
                        </w:rPr>
                      </w:pPr>
                      <w:r>
                        <w:rPr>
                          <w:rFonts w:ascii="Arial" w:hAnsi="Arial" w:cs="Arial"/>
                        </w:rPr>
                        <w:t>1.1</w:t>
                      </w:r>
                      <w:r w:rsidRPr="00545248">
                        <w:rPr>
                          <w:rFonts w:ascii="Arial" w:hAnsi="Arial" w:cs="Arial"/>
                        </w:rPr>
                        <w:t>0 m</w:t>
                      </w:r>
                    </w:p>
                  </w:txbxContent>
                </v:textbox>
              </v:shape>
            </w:pict>
          </mc:Fallback>
        </mc:AlternateContent>
      </w:r>
      <w:r w:rsidRPr="00545248">
        <w:rPr>
          <w:rFonts w:ascii="Arial" w:hAnsi="Arial" w:cs="Arial"/>
          <w:b/>
          <w:noProof/>
          <w:sz w:val="22"/>
          <w:szCs w:val="22"/>
          <w:lang w:eastAsia="en-AU"/>
        </w:rPr>
        <mc:AlternateContent>
          <mc:Choice Requires="wps">
            <w:drawing>
              <wp:anchor distT="45720" distB="45720" distL="114300" distR="114300" simplePos="0" relativeHeight="252205056" behindDoc="1" locked="0" layoutInCell="1" allowOverlap="1" wp14:anchorId="0B906F54" wp14:editId="30D640F5">
                <wp:simplePos x="0" y="0"/>
                <wp:positionH relativeFrom="column">
                  <wp:posOffset>2057400</wp:posOffset>
                </wp:positionH>
                <wp:positionV relativeFrom="paragraph">
                  <wp:posOffset>219710</wp:posOffset>
                </wp:positionV>
                <wp:extent cx="686435" cy="229870"/>
                <wp:effectExtent l="0" t="0" r="0" b="0"/>
                <wp:wrapNone/>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29870"/>
                        </a:xfrm>
                        <a:prstGeom prst="rect">
                          <a:avLst/>
                        </a:prstGeom>
                        <a:solidFill>
                          <a:srgbClr val="FFFFFF"/>
                        </a:solidFill>
                        <a:ln w="9525">
                          <a:noFill/>
                          <a:miter lim="800000"/>
                          <a:headEnd/>
                          <a:tailEnd/>
                        </a:ln>
                      </wps:spPr>
                      <wps:txbx>
                        <w:txbxContent>
                          <w:p w14:paraId="706CEF92" w14:textId="0FE3D69A" w:rsidR="00545248" w:rsidRPr="00545248" w:rsidRDefault="00545248">
                            <w:pPr>
                              <w:rPr>
                                <w:rFonts w:ascii="Arial" w:hAnsi="Arial" w:cs="Arial"/>
                              </w:rPr>
                            </w:pPr>
                            <w:r w:rsidRPr="00545248">
                              <w:rPr>
                                <w:rFonts w:ascii="Arial" w:hAnsi="Arial" w:cs="Arial"/>
                              </w:rPr>
                              <w:t>4.00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906F54" id="_x0000_s1035" type="#_x0000_t202" style="position:absolute;margin-left:162pt;margin-top:17.3pt;width:54.05pt;height:18.1pt;z-index:-25111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9dEQIAAPw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" stroked="f">
                <v:textbox>
                  <w:txbxContent>
                    <w:p w14:paraId="706CEF92" w14:textId="0FE3D69A" w:rsidR="00545248" w:rsidRPr="00545248" w:rsidRDefault="00545248">
                      <w:pPr>
                        <w:rPr>
                          <w:rFonts w:ascii="Arial" w:hAnsi="Arial" w:cs="Arial"/>
                        </w:rPr>
                      </w:pPr>
                      <w:r w:rsidRPr="00545248">
                        <w:rPr>
                          <w:rFonts w:ascii="Arial" w:hAnsi="Arial" w:cs="Arial"/>
                        </w:rPr>
                        <w:t>4.00 m</w:t>
                      </w:r>
                    </w:p>
                  </w:txbxContent>
                </v:textbox>
              </v:shape>
            </w:pict>
          </mc:Fallback>
        </mc:AlternateContent>
      </w:r>
      <w:r w:rsidR="00E01692">
        <w:rPr>
          <w:rFonts w:ascii="Arial" w:hAnsi="Arial" w:cs="Arial"/>
          <w:b/>
          <w:noProof/>
          <w:sz w:val="22"/>
          <w:szCs w:val="22"/>
          <w:lang w:eastAsia="en-AU"/>
        </w:rPr>
        <mc:AlternateContent>
          <mc:Choice Requires="wps">
            <w:drawing>
              <wp:anchor distT="0" distB="0" distL="114300" distR="114300" simplePos="0" relativeHeight="252201984" behindDoc="0" locked="0" layoutInCell="1" allowOverlap="1" wp14:anchorId="412EF670" wp14:editId="1ABB5FDC">
                <wp:simplePos x="0" y="0"/>
                <wp:positionH relativeFrom="column">
                  <wp:posOffset>2172335</wp:posOffset>
                </wp:positionH>
                <wp:positionV relativeFrom="paragraph">
                  <wp:posOffset>1243330</wp:posOffset>
                </wp:positionV>
                <wp:extent cx="228600" cy="229870"/>
                <wp:effectExtent l="0" t="0" r="19050" b="17780"/>
                <wp:wrapNone/>
                <wp:docPr id="117" name="Oval 117"/>
                <wp:cNvGraphicFramePr/>
                <a:graphic xmlns:a="http://schemas.openxmlformats.org/drawingml/2006/main">
                  <a:graphicData uri="http://schemas.microsoft.com/office/word/2010/wordprocessingShape">
                    <wps:wsp>
                      <wps:cNvSpPr/>
                      <wps:spPr>
                        <a:xfrm>
                          <a:off x="0" y="0"/>
                          <a:ext cx="228600" cy="22987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4FF0086" id="Oval 117" o:spid="_x0000_s1026" style="position:absolute;margin-left:171.05pt;margin-top:97.9pt;width:18pt;height:18.1pt;z-index:25220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" fillcolor="black [3213]" strokecolor="black [3213]" strokeweight="1pt">
                <v:stroke joinstyle="miter"/>
              </v:oval>
            </w:pict>
          </mc:Fallback>
        </mc:AlternateContent>
      </w:r>
      <w:r w:rsidR="00E01692">
        <w:rPr>
          <w:rFonts w:ascii="Arial" w:hAnsi="Arial" w:cs="Arial"/>
          <w:b/>
          <w:noProof/>
          <w:sz w:val="22"/>
          <w:szCs w:val="22"/>
          <w:lang w:eastAsia="en-AU"/>
        </w:rPr>
        <mc:AlternateContent>
          <mc:Choice Requires="wps">
            <w:drawing>
              <wp:anchor distT="0" distB="0" distL="114300" distR="114300" simplePos="0" relativeHeight="252200960" behindDoc="0" locked="0" layoutInCell="1" allowOverlap="1" wp14:anchorId="62157191" wp14:editId="098628C6">
                <wp:simplePos x="0" y="0"/>
                <wp:positionH relativeFrom="column">
                  <wp:posOffset>2286000</wp:posOffset>
                </wp:positionH>
                <wp:positionV relativeFrom="paragraph">
                  <wp:posOffset>1262380</wp:posOffset>
                </wp:positionV>
                <wp:extent cx="1828800" cy="229870"/>
                <wp:effectExtent l="0" t="0" r="19050" b="17780"/>
                <wp:wrapNone/>
                <wp:docPr id="116" name="Oval 116"/>
                <wp:cNvGraphicFramePr/>
                <a:graphic xmlns:a="http://schemas.openxmlformats.org/drawingml/2006/main">
                  <a:graphicData uri="http://schemas.microsoft.com/office/word/2010/wordprocessingShape">
                    <wps:wsp>
                      <wps:cNvSpPr/>
                      <wps:spPr>
                        <a:xfrm>
                          <a:off x="0" y="0"/>
                          <a:ext cx="1828800" cy="22987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E79444C" id="Oval 116" o:spid="_x0000_s1026" style="position:absolute;margin-left:180pt;margin-top:99.4pt;width:2in;height:18.1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" filled="f" strokecolor="black [3213]" strokeweight="1pt">
                <v:stroke dashstyle="dash" joinstyle="miter"/>
              </v:oval>
            </w:pict>
          </mc:Fallback>
        </mc:AlternateContent>
      </w:r>
    </w:p>
    <w:p w14:paraId="79947402" w14:textId="77777777" w:rsidR="00545248" w:rsidRDefault="00545248" w:rsidP="003F50C0">
      <w:pPr>
        <w:spacing w:after="160" w:line="259" w:lineRule="auto"/>
        <w:rPr>
          <w:rFonts w:ascii="Arial" w:hAnsi="Arial" w:cs="Arial"/>
          <w:b/>
          <w:sz w:val="22"/>
          <w:szCs w:val="22"/>
        </w:rPr>
      </w:pPr>
    </w:p>
    <w:p w14:paraId="02AB75C8" w14:textId="77777777" w:rsidR="00545248" w:rsidRDefault="00545248" w:rsidP="003F50C0">
      <w:pPr>
        <w:spacing w:after="160" w:line="259" w:lineRule="auto"/>
        <w:rPr>
          <w:rFonts w:ascii="Arial" w:hAnsi="Arial" w:cs="Arial"/>
          <w:b/>
          <w:sz w:val="22"/>
          <w:szCs w:val="22"/>
        </w:rPr>
      </w:pPr>
    </w:p>
    <w:p w14:paraId="48C99B23" w14:textId="77777777" w:rsidR="00545248" w:rsidRDefault="00545248" w:rsidP="003F50C0">
      <w:pPr>
        <w:spacing w:after="160" w:line="259" w:lineRule="auto"/>
        <w:rPr>
          <w:rFonts w:ascii="Arial" w:hAnsi="Arial" w:cs="Arial"/>
          <w:b/>
          <w:sz w:val="22"/>
          <w:szCs w:val="22"/>
        </w:rPr>
      </w:pPr>
    </w:p>
    <w:p w14:paraId="4331E5EB" w14:textId="77777777" w:rsidR="00545248" w:rsidRDefault="00545248" w:rsidP="003F50C0">
      <w:pPr>
        <w:spacing w:after="160" w:line="259" w:lineRule="auto"/>
        <w:rPr>
          <w:rFonts w:ascii="Arial" w:hAnsi="Arial" w:cs="Arial"/>
          <w:b/>
          <w:sz w:val="22"/>
          <w:szCs w:val="22"/>
        </w:rPr>
      </w:pPr>
    </w:p>
    <w:p w14:paraId="114EE34B" w14:textId="77777777" w:rsidR="00545248" w:rsidRDefault="00545248" w:rsidP="003F50C0">
      <w:pPr>
        <w:spacing w:after="160" w:line="259" w:lineRule="auto"/>
        <w:rPr>
          <w:rFonts w:ascii="Arial" w:hAnsi="Arial" w:cs="Arial"/>
          <w:b/>
          <w:sz w:val="22"/>
          <w:szCs w:val="22"/>
        </w:rPr>
      </w:pPr>
    </w:p>
    <w:p w14:paraId="31F67666" w14:textId="77777777" w:rsidR="00545248" w:rsidRDefault="00545248" w:rsidP="003F50C0">
      <w:pPr>
        <w:spacing w:after="160" w:line="259" w:lineRule="auto"/>
        <w:rPr>
          <w:rFonts w:ascii="Arial" w:hAnsi="Arial" w:cs="Arial"/>
          <w:b/>
          <w:sz w:val="22"/>
          <w:szCs w:val="22"/>
        </w:rPr>
      </w:pPr>
    </w:p>
    <w:p w14:paraId="57BB8967" w14:textId="77777777" w:rsidR="00545248" w:rsidRDefault="00545248" w:rsidP="003F50C0">
      <w:pPr>
        <w:spacing w:after="160" w:line="259" w:lineRule="auto"/>
        <w:rPr>
          <w:rFonts w:ascii="Arial" w:hAnsi="Arial" w:cs="Arial"/>
          <w:b/>
          <w:sz w:val="22"/>
          <w:szCs w:val="22"/>
        </w:rPr>
      </w:pPr>
    </w:p>
    <w:p w14:paraId="249612E4" w14:textId="742B92C5" w:rsidR="00545248" w:rsidRDefault="00545248" w:rsidP="003F50C0">
      <w:pPr>
        <w:spacing w:after="160" w:line="259" w:lineRule="auto"/>
        <w:rPr>
          <w:rFonts w:ascii="Arial" w:hAnsi="Arial" w:cs="Arial"/>
          <w:bCs/>
          <w:sz w:val="22"/>
          <w:szCs w:val="22"/>
        </w:rPr>
      </w:pPr>
      <w:r>
        <w:rPr>
          <w:rFonts w:ascii="Arial" w:hAnsi="Arial" w:cs="Arial"/>
          <w:bCs/>
          <w:sz w:val="22"/>
          <w:szCs w:val="22"/>
        </w:rPr>
        <w:t xml:space="preserve">Calculate </w:t>
      </w:r>
      <w:r w:rsidR="00B45CAD">
        <w:rPr>
          <w:rFonts w:ascii="Arial" w:hAnsi="Arial" w:cs="Arial"/>
          <w:bCs/>
          <w:sz w:val="22"/>
          <w:szCs w:val="22"/>
        </w:rPr>
        <w:t>θ,</w:t>
      </w:r>
      <w:r>
        <w:rPr>
          <w:rFonts w:ascii="Arial" w:hAnsi="Arial" w:cs="Arial"/>
          <w:bCs/>
          <w:sz w:val="22"/>
          <w:szCs w:val="22"/>
        </w:rPr>
        <w:t xml:space="preserve"> and hence the period (T) of the object’s circular motion. </w:t>
      </w:r>
      <w:r w:rsidR="007261E9">
        <w:rPr>
          <w:rFonts w:ascii="Arial" w:hAnsi="Arial" w:cs="Arial"/>
          <w:bCs/>
          <w:sz w:val="22"/>
          <w:szCs w:val="22"/>
        </w:rPr>
        <w:t xml:space="preserve">Show all working. </w:t>
      </w:r>
    </w:p>
    <w:p w14:paraId="116AD0FD" w14:textId="11BDE129" w:rsidR="003E70C9" w:rsidRDefault="003E70C9" w:rsidP="003F50C0">
      <w:pPr>
        <w:spacing w:after="160" w:line="259" w:lineRule="auto"/>
        <w:rPr>
          <w:rFonts w:ascii="Arial" w:hAnsi="Arial" w:cs="Arial"/>
          <w:bCs/>
          <w:sz w:val="22"/>
          <w:szCs w:val="22"/>
        </w:rPr>
      </w:pPr>
    </w:p>
    <w:p w14:paraId="3C739944" w14:textId="17D63972" w:rsidR="003E70C9" w:rsidRDefault="003E70C9" w:rsidP="003F50C0">
      <w:pPr>
        <w:spacing w:after="160" w:line="259" w:lineRule="auto"/>
        <w:rPr>
          <w:rFonts w:ascii="Arial" w:hAnsi="Arial" w:cs="Arial"/>
          <w:bCs/>
          <w:sz w:val="22"/>
          <w:szCs w:val="22"/>
        </w:rPr>
      </w:pPr>
    </w:p>
    <w:p w14:paraId="10669918" w14:textId="353934C9" w:rsidR="003E70C9" w:rsidRDefault="003E70C9" w:rsidP="003F50C0">
      <w:pPr>
        <w:spacing w:after="160" w:line="259" w:lineRule="auto"/>
        <w:rPr>
          <w:rFonts w:ascii="Arial" w:hAnsi="Arial" w:cs="Arial"/>
          <w:bCs/>
          <w:sz w:val="22"/>
          <w:szCs w:val="22"/>
        </w:rPr>
      </w:pPr>
    </w:p>
    <w:p w14:paraId="6EAAD01E" w14:textId="7B601D93" w:rsidR="003E70C9" w:rsidRDefault="003E70C9" w:rsidP="003F50C0">
      <w:pPr>
        <w:spacing w:after="160" w:line="259" w:lineRule="auto"/>
        <w:rPr>
          <w:rFonts w:ascii="Arial" w:hAnsi="Arial" w:cs="Arial"/>
          <w:bCs/>
          <w:sz w:val="22"/>
          <w:szCs w:val="22"/>
        </w:rPr>
      </w:pPr>
    </w:p>
    <w:p w14:paraId="315B8E95" w14:textId="792D035A" w:rsidR="003E70C9" w:rsidRDefault="003E70C9" w:rsidP="003F50C0">
      <w:pPr>
        <w:spacing w:after="160" w:line="259" w:lineRule="auto"/>
        <w:rPr>
          <w:rFonts w:ascii="Arial" w:hAnsi="Arial" w:cs="Arial"/>
          <w:bCs/>
          <w:sz w:val="22"/>
          <w:szCs w:val="22"/>
        </w:rPr>
      </w:pPr>
    </w:p>
    <w:p w14:paraId="4EE679F9" w14:textId="5DBDD200" w:rsidR="003E70C9" w:rsidRDefault="003E70C9" w:rsidP="003F50C0">
      <w:pPr>
        <w:spacing w:after="160" w:line="259" w:lineRule="auto"/>
        <w:rPr>
          <w:rFonts w:ascii="Arial" w:hAnsi="Arial" w:cs="Arial"/>
          <w:bCs/>
          <w:sz w:val="22"/>
          <w:szCs w:val="22"/>
        </w:rPr>
      </w:pPr>
    </w:p>
    <w:p w14:paraId="562E32AC" w14:textId="3B31A549" w:rsidR="003E70C9" w:rsidRDefault="003E70C9" w:rsidP="003F50C0">
      <w:pPr>
        <w:spacing w:after="160" w:line="259" w:lineRule="auto"/>
        <w:rPr>
          <w:rFonts w:ascii="Arial" w:hAnsi="Arial" w:cs="Arial"/>
          <w:bCs/>
          <w:sz w:val="22"/>
          <w:szCs w:val="22"/>
        </w:rPr>
      </w:pPr>
    </w:p>
    <w:p w14:paraId="7A9EC685" w14:textId="1CB10CAE" w:rsidR="003E70C9" w:rsidRDefault="003E70C9" w:rsidP="003F50C0">
      <w:pPr>
        <w:spacing w:after="160" w:line="259" w:lineRule="auto"/>
        <w:rPr>
          <w:rFonts w:ascii="Arial" w:hAnsi="Arial" w:cs="Arial"/>
          <w:bCs/>
          <w:sz w:val="22"/>
          <w:szCs w:val="22"/>
        </w:rPr>
      </w:pPr>
    </w:p>
    <w:p w14:paraId="4F403A70" w14:textId="04D5E01A" w:rsidR="003E70C9" w:rsidRDefault="003E70C9" w:rsidP="003F50C0">
      <w:pPr>
        <w:spacing w:after="160" w:line="259" w:lineRule="auto"/>
        <w:rPr>
          <w:rFonts w:ascii="Arial" w:hAnsi="Arial" w:cs="Arial"/>
          <w:bCs/>
          <w:sz w:val="22"/>
          <w:szCs w:val="22"/>
        </w:rPr>
      </w:pPr>
    </w:p>
    <w:p w14:paraId="1C02FF11" w14:textId="03ED77A2" w:rsidR="003E70C9" w:rsidRDefault="003E70C9" w:rsidP="003F50C0">
      <w:pPr>
        <w:spacing w:after="160" w:line="259" w:lineRule="auto"/>
        <w:rPr>
          <w:rFonts w:ascii="Arial" w:hAnsi="Arial" w:cs="Arial"/>
          <w:bCs/>
          <w:sz w:val="22"/>
          <w:szCs w:val="22"/>
        </w:rPr>
      </w:pPr>
    </w:p>
    <w:p w14:paraId="481325E4" w14:textId="118A5644" w:rsidR="003E70C9" w:rsidRDefault="003E70C9" w:rsidP="003F50C0">
      <w:pPr>
        <w:spacing w:after="160" w:line="259" w:lineRule="auto"/>
        <w:rPr>
          <w:rFonts w:ascii="Arial" w:hAnsi="Arial" w:cs="Arial"/>
          <w:bCs/>
          <w:sz w:val="22"/>
          <w:szCs w:val="22"/>
        </w:rPr>
      </w:pPr>
    </w:p>
    <w:p w14:paraId="031C2D1F" w14:textId="73FA046C" w:rsidR="003E70C9" w:rsidRDefault="003E70C9" w:rsidP="003F50C0">
      <w:pPr>
        <w:spacing w:after="160" w:line="259" w:lineRule="auto"/>
        <w:rPr>
          <w:rFonts w:ascii="Arial" w:hAnsi="Arial" w:cs="Arial"/>
          <w:bCs/>
          <w:sz w:val="22"/>
          <w:szCs w:val="22"/>
        </w:rPr>
      </w:pPr>
    </w:p>
    <w:p w14:paraId="5988865D" w14:textId="5029B22B" w:rsidR="003E70C9" w:rsidRDefault="003E70C9" w:rsidP="003F50C0">
      <w:pPr>
        <w:spacing w:after="160" w:line="259" w:lineRule="auto"/>
        <w:rPr>
          <w:rFonts w:ascii="Arial" w:hAnsi="Arial" w:cs="Arial"/>
          <w:bCs/>
          <w:sz w:val="22"/>
          <w:szCs w:val="22"/>
        </w:rPr>
      </w:pPr>
    </w:p>
    <w:p w14:paraId="6AA4FED3" w14:textId="460C5728" w:rsidR="003E70C9" w:rsidRDefault="003E70C9" w:rsidP="003F50C0">
      <w:pPr>
        <w:spacing w:after="160" w:line="259" w:lineRule="auto"/>
        <w:rPr>
          <w:rFonts w:ascii="Arial" w:hAnsi="Arial" w:cs="Arial"/>
          <w:bCs/>
          <w:sz w:val="22"/>
          <w:szCs w:val="22"/>
        </w:rPr>
      </w:pPr>
    </w:p>
    <w:p w14:paraId="6278868D" w14:textId="5E7C50E6" w:rsidR="003E70C9" w:rsidRDefault="003E70C9" w:rsidP="003E70C9">
      <w:pPr>
        <w:spacing w:after="160" w:line="259" w:lineRule="auto"/>
        <w:jc w:val="right"/>
        <w:rPr>
          <w:rFonts w:ascii="Arial" w:hAnsi="Arial" w:cs="Arial"/>
          <w:bCs/>
          <w:sz w:val="22"/>
          <w:szCs w:val="22"/>
        </w:rPr>
      </w:pPr>
      <w:r>
        <w:rPr>
          <w:rFonts w:ascii="Arial" w:hAnsi="Arial" w:cs="Arial"/>
          <w:bCs/>
          <w:sz w:val="22"/>
          <w:szCs w:val="22"/>
        </w:rPr>
        <w:t>__________°</w:t>
      </w:r>
    </w:p>
    <w:p w14:paraId="149BFADE" w14:textId="43CA1EA1" w:rsidR="003E70C9" w:rsidRDefault="003E70C9" w:rsidP="003E70C9">
      <w:pPr>
        <w:spacing w:after="160" w:line="259" w:lineRule="auto"/>
        <w:jc w:val="right"/>
        <w:rPr>
          <w:rFonts w:ascii="Arial" w:hAnsi="Arial" w:cs="Arial"/>
          <w:bCs/>
          <w:sz w:val="22"/>
          <w:szCs w:val="22"/>
        </w:rPr>
      </w:pPr>
    </w:p>
    <w:p w14:paraId="3C05F1A3" w14:textId="441D3A62" w:rsidR="003E70C9" w:rsidRDefault="003E70C9" w:rsidP="003E70C9">
      <w:pPr>
        <w:spacing w:after="160" w:line="259" w:lineRule="auto"/>
        <w:jc w:val="right"/>
        <w:rPr>
          <w:rFonts w:ascii="Arial" w:hAnsi="Arial" w:cs="Arial"/>
          <w:bCs/>
          <w:sz w:val="22"/>
          <w:szCs w:val="22"/>
        </w:rPr>
      </w:pPr>
      <w:r>
        <w:rPr>
          <w:rFonts w:ascii="Arial" w:hAnsi="Arial" w:cs="Arial"/>
          <w:bCs/>
          <w:sz w:val="22"/>
          <w:szCs w:val="22"/>
        </w:rPr>
        <w:t xml:space="preserve"> ______________ s</w:t>
      </w:r>
    </w:p>
    <w:bookmarkEnd w:id="5"/>
    <w:p w14:paraId="38269C60" w14:textId="77777777" w:rsidR="00F43D2F" w:rsidRPr="00545248" w:rsidRDefault="00F43D2F" w:rsidP="003F50C0">
      <w:pPr>
        <w:spacing w:after="160" w:line="259" w:lineRule="auto"/>
        <w:rPr>
          <w:rFonts w:ascii="Arial" w:hAnsi="Arial" w:cs="Arial"/>
          <w:bCs/>
          <w:sz w:val="22"/>
          <w:szCs w:val="22"/>
        </w:rPr>
      </w:pPr>
    </w:p>
    <w:p w14:paraId="60EC606F" w14:textId="12BE509F" w:rsidR="00680BE5" w:rsidRPr="00545248" w:rsidRDefault="00545248" w:rsidP="003F50C0">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7D1ED6">
        <w:rPr>
          <w:rFonts w:ascii="Arial" w:hAnsi="Arial" w:cs="Arial"/>
          <w:b/>
          <w:sz w:val="22"/>
          <w:szCs w:val="22"/>
        </w:rPr>
        <w:t>4</w:t>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t>(</w:t>
      </w:r>
      <w:r w:rsidR="00AE40BE">
        <w:rPr>
          <w:rFonts w:ascii="Arial" w:hAnsi="Arial" w:cs="Arial"/>
          <w:b/>
          <w:sz w:val="22"/>
          <w:szCs w:val="22"/>
        </w:rPr>
        <w:t>5</w:t>
      </w:r>
      <w:r w:rsidR="0088531A">
        <w:rPr>
          <w:rFonts w:ascii="Arial" w:hAnsi="Arial" w:cs="Arial"/>
          <w:b/>
          <w:sz w:val="22"/>
          <w:szCs w:val="22"/>
        </w:rPr>
        <w:t xml:space="preserve"> marks)</w:t>
      </w:r>
    </w:p>
    <w:p w14:paraId="726511FC" w14:textId="354CC4B3" w:rsidR="007C4600" w:rsidRPr="007C4600" w:rsidRDefault="007C4600" w:rsidP="007C4600">
      <w:pPr>
        <w:rPr>
          <w:rFonts w:ascii="Arial" w:hAnsi="Arial" w:cs="Arial"/>
          <w:sz w:val="22"/>
          <w:szCs w:val="22"/>
          <w:lang w:val="en-GB"/>
        </w:rPr>
      </w:pPr>
      <w:r w:rsidRPr="007C4600">
        <w:rPr>
          <w:rFonts w:ascii="Arial" w:hAnsi="Arial" w:cs="Arial"/>
          <w:sz w:val="22"/>
          <w:szCs w:val="22"/>
          <w:lang w:val="en-GB"/>
        </w:rPr>
        <w:t>During a Physics demonstration, a teacher suspends a thin copper tube of mass 23.3 g and length</w:t>
      </w:r>
      <w:r w:rsidR="0062468C">
        <w:rPr>
          <w:rFonts w:ascii="Arial" w:hAnsi="Arial" w:cs="Arial"/>
          <w:sz w:val="22"/>
          <w:szCs w:val="22"/>
          <w:lang w:val="en-GB"/>
        </w:rPr>
        <w:br/>
      </w:r>
      <w:r w:rsidRPr="007C4600">
        <w:rPr>
          <w:rFonts w:ascii="Arial" w:hAnsi="Arial" w:cs="Arial"/>
          <w:sz w:val="22"/>
          <w:szCs w:val="22"/>
          <w:lang w:val="en-GB"/>
        </w:rPr>
        <w:t xml:space="preserve">5.10 cm between the poles of a horseshoe magnet as shown below (the entire length of the copper tube is contained between the poles of the magnet): </w:t>
      </w:r>
    </w:p>
    <w:p w14:paraId="2A6FE955" w14:textId="77777777" w:rsidR="007C4600" w:rsidRPr="007C4600" w:rsidRDefault="007C4600" w:rsidP="007C4600">
      <w:pPr>
        <w:rPr>
          <w:rFonts w:ascii="Arial" w:hAnsi="Arial" w:cs="Arial"/>
          <w:sz w:val="22"/>
          <w:szCs w:val="22"/>
          <w:lang w:val="en-GB"/>
        </w:rPr>
      </w:pPr>
      <w:r w:rsidRPr="007C4600">
        <w:rPr>
          <w:rFonts w:ascii="Arial" w:hAnsi="Arial" w:cs="Arial"/>
          <w:noProof/>
          <w:sz w:val="22"/>
          <w:szCs w:val="22"/>
          <w:lang w:eastAsia="en-AU"/>
        </w:rPr>
        <mc:AlternateContent>
          <mc:Choice Requires="wps">
            <w:drawing>
              <wp:anchor distT="0" distB="0" distL="114300" distR="114300" simplePos="0" relativeHeight="251962368" behindDoc="0" locked="0" layoutInCell="1" allowOverlap="1" wp14:anchorId="6015FBD2" wp14:editId="466A840D">
                <wp:simplePos x="0" y="0"/>
                <wp:positionH relativeFrom="column">
                  <wp:posOffset>2286000</wp:posOffset>
                </wp:positionH>
                <wp:positionV relativeFrom="paragraph">
                  <wp:posOffset>123190</wp:posOffset>
                </wp:positionV>
                <wp:extent cx="914400" cy="228600"/>
                <wp:effectExtent l="0" t="0" r="635" b="0"/>
                <wp:wrapNone/>
                <wp:docPr id="379" name="Text Box 37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B635A87" w14:textId="77777777" w:rsidR="007C4600" w:rsidRPr="00CB7282" w:rsidRDefault="007C4600" w:rsidP="007C4600">
                            <w:pPr>
                              <w:rPr>
                                <w:rFonts w:ascii="Arial" w:hAnsi="Arial" w:cs="Arial"/>
                                <w:sz w:val="18"/>
                                <w:szCs w:val="18"/>
                                <w:lang w:val="en-GB"/>
                              </w:rPr>
                            </w:pPr>
                            <w:r w:rsidRPr="00CB7282">
                              <w:rPr>
                                <w:rFonts w:ascii="Arial" w:hAnsi="Arial" w:cs="Arial"/>
                                <w:sz w:val="18"/>
                                <w:szCs w:val="18"/>
                                <w:lang w:val="en-GB"/>
                              </w:rPr>
                              <w:t>Copper tube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15FBD2" id="Text Box 379" o:spid="_x0000_s1036" type="#_x0000_t202" style="position:absolute;margin-left:180pt;margin-top:9.7pt;width:1in;height:18pt;z-index:251962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G1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" fillcolor="white [3201]" stroked="f" strokeweight=".5pt">
                <v:textbox>
                  <w:txbxContent>
                    <w:p w14:paraId="0B635A87" w14:textId="77777777" w:rsidR="007C4600" w:rsidRPr="00CB7282" w:rsidRDefault="007C4600" w:rsidP="007C4600">
                      <w:pPr>
                        <w:rPr>
                          <w:rFonts w:ascii="Arial" w:hAnsi="Arial" w:cs="Arial"/>
                          <w:sz w:val="18"/>
                          <w:szCs w:val="18"/>
                          <w:lang w:val="en-GB"/>
                        </w:rPr>
                      </w:pPr>
                      <w:r w:rsidRPr="00CB7282">
                        <w:rPr>
                          <w:rFonts w:ascii="Arial" w:hAnsi="Arial" w:cs="Arial"/>
                          <w:sz w:val="18"/>
                          <w:szCs w:val="18"/>
                          <w:lang w:val="en-GB"/>
                        </w:rPr>
                        <w:t>Copper tube</w:t>
                      </w:r>
                    </w:p>
                  </w:txbxContent>
                </v:textbox>
              </v:shape>
            </w:pict>
          </mc:Fallback>
        </mc:AlternateContent>
      </w:r>
    </w:p>
    <w:p w14:paraId="2257343A" w14:textId="77777777" w:rsidR="007C4600" w:rsidRPr="007C4600" w:rsidRDefault="007C4600" w:rsidP="007C4600">
      <w:pPr>
        <w:rPr>
          <w:rFonts w:ascii="Arial" w:hAnsi="Arial" w:cs="Arial"/>
          <w:sz w:val="22"/>
          <w:szCs w:val="22"/>
          <w:lang w:val="en-GB"/>
        </w:rPr>
      </w:pPr>
      <w:r w:rsidRPr="007C4600">
        <w:rPr>
          <w:rFonts w:ascii="Arial" w:hAnsi="Arial" w:cs="Arial"/>
          <w:noProof/>
          <w:sz w:val="22"/>
          <w:szCs w:val="22"/>
          <w:lang w:eastAsia="en-AU"/>
        </w:rPr>
        <mc:AlternateContent>
          <mc:Choice Requires="wps">
            <w:drawing>
              <wp:anchor distT="0" distB="0" distL="114300" distR="114300" simplePos="0" relativeHeight="251956224" behindDoc="0" locked="0" layoutInCell="1" allowOverlap="1" wp14:anchorId="7F58BB9D" wp14:editId="0A226E86">
                <wp:simplePos x="0" y="0"/>
                <wp:positionH relativeFrom="column">
                  <wp:posOffset>1485900</wp:posOffset>
                </wp:positionH>
                <wp:positionV relativeFrom="paragraph">
                  <wp:posOffset>191135</wp:posOffset>
                </wp:positionV>
                <wp:extent cx="685800" cy="2038350"/>
                <wp:effectExtent l="0" t="0" r="19050" b="19050"/>
                <wp:wrapNone/>
                <wp:docPr id="380" name="Rectangle: Rounded Corners 380"/>
                <wp:cNvGraphicFramePr/>
                <a:graphic xmlns:a="http://schemas.openxmlformats.org/drawingml/2006/main">
                  <a:graphicData uri="http://schemas.microsoft.com/office/word/2010/wordprocessingShape">
                    <wps:wsp>
                      <wps:cNvSpPr/>
                      <wps:spPr>
                        <a:xfrm>
                          <a:off x="0" y="0"/>
                          <a:ext cx="685800" cy="2038350"/>
                        </a:xfrm>
                        <a:prstGeom prst="round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A2F3229" id="Rectangle: Rounded Corners 380" o:spid="_x0000_s1026" style="position:absolute;margin-left:117pt;margin-top:15.05pt;width:54pt;height:160.5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" fillcolor="#a5a5a5 [2092]" strokecolor="#a5a5a5 [2092]" strokeweight="1pt">
                <v:stroke joinstyle="miter"/>
              </v:roundrect>
            </w:pict>
          </mc:Fallback>
        </mc:AlternateContent>
      </w:r>
      <w:r w:rsidRPr="007C4600">
        <w:rPr>
          <w:rFonts w:ascii="Arial" w:hAnsi="Arial" w:cs="Arial"/>
          <w:noProof/>
          <w:sz w:val="22"/>
          <w:szCs w:val="22"/>
          <w:lang w:eastAsia="en-AU"/>
        </w:rPr>
        <mc:AlternateContent>
          <mc:Choice Requires="wps">
            <w:drawing>
              <wp:anchor distT="0" distB="0" distL="114300" distR="114300" simplePos="0" relativeHeight="251958272" behindDoc="0" locked="0" layoutInCell="1" allowOverlap="1" wp14:anchorId="65F6C127" wp14:editId="465CD108">
                <wp:simplePos x="0" y="0"/>
                <wp:positionH relativeFrom="column">
                  <wp:posOffset>3314700</wp:posOffset>
                </wp:positionH>
                <wp:positionV relativeFrom="paragraph">
                  <wp:posOffset>191135</wp:posOffset>
                </wp:positionV>
                <wp:extent cx="685800" cy="2038350"/>
                <wp:effectExtent l="0" t="0" r="19050" b="19050"/>
                <wp:wrapNone/>
                <wp:docPr id="381" name="Rectangle: Rounded Corners 381"/>
                <wp:cNvGraphicFramePr/>
                <a:graphic xmlns:a="http://schemas.openxmlformats.org/drawingml/2006/main">
                  <a:graphicData uri="http://schemas.microsoft.com/office/word/2010/wordprocessingShape">
                    <wps:wsp>
                      <wps:cNvSpPr/>
                      <wps:spPr>
                        <a:xfrm>
                          <a:off x="0" y="0"/>
                          <a:ext cx="685800" cy="2038350"/>
                        </a:xfrm>
                        <a:prstGeom prst="round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D6C0A04" id="Rectangle: Rounded Corners 381" o:spid="_x0000_s1026" style="position:absolute;margin-left:261pt;margin-top:15.05pt;width:54pt;height:160.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" fillcolor="#a5a5a5 [2092]" strokecolor="#a5a5a5 [2092]" strokeweight="1pt">
                <v:stroke joinstyle="miter"/>
              </v:roundrect>
            </w:pict>
          </mc:Fallback>
        </mc:AlternateContent>
      </w:r>
    </w:p>
    <w:p w14:paraId="067B6074" w14:textId="1E073FAC" w:rsidR="007C4600" w:rsidRPr="007C4600" w:rsidRDefault="00480DFF" w:rsidP="007C4600">
      <w:pPr>
        <w:rPr>
          <w:rFonts w:ascii="Arial" w:hAnsi="Arial" w:cs="Arial"/>
          <w:sz w:val="22"/>
          <w:szCs w:val="22"/>
          <w:lang w:val="en-GB"/>
        </w:rPr>
      </w:pPr>
      <w:r w:rsidRPr="007C4600">
        <w:rPr>
          <w:rFonts w:ascii="Arial" w:hAnsi="Arial" w:cs="Arial"/>
          <w:noProof/>
          <w:sz w:val="22"/>
          <w:szCs w:val="22"/>
          <w:lang w:eastAsia="en-AU"/>
        </w:rPr>
        <mc:AlternateContent>
          <mc:Choice Requires="wps">
            <w:drawing>
              <wp:anchor distT="0" distB="0" distL="114300" distR="114300" simplePos="0" relativeHeight="251959296" behindDoc="0" locked="0" layoutInCell="1" allowOverlap="1" wp14:anchorId="01160380" wp14:editId="33846430">
                <wp:simplePos x="0" y="0"/>
                <wp:positionH relativeFrom="column">
                  <wp:posOffset>2628900</wp:posOffset>
                </wp:positionH>
                <wp:positionV relativeFrom="paragraph">
                  <wp:posOffset>138430</wp:posOffset>
                </wp:positionV>
                <wp:extent cx="228600" cy="228600"/>
                <wp:effectExtent l="0" t="0" r="19050" b="19050"/>
                <wp:wrapNone/>
                <wp:docPr id="390" name="Oval 39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9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851473F" id="Oval 390" o:spid="_x0000_s1026" style="position:absolute;margin-left:207pt;margin-top:10.9pt;width:18pt;height:18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" fillcolor="#f2f2f2 [3052]" strokecolor="#002060" strokeweight="1pt">
                <v:stroke joinstyle="miter"/>
              </v:oval>
            </w:pict>
          </mc:Fallback>
        </mc:AlternateContent>
      </w:r>
      <w:r w:rsidR="007C4600" w:rsidRPr="007C4600">
        <w:rPr>
          <w:rFonts w:ascii="Arial" w:hAnsi="Arial" w:cs="Arial"/>
          <w:noProof/>
          <w:sz w:val="22"/>
          <w:szCs w:val="22"/>
          <w:lang w:eastAsia="en-AU"/>
        </w:rPr>
        <mc:AlternateContent>
          <mc:Choice Requires="wps">
            <w:drawing>
              <wp:anchor distT="0" distB="0" distL="114300" distR="114300" simplePos="0" relativeHeight="251960320" behindDoc="0" locked="0" layoutInCell="1" allowOverlap="1" wp14:anchorId="71CBEDE7" wp14:editId="3772BA7E">
                <wp:simplePos x="0" y="0"/>
                <wp:positionH relativeFrom="column">
                  <wp:posOffset>1714500</wp:posOffset>
                </wp:positionH>
                <wp:positionV relativeFrom="paragraph">
                  <wp:posOffset>30480</wp:posOffset>
                </wp:positionV>
                <wp:extent cx="914400" cy="34290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bg1">
                            <a:lumMod val="65000"/>
                          </a:schemeClr>
                        </a:solidFill>
                        <a:ln w="6350">
                          <a:noFill/>
                        </a:ln>
                      </wps:spPr>
                      <wps:txbx>
                        <w:txbxContent>
                          <w:p w14:paraId="7D94A7A2" w14:textId="77777777" w:rsidR="007C4600" w:rsidRPr="008748A4" w:rsidRDefault="007C4600" w:rsidP="007C4600">
                            <w:pPr>
                              <w:rPr>
                                <w:rFonts w:ascii="Arial" w:hAnsi="Arial" w:cs="Arial"/>
                                <w:b/>
                                <w:bCs/>
                                <w:lang w:val="en-GB"/>
                              </w:rPr>
                            </w:pPr>
                            <w:r w:rsidRPr="008748A4">
                              <w:rPr>
                                <w:rFonts w:ascii="Arial" w:hAnsi="Arial" w:cs="Arial"/>
                                <w:b/>
                                <w:bCs/>
                                <w:lang w:val="en-GB"/>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CBEDE7" id="Text Box 383" o:spid="_x0000_s1037" type="#_x0000_t202" style="position:absolute;margin-left:135pt;margin-top:2.4pt;width:1in;height:27pt;z-index:251960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" fillcolor="#a5a5a5 [2092]" stroked="f" strokeweight=".5pt">
                <v:textbox>
                  <w:txbxContent>
                    <w:p w14:paraId="7D94A7A2" w14:textId="77777777" w:rsidR="007C4600" w:rsidRPr="008748A4" w:rsidRDefault="007C4600" w:rsidP="007C4600">
                      <w:pPr>
                        <w:rPr>
                          <w:rFonts w:ascii="Arial" w:hAnsi="Arial" w:cs="Arial"/>
                          <w:b/>
                          <w:bCs/>
                          <w:lang w:val="en-GB"/>
                        </w:rPr>
                      </w:pPr>
                      <w:r w:rsidRPr="008748A4">
                        <w:rPr>
                          <w:rFonts w:ascii="Arial" w:hAnsi="Arial" w:cs="Arial"/>
                          <w:b/>
                          <w:bCs/>
                          <w:lang w:val="en-GB"/>
                        </w:rPr>
                        <w:t>N</w:t>
                      </w:r>
                    </w:p>
                  </w:txbxContent>
                </v:textbox>
              </v:shape>
            </w:pict>
          </mc:Fallback>
        </mc:AlternateContent>
      </w:r>
      <w:r w:rsidR="007C4600" w:rsidRPr="007C4600">
        <w:rPr>
          <w:rFonts w:ascii="Arial" w:hAnsi="Arial" w:cs="Arial"/>
          <w:noProof/>
          <w:sz w:val="22"/>
          <w:szCs w:val="22"/>
          <w:lang w:eastAsia="en-AU"/>
        </w:rPr>
        <mc:AlternateContent>
          <mc:Choice Requires="wps">
            <w:drawing>
              <wp:anchor distT="0" distB="0" distL="114300" distR="114300" simplePos="0" relativeHeight="251961344" behindDoc="0" locked="0" layoutInCell="1" allowOverlap="1" wp14:anchorId="47694C1D" wp14:editId="6420723E">
                <wp:simplePos x="0" y="0"/>
                <wp:positionH relativeFrom="column">
                  <wp:posOffset>3460750</wp:posOffset>
                </wp:positionH>
                <wp:positionV relativeFrom="paragraph">
                  <wp:posOffset>30480</wp:posOffset>
                </wp:positionV>
                <wp:extent cx="914400" cy="342900"/>
                <wp:effectExtent l="0" t="0" r="3175" b="0"/>
                <wp:wrapNone/>
                <wp:docPr id="384" name="Text Box 38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bg1">
                            <a:lumMod val="65000"/>
                          </a:schemeClr>
                        </a:solidFill>
                        <a:ln w="6350">
                          <a:noFill/>
                        </a:ln>
                      </wps:spPr>
                      <wps:txbx>
                        <w:txbxContent>
                          <w:p w14:paraId="4AEFF3B4" w14:textId="77777777" w:rsidR="007C4600" w:rsidRPr="008748A4" w:rsidRDefault="007C4600" w:rsidP="007C4600">
                            <w:pPr>
                              <w:rPr>
                                <w:rFonts w:ascii="Arial" w:hAnsi="Arial" w:cs="Arial"/>
                                <w:b/>
                                <w:bCs/>
                                <w:lang w:val="en-GB"/>
                              </w:rPr>
                            </w:pPr>
                            <w:r>
                              <w:rPr>
                                <w:rFonts w:ascii="Arial" w:hAnsi="Arial" w:cs="Arial"/>
                                <w:b/>
                                <w:bCs/>
                                <w:lang w:val="en-GB"/>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694C1D" id="Text Box 384" o:spid="_x0000_s1038" type="#_x0000_t202" style="position:absolute;margin-left:272.5pt;margin-top:2.4pt;width:1in;height:27pt;z-index:251961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" fillcolor="#a5a5a5 [2092]" stroked="f" strokeweight=".5pt">
                <v:textbox>
                  <w:txbxContent>
                    <w:p w14:paraId="4AEFF3B4" w14:textId="77777777" w:rsidR="007C4600" w:rsidRPr="008748A4" w:rsidRDefault="007C4600" w:rsidP="007C4600">
                      <w:pPr>
                        <w:rPr>
                          <w:rFonts w:ascii="Arial" w:hAnsi="Arial" w:cs="Arial"/>
                          <w:b/>
                          <w:bCs/>
                          <w:lang w:val="en-GB"/>
                        </w:rPr>
                      </w:pPr>
                      <w:r>
                        <w:rPr>
                          <w:rFonts w:ascii="Arial" w:hAnsi="Arial" w:cs="Arial"/>
                          <w:b/>
                          <w:bCs/>
                          <w:lang w:val="en-GB"/>
                        </w:rPr>
                        <w:t>S</w:t>
                      </w:r>
                    </w:p>
                  </w:txbxContent>
                </v:textbox>
              </v:shape>
            </w:pict>
          </mc:Fallback>
        </mc:AlternateContent>
      </w:r>
    </w:p>
    <w:p w14:paraId="462FEB47" w14:textId="77777777" w:rsidR="007C4600" w:rsidRPr="007C4600" w:rsidRDefault="007C4600" w:rsidP="007C4600">
      <w:pPr>
        <w:rPr>
          <w:rFonts w:ascii="Arial" w:hAnsi="Arial" w:cs="Arial"/>
          <w:sz w:val="22"/>
          <w:szCs w:val="22"/>
          <w:lang w:val="en-GB"/>
        </w:rPr>
      </w:pPr>
    </w:p>
    <w:p w14:paraId="3761D1EB" w14:textId="77777777" w:rsidR="007C4600" w:rsidRPr="007C4600" w:rsidRDefault="007C4600" w:rsidP="007C4600">
      <w:pPr>
        <w:rPr>
          <w:rFonts w:ascii="Arial" w:hAnsi="Arial" w:cs="Arial"/>
          <w:sz w:val="22"/>
          <w:szCs w:val="22"/>
          <w:lang w:val="en-GB"/>
        </w:rPr>
      </w:pPr>
    </w:p>
    <w:p w14:paraId="3EBEF704" w14:textId="77777777" w:rsidR="007C4600" w:rsidRPr="007C4600" w:rsidRDefault="007C4600" w:rsidP="007C4600">
      <w:pPr>
        <w:rPr>
          <w:rFonts w:ascii="Arial" w:hAnsi="Arial" w:cs="Arial"/>
          <w:sz w:val="22"/>
          <w:szCs w:val="22"/>
          <w:lang w:val="en-GB"/>
        </w:rPr>
      </w:pPr>
    </w:p>
    <w:p w14:paraId="3F173BB4" w14:textId="77777777" w:rsidR="007C4600" w:rsidRPr="007C4600" w:rsidRDefault="007C4600" w:rsidP="007C4600">
      <w:pPr>
        <w:rPr>
          <w:rFonts w:ascii="Arial" w:hAnsi="Arial" w:cs="Arial"/>
          <w:sz w:val="22"/>
          <w:szCs w:val="22"/>
          <w:lang w:val="en-GB"/>
        </w:rPr>
      </w:pPr>
    </w:p>
    <w:p w14:paraId="795A4DC4" w14:textId="77777777" w:rsidR="007C4600" w:rsidRPr="007C4600" w:rsidRDefault="007C4600" w:rsidP="007C4600">
      <w:pPr>
        <w:rPr>
          <w:rFonts w:ascii="Arial" w:hAnsi="Arial" w:cs="Arial"/>
          <w:sz w:val="22"/>
          <w:szCs w:val="22"/>
          <w:lang w:val="en-GB"/>
        </w:rPr>
      </w:pPr>
    </w:p>
    <w:p w14:paraId="18664F31" w14:textId="77777777" w:rsidR="007C4600" w:rsidRPr="007C4600" w:rsidRDefault="007C4600" w:rsidP="007C4600">
      <w:pPr>
        <w:rPr>
          <w:rFonts w:ascii="Arial" w:hAnsi="Arial" w:cs="Arial"/>
          <w:sz w:val="22"/>
          <w:szCs w:val="22"/>
          <w:lang w:val="en-GB"/>
        </w:rPr>
      </w:pPr>
    </w:p>
    <w:p w14:paraId="27F8CF5D" w14:textId="77777777" w:rsidR="007C4600" w:rsidRPr="007C4600" w:rsidRDefault="007C4600" w:rsidP="007C4600">
      <w:pPr>
        <w:rPr>
          <w:rFonts w:ascii="Arial" w:hAnsi="Arial" w:cs="Arial"/>
          <w:sz w:val="22"/>
          <w:szCs w:val="22"/>
          <w:lang w:val="en-GB"/>
        </w:rPr>
      </w:pPr>
    </w:p>
    <w:p w14:paraId="23614A93" w14:textId="77777777" w:rsidR="007C4600" w:rsidRDefault="007C4600" w:rsidP="007C4600">
      <w:pPr>
        <w:rPr>
          <w:rFonts w:ascii="Arial" w:hAnsi="Arial" w:cs="Arial"/>
          <w:sz w:val="22"/>
          <w:szCs w:val="22"/>
          <w:lang w:val="en-GB"/>
        </w:rPr>
      </w:pPr>
    </w:p>
    <w:p w14:paraId="6FD7909F" w14:textId="5919B4A2" w:rsidR="007C4600" w:rsidRDefault="007C4600" w:rsidP="007C4600">
      <w:pPr>
        <w:rPr>
          <w:rFonts w:ascii="Arial" w:hAnsi="Arial" w:cs="Arial"/>
          <w:sz w:val="22"/>
          <w:szCs w:val="22"/>
          <w:lang w:val="en-GB"/>
        </w:rPr>
      </w:pPr>
    </w:p>
    <w:p w14:paraId="5488ABA5" w14:textId="1EBE2B11" w:rsidR="007C4600" w:rsidRDefault="007C4600" w:rsidP="007C4600">
      <w:pPr>
        <w:rPr>
          <w:rFonts w:ascii="Arial" w:hAnsi="Arial" w:cs="Arial"/>
          <w:sz w:val="22"/>
          <w:szCs w:val="22"/>
          <w:lang w:val="en-GB"/>
        </w:rPr>
      </w:pPr>
      <w:r w:rsidRPr="007C4600">
        <w:rPr>
          <w:rFonts w:ascii="Arial" w:hAnsi="Arial" w:cs="Arial"/>
          <w:noProof/>
          <w:sz w:val="22"/>
          <w:szCs w:val="22"/>
          <w:lang w:eastAsia="en-AU"/>
        </w:rPr>
        <mc:AlternateContent>
          <mc:Choice Requires="wps">
            <w:drawing>
              <wp:anchor distT="0" distB="0" distL="114300" distR="114300" simplePos="0" relativeHeight="251957248" behindDoc="0" locked="0" layoutInCell="1" allowOverlap="1" wp14:anchorId="01722056" wp14:editId="7688E7A5">
                <wp:simplePos x="0" y="0"/>
                <wp:positionH relativeFrom="column">
                  <wp:posOffset>2057400</wp:posOffset>
                </wp:positionH>
                <wp:positionV relativeFrom="paragraph">
                  <wp:posOffset>5080</wp:posOffset>
                </wp:positionV>
                <wp:extent cx="1371600" cy="457200"/>
                <wp:effectExtent l="0" t="0" r="19050" b="19050"/>
                <wp:wrapNone/>
                <wp:docPr id="389" name="Rectangle 389"/>
                <wp:cNvGraphicFramePr/>
                <a:graphic xmlns:a="http://schemas.openxmlformats.org/drawingml/2006/main">
                  <a:graphicData uri="http://schemas.microsoft.com/office/word/2010/wordprocessingShape">
                    <wps:wsp>
                      <wps:cNvSpPr/>
                      <wps:spPr>
                        <a:xfrm>
                          <a:off x="0" y="0"/>
                          <a:ext cx="1371600" cy="4572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FAFF1F" id="Rectangle 389" o:spid="_x0000_s1026" style="position:absolute;margin-left:162pt;margin-top:.4pt;width:108pt;height:3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" fillcolor="#a5a5a5 [2092]" strokecolor="#a5a5a5 [2092]" strokeweight="1pt"/>
            </w:pict>
          </mc:Fallback>
        </mc:AlternateContent>
      </w:r>
    </w:p>
    <w:p w14:paraId="69A2EC9F" w14:textId="77777777" w:rsidR="007C4600" w:rsidRDefault="007C4600" w:rsidP="007C4600">
      <w:pPr>
        <w:rPr>
          <w:rFonts w:ascii="Arial" w:hAnsi="Arial" w:cs="Arial"/>
          <w:sz w:val="22"/>
          <w:szCs w:val="22"/>
          <w:lang w:val="en-GB"/>
        </w:rPr>
      </w:pPr>
    </w:p>
    <w:p w14:paraId="3C1A27C2" w14:textId="77777777" w:rsidR="007C4600" w:rsidRDefault="007C4600" w:rsidP="007C4600">
      <w:pPr>
        <w:rPr>
          <w:rFonts w:ascii="Arial" w:hAnsi="Arial" w:cs="Arial"/>
          <w:sz w:val="22"/>
          <w:szCs w:val="22"/>
          <w:lang w:val="en-GB"/>
        </w:rPr>
      </w:pPr>
    </w:p>
    <w:p w14:paraId="47879470" w14:textId="77777777" w:rsidR="007C4600" w:rsidRDefault="007C4600" w:rsidP="007C4600">
      <w:pPr>
        <w:rPr>
          <w:rFonts w:ascii="Arial" w:hAnsi="Arial" w:cs="Arial"/>
          <w:sz w:val="22"/>
          <w:szCs w:val="22"/>
          <w:lang w:val="en-GB"/>
        </w:rPr>
      </w:pPr>
    </w:p>
    <w:p w14:paraId="0F37DDFB" w14:textId="4C6712EA" w:rsidR="007C4600" w:rsidRDefault="007C4600" w:rsidP="007C4600">
      <w:pPr>
        <w:rPr>
          <w:rFonts w:ascii="Arial" w:hAnsi="Arial" w:cs="Arial"/>
          <w:sz w:val="22"/>
          <w:szCs w:val="22"/>
          <w:lang w:val="en-GB"/>
        </w:rPr>
      </w:pPr>
      <w:r w:rsidRPr="007C4600">
        <w:rPr>
          <w:rFonts w:ascii="Arial" w:hAnsi="Arial" w:cs="Arial"/>
          <w:sz w:val="22"/>
          <w:szCs w:val="22"/>
          <w:lang w:val="en-GB"/>
        </w:rPr>
        <w:t xml:space="preserve">The copper tube is suspended by two electric leads that can be connected to a power supply. In this way, a current can be made to flow through the copper tube. </w:t>
      </w:r>
    </w:p>
    <w:p w14:paraId="294D81E3" w14:textId="77777777" w:rsidR="00C650AD" w:rsidRPr="007C4600" w:rsidRDefault="00C650AD" w:rsidP="007C4600">
      <w:pPr>
        <w:rPr>
          <w:rFonts w:ascii="Arial" w:hAnsi="Arial" w:cs="Arial"/>
          <w:sz w:val="22"/>
          <w:szCs w:val="22"/>
          <w:lang w:val="en-GB"/>
        </w:rPr>
      </w:pPr>
    </w:p>
    <w:p w14:paraId="6D4BACB0" w14:textId="13BFB4FE" w:rsidR="007C4600" w:rsidRDefault="007C4600" w:rsidP="007C4600">
      <w:pPr>
        <w:rPr>
          <w:rFonts w:ascii="Arial" w:hAnsi="Arial" w:cs="Arial"/>
          <w:sz w:val="22"/>
          <w:szCs w:val="22"/>
          <w:lang w:val="en-GB"/>
        </w:rPr>
      </w:pPr>
      <w:r w:rsidRPr="007C4600">
        <w:rPr>
          <w:rFonts w:ascii="Arial" w:hAnsi="Arial" w:cs="Arial"/>
          <w:sz w:val="22"/>
          <w:szCs w:val="22"/>
          <w:lang w:val="en-GB"/>
        </w:rPr>
        <w:t>After switching the current on in a particular trial, the copper tube is observed to accelerate upwards with an acceleration of 0.520 ms</w:t>
      </w:r>
      <w:r w:rsidRPr="007C4600">
        <w:rPr>
          <w:rFonts w:ascii="Arial" w:hAnsi="Arial" w:cs="Arial"/>
          <w:sz w:val="22"/>
          <w:szCs w:val="22"/>
          <w:vertAlign w:val="superscript"/>
          <w:lang w:val="en-GB"/>
        </w:rPr>
        <w:t>-</w:t>
      </w:r>
      <w:r w:rsidR="005A4D6A">
        <w:rPr>
          <w:rFonts w:ascii="Arial" w:hAnsi="Arial" w:cs="Arial"/>
          <w:sz w:val="22"/>
          <w:szCs w:val="22"/>
          <w:vertAlign w:val="superscript"/>
          <w:lang w:val="en-GB"/>
        </w:rPr>
        <w:t>2</w:t>
      </w:r>
      <w:r w:rsidRPr="007C4600">
        <w:rPr>
          <w:rFonts w:ascii="Arial" w:hAnsi="Arial" w:cs="Arial"/>
          <w:sz w:val="22"/>
          <w:szCs w:val="22"/>
          <w:lang w:val="en-GB"/>
        </w:rPr>
        <w:t>.</w:t>
      </w:r>
    </w:p>
    <w:p w14:paraId="09A7EF35" w14:textId="77777777" w:rsidR="007C4600" w:rsidRPr="007C4600" w:rsidRDefault="007C4600" w:rsidP="007C4600">
      <w:pPr>
        <w:rPr>
          <w:rFonts w:ascii="Arial" w:hAnsi="Arial" w:cs="Arial"/>
          <w:sz w:val="22"/>
          <w:szCs w:val="22"/>
          <w:lang w:val="en-GB"/>
        </w:rPr>
      </w:pPr>
    </w:p>
    <w:p w14:paraId="0B2CD939"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State the direction in which conventional current must be flowing in the copper tube. </w:t>
      </w:r>
    </w:p>
    <w:p w14:paraId="529607CB" w14:textId="1D7CA401" w:rsid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(1 mark)</w:t>
      </w:r>
    </w:p>
    <w:p w14:paraId="51AC793A" w14:textId="60B38F1E" w:rsidR="00C650AD" w:rsidRDefault="00C650AD" w:rsidP="007C4600">
      <w:pPr>
        <w:pStyle w:val="ListParagraph"/>
        <w:jc w:val="right"/>
        <w:rPr>
          <w:rFonts w:ascii="Arial" w:hAnsi="Arial" w:cs="Arial"/>
          <w:sz w:val="22"/>
          <w:szCs w:val="22"/>
          <w:lang w:val="en-GB"/>
        </w:rPr>
      </w:pPr>
    </w:p>
    <w:p w14:paraId="63866510" w14:textId="0826897A" w:rsidR="00C650AD" w:rsidRPr="007C4600" w:rsidRDefault="00C650AD" w:rsidP="00C650AD">
      <w:pPr>
        <w:pStyle w:val="ListParagraph"/>
        <w:rPr>
          <w:rFonts w:ascii="Arial" w:hAnsi="Arial" w:cs="Arial"/>
          <w:sz w:val="22"/>
          <w:szCs w:val="22"/>
          <w:lang w:val="en-GB"/>
        </w:rPr>
      </w:pPr>
      <w:r>
        <w:rPr>
          <w:rFonts w:ascii="Arial" w:hAnsi="Arial" w:cs="Arial"/>
          <w:sz w:val="22"/>
          <w:szCs w:val="22"/>
          <w:lang w:val="en-GB"/>
        </w:rPr>
        <w:t>_____________________________________________________________________________</w:t>
      </w:r>
    </w:p>
    <w:p w14:paraId="60B5D767" w14:textId="77777777" w:rsidR="007C4600" w:rsidRPr="007C4600" w:rsidRDefault="007C4600" w:rsidP="007C4600">
      <w:pPr>
        <w:pStyle w:val="ListParagraph"/>
        <w:jc w:val="right"/>
        <w:rPr>
          <w:rFonts w:ascii="Arial" w:hAnsi="Arial" w:cs="Arial"/>
          <w:sz w:val="22"/>
          <w:szCs w:val="22"/>
          <w:lang w:val="en-GB"/>
        </w:rPr>
      </w:pPr>
    </w:p>
    <w:p w14:paraId="3B157065" w14:textId="77AE653A"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Calculate the strength of the magnetic field (B) between the poles of the horseshoe magnet if a current of 1.30 A is flowing in the copper tube. </w:t>
      </w:r>
      <w:r w:rsidR="00E30179">
        <w:rPr>
          <w:rFonts w:ascii="Arial" w:hAnsi="Arial" w:cs="Arial"/>
          <w:sz w:val="22"/>
          <w:szCs w:val="22"/>
          <w:lang w:val="en-GB"/>
        </w:rPr>
        <w:t>(Hint: include weight in your calculation.)</w:t>
      </w:r>
    </w:p>
    <w:p w14:paraId="4085B4B3" w14:textId="77777777" w:rsidR="007C4600" w:rsidRP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(4 marks)</w:t>
      </w:r>
    </w:p>
    <w:p w14:paraId="647200FB" w14:textId="77777777" w:rsidR="007C4600" w:rsidRDefault="007C4600" w:rsidP="007C4600">
      <w:pPr>
        <w:pStyle w:val="ListParagraph"/>
        <w:jc w:val="right"/>
        <w:rPr>
          <w:rFonts w:ascii="Arial" w:hAnsi="Arial" w:cs="Arial"/>
          <w:lang w:val="en-GB"/>
        </w:rPr>
      </w:pPr>
    </w:p>
    <w:p w14:paraId="049C81BE" w14:textId="77777777" w:rsidR="007C4600" w:rsidRDefault="007C4600" w:rsidP="007C4600">
      <w:pPr>
        <w:pStyle w:val="ListParagraph"/>
        <w:jc w:val="right"/>
        <w:rPr>
          <w:rFonts w:ascii="Arial" w:hAnsi="Arial" w:cs="Arial"/>
          <w:lang w:val="en-GB"/>
        </w:rPr>
      </w:pPr>
    </w:p>
    <w:p w14:paraId="032A005D" w14:textId="77777777" w:rsidR="007C4600" w:rsidRDefault="007C4600" w:rsidP="007C4600">
      <w:pPr>
        <w:pStyle w:val="ListParagraph"/>
        <w:jc w:val="right"/>
        <w:rPr>
          <w:rFonts w:ascii="Arial" w:hAnsi="Arial" w:cs="Arial"/>
          <w:lang w:val="en-GB"/>
        </w:rPr>
      </w:pPr>
    </w:p>
    <w:p w14:paraId="7D5C94F2" w14:textId="77777777" w:rsidR="007C4600" w:rsidRDefault="007C4600" w:rsidP="007C4600">
      <w:pPr>
        <w:pStyle w:val="ListParagraph"/>
        <w:jc w:val="right"/>
        <w:rPr>
          <w:rFonts w:ascii="Arial" w:hAnsi="Arial" w:cs="Arial"/>
          <w:lang w:val="en-GB"/>
        </w:rPr>
      </w:pPr>
    </w:p>
    <w:p w14:paraId="63CB0BB7" w14:textId="77777777" w:rsidR="007C4600" w:rsidRDefault="007C4600" w:rsidP="007C4600">
      <w:pPr>
        <w:pStyle w:val="ListParagraph"/>
        <w:jc w:val="right"/>
        <w:rPr>
          <w:rFonts w:ascii="Arial" w:hAnsi="Arial" w:cs="Arial"/>
          <w:lang w:val="en-GB"/>
        </w:rPr>
      </w:pPr>
    </w:p>
    <w:p w14:paraId="7F8D495D" w14:textId="77777777" w:rsidR="007C4600" w:rsidRDefault="007C4600" w:rsidP="007C4600">
      <w:pPr>
        <w:pStyle w:val="ListParagraph"/>
        <w:jc w:val="right"/>
        <w:rPr>
          <w:rFonts w:ascii="Arial" w:hAnsi="Arial" w:cs="Arial"/>
          <w:lang w:val="en-GB"/>
        </w:rPr>
      </w:pPr>
    </w:p>
    <w:p w14:paraId="6A44657A" w14:textId="77777777" w:rsidR="007C4600" w:rsidRDefault="007C4600" w:rsidP="007C4600">
      <w:pPr>
        <w:pStyle w:val="ListParagraph"/>
        <w:jc w:val="right"/>
        <w:rPr>
          <w:rFonts w:ascii="Arial" w:hAnsi="Arial" w:cs="Arial"/>
          <w:lang w:val="en-GB"/>
        </w:rPr>
      </w:pPr>
    </w:p>
    <w:p w14:paraId="5CF5DA5A" w14:textId="77777777" w:rsidR="007C4600" w:rsidRDefault="007C4600" w:rsidP="007C4600">
      <w:pPr>
        <w:pStyle w:val="ListParagraph"/>
        <w:jc w:val="right"/>
        <w:rPr>
          <w:rFonts w:ascii="Arial" w:hAnsi="Arial" w:cs="Arial"/>
          <w:lang w:val="en-GB"/>
        </w:rPr>
      </w:pPr>
    </w:p>
    <w:p w14:paraId="5EC69126" w14:textId="77777777" w:rsidR="007C4600" w:rsidRDefault="007C4600" w:rsidP="007C4600">
      <w:pPr>
        <w:pStyle w:val="ListParagraph"/>
        <w:jc w:val="right"/>
        <w:rPr>
          <w:rFonts w:ascii="Arial" w:hAnsi="Arial" w:cs="Arial"/>
          <w:lang w:val="en-GB"/>
        </w:rPr>
      </w:pPr>
    </w:p>
    <w:p w14:paraId="02BB5293" w14:textId="77777777" w:rsidR="007C4600" w:rsidRDefault="007C4600" w:rsidP="007C4600">
      <w:pPr>
        <w:pStyle w:val="ListParagraph"/>
        <w:jc w:val="right"/>
        <w:rPr>
          <w:rFonts w:ascii="Arial" w:hAnsi="Arial" w:cs="Arial"/>
          <w:lang w:val="en-GB"/>
        </w:rPr>
      </w:pPr>
    </w:p>
    <w:p w14:paraId="675B76DD" w14:textId="77777777" w:rsidR="007C4600" w:rsidRDefault="007C4600" w:rsidP="007C4600">
      <w:pPr>
        <w:pStyle w:val="ListParagraph"/>
        <w:jc w:val="right"/>
        <w:rPr>
          <w:rFonts w:ascii="Arial" w:hAnsi="Arial" w:cs="Arial"/>
          <w:lang w:val="en-GB"/>
        </w:rPr>
      </w:pPr>
    </w:p>
    <w:p w14:paraId="3AEBF599" w14:textId="1C5A4524" w:rsidR="007C4600" w:rsidRDefault="007C4600" w:rsidP="007C4600">
      <w:pPr>
        <w:pStyle w:val="ListParagraph"/>
        <w:jc w:val="right"/>
        <w:rPr>
          <w:rFonts w:ascii="Arial" w:hAnsi="Arial" w:cs="Arial"/>
          <w:lang w:val="en-GB"/>
        </w:rPr>
      </w:pPr>
    </w:p>
    <w:p w14:paraId="4E1B4953" w14:textId="07D8C76D" w:rsidR="00083CD6" w:rsidRDefault="00083CD6" w:rsidP="007C4600">
      <w:pPr>
        <w:pStyle w:val="ListParagraph"/>
        <w:jc w:val="right"/>
        <w:rPr>
          <w:rFonts w:ascii="Arial" w:hAnsi="Arial" w:cs="Arial"/>
          <w:lang w:val="en-GB"/>
        </w:rPr>
      </w:pPr>
    </w:p>
    <w:p w14:paraId="22676502" w14:textId="739AD158" w:rsidR="00083CD6" w:rsidRDefault="00083CD6" w:rsidP="007C4600">
      <w:pPr>
        <w:pStyle w:val="ListParagraph"/>
        <w:jc w:val="right"/>
        <w:rPr>
          <w:rFonts w:ascii="Arial" w:hAnsi="Arial" w:cs="Arial"/>
          <w:lang w:val="en-GB"/>
        </w:rPr>
      </w:pPr>
    </w:p>
    <w:p w14:paraId="155E1216" w14:textId="54E885DF" w:rsidR="00083CD6" w:rsidRDefault="00083CD6" w:rsidP="007C4600">
      <w:pPr>
        <w:pStyle w:val="ListParagraph"/>
        <w:jc w:val="right"/>
        <w:rPr>
          <w:rFonts w:ascii="Arial" w:hAnsi="Arial" w:cs="Arial"/>
          <w:lang w:val="en-GB"/>
        </w:rPr>
      </w:pPr>
    </w:p>
    <w:p w14:paraId="77649878" w14:textId="693A3957" w:rsidR="00083CD6" w:rsidRDefault="00083CD6" w:rsidP="007C4600">
      <w:pPr>
        <w:pStyle w:val="ListParagraph"/>
        <w:jc w:val="right"/>
        <w:rPr>
          <w:rFonts w:ascii="Arial" w:hAnsi="Arial" w:cs="Arial"/>
          <w:lang w:val="en-GB"/>
        </w:rPr>
      </w:pPr>
    </w:p>
    <w:p w14:paraId="79B6A148" w14:textId="6E564FD3" w:rsidR="00083CD6" w:rsidRDefault="00083CD6" w:rsidP="007C4600">
      <w:pPr>
        <w:pStyle w:val="ListParagraph"/>
        <w:jc w:val="right"/>
        <w:rPr>
          <w:rFonts w:ascii="Arial" w:hAnsi="Arial" w:cs="Arial"/>
          <w:lang w:val="en-GB"/>
        </w:rPr>
      </w:pPr>
    </w:p>
    <w:p w14:paraId="0041377C" w14:textId="60FA3DD4" w:rsidR="00083CD6" w:rsidRDefault="00083CD6" w:rsidP="007C4600">
      <w:pPr>
        <w:pStyle w:val="ListParagraph"/>
        <w:jc w:val="right"/>
        <w:rPr>
          <w:rFonts w:ascii="Arial" w:hAnsi="Arial" w:cs="Arial"/>
          <w:lang w:val="en-GB"/>
        </w:rPr>
      </w:pPr>
    </w:p>
    <w:p w14:paraId="7B22C72E" w14:textId="77777777" w:rsidR="00083CD6" w:rsidRDefault="00083CD6" w:rsidP="007C4600">
      <w:pPr>
        <w:pStyle w:val="ListParagraph"/>
        <w:jc w:val="right"/>
        <w:rPr>
          <w:rFonts w:ascii="Arial" w:hAnsi="Arial" w:cs="Arial"/>
          <w:lang w:val="en-GB"/>
        </w:rPr>
      </w:pPr>
    </w:p>
    <w:p w14:paraId="0939BBFD" w14:textId="77777777" w:rsidR="007C4600" w:rsidRDefault="007C4600" w:rsidP="007C4600">
      <w:pPr>
        <w:pStyle w:val="ListParagraph"/>
        <w:jc w:val="right"/>
        <w:rPr>
          <w:rFonts w:ascii="Arial" w:hAnsi="Arial" w:cs="Arial"/>
          <w:lang w:val="en-GB"/>
        </w:rPr>
      </w:pPr>
    </w:p>
    <w:p w14:paraId="06ED7E61" w14:textId="347CD11A" w:rsidR="007C4600" w:rsidRDefault="00623E50" w:rsidP="007C4600">
      <w:pPr>
        <w:pStyle w:val="ListParagraph"/>
        <w:jc w:val="right"/>
        <w:rPr>
          <w:rFonts w:ascii="Arial" w:hAnsi="Arial" w:cs="Arial"/>
          <w:lang w:val="en-GB"/>
        </w:rPr>
      </w:pPr>
      <w:r>
        <w:rPr>
          <w:rFonts w:ascii="Arial" w:hAnsi="Arial" w:cs="Arial"/>
          <w:lang w:val="en-GB"/>
        </w:rPr>
        <w:t>________</w:t>
      </w:r>
      <w:r w:rsidR="007C4600">
        <w:rPr>
          <w:rFonts w:ascii="Arial" w:hAnsi="Arial" w:cs="Arial"/>
          <w:lang w:val="en-GB"/>
        </w:rPr>
        <w:t>__________ T</w:t>
      </w:r>
    </w:p>
    <w:p w14:paraId="27E5BDE9" w14:textId="77777777" w:rsidR="00D265C9" w:rsidRDefault="00D265C9">
      <w:pPr>
        <w:spacing w:after="160" w:line="259" w:lineRule="auto"/>
        <w:rPr>
          <w:rFonts w:ascii="Arial" w:hAnsi="Arial" w:cs="Arial"/>
          <w:sz w:val="22"/>
          <w:szCs w:val="22"/>
        </w:rPr>
      </w:pPr>
      <w:r>
        <w:rPr>
          <w:rFonts w:ascii="Arial" w:hAnsi="Arial" w:cs="Arial"/>
          <w:sz w:val="22"/>
          <w:szCs w:val="22"/>
        </w:rPr>
        <w:br w:type="page"/>
      </w:r>
    </w:p>
    <w:p w14:paraId="33B362B2" w14:textId="64F4C454" w:rsidR="00D265C9" w:rsidRDefault="009051EC" w:rsidP="00D265C9">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5</w:t>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t>(</w:t>
      </w:r>
      <w:r w:rsidR="003E4123">
        <w:rPr>
          <w:rFonts w:ascii="Arial" w:hAnsi="Arial" w:cs="Arial"/>
          <w:b/>
          <w:sz w:val="22"/>
          <w:szCs w:val="22"/>
        </w:rPr>
        <w:t>7</w:t>
      </w:r>
      <w:r w:rsidR="00A0061D">
        <w:rPr>
          <w:rFonts w:ascii="Arial" w:hAnsi="Arial" w:cs="Arial"/>
          <w:b/>
          <w:sz w:val="22"/>
          <w:szCs w:val="22"/>
        </w:rPr>
        <w:t xml:space="preserve"> marks)</w:t>
      </w:r>
    </w:p>
    <w:p w14:paraId="53984AE8" w14:textId="147E8F8F" w:rsidR="003E4123" w:rsidRDefault="003E4123" w:rsidP="00D265C9">
      <w:pPr>
        <w:rPr>
          <w:rFonts w:ascii="Arial" w:hAnsi="Arial" w:cs="Arial"/>
          <w:b/>
          <w:sz w:val="22"/>
          <w:szCs w:val="22"/>
        </w:rPr>
      </w:pPr>
    </w:p>
    <w:p w14:paraId="40883DB1" w14:textId="14021249" w:rsidR="003E4123" w:rsidRDefault="003E4123" w:rsidP="003E4123">
      <w:pPr>
        <w:rPr>
          <w:rFonts w:ascii="Arial" w:hAnsi="Arial" w:cs="Arial"/>
          <w:sz w:val="22"/>
          <w:szCs w:val="22"/>
          <w:lang w:val="en-GB"/>
        </w:rPr>
      </w:pPr>
      <w:r w:rsidRPr="003E4123">
        <w:rPr>
          <w:rFonts w:ascii="Arial" w:hAnsi="Arial" w:cs="Arial"/>
          <w:sz w:val="22"/>
          <w:szCs w:val="22"/>
          <w:lang w:val="en-GB"/>
        </w:rPr>
        <w:t xml:space="preserve">An electron in an electron microscope is accelerated by an electric potential to 15.0% of the speed of light. </w:t>
      </w:r>
    </w:p>
    <w:p w14:paraId="2E84381D" w14:textId="77777777" w:rsidR="003E4123" w:rsidRPr="003E4123" w:rsidRDefault="003E4123" w:rsidP="003E4123">
      <w:pPr>
        <w:rPr>
          <w:rFonts w:ascii="Arial" w:hAnsi="Arial" w:cs="Arial"/>
          <w:sz w:val="22"/>
          <w:szCs w:val="22"/>
          <w:lang w:val="en-GB"/>
        </w:rPr>
      </w:pPr>
    </w:p>
    <w:p w14:paraId="45B37DFA" w14:textId="42AEEFF8" w:rsidR="003E4123" w:rsidRPr="00A45D5A" w:rsidRDefault="003E4123" w:rsidP="00A45D5A">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 xml:space="preserve">Calculate the de Broglie wavelength for this electron. </w:t>
      </w:r>
      <w:r w:rsidR="00A45D5A">
        <w:rPr>
          <w:rFonts w:ascii="Arial" w:hAnsi="Arial" w:cs="Arial"/>
          <w:sz w:val="22"/>
          <w:szCs w:val="22"/>
          <w:lang w:val="en-GB"/>
        </w:rPr>
        <w:t xml:space="preserve">As part of your answer, calculate the </w:t>
      </w:r>
      <w:r w:rsidR="00680500">
        <w:rPr>
          <w:rFonts w:ascii="Arial" w:hAnsi="Arial" w:cs="Arial"/>
          <w:sz w:val="22"/>
          <w:szCs w:val="22"/>
          <w:lang w:val="en-GB"/>
        </w:rPr>
        <w:t xml:space="preserve">magnitude of the </w:t>
      </w:r>
      <w:r w:rsidR="00A45D5A" w:rsidRPr="00A51885">
        <w:rPr>
          <w:rFonts w:ascii="Arial" w:hAnsi="Arial" w:cs="Arial"/>
          <w:b/>
          <w:bCs/>
          <w:sz w:val="22"/>
          <w:szCs w:val="22"/>
          <w:lang w:val="en-GB"/>
        </w:rPr>
        <w:t>relativistic</w:t>
      </w:r>
      <w:r w:rsidR="00A45D5A">
        <w:rPr>
          <w:rFonts w:ascii="Arial" w:hAnsi="Arial" w:cs="Arial"/>
          <w:sz w:val="22"/>
          <w:szCs w:val="22"/>
          <w:lang w:val="en-GB"/>
        </w:rPr>
        <w:t xml:space="preserve"> momentum of the electron at this speed. </w:t>
      </w:r>
    </w:p>
    <w:p w14:paraId="11F4AF06" w14:textId="77777777" w:rsidR="003E4123" w:rsidRP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(4 marks)</w:t>
      </w:r>
    </w:p>
    <w:p w14:paraId="72EB2C6E" w14:textId="77777777" w:rsidR="003E4123" w:rsidRPr="003E4123" w:rsidRDefault="003E4123" w:rsidP="003E4123">
      <w:pPr>
        <w:pStyle w:val="ListParagraph"/>
        <w:jc w:val="right"/>
        <w:rPr>
          <w:rFonts w:ascii="Arial" w:hAnsi="Arial" w:cs="Arial"/>
          <w:sz w:val="22"/>
          <w:szCs w:val="22"/>
          <w:lang w:val="en-GB"/>
        </w:rPr>
      </w:pPr>
    </w:p>
    <w:p w14:paraId="43145B17" w14:textId="77777777" w:rsidR="003E4123" w:rsidRPr="003E4123" w:rsidRDefault="003E4123" w:rsidP="003E4123">
      <w:pPr>
        <w:pStyle w:val="ListParagraph"/>
        <w:jc w:val="right"/>
        <w:rPr>
          <w:rFonts w:ascii="Arial" w:hAnsi="Arial" w:cs="Arial"/>
          <w:sz w:val="22"/>
          <w:szCs w:val="22"/>
          <w:lang w:val="en-GB"/>
        </w:rPr>
      </w:pPr>
    </w:p>
    <w:p w14:paraId="7EF7672E" w14:textId="77777777" w:rsidR="003E4123" w:rsidRPr="003E4123" w:rsidRDefault="003E4123" w:rsidP="003E4123">
      <w:pPr>
        <w:pStyle w:val="ListParagraph"/>
        <w:jc w:val="right"/>
        <w:rPr>
          <w:rFonts w:ascii="Arial" w:hAnsi="Arial" w:cs="Arial"/>
          <w:sz w:val="22"/>
          <w:szCs w:val="22"/>
          <w:lang w:val="en-GB"/>
        </w:rPr>
      </w:pPr>
    </w:p>
    <w:p w14:paraId="743E4A24" w14:textId="77777777" w:rsidR="003E4123" w:rsidRPr="003E4123" w:rsidRDefault="003E4123" w:rsidP="003E4123">
      <w:pPr>
        <w:pStyle w:val="ListParagraph"/>
        <w:jc w:val="right"/>
        <w:rPr>
          <w:rFonts w:ascii="Arial" w:hAnsi="Arial" w:cs="Arial"/>
          <w:sz w:val="22"/>
          <w:szCs w:val="22"/>
          <w:lang w:val="en-GB"/>
        </w:rPr>
      </w:pPr>
    </w:p>
    <w:p w14:paraId="14AF3FCA" w14:textId="77777777" w:rsidR="003E4123" w:rsidRPr="003E4123" w:rsidRDefault="003E4123" w:rsidP="003E4123">
      <w:pPr>
        <w:pStyle w:val="ListParagraph"/>
        <w:jc w:val="right"/>
        <w:rPr>
          <w:rFonts w:ascii="Arial" w:hAnsi="Arial" w:cs="Arial"/>
          <w:sz w:val="22"/>
          <w:szCs w:val="22"/>
          <w:lang w:val="en-GB"/>
        </w:rPr>
      </w:pPr>
    </w:p>
    <w:p w14:paraId="222EF3D6" w14:textId="77777777" w:rsidR="003E4123" w:rsidRPr="003E4123" w:rsidRDefault="003E4123" w:rsidP="003E4123">
      <w:pPr>
        <w:pStyle w:val="ListParagraph"/>
        <w:jc w:val="right"/>
        <w:rPr>
          <w:rFonts w:ascii="Arial" w:hAnsi="Arial" w:cs="Arial"/>
          <w:sz w:val="22"/>
          <w:szCs w:val="22"/>
          <w:lang w:val="en-GB"/>
        </w:rPr>
      </w:pPr>
    </w:p>
    <w:p w14:paraId="7E4D2F35" w14:textId="77777777" w:rsidR="003E4123" w:rsidRPr="003E4123" w:rsidRDefault="003E4123" w:rsidP="003E4123">
      <w:pPr>
        <w:pStyle w:val="ListParagraph"/>
        <w:jc w:val="right"/>
        <w:rPr>
          <w:rFonts w:ascii="Arial" w:hAnsi="Arial" w:cs="Arial"/>
          <w:sz w:val="22"/>
          <w:szCs w:val="22"/>
          <w:lang w:val="en-GB"/>
        </w:rPr>
      </w:pPr>
    </w:p>
    <w:p w14:paraId="7218F59E" w14:textId="77777777" w:rsidR="003E4123" w:rsidRPr="003E4123" w:rsidRDefault="003E4123" w:rsidP="003E4123">
      <w:pPr>
        <w:pStyle w:val="ListParagraph"/>
        <w:jc w:val="right"/>
        <w:rPr>
          <w:rFonts w:ascii="Arial" w:hAnsi="Arial" w:cs="Arial"/>
          <w:sz w:val="22"/>
          <w:szCs w:val="22"/>
          <w:lang w:val="en-GB"/>
        </w:rPr>
      </w:pPr>
    </w:p>
    <w:p w14:paraId="4293A7DB" w14:textId="77777777" w:rsidR="003E4123" w:rsidRPr="003E4123" w:rsidRDefault="003E4123" w:rsidP="003E4123">
      <w:pPr>
        <w:pStyle w:val="ListParagraph"/>
        <w:jc w:val="right"/>
        <w:rPr>
          <w:rFonts w:ascii="Arial" w:hAnsi="Arial" w:cs="Arial"/>
          <w:sz w:val="22"/>
          <w:szCs w:val="22"/>
          <w:lang w:val="en-GB"/>
        </w:rPr>
      </w:pPr>
    </w:p>
    <w:p w14:paraId="359B6755" w14:textId="77777777" w:rsidR="003E4123" w:rsidRPr="003E4123" w:rsidRDefault="003E4123" w:rsidP="003E4123">
      <w:pPr>
        <w:pStyle w:val="ListParagraph"/>
        <w:jc w:val="right"/>
        <w:rPr>
          <w:rFonts w:ascii="Arial" w:hAnsi="Arial" w:cs="Arial"/>
          <w:sz w:val="22"/>
          <w:szCs w:val="22"/>
          <w:lang w:val="en-GB"/>
        </w:rPr>
      </w:pPr>
    </w:p>
    <w:p w14:paraId="25D7FB80" w14:textId="77777777" w:rsidR="003E4123" w:rsidRPr="003E4123" w:rsidRDefault="003E4123" w:rsidP="003E4123">
      <w:pPr>
        <w:pStyle w:val="ListParagraph"/>
        <w:jc w:val="right"/>
        <w:rPr>
          <w:rFonts w:ascii="Arial" w:hAnsi="Arial" w:cs="Arial"/>
          <w:sz w:val="22"/>
          <w:szCs w:val="22"/>
          <w:lang w:val="en-GB"/>
        </w:rPr>
      </w:pPr>
    </w:p>
    <w:p w14:paraId="69D82C3F" w14:textId="77777777" w:rsidR="003E4123" w:rsidRPr="003E4123" w:rsidRDefault="003E4123" w:rsidP="003E4123">
      <w:pPr>
        <w:pStyle w:val="ListParagraph"/>
        <w:jc w:val="right"/>
        <w:rPr>
          <w:rFonts w:ascii="Arial" w:hAnsi="Arial" w:cs="Arial"/>
          <w:sz w:val="22"/>
          <w:szCs w:val="22"/>
          <w:lang w:val="en-GB"/>
        </w:rPr>
      </w:pPr>
    </w:p>
    <w:p w14:paraId="2526696B" w14:textId="77777777" w:rsidR="003E4123" w:rsidRPr="003E4123" w:rsidRDefault="003E4123" w:rsidP="003E4123">
      <w:pPr>
        <w:pStyle w:val="ListParagraph"/>
        <w:jc w:val="right"/>
        <w:rPr>
          <w:rFonts w:ascii="Arial" w:hAnsi="Arial" w:cs="Arial"/>
          <w:sz w:val="22"/>
          <w:szCs w:val="22"/>
          <w:lang w:val="en-GB"/>
        </w:rPr>
      </w:pPr>
    </w:p>
    <w:p w14:paraId="4DA7035D" w14:textId="77777777" w:rsidR="003E4123" w:rsidRPr="003E4123" w:rsidRDefault="003E4123" w:rsidP="003E4123">
      <w:pPr>
        <w:pStyle w:val="ListParagraph"/>
        <w:jc w:val="right"/>
        <w:rPr>
          <w:rFonts w:ascii="Arial" w:hAnsi="Arial" w:cs="Arial"/>
          <w:sz w:val="22"/>
          <w:szCs w:val="22"/>
          <w:lang w:val="en-GB"/>
        </w:rPr>
      </w:pPr>
    </w:p>
    <w:p w14:paraId="1B38EA4B" w14:textId="77777777" w:rsidR="003E4123" w:rsidRPr="003E4123" w:rsidRDefault="003E4123" w:rsidP="003E4123">
      <w:pPr>
        <w:pStyle w:val="ListParagraph"/>
        <w:jc w:val="right"/>
        <w:rPr>
          <w:rFonts w:ascii="Arial" w:hAnsi="Arial" w:cs="Arial"/>
          <w:sz w:val="22"/>
          <w:szCs w:val="22"/>
          <w:lang w:val="en-GB"/>
        </w:rPr>
      </w:pPr>
    </w:p>
    <w:p w14:paraId="7180FB1C" w14:textId="350D453F"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_______________________ m</w:t>
      </w:r>
    </w:p>
    <w:p w14:paraId="59265834" w14:textId="77777777" w:rsidR="002033DD" w:rsidRPr="003E4123" w:rsidRDefault="002033DD" w:rsidP="003E4123">
      <w:pPr>
        <w:pStyle w:val="ListParagraph"/>
        <w:jc w:val="right"/>
        <w:rPr>
          <w:rFonts w:ascii="Arial" w:hAnsi="Arial" w:cs="Arial"/>
          <w:sz w:val="22"/>
          <w:szCs w:val="22"/>
          <w:lang w:val="en-GB"/>
        </w:rPr>
      </w:pPr>
    </w:p>
    <w:p w14:paraId="7C2E6664" w14:textId="77777777" w:rsidR="003E4123" w:rsidRPr="003E4123" w:rsidRDefault="003E4123" w:rsidP="003E4123">
      <w:pPr>
        <w:pStyle w:val="ListParagraph"/>
        <w:jc w:val="right"/>
        <w:rPr>
          <w:rFonts w:ascii="Arial" w:hAnsi="Arial" w:cs="Arial"/>
          <w:sz w:val="22"/>
          <w:szCs w:val="22"/>
          <w:lang w:val="en-GB"/>
        </w:rPr>
      </w:pPr>
    </w:p>
    <w:p w14:paraId="1B1B0909" w14:textId="77777777" w:rsidR="003E4123" w:rsidRPr="00A931E0" w:rsidRDefault="003E4123" w:rsidP="00A931E0">
      <w:pPr>
        <w:rPr>
          <w:rFonts w:ascii="Arial" w:hAnsi="Arial" w:cs="Arial"/>
          <w:sz w:val="22"/>
          <w:szCs w:val="22"/>
          <w:lang w:val="en-GB"/>
        </w:rPr>
      </w:pPr>
      <w:r w:rsidRPr="00A931E0">
        <w:rPr>
          <w:rFonts w:ascii="Arial" w:hAnsi="Arial" w:cs="Arial"/>
          <w:sz w:val="22"/>
          <w:szCs w:val="22"/>
          <w:lang w:val="en-GB"/>
        </w:rPr>
        <w:t xml:space="preserve">When viewing very small objects under the electron microscope, the best resolution is achieved when the de Broglie wavelength of the electron beam is comparable to the object’s size. </w:t>
      </w:r>
    </w:p>
    <w:p w14:paraId="773657BD" w14:textId="77777777" w:rsidR="003E4123" w:rsidRPr="003E4123" w:rsidRDefault="003E4123" w:rsidP="003E4123">
      <w:pPr>
        <w:pStyle w:val="ListParagraph"/>
        <w:rPr>
          <w:rFonts w:ascii="Arial" w:hAnsi="Arial" w:cs="Arial"/>
          <w:sz w:val="22"/>
          <w:szCs w:val="22"/>
          <w:lang w:val="en-GB"/>
        </w:rPr>
      </w:pPr>
    </w:p>
    <w:p w14:paraId="7AD0D3B6" w14:textId="77777777" w:rsidR="003E4123" w:rsidRPr="003E4123" w:rsidRDefault="003E4123" w:rsidP="00666267">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Atoms have a size that is on a scale of 10</w:t>
      </w:r>
      <w:r w:rsidRPr="003E4123">
        <w:rPr>
          <w:rFonts w:ascii="Arial" w:hAnsi="Arial" w:cs="Arial"/>
          <w:sz w:val="22"/>
          <w:szCs w:val="22"/>
          <w:vertAlign w:val="superscript"/>
          <w:lang w:val="en-GB"/>
        </w:rPr>
        <w:t>-10</w:t>
      </w:r>
      <w:r w:rsidRPr="003E4123">
        <w:rPr>
          <w:rFonts w:ascii="Arial" w:hAnsi="Arial" w:cs="Arial"/>
          <w:sz w:val="22"/>
          <w:szCs w:val="22"/>
          <w:lang w:val="en-GB"/>
        </w:rPr>
        <w:t xml:space="preserve"> metres. Explain how the electron beam in part a) would need to be changed to achieve maximum resolution of objects at this scale. </w:t>
      </w:r>
    </w:p>
    <w:p w14:paraId="3856D63E" w14:textId="5359624F"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(3 marks)</w:t>
      </w:r>
    </w:p>
    <w:p w14:paraId="271D546E" w14:textId="2B3CD0BC" w:rsidR="006C6701" w:rsidRDefault="006C6701" w:rsidP="003E4123">
      <w:pPr>
        <w:pStyle w:val="ListParagraph"/>
        <w:jc w:val="right"/>
        <w:rPr>
          <w:rFonts w:ascii="Arial" w:hAnsi="Arial" w:cs="Arial"/>
          <w:sz w:val="22"/>
          <w:szCs w:val="22"/>
          <w:lang w:val="en-GB"/>
        </w:rPr>
      </w:pPr>
    </w:p>
    <w:p w14:paraId="57208ECB" w14:textId="7963A597" w:rsidR="006C6701" w:rsidRDefault="006C6701" w:rsidP="002033DD">
      <w:pPr>
        <w:spacing w:line="480" w:lineRule="auto"/>
        <w:rPr>
          <w:rFonts w:ascii="Arial" w:hAnsi="Arial" w:cs="Arial"/>
          <w:sz w:val="22"/>
          <w:szCs w:val="22"/>
          <w:lang w:val="en-GB"/>
        </w:rPr>
      </w:pPr>
      <w:r>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55DDA">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7ED479A1" w14:textId="77777777" w:rsidR="00755DDA" w:rsidRDefault="00755DDA" w:rsidP="002033DD">
      <w:pPr>
        <w:spacing w:line="480" w:lineRule="auto"/>
        <w:rPr>
          <w:rFonts w:ascii="Arial" w:hAnsi="Arial" w:cs="Arial"/>
          <w:sz w:val="22"/>
          <w:szCs w:val="22"/>
          <w:lang w:val="en-GB"/>
        </w:rPr>
      </w:pPr>
    </w:p>
    <w:p w14:paraId="3DF09F23" w14:textId="77777777" w:rsidR="006C6701" w:rsidRPr="006C6701" w:rsidRDefault="006C6701" w:rsidP="002033DD">
      <w:pPr>
        <w:spacing w:line="480" w:lineRule="auto"/>
        <w:rPr>
          <w:rFonts w:ascii="Arial" w:hAnsi="Arial" w:cs="Arial"/>
          <w:sz w:val="22"/>
          <w:szCs w:val="22"/>
          <w:lang w:val="en-GB"/>
        </w:rPr>
      </w:pPr>
    </w:p>
    <w:p w14:paraId="56561C4B" w14:textId="77777777" w:rsidR="003E4123" w:rsidRPr="003E4123" w:rsidRDefault="003E4123" w:rsidP="00D265C9">
      <w:pPr>
        <w:rPr>
          <w:rFonts w:ascii="Arial" w:hAnsi="Arial" w:cs="Arial"/>
          <w:b/>
          <w:sz w:val="22"/>
          <w:szCs w:val="22"/>
        </w:rPr>
      </w:pPr>
    </w:p>
    <w:p w14:paraId="03DE1258" w14:textId="77777777" w:rsidR="00D265C9" w:rsidRDefault="00D265C9" w:rsidP="00D265C9">
      <w:pPr>
        <w:rPr>
          <w:rFonts w:ascii="Arial" w:hAnsi="Arial" w:cs="Arial"/>
          <w:b/>
          <w:sz w:val="22"/>
          <w:szCs w:val="22"/>
        </w:rPr>
      </w:pPr>
    </w:p>
    <w:p w14:paraId="598981AF" w14:textId="1BEF0FBF" w:rsidR="003F780A" w:rsidRDefault="003F780A" w:rsidP="00616744">
      <w:pPr>
        <w:spacing w:after="160" w:line="480" w:lineRule="auto"/>
        <w:rPr>
          <w:rFonts w:ascii="Arial" w:hAnsi="Arial" w:cs="Arial"/>
          <w:sz w:val="22"/>
          <w:szCs w:val="22"/>
        </w:rPr>
      </w:pPr>
      <w:r>
        <w:rPr>
          <w:rFonts w:ascii="Arial" w:hAnsi="Arial" w:cs="Arial"/>
          <w:sz w:val="22"/>
          <w:szCs w:val="22"/>
        </w:rPr>
        <w:br w:type="page"/>
      </w:r>
    </w:p>
    <w:p w14:paraId="0B4102E8" w14:textId="4E667012" w:rsidR="003F780A" w:rsidRDefault="009051EC" w:rsidP="003F780A">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6</w:t>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t>(</w:t>
      </w:r>
      <w:r w:rsidR="00B9175A">
        <w:rPr>
          <w:rFonts w:ascii="Arial" w:hAnsi="Arial" w:cs="Arial"/>
          <w:b/>
          <w:sz w:val="22"/>
          <w:szCs w:val="22"/>
        </w:rPr>
        <w:t>4</w:t>
      </w:r>
      <w:r w:rsidR="00336519">
        <w:rPr>
          <w:rFonts w:ascii="Arial" w:hAnsi="Arial" w:cs="Arial"/>
          <w:b/>
          <w:sz w:val="22"/>
          <w:szCs w:val="22"/>
        </w:rPr>
        <w:t xml:space="preserve"> marks)</w:t>
      </w:r>
    </w:p>
    <w:p w14:paraId="43488AC4" w14:textId="5100580B" w:rsidR="00CF23C1" w:rsidRDefault="00CF23C1" w:rsidP="003F780A">
      <w:pPr>
        <w:rPr>
          <w:rFonts w:ascii="Arial" w:hAnsi="Arial" w:cs="Arial"/>
          <w:b/>
          <w:sz w:val="22"/>
          <w:szCs w:val="22"/>
        </w:rPr>
      </w:pPr>
    </w:p>
    <w:p w14:paraId="6FE803D2" w14:textId="77777777" w:rsidR="00CF23C1" w:rsidRDefault="00CF23C1" w:rsidP="00CF23C1">
      <w:pPr>
        <w:rPr>
          <w:rFonts w:ascii="Arial" w:hAnsi="Arial" w:cs="Arial"/>
          <w:sz w:val="22"/>
          <w:szCs w:val="22"/>
          <w:lang w:val="en-GB"/>
        </w:rPr>
      </w:pPr>
      <w:r w:rsidRPr="00CF23C1">
        <w:rPr>
          <w:rFonts w:ascii="Arial" w:hAnsi="Arial" w:cs="Arial"/>
          <w:sz w:val="22"/>
          <w:szCs w:val="22"/>
          <w:lang w:val="en-GB"/>
        </w:rPr>
        <w:t>A light pole has the structure shown below.</w:t>
      </w:r>
    </w:p>
    <w:p w14:paraId="10111B41" w14:textId="0BEE2677" w:rsidR="00CF23C1" w:rsidRPr="00CF23C1" w:rsidRDefault="00CF23C1" w:rsidP="00CF23C1">
      <w:pPr>
        <w:rPr>
          <w:rFonts w:ascii="Arial" w:hAnsi="Arial" w:cs="Arial"/>
          <w:sz w:val="22"/>
          <w:szCs w:val="22"/>
          <w:lang w:val="en-GB"/>
        </w:rPr>
      </w:pPr>
      <w:r w:rsidRPr="00CF23C1">
        <w:rPr>
          <w:rFonts w:ascii="Arial" w:hAnsi="Arial" w:cs="Arial"/>
          <w:sz w:val="22"/>
          <w:szCs w:val="22"/>
          <w:lang w:val="en-GB"/>
        </w:rPr>
        <w:t xml:space="preserve"> </w:t>
      </w:r>
    </w:p>
    <w:p w14:paraId="7B4F58F6" w14:textId="59752FDE" w:rsidR="00CF23C1" w:rsidRPr="00CF23C1" w:rsidRDefault="00CF23C1" w:rsidP="00CF23C1">
      <w:pPr>
        <w:rPr>
          <w:rFonts w:ascii="Arial" w:hAnsi="Arial" w:cs="Arial"/>
          <w:sz w:val="22"/>
          <w:szCs w:val="22"/>
          <w:lang w:val="en-GB"/>
        </w:rPr>
      </w:pPr>
      <w:r w:rsidRPr="00CF23C1">
        <w:rPr>
          <w:rFonts w:ascii="Arial" w:hAnsi="Arial" w:cs="Arial"/>
          <w:noProof/>
          <w:sz w:val="22"/>
          <w:szCs w:val="22"/>
          <w:lang w:eastAsia="en-AU"/>
        </w:rPr>
        <mc:AlternateContent>
          <mc:Choice Requires="wps">
            <w:drawing>
              <wp:anchor distT="0" distB="0" distL="114300" distR="114300" simplePos="0" relativeHeight="251970560" behindDoc="0" locked="0" layoutInCell="1" allowOverlap="1" wp14:anchorId="3D903B07" wp14:editId="1E34A9B3">
                <wp:simplePos x="0" y="0"/>
                <wp:positionH relativeFrom="column">
                  <wp:posOffset>0</wp:posOffset>
                </wp:positionH>
                <wp:positionV relativeFrom="paragraph">
                  <wp:posOffset>17145</wp:posOffset>
                </wp:positionV>
                <wp:extent cx="914400" cy="228600"/>
                <wp:effectExtent l="0" t="0" r="6350" b="0"/>
                <wp:wrapNone/>
                <wp:docPr id="394" name="Text Box 39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DF1AD35" w14:textId="77777777" w:rsidR="00CF23C1" w:rsidRPr="002E594A" w:rsidRDefault="00CF23C1" w:rsidP="00CF23C1">
                            <w:pPr>
                              <w:rPr>
                                <w:rFonts w:ascii="Arial" w:hAnsi="Arial" w:cs="Arial"/>
                                <w:sz w:val="16"/>
                                <w:szCs w:val="16"/>
                                <w:lang w:val="en-GB"/>
                              </w:rPr>
                            </w:pPr>
                            <w:r w:rsidRPr="002E594A">
                              <w:rPr>
                                <w:rFonts w:ascii="Arial" w:hAnsi="Arial" w:cs="Arial"/>
                                <w:sz w:val="16"/>
                                <w:szCs w:val="16"/>
                                <w:lang w:val="en-GB"/>
                              </w:rPr>
                              <w:t>Light globe and fitting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903B07" id="Text Box 394" o:spid="_x0000_s1039" type="#_x0000_t202" style="position:absolute;margin-left:0;margin-top:1.35pt;width:1in;height:18pt;z-index:25197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jL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" fillcolor="white [3201]" stroked="f" strokeweight=".5pt">
                <v:textbox>
                  <w:txbxContent>
                    <w:p w14:paraId="5DF1AD35" w14:textId="77777777" w:rsidR="00CF23C1" w:rsidRPr="002E594A" w:rsidRDefault="00CF23C1" w:rsidP="00CF23C1">
                      <w:pPr>
                        <w:rPr>
                          <w:rFonts w:ascii="Arial" w:hAnsi="Arial" w:cs="Arial"/>
                          <w:sz w:val="16"/>
                          <w:szCs w:val="16"/>
                          <w:lang w:val="en-GB"/>
                        </w:rPr>
                      </w:pPr>
                      <w:r w:rsidRPr="002E594A">
                        <w:rPr>
                          <w:rFonts w:ascii="Arial" w:hAnsi="Arial" w:cs="Arial"/>
                          <w:sz w:val="16"/>
                          <w:szCs w:val="16"/>
                          <w:lang w:val="en-GB"/>
                        </w:rPr>
                        <w:t>Light globe and fitting</w:t>
                      </w:r>
                    </w:p>
                  </w:txbxContent>
                </v:textbox>
              </v:shape>
            </w:pict>
          </mc:Fallback>
        </mc:AlternateContent>
      </w:r>
      <w:r w:rsidRPr="00CF23C1">
        <w:rPr>
          <w:rFonts w:ascii="Arial" w:hAnsi="Arial" w:cs="Arial"/>
          <w:noProof/>
          <w:sz w:val="22"/>
          <w:szCs w:val="22"/>
          <w:lang w:eastAsia="en-AU"/>
        </w:rPr>
        <mc:AlternateContent>
          <mc:Choice Requires="wps">
            <w:drawing>
              <wp:anchor distT="0" distB="0" distL="114300" distR="114300" simplePos="0" relativeHeight="251971584" behindDoc="0" locked="0" layoutInCell="1" allowOverlap="1" wp14:anchorId="58B6629B" wp14:editId="214A3165">
                <wp:simplePos x="0" y="0"/>
                <wp:positionH relativeFrom="column">
                  <wp:posOffset>4572000</wp:posOffset>
                </wp:positionH>
                <wp:positionV relativeFrom="paragraph">
                  <wp:posOffset>4445</wp:posOffset>
                </wp:positionV>
                <wp:extent cx="914400" cy="228600"/>
                <wp:effectExtent l="0" t="0" r="6350" b="0"/>
                <wp:wrapNone/>
                <wp:docPr id="393" name="Text Box 39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A49027F" w14:textId="77777777" w:rsidR="00CF23C1" w:rsidRPr="002E594A" w:rsidRDefault="00CF23C1" w:rsidP="00CF23C1">
                            <w:pPr>
                              <w:rPr>
                                <w:rFonts w:ascii="Arial" w:hAnsi="Arial" w:cs="Arial"/>
                                <w:sz w:val="16"/>
                                <w:szCs w:val="16"/>
                                <w:lang w:val="en-GB"/>
                              </w:rPr>
                            </w:pPr>
                            <w:r w:rsidRPr="002E594A">
                              <w:rPr>
                                <w:rFonts w:ascii="Arial" w:hAnsi="Arial" w:cs="Arial"/>
                                <w:sz w:val="16"/>
                                <w:szCs w:val="16"/>
                                <w:lang w:val="en-GB"/>
                              </w:rPr>
                              <w:t>Light globe and fitting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B6629B" id="Text Box 393" o:spid="_x0000_s1040" type="#_x0000_t202" style="position:absolute;margin-left:5in;margin-top:.35pt;width:1in;height:18pt;z-index:251971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yr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" fillcolor="white [3201]" stroked="f" strokeweight=".5pt">
                <v:textbox>
                  <w:txbxContent>
                    <w:p w14:paraId="7A49027F" w14:textId="77777777" w:rsidR="00CF23C1" w:rsidRPr="002E594A" w:rsidRDefault="00CF23C1" w:rsidP="00CF23C1">
                      <w:pPr>
                        <w:rPr>
                          <w:rFonts w:ascii="Arial" w:hAnsi="Arial" w:cs="Arial"/>
                          <w:sz w:val="16"/>
                          <w:szCs w:val="16"/>
                          <w:lang w:val="en-GB"/>
                        </w:rPr>
                      </w:pPr>
                      <w:r w:rsidRPr="002E594A">
                        <w:rPr>
                          <w:rFonts w:ascii="Arial" w:hAnsi="Arial" w:cs="Arial"/>
                          <w:sz w:val="16"/>
                          <w:szCs w:val="16"/>
                          <w:lang w:val="en-GB"/>
                        </w:rPr>
                        <w:t>Light globe and fitting</w:t>
                      </w:r>
                    </w:p>
                  </w:txbxContent>
                </v:textbox>
              </v:shape>
            </w:pict>
          </mc:Fallback>
        </mc:AlternateContent>
      </w:r>
      <w:r w:rsidRPr="00CF23C1">
        <w:rPr>
          <w:rFonts w:ascii="Arial" w:hAnsi="Arial" w:cs="Arial"/>
          <w:noProof/>
          <w:sz w:val="22"/>
          <w:szCs w:val="22"/>
          <w:lang w:eastAsia="en-AU"/>
        </w:rPr>
        <mc:AlternateContent>
          <mc:Choice Requires="wps">
            <w:drawing>
              <wp:anchor distT="0" distB="0" distL="114300" distR="114300" simplePos="0" relativeHeight="251975680" behindDoc="1" locked="0" layoutInCell="1" allowOverlap="1" wp14:anchorId="49A1D657" wp14:editId="567B8C04">
                <wp:simplePos x="0" y="0"/>
                <wp:positionH relativeFrom="column">
                  <wp:posOffset>3659505</wp:posOffset>
                </wp:positionH>
                <wp:positionV relativeFrom="paragraph">
                  <wp:posOffset>118745</wp:posOffset>
                </wp:positionV>
                <wp:extent cx="914400" cy="228600"/>
                <wp:effectExtent l="0" t="0" r="3175" b="0"/>
                <wp:wrapNone/>
                <wp:docPr id="391" name="Text Box 39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057EAF8"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Support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A1D657" id="Text Box 391" o:spid="_x0000_s1041" type="#_x0000_t202" style="position:absolute;margin-left:288.15pt;margin-top:9.35pt;width:1in;height:18pt;z-index:-25134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s3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" fillcolor="white [3201]" stroked="f" strokeweight=".5pt">
                <v:textbox>
                  <w:txbxContent>
                    <w:p w14:paraId="5057EAF8"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Support</w:t>
                      </w:r>
                    </w:p>
                  </w:txbxContent>
                </v:textbox>
              </v:shape>
            </w:pict>
          </mc:Fallback>
        </mc:AlternateContent>
      </w:r>
      <w:r w:rsidRPr="00CF23C1">
        <w:rPr>
          <w:rFonts w:ascii="Arial" w:hAnsi="Arial" w:cs="Arial"/>
          <w:noProof/>
          <w:sz w:val="22"/>
          <w:szCs w:val="22"/>
          <w:lang w:eastAsia="en-AU"/>
        </w:rPr>
        <mc:AlternateContent>
          <mc:Choice Requires="wps">
            <w:drawing>
              <wp:anchor distT="0" distB="0" distL="114300" distR="114300" simplePos="0" relativeHeight="251974656" behindDoc="1" locked="0" layoutInCell="1" allowOverlap="1" wp14:anchorId="3F606E6F" wp14:editId="7B816566">
                <wp:simplePos x="0" y="0"/>
                <wp:positionH relativeFrom="column">
                  <wp:posOffset>1373505</wp:posOffset>
                </wp:positionH>
                <wp:positionV relativeFrom="paragraph">
                  <wp:posOffset>118745</wp:posOffset>
                </wp:positionV>
                <wp:extent cx="914400" cy="228600"/>
                <wp:effectExtent l="0" t="0" r="3175" b="0"/>
                <wp:wrapNone/>
                <wp:docPr id="392" name="Text Box 39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7DDFD3D"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Support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606E6F" id="Text Box 392" o:spid="_x0000_s1042" type="#_x0000_t202" style="position:absolute;margin-left:108.15pt;margin-top:9.35pt;width:1in;height:18pt;z-index:-25134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JJ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" fillcolor="white [3201]" stroked="f" strokeweight=".5pt">
                <v:textbox>
                  <w:txbxContent>
                    <w:p w14:paraId="57DDFD3D"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Support</w:t>
                      </w:r>
                    </w:p>
                  </w:txbxContent>
                </v:textbox>
              </v:shape>
            </w:pict>
          </mc:Fallback>
        </mc:AlternateContent>
      </w:r>
    </w:p>
    <w:p w14:paraId="2E14D918" w14:textId="55B0781A" w:rsidR="00CF23C1" w:rsidRPr="00CF23C1" w:rsidRDefault="000733CB" w:rsidP="00CF23C1">
      <w:pPr>
        <w:rPr>
          <w:rFonts w:ascii="Arial" w:hAnsi="Arial" w:cs="Arial"/>
          <w:sz w:val="22"/>
          <w:szCs w:val="22"/>
          <w:lang w:val="en-GB"/>
        </w:rPr>
      </w:pPr>
      <w:r w:rsidRPr="00CF23C1">
        <w:rPr>
          <w:rFonts w:ascii="Arial" w:hAnsi="Arial" w:cs="Arial"/>
          <w:noProof/>
          <w:sz w:val="22"/>
          <w:szCs w:val="22"/>
          <w:lang w:eastAsia="en-AU"/>
        </w:rPr>
        <mc:AlternateContent>
          <mc:Choice Requires="wps">
            <w:drawing>
              <wp:anchor distT="0" distB="0" distL="114300" distR="114300" simplePos="0" relativeHeight="251965440" behindDoc="0" locked="0" layoutInCell="1" allowOverlap="1" wp14:anchorId="0CE2EFC8" wp14:editId="03A7C8F7">
                <wp:simplePos x="0" y="0"/>
                <wp:positionH relativeFrom="column">
                  <wp:posOffset>914400</wp:posOffset>
                </wp:positionH>
                <wp:positionV relativeFrom="paragraph">
                  <wp:posOffset>135890</wp:posOffset>
                </wp:positionV>
                <wp:extent cx="3911600" cy="1485900"/>
                <wp:effectExtent l="0" t="57150" r="50800" b="0"/>
                <wp:wrapNone/>
                <wp:docPr id="399" name="Arc 399"/>
                <wp:cNvGraphicFramePr/>
                <a:graphic xmlns:a="http://schemas.openxmlformats.org/drawingml/2006/main">
                  <a:graphicData uri="http://schemas.microsoft.com/office/word/2010/wordprocessingShape">
                    <wps:wsp>
                      <wps:cNvSpPr/>
                      <wps:spPr>
                        <a:xfrm>
                          <a:off x="0" y="0"/>
                          <a:ext cx="3911600" cy="1485900"/>
                        </a:xfrm>
                        <a:prstGeom prst="arc">
                          <a:avLst/>
                        </a:prstGeom>
                        <a:ln w="19050"/>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5F45DD" id="Arc 399" o:spid="_x0000_s1026" style="position:absolute;margin-left:1in;margin-top:10.7pt;width:308pt;height:1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11600,148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" path="m1955800,nsc3035959,,3911600,332630,3911600,742950r-1955800,l1955800,xem1955800,nfc3035959,,3911600,332630,3911600,742950e" filled="f" strokecolor="black [3200]" strokeweight="1.5pt">
                <v:stroke joinstyle="miter"/>
                <v:path arrowok="t" o:connecttype="custom" o:connectlocs="1955800,0;3911600,742950" o:connectangles="0,0"/>
              </v:shap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81824" behindDoc="1" locked="0" layoutInCell="1" allowOverlap="1" wp14:anchorId="57B18FE8" wp14:editId="150AA06B">
                <wp:simplePos x="0" y="0"/>
                <wp:positionH relativeFrom="column">
                  <wp:posOffset>446405</wp:posOffset>
                </wp:positionH>
                <wp:positionV relativeFrom="paragraph">
                  <wp:posOffset>821690</wp:posOffset>
                </wp:positionV>
                <wp:extent cx="914400" cy="228600"/>
                <wp:effectExtent l="0" t="0" r="3175" b="0"/>
                <wp:wrapNone/>
                <wp:docPr id="22" name="Text Box 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B8EB9D3"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B18FE8" id="Text Box 22" o:spid="_x0000_s1043" type="#_x0000_t202" style="position:absolute;margin-left:35.15pt;margin-top:64.7pt;width:1in;height:18pt;z-index:-251334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XV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" fillcolor="white [3201]" stroked="f" strokeweight=".5pt">
                <v:textbox>
                  <w:txbxContent>
                    <w:p w14:paraId="1B8EB9D3"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Z</w:t>
                      </w:r>
                    </w:p>
                  </w:txbxContent>
                </v:textbox>
              </v:shap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80800" behindDoc="1" locked="0" layoutInCell="1" allowOverlap="1" wp14:anchorId="3306F34F" wp14:editId="2CB0E81B">
                <wp:simplePos x="0" y="0"/>
                <wp:positionH relativeFrom="column">
                  <wp:posOffset>2205355</wp:posOffset>
                </wp:positionH>
                <wp:positionV relativeFrom="paragraph">
                  <wp:posOffset>821690</wp:posOffset>
                </wp:positionV>
                <wp:extent cx="914400" cy="228600"/>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7B98E3"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06F34F" id="Text Box 21" o:spid="_x0000_s1044" type="#_x0000_t202" style="position:absolute;margin-left:173.65pt;margin-top:64.7pt;width:1in;height:18pt;z-index:-25133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qJ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" fillcolor="white [3201]" stroked="f" strokeweight=".5pt">
                <v:textbox>
                  <w:txbxContent>
                    <w:p w14:paraId="4D7B98E3"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Y</w:t>
                      </w:r>
                    </w:p>
                  </w:txbxContent>
                </v:textbox>
              </v:shap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79776" behindDoc="1" locked="0" layoutInCell="1" allowOverlap="1" wp14:anchorId="19C51573" wp14:editId="38D494C0">
                <wp:simplePos x="0" y="0"/>
                <wp:positionH relativeFrom="column">
                  <wp:posOffset>2205355</wp:posOffset>
                </wp:positionH>
                <wp:positionV relativeFrom="paragraph">
                  <wp:posOffset>180340</wp:posOffset>
                </wp:positionV>
                <wp:extent cx="914400" cy="22860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9A51003" w14:textId="77777777" w:rsidR="00CF23C1" w:rsidRPr="003C310A" w:rsidRDefault="00CF23C1" w:rsidP="00CF23C1">
                            <w:pPr>
                              <w:rPr>
                                <w:rFonts w:ascii="Arial" w:hAnsi="Arial" w:cs="Arial"/>
                                <w:b/>
                                <w:bCs/>
                                <w:sz w:val="16"/>
                                <w:szCs w:val="16"/>
                                <w:lang w:val="en-GB"/>
                              </w:rPr>
                            </w:pPr>
                            <w:r w:rsidRPr="003C310A">
                              <w:rPr>
                                <w:rFonts w:ascii="Arial" w:hAnsi="Arial" w:cs="Arial"/>
                                <w:b/>
                                <w:bCs/>
                                <w:sz w:val="16"/>
                                <w:szCs w:val="16"/>
                                <w:lang w:val="en-G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C51573" id="Text Box 20" o:spid="_x0000_s1045" type="#_x0000_t202" style="position:absolute;margin-left:173.65pt;margin-top:14.2pt;width:1in;height:18pt;z-index:-25133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0V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" fillcolor="white [3201]" stroked="f" strokeweight=".5pt">
                <v:textbox>
                  <w:txbxContent>
                    <w:p w14:paraId="19A51003" w14:textId="77777777" w:rsidR="00CF23C1" w:rsidRPr="003C310A" w:rsidRDefault="00CF23C1" w:rsidP="00CF23C1">
                      <w:pPr>
                        <w:rPr>
                          <w:rFonts w:ascii="Arial" w:hAnsi="Arial" w:cs="Arial"/>
                          <w:b/>
                          <w:bCs/>
                          <w:sz w:val="16"/>
                          <w:szCs w:val="16"/>
                          <w:lang w:val="en-GB"/>
                        </w:rPr>
                      </w:pPr>
                      <w:r w:rsidRPr="003C310A">
                        <w:rPr>
                          <w:rFonts w:ascii="Arial" w:hAnsi="Arial" w:cs="Arial"/>
                          <w:b/>
                          <w:bCs/>
                          <w:sz w:val="16"/>
                          <w:szCs w:val="16"/>
                          <w:lang w:val="en-GB"/>
                        </w:rPr>
                        <w:t>X</w:t>
                      </w:r>
                    </w:p>
                  </w:txbxContent>
                </v:textbox>
              </v:shap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73632" behindDoc="1" locked="0" layoutInCell="1" allowOverlap="1" wp14:anchorId="3D109920" wp14:editId="2514CF43">
                <wp:simplePos x="0" y="0"/>
                <wp:positionH relativeFrom="column">
                  <wp:posOffset>2537460</wp:posOffset>
                </wp:positionH>
                <wp:positionV relativeFrom="paragraph">
                  <wp:posOffset>2879090</wp:posOffset>
                </wp:positionV>
                <wp:extent cx="914400" cy="228600"/>
                <wp:effectExtent l="0" t="0" r="3175" b="0"/>
                <wp:wrapNone/>
                <wp:docPr id="395" name="Text Box 39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C640ADE"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Light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109920" id="Text Box 395" o:spid="_x0000_s1046" type="#_x0000_t202" style="position:absolute;margin-left:199.8pt;margin-top:226.7pt;width:1in;height:18pt;z-index:-25134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" fillcolor="white [3201]" stroked="f" strokeweight=".5pt">
                <v:textbox>
                  <w:txbxContent>
                    <w:p w14:paraId="6C640ADE"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Light pole</w:t>
                      </w:r>
                    </w:p>
                  </w:txbxContent>
                </v:textbox>
              </v:shap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66464" behindDoc="0" locked="0" layoutInCell="1" allowOverlap="1" wp14:anchorId="679E48F0" wp14:editId="3E6104DE">
                <wp:simplePos x="0" y="0"/>
                <wp:positionH relativeFrom="column">
                  <wp:posOffset>2857500</wp:posOffset>
                </wp:positionH>
                <wp:positionV relativeFrom="paragraph">
                  <wp:posOffset>821690</wp:posOffset>
                </wp:positionV>
                <wp:extent cx="0" cy="2057400"/>
                <wp:effectExtent l="19050" t="0" r="38100" b="38100"/>
                <wp:wrapNone/>
                <wp:docPr id="396" name="Straight Connector 396"/>
                <wp:cNvGraphicFramePr/>
                <a:graphic xmlns:a="http://schemas.openxmlformats.org/drawingml/2006/main">
                  <a:graphicData uri="http://schemas.microsoft.com/office/word/2010/wordprocessingShape">
                    <wps:wsp>
                      <wps:cNvCnPr/>
                      <wps:spPr>
                        <a:xfrm>
                          <a:off x="0" y="0"/>
                          <a:ext cx="0" cy="20574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88BA3C" id="Straight Connector 396"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4.7pt" to="225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" strokecolor="black [3200]" strokeweight="4.5pt">
                <v:stroke joinstyle="miter"/>
              </v:lin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72608" behindDoc="1" locked="0" layoutInCell="1" allowOverlap="1" wp14:anchorId="2B047EC8" wp14:editId="66809918">
                <wp:simplePos x="0" y="0"/>
                <wp:positionH relativeFrom="column">
                  <wp:posOffset>2514600</wp:posOffset>
                </wp:positionH>
                <wp:positionV relativeFrom="paragraph">
                  <wp:posOffset>129540</wp:posOffset>
                </wp:positionV>
                <wp:extent cx="914400" cy="228600"/>
                <wp:effectExtent l="0" t="0" r="3175" b="0"/>
                <wp:wrapNone/>
                <wp:docPr id="397" name="Text Box 39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501E74D"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Metal 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047EC8" id="Text Box 397" o:spid="_x0000_s1047" type="#_x0000_t202" style="position:absolute;margin-left:198pt;margin-top:10.2pt;width:1in;height:18pt;z-index:-25134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JZ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" fillcolor="white [3201]" stroked="f" strokeweight=".5pt">
                <v:textbox>
                  <w:txbxContent>
                    <w:p w14:paraId="5501E74D"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Metal strut</w:t>
                      </w:r>
                    </w:p>
                  </w:txbxContent>
                </v:textbox>
              </v:shap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69536" behindDoc="0" locked="0" layoutInCell="1" allowOverlap="1" wp14:anchorId="6E7E10C5" wp14:editId="0DDA938A">
                <wp:simplePos x="0" y="0"/>
                <wp:positionH relativeFrom="column">
                  <wp:posOffset>2286000</wp:posOffset>
                </wp:positionH>
                <wp:positionV relativeFrom="paragraph">
                  <wp:posOffset>364490</wp:posOffset>
                </wp:positionV>
                <wp:extent cx="1143000" cy="0"/>
                <wp:effectExtent l="0" t="0" r="0" b="0"/>
                <wp:wrapNone/>
                <wp:docPr id="398" name="Straight Connector 398"/>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C49E22" id="Straight Connector 398"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180pt,28.7pt" to="270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" strokecolor="black [3200]" strokeweight="1pt">
                <v:stroke joinstyle="miter"/>
              </v:lin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64416" behindDoc="0" locked="0" layoutInCell="1" allowOverlap="1" wp14:anchorId="4933C797" wp14:editId="627CD7FA">
                <wp:simplePos x="0" y="0"/>
                <wp:positionH relativeFrom="column">
                  <wp:posOffset>-1028700</wp:posOffset>
                </wp:positionH>
                <wp:positionV relativeFrom="paragraph">
                  <wp:posOffset>135890</wp:posOffset>
                </wp:positionV>
                <wp:extent cx="3886200" cy="1485900"/>
                <wp:effectExtent l="0" t="0" r="19050" b="0"/>
                <wp:wrapNone/>
                <wp:docPr id="400" name="Arc 400"/>
                <wp:cNvGraphicFramePr/>
                <a:graphic xmlns:a="http://schemas.openxmlformats.org/drawingml/2006/main">
                  <a:graphicData uri="http://schemas.microsoft.com/office/word/2010/wordprocessingShape">
                    <wps:wsp>
                      <wps:cNvSpPr/>
                      <wps:spPr>
                        <a:xfrm>
                          <a:off x="0" y="0"/>
                          <a:ext cx="3886200" cy="1485900"/>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65B949" id="Arc 400" o:spid="_x0000_s1026" style="position:absolute;margin-left:-81pt;margin-top:10.7pt;width:306pt;height:117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0,148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" path="m1943100,nsc3016244,,3886200,332630,3886200,742950r-1943100,l1943100,xem1943100,nfc3016244,,3886200,332630,3886200,742950e" filled="f" strokecolor="black [3200]" strokeweight="1.5pt">
                <v:stroke joinstyle="miter"/>
                <v:path arrowok="t" o:connecttype="custom" o:connectlocs="1943100,0;3886200,742950" o:connectangles="0,0"/>
              </v:shape>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68512" behindDoc="0" locked="0" layoutInCell="1" allowOverlap="1" wp14:anchorId="6A766FC7" wp14:editId="5CAB1CF4">
                <wp:simplePos x="0" y="0"/>
                <wp:positionH relativeFrom="column">
                  <wp:posOffset>4826000</wp:posOffset>
                </wp:positionH>
                <wp:positionV relativeFrom="paragraph">
                  <wp:posOffset>129540</wp:posOffset>
                </wp:positionV>
                <wp:extent cx="571500" cy="114300"/>
                <wp:effectExtent l="0" t="0" r="19050" b="19050"/>
                <wp:wrapNone/>
                <wp:docPr id="401" name="Rectangle: Rounded Corners 401"/>
                <wp:cNvGraphicFramePr/>
                <a:graphic xmlns:a="http://schemas.openxmlformats.org/drawingml/2006/main">
                  <a:graphicData uri="http://schemas.microsoft.com/office/word/2010/wordprocessingShape">
                    <wps:wsp>
                      <wps:cNvSpPr/>
                      <wps:spPr>
                        <a:xfrm>
                          <a:off x="0" y="0"/>
                          <a:ext cx="571500" cy="114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4F9138F" id="Rectangle: Rounded Corners 401" o:spid="_x0000_s1026" style="position:absolute;margin-left:380pt;margin-top:10.2pt;width:45pt;height:9pt;z-index:25196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" filled="f" strokecolor="black [3213]" strokeweight="1pt">
                <v:stroke joinstyle="miter"/>
              </v:roundrect>
            </w:pict>
          </mc:Fallback>
        </mc:AlternateContent>
      </w:r>
      <w:r w:rsidR="00CF23C1" w:rsidRPr="00CF23C1">
        <w:rPr>
          <w:rFonts w:ascii="Arial" w:hAnsi="Arial" w:cs="Arial"/>
          <w:noProof/>
          <w:sz w:val="22"/>
          <w:szCs w:val="22"/>
          <w:lang w:eastAsia="en-AU"/>
        </w:rPr>
        <mc:AlternateContent>
          <mc:Choice Requires="wps">
            <w:drawing>
              <wp:anchor distT="0" distB="0" distL="114300" distR="114300" simplePos="0" relativeHeight="251967488" behindDoc="0" locked="0" layoutInCell="1" allowOverlap="1" wp14:anchorId="2B82998E" wp14:editId="4C49990D">
                <wp:simplePos x="0" y="0"/>
                <wp:positionH relativeFrom="column">
                  <wp:posOffset>342900</wp:posOffset>
                </wp:positionH>
                <wp:positionV relativeFrom="paragraph">
                  <wp:posOffset>135890</wp:posOffset>
                </wp:positionV>
                <wp:extent cx="571500" cy="114300"/>
                <wp:effectExtent l="0" t="0" r="19050" b="19050"/>
                <wp:wrapNone/>
                <wp:docPr id="402" name="Rectangle: Rounded Corners 402"/>
                <wp:cNvGraphicFramePr/>
                <a:graphic xmlns:a="http://schemas.openxmlformats.org/drawingml/2006/main">
                  <a:graphicData uri="http://schemas.microsoft.com/office/word/2010/wordprocessingShape">
                    <wps:wsp>
                      <wps:cNvSpPr/>
                      <wps:spPr>
                        <a:xfrm>
                          <a:off x="0" y="0"/>
                          <a:ext cx="571500" cy="114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F49447B" id="Rectangle: Rounded Corners 402" o:spid="_x0000_s1026" style="position:absolute;margin-left:27pt;margin-top:10.7pt;width:45pt;height:9pt;z-index:251967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" filled="f" strokecolor="black [3213]" strokeweight="1pt">
                <v:stroke joinstyle="miter"/>
              </v:roundrect>
            </w:pict>
          </mc:Fallback>
        </mc:AlternateContent>
      </w:r>
    </w:p>
    <w:p w14:paraId="70D92DC8" w14:textId="7FBA44D1" w:rsidR="00CF23C1" w:rsidRPr="00CF23C1" w:rsidRDefault="00C76208" w:rsidP="00CF23C1">
      <w:pPr>
        <w:rPr>
          <w:rFonts w:ascii="Arial" w:hAnsi="Arial" w:cs="Arial"/>
          <w:sz w:val="22"/>
          <w:szCs w:val="22"/>
          <w:lang w:val="en-GB"/>
        </w:rPr>
      </w:pPr>
      <w:r w:rsidRPr="001D3501">
        <w:rPr>
          <w:rFonts w:ascii="Arial" w:hAnsi="Arial" w:cs="Arial"/>
          <w:noProof/>
          <w:sz w:val="22"/>
          <w:szCs w:val="22"/>
          <w:lang w:eastAsia="en-AU"/>
        </w:rPr>
        <mc:AlternateContent>
          <mc:Choice Requires="wps">
            <w:drawing>
              <wp:anchor distT="45720" distB="45720" distL="114300" distR="114300" simplePos="0" relativeHeight="252236800" behindDoc="1" locked="0" layoutInCell="1" allowOverlap="1" wp14:anchorId="20D58EAC" wp14:editId="2BC44D5B">
                <wp:simplePos x="0" y="0"/>
                <wp:positionH relativeFrom="column">
                  <wp:posOffset>3262580</wp:posOffset>
                </wp:positionH>
                <wp:positionV relativeFrom="paragraph">
                  <wp:posOffset>21539</wp:posOffset>
                </wp:positionV>
                <wp:extent cx="467995" cy="306705"/>
                <wp:effectExtent l="0" t="0" r="825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06705"/>
                        </a:xfrm>
                        <a:prstGeom prst="rect">
                          <a:avLst/>
                        </a:prstGeom>
                        <a:solidFill>
                          <a:srgbClr val="FFFFFF"/>
                        </a:solidFill>
                        <a:ln w="9525">
                          <a:noFill/>
                          <a:miter lim="800000"/>
                          <a:headEnd/>
                          <a:tailEnd/>
                        </a:ln>
                      </wps:spPr>
                      <wps:txbx>
                        <w:txbxContent>
                          <w:p w14:paraId="7E064D4D" w14:textId="2BF05A90" w:rsidR="001D3501" w:rsidRPr="00C76208" w:rsidRDefault="00C76208">
                            <w:pPr>
                              <w:rPr>
                                <w:rFonts w:ascii="Arial" w:hAnsi="Arial" w:cs="Arial"/>
                                <w:b/>
                                <w:bCs/>
                                <w:sz w:val="16"/>
                                <w:szCs w:val="16"/>
                              </w:rPr>
                            </w:pPr>
                            <w:r w:rsidRPr="00C76208">
                              <w:rPr>
                                <w:rFonts w:ascii="Arial" w:hAnsi="Arial" w:cs="Arial"/>
                                <w:b/>
                                <w:bCs/>
                                <w:sz w:val="16"/>
                                <w:szCs w:val="16"/>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D58EAC" id="_x0000_s1048" type="#_x0000_t202" style="position:absolute;margin-left:256.9pt;margin-top:1.7pt;width:36.85pt;height:24.15pt;z-index:-25107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" stroked="f">
                <v:textbox>
                  <w:txbxContent>
                    <w:p w14:paraId="7E064D4D" w14:textId="2BF05A90" w:rsidR="001D3501" w:rsidRPr="00C76208" w:rsidRDefault="00C76208">
                      <w:pPr>
                        <w:rPr>
                          <w:rFonts w:ascii="Arial" w:hAnsi="Arial" w:cs="Arial"/>
                          <w:b/>
                          <w:bCs/>
                          <w:sz w:val="16"/>
                          <w:szCs w:val="16"/>
                        </w:rPr>
                      </w:pPr>
                      <w:r w:rsidRPr="00C76208">
                        <w:rPr>
                          <w:rFonts w:ascii="Arial" w:hAnsi="Arial" w:cs="Arial"/>
                          <w:b/>
                          <w:bCs/>
                          <w:sz w:val="16"/>
                          <w:szCs w:val="16"/>
                        </w:rPr>
                        <w:t>X</w:t>
                      </w:r>
                    </w:p>
                  </w:txbxContent>
                </v:textbox>
              </v:shape>
            </w:pict>
          </mc:Fallback>
        </mc:AlternateContent>
      </w:r>
      <w:r w:rsidR="00070483">
        <w:rPr>
          <w:rFonts w:ascii="Arial" w:hAnsi="Arial" w:cs="Arial"/>
          <w:noProof/>
          <w:sz w:val="22"/>
          <w:szCs w:val="22"/>
          <w:lang w:eastAsia="en-AU"/>
        </w:rPr>
        <mc:AlternateContent>
          <mc:Choice Requires="wps">
            <w:drawing>
              <wp:anchor distT="0" distB="0" distL="114300" distR="114300" simplePos="0" relativeHeight="252217344" behindDoc="0" locked="0" layoutInCell="1" allowOverlap="1" wp14:anchorId="00A54308" wp14:editId="68C6746B">
                <wp:simplePos x="0" y="0"/>
                <wp:positionH relativeFrom="column">
                  <wp:posOffset>608965</wp:posOffset>
                </wp:positionH>
                <wp:positionV relativeFrom="paragraph">
                  <wp:posOffset>83820</wp:posOffset>
                </wp:positionV>
                <wp:extent cx="0" cy="666750"/>
                <wp:effectExtent l="0" t="0" r="38100" b="19050"/>
                <wp:wrapNone/>
                <wp:docPr id="126" name="Straight Connector 126"/>
                <wp:cNvGraphicFramePr/>
                <a:graphic xmlns:a="http://schemas.openxmlformats.org/drawingml/2006/main">
                  <a:graphicData uri="http://schemas.microsoft.com/office/word/2010/wordprocessingShape">
                    <wps:wsp>
                      <wps:cNvCnPr/>
                      <wps:spPr>
                        <a:xfrm flipV="1">
                          <a:off x="0" y="0"/>
                          <a:ext cx="0" cy="666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DA18F1" id="Straight Connector 126" o:spid="_x0000_s1026" style="position:absolute;flip:y;z-index:252217344;visibility:visible;mso-wrap-style:square;mso-wrap-distance-left:9pt;mso-wrap-distance-top:0;mso-wrap-distance-right:9pt;mso-wrap-distance-bottom:0;mso-position-horizontal:absolute;mso-position-horizontal-relative:text;mso-position-vertical:absolute;mso-position-vertical-relative:text" from="47.95pt,6.6pt" to="47.9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" strokecolor="black [3213]" strokeweight=".5pt">
                <v:stroke dashstyle="dash" joinstyle="miter"/>
              </v:line>
            </w:pict>
          </mc:Fallback>
        </mc:AlternateContent>
      </w:r>
    </w:p>
    <w:p w14:paraId="56BE371C" w14:textId="32B80345" w:rsidR="00CF23C1" w:rsidRPr="00CF23C1" w:rsidRDefault="00070483" w:rsidP="00CF23C1">
      <w:pPr>
        <w:rPr>
          <w:rFonts w:ascii="Arial" w:hAnsi="Arial" w:cs="Arial"/>
          <w:sz w:val="22"/>
          <w:szCs w:val="22"/>
          <w:lang w:val="en-GB"/>
        </w:rPr>
      </w:pPr>
      <w:r>
        <w:rPr>
          <w:rFonts w:ascii="Arial" w:hAnsi="Arial" w:cs="Arial"/>
          <w:noProof/>
          <w:sz w:val="22"/>
          <w:szCs w:val="22"/>
          <w:lang w:eastAsia="en-AU"/>
        </w:rPr>
        <mc:AlternateContent>
          <mc:Choice Requires="wps">
            <w:drawing>
              <wp:anchor distT="0" distB="0" distL="114300" distR="114300" simplePos="0" relativeHeight="252214272" behindDoc="0" locked="0" layoutInCell="1" allowOverlap="1" wp14:anchorId="4B8266DE" wp14:editId="2E29A48F">
                <wp:simplePos x="0" y="0"/>
                <wp:positionH relativeFrom="column">
                  <wp:posOffset>2304415</wp:posOffset>
                </wp:positionH>
                <wp:positionV relativeFrom="paragraph">
                  <wp:posOffset>37465</wp:posOffset>
                </wp:positionV>
                <wp:extent cx="0" cy="463550"/>
                <wp:effectExtent l="76200" t="38100" r="57150" b="50800"/>
                <wp:wrapNone/>
                <wp:docPr id="81" name="Straight Arrow Connector 81"/>
                <wp:cNvGraphicFramePr/>
                <a:graphic xmlns:a="http://schemas.openxmlformats.org/drawingml/2006/main">
                  <a:graphicData uri="http://schemas.microsoft.com/office/word/2010/wordprocessingShape">
                    <wps:wsp>
                      <wps:cNvCnPr/>
                      <wps:spPr>
                        <a:xfrm>
                          <a:off x="0" y="0"/>
                          <a:ext cx="0" cy="46355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7C2FAD" id="Straight Arrow Connector 81" o:spid="_x0000_s1026" type="#_x0000_t32" style="position:absolute;margin-left:181.45pt;margin-top:2.95pt;width:0;height:36.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" strokecolor="black [3213]" strokeweight=".5pt">
                <v:stroke dashstyle="dash" startarrow="block" endarrow="block" joinstyle="miter"/>
              </v:shape>
            </w:pict>
          </mc:Fallback>
        </mc:AlternateContent>
      </w:r>
    </w:p>
    <w:p w14:paraId="5A5504E9" w14:textId="0618D4E2" w:rsidR="00CF23C1" w:rsidRPr="00CF23C1" w:rsidRDefault="00CF23C1" w:rsidP="00CF23C1">
      <w:pPr>
        <w:rPr>
          <w:rFonts w:ascii="Arial" w:hAnsi="Arial" w:cs="Arial"/>
          <w:sz w:val="22"/>
          <w:szCs w:val="22"/>
          <w:lang w:val="en-GB"/>
        </w:rPr>
      </w:pPr>
    </w:p>
    <w:p w14:paraId="0AAA5363" w14:textId="52A9CF9D" w:rsidR="00CF23C1" w:rsidRPr="00CF23C1" w:rsidRDefault="00CF23C1" w:rsidP="00CF23C1">
      <w:pPr>
        <w:rPr>
          <w:rFonts w:ascii="Arial" w:hAnsi="Arial" w:cs="Arial"/>
          <w:sz w:val="22"/>
          <w:szCs w:val="22"/>
          <w:lang w:val="en-GB"/>
        </w:rPr>
      </w:pPr>
      <w:r w:rsidRPr="00CF23C1">
        <w:rPr>
          <w:rFonts w:ascii="Arial" w:hAnsi="Arial" w:cs="Arial"/>
          <w:noProof/>
          <w:sz w:val="22"/>
          <w:szCs w:val="22"/>
          <w:lang w:eastAsia="en-AU"/>
        </w:rPr>
        <mc:AlternateContent>
          <mc:Choice Requires="wps">
            <w:drawing>
              <wp:anchor distT="0" distB="0" distL="114300" distR="114300" simplePos="0" relativeHeight="251982848" behindDoc="1" locked="0" layoutInCell="1" allowOverlap="1" wp14:anchorId="3E8177F7" wp14:editId="48C872E8">
                <wp:simplePos x="0" y="0"/>
                <wp:positionH relativeFrom="column">
                  <wp:posOffset>2827655</wp:posOffset>
                </wp:positionH>
                <wp:positionV relativeFrom="paragraph">
                  <wp:posOffset>96520</wp:posOffset>
                </wp:positionV>
                <wp:extent cx="914400" cy="228600"/>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5134A2B"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8177F7" id="Text Box 23" o:spid="_x0000_s1049" type="#_x0000_t202" style="position:absolute;margin-left:222.65pt;margin-top:7.6pt;width:1in;height:18pt;z-index:-251333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y7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" fillcolor="white [3201]" stroked="f" strokeweight=".5pt">
                <v:textbox>
                  <w:txbxContent>
                    <w:p w14:paraId="45134A2B"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P</w:t>
                      </w:r>
                    </w:p>
                  </w:txbxContent>
                </v:textbox>
              </v:shape>
            </w:pict>
          </mc:Fallback>
        </mc:AlternateContent>
      </w:r>
    </w:p>
    <w:p w14:paraId="434DB04A" w14:textId="6C39CC21" w:rsidR="00CF23C1" w:rsidRPr="00CF23C1" w:rsidRDefault="00070483" w:rsidP="00CF23C1">
      <w:pPr>
        <w:rPr>
          <w:rFonts w:ascii="Arial" w:hAnsi="Arial" w:cs="Arial"/>
          <w:sz w:val="22"/>
          <w:szCs w:val="22"/>
          <w:lang w:val="en-GB"/>
        </w:rPr>
      </w:pPr>
      <w:r>
        <w:rPr>
          <w:rFonts w:ascii="Arial" w:hAnsi="Arial" w:cs="Arial"/>
          <w:noProof/>
          <w:sz w:val="22"/>
          <w:szCs w:val="22"/>
          <w:lang w:eastAsia="en-AU"/>
        </w:rPr>
        <mc:AlternateContent>
          <mc:Choice Requires="wps">
            <w:drawing>
              <wp:anchor distT="0" distB="0" distL="114300" distR="114300" simplePos="0" relativeHeight="252215296" behindDoc="0" locked="0" layoutInCell="1" allowOverlap="1" wp14:anchorId="07DC2ECA" wp14:editId="4AD48F87">
                <wp:simplePos x="0" y="0"/>
                <wp:positionH relativeFrom="column">
                  <wp:posOffset>608965</wp:posOffset>
                </wp:positionH>
                <wp:positionV relativeFrom="paragraph">
                  <wp:posOffset>107950</wp:posOffset>
                </wp:positionV>
                <wp:extent cx="2203450" cy="0"/>
                <wp:effectExtent l="38100" t="76200" r="25400" b="95250"/>
                <wp:wrapNone/>
                <wp:docPr id="82" name="Straight Arrow Connector 82"/>
                <wp:cNvGraphicFramePr/>
                <a:graphic xmlns:a="http://schemas.openxmlformats.org/drawingml/2006/main">
                  <a:graphicData uri="http://schemas.microsoft.com/office/word/2010/wordprocessingShape">
                    <wps:wsp>
                      <wps:cNvCnPr/>
                      <wps:spPr>
                        <a:xfrm>
                          <a:off x="0" y="0"/>
                          <a:ext cx="220345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1AD335" id="Straight Arrow Connector 82" o:spid="_x0000_s1026" type="#_x0000_t32" style="position:absolute;margin-left:47.95pt;margin-top:8.5pt;width:173.5pt;height:0;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" strokecolor="black [3213]" strokeweight=".5pt">
                <v:stroke dashstyle="dash" startarrow="block" endarrow="block" joinstyle="miter"/>
              </v:shape>
            </w:pict>
          </mc:Fallback>
        </mc:AlternateContent>
      </w:r>
      <w:r>
        <w:rPr>
          <w:rFonts w:ascii="Arial" w:hAnsi="Arial" w:cs="Arial"/>
          <w:noProof/>
          <w:sz w:val="22"/>
          <w:szCs w:val="22"/>
          <w:lang w:eastAsia="en-AU"/>
        </w:rPr>
        <mc:AlternateContent>
          <mc:Choice Requires="wps">
            <w:drawing>
              <wp:anchor distT="0" distB="0" distL="114300" distR="114300" simplePos="0" relativeHeight="252216320" behindDoc="0" locked="0" layoutInCell="1" allowOverlap="1" wp14:anchorId="5B6BCDCE" wp14:editId="40F6B891">
                <wp:simplePos x="0" y="0"/>
                <wp:positionH relativeFrom="column">
                  <wp:posOffset>2304415</wp:posOffset>
                </wp:positionH>
                <wp:positionV relativeFrom="paragraph">
                  <wp:posOffset>19050</wp:posOffset>
                </wp:positionV>
                <wp:extent cx="520700" cy="0"/>
                <wp:effectExtent l="38100" t="76200" r="12700" b="95250"/>
                <wp:wrapNone/>
                <wp:docPr id="125" name="Straight Arrow Connector 125"/>
                <wp:cNvGraphicFramePr/>
                <a:graphic xmlns:a="http://schemas.openxmlformats.org/drawingml/2006/main">
                  <a:graphicData uri="http://schemas.microsoft.com/office/word/2010/wordprocessingShape">
                    <wps:wsp>
                      <wps:cNvCnPr/>
                      <wps:spPr>
                        <a:xfrm>
                          <a:off x="0" y="0"/>
                          <a:ext cx="5207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98AD9F" id="Straight Arrow Connector 125" o:spid="_x0000_s1026" type="#_x0000_t32" style="position:absolute;margin-left:181.45pt;margin-top:1.5pt;width:41pt;height:0;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" strokecolor="black [3213]" strokeweight=".5pt">
                <v:stroke dashstyle="dash" startarrow="block" endarrow="block" joinstyle="miter"/>
              </v:shape>
            </w:pict>
          </mc:Fallback>
        </mc:AlternateContent>
      </w:r>
    </w:p>
    <w:p w14:paraId="1670F0FC" w14:textId="123D6A68" w:rsidR="00CF23C1" w:rsidRPr="00CF23C1" w:rsidRDefault="00CF23C1" w:rsidP="00CF23C1">
      <w:pPr>
        <w:rPr>
          <w:rFonts w:ascii="Arial" w:hAnsi="Arial" w:cs="Arial"/>
          <w:sz w:val="22"/>
          <w:szCs w:val="22"/>
          <w:lang w:val="en-GB"/>
        </w:rPr>
      </w:pPr>
    </w:p>
    <w:p w14:paraId="05D9AED2" w14:textId="42A5FF21" w:rsidR="00CF23C1" w:rsidRPr="00CF23C1" w:rsidRDefault="00CF23C1" w:rsidP="00CF23C1">
      <w:pPr>
        <w:rPr>
          <w:rFonts w:ascii="Arial" w:hAnsi="Arial" w:cs="Arial"/>
          <w:sz w:val="22"/>
          <w:szCs w:val="22"/>
          <w:lang w:val="en-GB"/>
        </w:rPr>
      </w:pPr>
    </w:p>
    <w:p w14:paraId="0B145568" w14:textId="1B8C5108" w:rsidR="00CF23C1" w:rsidRPr="00CF23C1" w:rsidRDefault="00CF23C1" w:rsidP="00CF23C1">
      <w:pPr>
        <w:rPr>
          <w:rFonts w:ascii="Arial" w:hAnsi="Arial" w:cs="Arial"/>
          <w:sz w:val="22"/>
          <w:szCs w:val="22"/>
          <w:lang w:val="en-GB"/>
        </w:rPr>
      </w:pPr>
    </w:p>
    <w:p w14:paraId="261D2337" w14:textId="3D70C949" w:rsidR="00CF23C1" w:rsidRPr="00CF23C1" w:rsidRDefault="00CF23C1" w:rsidP="00CF23C1">
      <w:pPr>
        <w:rPr>
          <w:rFonts w:ascii="Arial" w:hAnsi="Arial" w:cs="Arial"/>
          <w:sz w:val="22"/>
          <w:szCs w:val="22"/>
          <w:lang w:val="en-GB"/>
        </w:rPr>
      </w:pPr>
    </w:p>
    <w:p w14:paraId="46DCC3CE" w14:textId="0B916619" w:rsidR="00CF23C1" w:rsidRPr="00CF23C1" w:rsidRDefault="00CF23C1" w:rsidP="00CF23C1">
      <w:pPr>
        <w:rPr>
          <w:rFonts w:ascii="Arial" w:hAnsi="Arial" w:cs="Arial"/>
          <w:sz w:val="22"/>
          <w:szCs w:val="22"/>
          <w:lang w:val="en-GB"/>
        </w:rPr>
      </w:pPr>
    </w:p>
    <w:p w14:paraId="1E5092F9" w14:textId="77777777" w:rsidR="00CF23C1" w:rsidRPr="00CF23C1" w:rsidRDefault="00CF23C1" w:rsidP="00CF23C1">
      <w:pPr>
        <w:rPr>
          <w:rFonts w:ascii="Arial" w:hAnsi="Arial" w:cs="Arial"/>
          <w:sz w:val="22"/>
          <w:szCs w:val="22"/>
          <w:lang w:val="en-GB"/>
        </w:rPr>
      </w:pPr>
    </w:p>
    <w:p w14:paraId="7775F228" w14:textId="0BF6C2BB" w:rsidR="00CF23C1" w:rsidRDefault="00CF23C1" w:rsidP="00CF23C1">
      <w:pPr>
        <w:rPr>
          <w:rFonts w:ascii="Arial" w:hAnsi="Arial" w:cs="Arial"/>
          <w:sz w:val="22"/>
          <w:szCs w:val="22"/>
          <w:lang w:val="en-GB"/>
        </w:rPr>
      </w:pPr>
    </w:p>
    <w:p w14:paraId="2F19B0B4" w14:textId="1CE76BC9" w:rsidR="00CF23C1" w:rsidRDefault="00CF23C1" w:rsidP="00CF23C1">
      <w:pPr>
        <w:rPr>
          <w:rFonts w:ascii="Arial" w:hAnsi="Arial" w:cs="Arial"/>
          <w:sz w:val="22"/>
          <w:szCs w:val="22"/>
          <w:lang w:val="en-GB"/>
        </w:rPr>
      </w:pPr>
    </w:p>
    <w:p w14:paraId="236DBD73" w14:textId="77777777" w:rsidR="00CF23C1" w:rsidRDefault="00CF23C1" w:rsidP="00CF23C1">
      <w:pPr>
        <w:rPr>
          <w:rFonts w:ascii="Arial" w:hAnsi="Arial" w:cs="Arial"/>
          <w:sz w:val="22"/>
          <w:szCs w:val="22"/>
          <w:lang w:val="en-GB"/>
        </w:rPr>
      </w:pPr>
    </w:p>
    <w:p w14:paraId="3F39C640" w14:textId="78D56195" w:rsidR="00CF23C1" w:rsidRDefault="00CF23C1" w:rsidP="00CF23C1">
      <w:pPr>
        <w:rPr>
          <w:rFonts w:ascii="Arial" w:hAnsi="Arial" w:cs="Arial"/>
          <w:sz w:val="22"/>
          <w:szCs w:val="22"/>
          <w:lang w:val="en-GB"/>
        </w:rPr>
      </w:pPr>
    </w:p>
    <w:p w14:paraId="4D457E7E" w14:textId="3391F037" w:rsidR="00CF23C1" w:rsidRDefault="00CF23C1" w:rsidP="00CF23C1">
      <w:pPr>
        <w:rPr>
          <w:rFonts w:ascii="Arial" w:hAnsi="Arial" w:cs="Arial"/>
          <w:sz w:val="22"/>
          <w:szCs w:val="22"/>
          <w:lang w:val="en-GB"/>
        </w:rPr>
      </w:pPr>
    </w:p>
    <w:p w14:paraId="266DBC6F" w14:textId="6E149AA0" w:rsidR="00CF23C1" w:rsidRDefault="00CF23C1" w:rsidP="00CF23C1">
      <w:pPr>
        <w:rPr>
          <w:rFonts w:ascii="Arial" w:hAnsi="Arial" w:cs="Arial"/>
          <w:sz w:val="22"/>
          <w:szCs w:val="22"/>
          <w:lang w:val="en-GB"/>
        </w:rPr>
      </w:pPr>
    </w:p>
    <w:p w14:paraId="46B8E0DD" w14:textId="77777777" w:rsidR="00CF23C1" w:rsidRDefault="00CF23C1" w:rsidP="00CF23C1">
      <w:pPr>
        <w:rPr>
          <w:rFonts w:ascii="Arial" w:hAnsi="Arial" w:cs="Arial"/>
          <w:sz w:val="22"/>
          <w:szCs w:val="22"/>
          <w:lang w:val="en-GB"/>
        </w:rPr>
      </w:pPr>
    </w:p>
    <w:p w14:paraId="7336489F" w14:textId="77777777" w:rsidR="00CF23C1" w:rsidRDefault="00CF23C1" w:rsidP="00CF23C1">
      <w:pPr>
        <w:rPr>
          <w:rFonts w:ascii="Arial" w:hAnsi="Arial" w:cs="Arial"/>
          <w:sz w:val="22"/>
          <w:szCs w:val="22"/>
          <w:lang w:val="en-GB"/>
        </w:rPr>
      </w:pPr>
    </w:p>
    <w:p w14:paraId="14232BD5" w14:textId="1B7267AE" w:rsidR="00CF23C1" w:rsidRDefault="00CF23C1" w:rsidP="00CF23C1">
      <w:pPr>
        <w:rPr>
          <w:rFonts w:ascii="Arial" w:hAnsi="Arial" w:cs="Arial"/>
          <w:sz w:val="22"/>
          <w:szCs w:val="22"/>
          <w:lang w:val="en-GB"/>
        </w:rPr>
      </w:pPr>
      <w:r w:rsidRPr="00CF23C1">
        <w:rPr>
          <w:rFonts w:ascii="Arial" w:hAnsi="Arial" w:cs="Arial"/>
          <w:sz w:val="22"/>
          <w:szCs w:val="22"/>
          <w:lang w:val="en-GB"/>
        </w:rPr>
        <w:t>The light pole has the following dimensions and specifications:</w:t>
      </w:r>
    </w:p>
    <w:p w14:paraId="2C91A82C" w14:textId="77777777" w:rsidR="00CF23C1" w:rsidRPr="00CF23C1" w:rsidRDefault="00CF23C1" w:rsidP="00CF23C1">
      <w:pPr>
        <w:rPr>
          <w:rFonts w:ascii="Arial" w:hAnsi="Arial" w:cs="Arial"/>
          <w:sz w:val="22"/>
          <w:szCs w:val="22"/>
          <w:lang w:val="en-GB"/>
        </w:rPr>
      </w:pPr>
    </w:p>
    <w:p w14:paraId="245547E6" w14:textId="77777777" w:rsidR="00CF23C1" w:rsidRP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Mass of the light globe and fitting = 55.0 kg</w:t>
      </w:r>
    </w:p>
    <w:p w14:paraId="76B3FAE6" w14:textId="77777777" w:rsidR="00CF23C1" w:rsidRP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Mass of support = 25.0 kg</w:t>
      </w:r>
    </w:p>
    <w:p w14:paraId="71AD3A2B" w14:textId="77777777" w:rsidR="00CF23C1" w:rsidRP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Distance PZ = 2.30 m</w:t>
      </w:r>
    </w:p>
    <w:p w14:paraId="1D9D8420" w14:textId="77777777" w:rsidR="00CF23C1" w:rsidRP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Distance PY = 0.350 m</w:t>
      </w:r>
    </w:p>
    <w:p w14:paraId="3EE286E2" w14:textId="556A1F69" w:rsid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Distance XY = 0.320 m</w:t>
      </w:r>
    </w:p>
    <w:p w14:paraId="325C115A" w14:textId="77777777" w:rsidR="00CF23C1" w:rsidRPr="00CF23C1" w:rsidRDefault="00CF23C1" w:rsidP="00CF23C1">
      <w:pPr>
        <w:jc w:val="center"/>
        <w:rPr>
          <w:rFonts w:ascii="Arial" w:hAnsi="Arial" w:cs="Arial"/>
          <w:sz w:val="22"/>
          <w:szCs w:val="22"/>
          <w:lang w:val="en-GB"/>
        </w:rPr>
      </w:pPr>
    </w:p>
    <w:p w14:paraId="135D5BFA" w14:textId="54050E2D" w:rsidR="00CF23C1" w:rsidRDefault="00CF23C1" w:rsidP="00CF23C1">
      <w:pPr>
        <w:rPr>
          <w:rFonts w:ascii="Arial" w:hAnsi="Arial" w:cs="Arial"/>
          <w:sz w:val="22"/>
          <w:szCs w:val="22"/>
          <w:lang w:val="en-GB"/>
        </w:rPr>
      </w:pPr>
      <w:r w:rsidRPr="00CF23C1">
        <w:rPr>
          <w:rFonts w:ascii="Arial" w:hAnsi="Arial" w:cs="Arial"/>
          <w:sz w:val="22"/>
          <w:szCs w:val="22"/>
          <w:lang w:val="en-GB"/>
        </w:rPr>
        <w:t xml:space="preserve">The centre of mass of each support acts through </w:t>
      </w:r>
      <w:r w:rsidR="00C76208">
        <w:rPr>
          <w:rFonts w:ascii="Arial" w:hAnsi="Arial" w:cs="Arial"/>
          <w:sz w:val="22"/>
          <w:szCs w:val="22"/>
          <w:lang w:val="en-GB"/>
        </w:rPr>
        <w:t xml:space="preserve">the </w:t>
      </w:r>
      <w:r w:rsidRPr="00CF23C1">
        <w:rPr>
          <w:rFonts w:ascii="Arial" w:hAnsi="Arial" w:cs="Arial"/>
          <w:sz w:val="22"/>
          <w:szCs w:val="22"/>
          <w:lang w:val="en-GB"/>
        </w:rPr>
        <w:t>point</w:t>
      </w:r>
      <w:r w:rsidR="00C76208">
        <w:rPr>
          <w:rFonts w:ascii="Arial" w:hAnsi="Arial" w:cs="Arial"/>
          <w:sz w:val="22"/>
          <w:szCs w:val="22"/>
          <w:lang w:val="en-GB"/>
        </w:rPr>
        <w:t xml:space="preserve"> marked</w:t>
      </w:r>
      <w:r w:rsidRPr="00CF23C1">
        <w:rPr>
          <w:rFonts w:ascii="Arial" w:hAnsi="Arial" w:cs="Arial"/>
          <w:sz w:val="22"/>
          <w:szCs w:val="22"/>
          <w:lang w:val="en-GB"/>
        </w:rPr>
        <w:t xml:space="preserve"> X</w:t>
      </w:r>
      <w:r w:rsidR="00C76208">
        <w:rPr>
          <w:rFonts w:ascii="Arial" w:hAnsi="Arial" w:cs="Arial"/>
          <w:sz w:val="22"/>
          <w:szCs w:val="22"/>
          <w:lang w:val="en-GB"/>
        </w:rPr>
        <w:t xml:space="preserve"> in each case</w:t>
      </w:r>
      <w:r w:rsidRPr="00CF23C1">
        <w:rPr>
          <w:rFonts w:ascii="Arial" w:hAnsi="Arial" w:cs="Arial"/>
          <w:sz w:val="22"/>
          <w:szCs w:val="22"/>
          <w:lang w:val="en-GB"/>
        </w:rPr>
        <w:t xml:space="preserve"> (</w:t>
      </w:r>
      <w:proofErr w:type="spellStart"/>
      <w:r w:rsidRPr="00CF23C1">
        <w:rPr>
          <w:rFonts w:ascii="Arial" w:hAnsi="Arial" w:cs="Arial"/>
          <w:sz w:val="22"/>
          <w:szCs w:val="22"/>
          <w:lang w:val="en-GB"/>
        </w:rPr>
        <w:t>ie</w:t>
      </w:r>
      <w:proofErr w:type="spellEnd"/>
      <w:r w:rsidRPr="00CF23C1">
        <w:rPr>
          <w:rFonts w:ascii="Arial" w:hAnsi="Arial" w:cs="Arial"/>
          <w:sz w:val="22"/>
          <w:szCs w:val="22"/>
          <w:lang w:val="en-GB"/>
        </w:rPr>
        <w:t xml:space="preserve"> – the point where the metal strut connects with the support). </w:t>
      </w:r>
    </w:p>
    <w:p w14:paraId="0E3031BD" w14:textId="77777777" w:rsidR="00CF23C1" w:rsidRPr="00CF23C1" w:rsidRDefault="00CF23C1" w:rsidP="00CF23C1">
      <w:pPr>
        <w:rPr>
          <w:rFonts w:ascii="Arial" w:hAnsi="Arial" w:cs="Arial"/>
          <w:sz w:val="22"/>
          <w:szCs w:val="22"/>
          <w:lang w:val="en-GB"/>
        </w:rPr>
      </w:pPr>
    </w:p>
    <w:p w14:paraId="7F9E516B" w14:textId="78179A72" w:rsidR="00CF23C1" w:rsidRPr="00CF23C1" w:rsidRDefault="00CF23C1" w:rsidP="00CF23C1">
      <w:pPr>
        <w:rPr>
          <w:rFonts w:ascii="Arial" w:hAnsi="Arial" w:cs="Arial"/>
          <w:sz w:val="22"/>
          <w:szCs w:val="22"/>
          <w:lang w:val="en-GB"/>
        </w:rPr>
      </w:pPr>
      <w:r w:rsidRPr="00CF23C1">
        <w:rPr>
          <w:rFonts w:ascii="Arial" w:hAnsi="Arial" w:cs="Arial"/>
          <w:sz w:val="22"/>
          <w:szCs w:val="22"/>
          <w:lang w:val="en-GB"/>
        </w:rPr>
        <w:t xml:space="preserve">Calculate the tension in the metal strut. </w:t>
      </w:r>
      <w:r w:rsidR="008E4306">
        <w:rPr>
          <w:rFonts w:ascii="Arial" w:hAnsi="Arial" w:cs="Arial"/>
          <w:sz w:val="22"/>
          <w:szCs w:val="22"/>
          <w:lang w:val="en-GB"/>
        </w:rPr>
        <w:t>(Hint: consider one side only and take moments about P.)</w:t>
      </w:r>
    </w:p>
    <w:p w14:paraId="77A680A3" w14:textId="16779FA1" w:rsidR="00CF23C1" w:rsidRDefault="00CF23C1" w:rsidP="00CF23C1">
      <w:pPr>
        <w:jc w:val="right"/>
        <w:rPr>
          <w:rFonts w:ascii="Arial" w:hAnsi="Arial" w:cs="Arial"/>
          <w:sz w:val="22"/>
          <w:szCs w:val="22"/>
          <w:lang w:val="en-GB"/>
        </w:rPr>
      </w:pPr>
      <w:r w:rsidRPr="00CF23C1">
        <w:rPr>
          <w:rFonts w:ascii="Arial" w:hAnsi="Arial" w:cs="Arial"/>
          <w:sz w:val="22"/>
          <w:szCs w:val="22"/>
          <w:lang w:val="en-GB"/>
        </w:rPr>
        <w:t>(4 marks)</w:t>
      </w:r>
    </w:p>
    <w:p w14:paraId="0633A38E" w14:textId="06163DAE" w:rsidR="00561CD2" w:rsidRDefault="00561CD2" w:rsidP="00CF23C1">
      <w:pPr>
        <w:jc w:val="right"/>
        <w:rPr>
          <w:rFonts w:ascii="Arial" w:hAnsi="Arial" w:cs="Arial"/>
          <w:sz w:val="22"/>
          <w:szCs w:val="22"/>
          <w:lang w:val="en-GB"/>
        </w:rPr>
      </w:pPr>
    </w:p>
    <w:p w14:paraId="1E48ED71" w14:textId="6EC9C87D" w:rsidR="00561CD2" w:rsidRDefault="00561CD2" w:rsidP="00CF23C1">
      <w:pPr>
        <w:jc w:val="right"/>
        <w:rPr>
          <w:rFonts w:ascii="Arial" w:hAnsi="Arial" w:cs="Arial"/>
          <w:sz w:val="22"/>
          <w:szCs w:val="22"/>
          <w:lang w:val="en-GB"/>
        </w:rPr>
      </w:pPr>
    </w:p>
    <w:p w14:paraId="4E1D4557" w14:textId="53FA0407" w:rsidR="00561CD2" w:rsidRDefault="00561CD2" w:rsidP="00CF23C1">
      <w:pPr>
        <w:jc w:val="right"/>
        <w:rPr>
          <w:rFonts w:ascii="Arial" w:hAnsi="Arial" w:cs="Arial"/>
          <w:sz w:val="22"/>
          <w:szCs w:val="22"/>
          <w:lang w:val="en-GB"/>
        </w:rPr>
      </w:pPr>
    </w:p>
    <w:p w14:paraId="39797030" w14:textId="02D1ADA5" w:rsidR="00561CD2" w:rsidRDefault="00561CD2" w:rsidP="00CF23C1">
      <w:pPr>
        <w:jc w:val="right"/>
        <w:rPr>
          <w:rFonts w:ascii="Arial" w:hAnsi="Arial" w:cs="Arial"/>
          <w:sz w:val="22"/>
          <w:szCs w:val="22"/>
          <w:lang w:val="en-GB"/>
        </w:rPr>
      </w:pPr>
    </w:p>
    <w:p w14:paraId="40FF3C01" w14:textId="1AADBA86" w:rsidR="00561CD2" w:rsidRDefault="00561CD2" w:rsidP="00CF23C1">
      <w:pPr>
        <w:jc w:val="right"/>
        <w:rPr>
          <w:rFonts w:ascii="Arial" w:hAnsi="Arial" w:cs="Arial"/>
          <w:sz w:val="22"/>
          <w:szCs w:val="22"/>
          <w:lang w:val="en-GB"/>
        </w:rPr>
      </w:pPr>
    </w:p>
    <w:p w14:paraId="15D96E17" w14:textId="51611FCD" w:rsidR="00561CD2" w:rsidRDefault="00561CD2" w:rsidP="00CF23C1">
      <w:pPr>
        <w:jc w:val="right"/>
        <w:rPr>
          <w:rFonts w:ascii="Arial" w:hAnsi="Arial" w:cs="Arial"/>
          <w:sz w:val="22"/>
          <w:szCs w:val="22"/>
          <w:lang w:val="en-GB"/>
        </w:rPr>
      </w:pPr>
    </w:p>
    <w:p w14:paraId="160DE533" w14:textId="2E1E9452" w:rsidR="00561CD2" w:rsidRDefault="00561CD2" w:rsidP="00CF23C1">
      <w:pPr>
        <w:jc w:val="right"/>
        <w:rPr>
          <w:rFonts w:ascii="Arial" w:hAnsi="Arial" w:cs="Arial"/>
          <w:sz w:val="22"/>
          <w:szCs w:val="22"/>
          <w:lang w:val="en-GB"/>
        </w:rPr>
      </w:pPr>
    </w:p>
    <w:p w14:paraId="662CC981" w14:textId="5F3B5126" w:rsidR="00561CD2" w:rsidRDefault="00561CD2" w:rsidP="00CF23C1">
      <w:pPr>
        <w:jc w:val="right"/>
        <w:rPr>
          <w:rFonts w:ascii="Arial" w:hAnsi="Arial" w:cs="Arial"/>
          <w:sz w:val="22"/>
          <w:szCs w:val="22"/>
          <w:lang w:val="en-GB"/>
        </w:rPr>
      </w:pPr>
    </w:p>
    <w:p w14:paraId="01A4FF3E" w14:textId="31E0983C" w:rsidR="00561CD2" w:rsidRDefault="00561CD2" w:rsidP="00CF23C1">
      <w:pPr>
        <w:jc w:val="right"/>
        <w:rPr>
          <w:rFonts w:ascii="Arial" w:hAnsi="Arial" w:cs="Arial"/>
          <w:sz w:val="22"/>
          <w:szCs w:val="22"/>
          <w:lang w:val="en-GB"/>
        </w:rPr>
      </w:pPr>
    </w:p>
    <w:p w14:paraId="103CFDCF" w14:textId="0EE19C2C" w:rsidR="00561CD2" w:rsidRDefault="00561CD2" w:rsidP="00CF23C1">
      <w:pPr>
        <w:jc w:val="right"/>
        <w:rPr>
          <w:rFonts w:ascii="Arial" w:hAnsi="Arial" w:cs="Arial"/>
          <w:sz w:val="22"/>
          <w:szCs w:val="22"/>
          <w:lang w:val="en-GB"/>
        </w:rPr>
      </w:pPr>
    </w:p>
    <w:p w14:paraId="0030F507" w14:textId="7134CFBD" w:rsidR="00561CD2" w:rsidRDefault="00561CD2" w:rsidP="00CF23C1">
      <w:pPr>
        <w:jc w:val="right"/>
        <w:rPr>
          <w:rFonts w:ascii="Arial" w:hAnsi="Arial" w:cs="Arial"/>
          <w:sz w:val="22"/>
          <w:szCs w:val="22"/>
          <w:lang w:val="en-GB"/>
        </w:rPr>
      </w:pPr>
    </w:p>
    <w:p w14:paraId="12128515" w14:textId="6B8820D0" w:rsidR="00561CD2" w:rsidRDefault="00561CD2" w:rsidP="00CF23C1">
      <w:pPr>
        <w:jc w:val="right"/>
        <w:rPr>
          <w:rFonts w:ascii="Arial" w:hAnsi="Arial" w:cs="Arial"/>
          <w:sz w:val="22"/>
          <w:szCs w:val="22"/>
          <w:lang w:val="en-GB"/>
        </w:rPr>
      </w:pPr>
    </w:p>
    <w:p w14:paraId="605FAF84" w14:textId="51DD40C8" w:rsidR="00561CD2" w:rsidRDefault="00561CD2" w:rsidP="00CF23C1">
      <w:pPr>
        <w:jc w:val="right"/>
        <w:rPr>
          <w:rFonts w:ascii="Arial" w:hAnsi="Arial" w:cs="Arial"/>
          <w:sz w:val="22"/>
          <w:szCs w:val="22"/>
          <w:lang w:val="en-GB"/>
        </w:rPr>
      </w:pPr>
    </w:p>
    <w:p w14:paraId="300B0CBA" w14:textId="32F40DC5" w:rsidR="00561CD2" w:rsidRDefault="00561CD2" w:rsidP="00CF23C1">
      <w:pPr>
        <w:jc w:val="right"/>
        <w:rPr>
          <w:rFonts w:ascii="Arial" w:hAnsi="Arial" w:cs="Arial"/>
          <w:sz w:val="22"/>
          <w:szCs w:val="22"/>
          <w:lang w:val="en-GB"/>
        </w:rPr>
      </w:pPr>
    </w:p>
    <w:p w14:paraId="57C0FC02" w14:textId="2190B078" w:rsidR="00561CD2" w:rsidRDefault="00561CD2" w:rsidP="00CF23C1">
      <w:pPr>
        <w:jc w:val="right"/>
        <w:rPr>
          <w:rFonts w:ascii="Arial" w:hAnsi="Arial" w:cs="Arial"/>
          <w:sz w:val="22"/>
          <w:szCs w:val="22"/>
          <w:lang w:val="en-GB"/>
        </w:rPr>
      </w:pPr>
    </w:p>
    <w:p w14:paraId="46CEB9F8" w14:textId="03C138C9" w:rsidR="00561CD2" w:rsidRDefault="00561CD2" w:rsidP="00CF23C1">
      <w:pPr>
        <w:jc w:val="right"/>
        <w:rPr>
          <w:rFonts w:ascii="Arial" w:hAnsi="Arial" w:cs="Arial"/>
          <w:sz w:val="22"/>
          <w:szCs w:val="22"/>
          <w:lang w:val="en-GB"/>
        </w:rPr>
      </w:pPr>
    </w:p>
    <w:p w14:paraId="26AC3AC2" w14:textId="3856DFBF" w:rsidR="00561CD2" w:rsidRDefault="00561CD2" w:rsidP="00CF23C1">
      <w:pPr>
        <w:jc w:val="right"/>
        <w:rPr>
          <w:rFonts w:ascii="Arial" w:hAnsi="Arial" w:cs="Arial"/>
          <w:sz w:val="22"/>
          <w:szCs w:val="22"/>
          <w:lang w:val="en-GB"/>
        </w:rPr>
      </w:pPr>
    </w:p>
    <w:p w14:paraId="77D26FDC" w14:textId="44CAAD63" w:rsidR="00561CD2" w:rsidRPr="00CF23C1" w:rsidRDefault="00561CD2" w:rsidP="00CF23C1">
      <w:pPr>
        <w:jc w:val="right"/>
        <w:rPr>
          <w:rFonts w:ascii="Arial" w:hAnsi="Arial" w:cs="Arial"/>
          <w:sz w:val="22"/>
          <w:szCs w:val="22"/>
          <w:lang w:val="en-GB"/>
        </w:rPr>
      </w:pPr>
      <w:r>
        <w:rPr>
          <w:rFonts w:ascii="Arial" w:hAnsi="Arial" w:cs="Arial"/>
          <w:sz w:val="22"/>
          <w:szCs w:val="22"/>
          <w:lang w:val="en-GB"/>
        </w:rPr>
        <w:t>____________ N</w:t>
      </w:r>
    </w:p>
    <w:p w14:paraId="20D4FF68" w14:textId="75763C94" w:rsidR="00132AEE" w:rsidRDefault="009051EC" w:rsidP="00CA6189">
      <w:pPr>
        <w:spacing w:after="160" w:line="259" w:lineRule="auto"/>
        <w:rPr>
          <w:rFonts w:ascii="Arial" w:hAnsi="Arial" w:cs="Arial"/>
          <w:b/>
          <w:sz w:val="22"/>
          <w:szCs w:val="22"/>
        </w:rPr>
      </w:pPr>
      <w:bookmarkStart w:id="6" w:name="_Hlk104382211"/>
      <w:r w:rsidRPr="0079189C">
        <w:rPr>
          <w:rFonts w:ascii="Arial" w:hAnsi="Arial" w:cs="Arial"/>
          <w:b/>
          <w:sz w:val="22"/>
          <w:szCs w:val="22"/>
        </w:rPr>
        <w:lastRenderedPageBreak/>
        <w:t xml:space="preserve">Question </w:t>
      </w:r>
      <w:r w:rsidR="00132AEE">
        <w:rPr>
          <w:rFonts w:ascii="Arial" w:hAnsi="Arial" w:cs="Arial"/>
          <w:b/>
          <w:sz w:val="22"/>
          <w:szCs w:val="22"/>
        </w:rPr>
        <w:t>7</w:t>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t>(</w:t>
      </w:r>
      <w:r w:rsidR="000A435F">
        <w:rPr>
          <w:rFonts w:ascii="Arial" w:hAnsi="Arial" w:cs="Arial"/>
          <w:b/>
          <w:sz w:val="22"/>
          <w:szCs w:val="22"/>
        </w:rPr>
        <w:t>4</w:t>
      </w:r>
      <w:r w:rsidR="003E7DD5">
        <w:rPr>
          <w:rFonts w:ascii="Arial" w:hAnsi="Arial" w:cs="Arial"/>
          <w:b/>
          <w:sz w:val="22"/>
          <w:szCs w:val="22"/>
        </w:rPr>
        <w:t xml:space="preserve"> marks)</w:t>
      </w:r>
    </w:p>
    <w:p w14:paraId="65DD4431" w14:textId="2A27AB78" w:rsidR="00997015" w:rsidRPr="00BE19B4" w:rsidRDefault="00BE19B4" w:rsidP="00BE19B4">
      <w:pPr>
        <w:spacing w:after="160" w:line="259" w:lineRule="auto"/>
        <w:rPr>
          <w:rFonts w:ascii="Arial" w:hAnsi="Arial" w:cs="Arial"/>
          <w:sz w:val="22"/>
          <w:szCs w:val="22"/>
          <w:lang w:val="en-GB"/>
        </w:rPr>
      </w:pPr>
      <w:r>
        <w:rPr>
          <w:rFonts w:ascii="Arial" w:hAnsi="Arial" w:cs="Arial"/>
          <w:sz w:val="22"/>
          <w:szCs w:val="22"/>
          <w:lang w:val="en-GB"/>
        </w:rPr>
        <w:t>A particle interaction called ‘e</w:t>
      </w:r>
      <w:r w:rsidR="00997015" w:rsidRPr="00BE19B4">
        <w:rPr>
          <w:rFonts w:ascii="Arial" w:hAnsi="Arial" w:cs="Arial"/>
          <w:sz w:val="22"/>
          <w:szCs w:val="22"/>
          <w:lang w:val="en-GB"/>
        </w:rPr>
        <w:t>lectron capture</w:t>
      </w:r>
      <w:r>
        <w:rPr>
          <w:rFonts w:ascii="Arial" w:hAnsi="Arial" w:cs="Arial"/>
          <w:sz w:val="22"/>
          <w:szCs w:val="22"/>
          <w:lang w:val="en-GB"/>
        </w:rPr>
        <w:t>’</w:t>
      </w:r>
      <w:r w:rsidR="00997015" w:rsidRPr="00BE19B4">
        <w:rPr>
          <w:rFonts w:ascii="Arial" w:hAnsi="Arial" w:cs="Arial"/>
          <w:sz w:val="22"/>
          <w:szCs w:val="22"/>
          <w:lang w:val="en-GB"/>
        </w:rPr>
        <w:t xml:space="preserve"> can be represented by the following </w:t>
      </w:r>
      <w:r>
        <w:rPr>
          <w:rFonts w:ascii="Arial" w:hAnsi="Arial" w:cs="Arial"/>
          <w:sz w:val="22"/>
          <w:szCs w:val="22"/>
          <w:lang w:val="en-GB"/>
        </w:rPr>
        <w:t xml:space="preserve">incomplete </w:t>
      </w:r>
      <w:r w:rsidR="00997015" w:rsidRPr="00BE19B4">
        <w:rPr>
          <w:rFonts w:ascii="Arial" w:hAnsi="Arial" w:cs="Arial"/>
          <w:sz w:val="22"/>
          <w:szCs w:val="22"/>
          <w:lang w:val="en-GB"/>
        </w:rPr>
        <w:t>equation:</w:t>
      </w:r>
    </w:p>
    <w:p w14:paraId="748DEB55" w14:textId="77777777" w:rsidR="00997015" w:rsidRPr="00997015" w:rsidRDefault="00997015" w:rsidP="00997015">
      <w:pPr>
        <w:pStyle w:val="ListParagraph"/>
        <w:rPr>
          <w:rFonts w:ascii="Arial" w:hAnsi="Arial" w:cs="Arial"/>
          <w:sz w:val="22"/>
          <w:szCs w:val="22"/>
          <w:lang w:val="en-GB"/>
        </w:rPr>
      </w:pPr>
    </w:p>
    <w:p w14:paraId="038A0C6D" w14:textId="3AFCFEAA" w:rsidR="00997015" w:rsidRPr="00BE19B4" w:rsidRDefault="00C351F7" w:rsidP="00997015">
      <w:pPr>
        <w:pStyle w:val="ListParagraph"/>
        <w:rPr>
          <w:rFonts w:ascii="Arial" w:eastAsiaTheme="minorEastAsia" w:hAnsi="Arial" w:cs="Arial"/>
          <w:iCs/>
          <w:sz w:val="22"/>
          <w:szCs w:val="22"/>
          <w:lang w:val="en-GB"/>
        </w:rPr>
      </w:pPr>
      <m:oMathPara>
        <m:oMath>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p</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m:t>
          </m:r>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e</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→n+________</m:t>
          </m:r>
        </m:oMath>
      </m:oMathPara>
    </w:p>
    <w:p w14:paraId="620B5E7A" w14:textId="77777777" w:rsidR="00997015" w:rsidRPr="00997015" w:rsidRDefault="00997015" w:rsidP="00997015">
      <w:pPr>
        <w:pStyle w:val="ListParagraph"/>
        <w:rPr>
          <w:rFonts w:ascii="Arial" w:eastAsiaTheme="minorEastAsia" w:hAnsi="Arial" w:cs="Arial"/>
          <w:iCs/>
          <w:sz w:val="22"/>
          <w:szCs w:val="22"/>
          <w:lang w:val="en-GB"/>
        </w:rPr>
      </w:pPr>
    </w:p>
    <w:p w14:paraId="2656F4E0" w14:textId="4E0AF8C8" w:rsidR="00132AEE" w:rsidRDefault="00BE19B4" w:rsidP="00BE19B4">
      <w:pPr>
        <w:pStyle w:val="ListParagraph"/>
        <w:numPr>
          <w:ilvl w:val="0"/>
          <w:numId w:val="29"/>
        </w:numPr>
        <w:ind w:hanging="720"/>
        <w:rPr>
          <w:rFonts w:ascii="Arial" w:hAnsi="Arial" w:cs="Arial"/>
          <w:bCs/>
          <w:sz w:val="22"/>
          <w:szCs w:val="22"/>
        </w:rPr>
      </w:pPr>
      <w:r w:rsidRPr="00BE19B4">
        <w:rPr>
          <w:rFonts w:ascii="Arial" w:hAnsi="Arial" w:cs="Arial"/>
          <w:bCs/>
          <w:sz w:val="22"/>
          <w:szCs w:val="22"/>
        </w:rPr>
        <w:t>Write the name and symbol of the unidentified particle in the spaces provided below.</w:t>
      </w:r>
    </w:p>
    <w:p w14:paraId="1A9B22F3" w14:textId="7E8ED72F" w:rsidR="00BE19B4" w:rsidRDefault="00BE19B4" w:rsidP="00BE19B4">
      <w:pPr>
        <w:pStyle w:val="ListParagraph"/>
        <w:jc w:val="right"/>
        <w:rPr>
          <w:rFonts w:ascii="Arial" w:hAnsi="Arial" w:cs="Arial"/>
          <w:bCs/>
          <w:sz w:val="22"/>
          <w:szCs w:val="22"/>
        </w:rPr>
      </w:pPr>
      <w:r>
        <w:rPr>
          <w:rFonts w:ascii="Arial" w:hAnsi="Arial" w:cs="Arial"/>
          <w:bCs/>
          <w:sz w:val="22"/>
          <w:szCs w:val="22"/>
        </w:rPr>
        <w:t>(</w:t>
      </w:r>
      <w:r w:rsidR="00A75378">
        <w:rPr>
          <w:rFonts w:ascii="Arial" w:hAnsi="Arial" w:cs="Arial"/>
          <w:bCs/>
          <w:sz w:val="22"/>
          <w:szCs w:val="22"/>
        </w:rPr>
        <w:t>2</w:t>
      </w:r>
      <w:r>
        <w:rPr>
          <w:rFonts w:ascii="Arial" w:hAnsi="Arial" w:cs="Arial"/>
          <w:bCs/>
          <w:sz w:val="22"/>
          <w:szCs w:val="22"/>
        </w:rPr>
        <w:t xml:space="preserve"> mark</w:t>
      </w:r>
      <w:r w:rsidR="00A75378">
        <w:rPr>
          <w:rFonts w:ascii="Arial" w:hAnsi="Arial" w:cs="Arial"/>
          <w:bCs/>
          <w:sz w:val="22"/>
          <w:szCs w:val="22"/>
        </w:rPr>
        <w:t>s</w:t>
      </w:r>
      <w:r>
        <w:rPr>
          <w:rFonts w:ascii="Arial" w:hAnsi="Arial" w:cs="Arial"/>
          <w:bCs/>
          <w:sz w:val="22"/>
          <w:szCs w:val="22"/>
        </w:rPr>
        <w:t>)</w:t>
      </w:r>
    </w:p>
    <w:p w14:paraId="55585968" w14:textId="396ABD47" w:rsidR="00BE19B4" w:rsidRDefault="00BE19B4" w:rsidP="00BE19B4">
      <w:pPr>
        <w:pStyle w:val="ListParagraph"/>
        <w:jc w:val="right"/>
        <w:rPr>
          <w:rFonts w:ascii="Arial" w:hAnsi="Arial" w:cs="Arial"/>
          <w:bCs/>
          <w:sz w:val="22"/>
          <w:szCs w:val="22"/>
        </w:rPr>
      </w:pPr>
    </w:p>
    <w:p w14:paraId="4EEC261B" w14:textId="5ED5B651" w:rsidR="00BE19B4" w:rsidRDefault="00BE19B4" w:rsidP="008F66AB">
      <w:pPr>
        <w:pStyle w:val="ListParagraph"/>
        <w:ind w:left="0"/>
        <w:jc w:val="center"/>
        <w:rPr>
          <w:rFonts w:ascii="Arial" w:hAnsi="Arial" w:cs="Arial"/>
          <w:bCs/>
          <w:sz w:val="22"/>
          <w:szCs w:val="22"/>
        </w:rPr>
      </w:pPr>
      <w:r>
        <w:rPr>
          <w:rFonts w:ascii="Arial" w:hAnsi="Arial" w:cs="Arial"/>
          <w:bCs/>
          <w:sz w:val="22"/>
          <w:szCs w:val="22"/>
        </w:rPr>
        <w:t>NAME: _______________________________________</w:t>
      </w:r>
    </w:p>
    <w:p w14:paraId="47C02F6C" w14:textId="77777777" w:rsidR="008F66AB" w:rsidRDefault="008F66AB" w:rsidP="008F66AB">
      <w:pPr>
        <w:pStyle w:val="ListParagraph"/>
        <w:jc w:val="center"/>
        <w:rPr>
          <w:rFonts w:ascii="Arial" w:hAnsi="Arial" w:cs="Arial"/>
          <w:bCs/>
          <w:sz w:val="22"/>
          <w:szCs w:val="22"/>
        </w:rPr>
      </w:pPr>
    </w:p>
    <w:p w14:paraId="55892504" w14:textId="095DFE72" w:rsidR="00BE19B4" w:rsidRDefault="00BE19B4" w:rsidP="008F66AB">
      <w:pPr>
        <w:pStyle w:val="ListParagraph"/>
        <w:jc w:val="center"/>
        <w:rPr>
          <w:rFonts w:ascii="Arial" w:hAnsi="Arial" w:cs="Arial"/>
          <w:bCs/>
          <w:sz w:val="22"/>
          <w:szCs w:val="22"/>
        </w:rPr>
      </w:pPr>
    </w:p>
    <w:p w14:paraId="75F715C8" w14:textId="06B813A1" w:rsidR="00BE19B4" w:rsidRPr="00BE19B4" w:rsidRDefault="00BE19B4" w:rsidP="008F66AB">
      <w:pPr>
        <w:pStyle w:val="ListParagraph"/>
        <w:ind w:left="0"/>
        <w:jc w:val="center"/>
        <w:rPr>
          <w:rFonts w:ascii="Arial" w:hAnsi="Arial" w:cs="Arial"/>
          <w:bCs/>
          <w:sz w:val="22"/>
          <w:szCs w:val="22"/>
        </w:rPr>
      </w:pPr>
      <w:r>
        <w:rPr>
          <w:rFonts w:ascii="Arial" w:hAnsi="Arial" w:cs="Arial"/>
          <w:bCs/>
          <w:sz w:val="22"/>
          <w:szCs w:val="22"/>
        </w:rPr>
        <w:t xml:space="preserve">SYMBOL: </w:t>
      </w:r>
      <w:r w:rsidR="008F66AB">
        <w:rPr>
          <w:rFonts w:ascii="Arial" w:hAnsi="Arial" w:cs="Arial"/>
          <w:bCs/>
          <w:sz w:val="22"/>
          <w:szCs w:val="22"/>
        </w:rPr>
        <w:t>_____________________</w:t>
      </w:r>
    </w:p>
    <w:p w14:paraId="3FDB280F" w14:textId="77777777" w:rsidR="003E70C9" w:rsidRDefault="003E70C9" w:rsidP="005B2A22">
      <w:pPr>
        <w:spacing w:after="160" w:line="259" w:lineRule="auto"/>
        <w:jc w:val="right"/>
        <w:rPr>
          <w:rFonts w:ascii="Arial" w:hAnsi="Arial" w:cs="Arial"/>
          <w:bCs/>
          <w:sz w:val="22"/>
          <w:szCs w:val="22"/>
        </w:rPr>
      </w:pPr>
    </w:p>
    <w:p w14:paraId="7593BDAA" w14:textId="77777777" w:rsidR="003E70C9" w:rsidRDefault="003E70C9" w:rsidP="005B2A22">
      <w:pPr>
        <w:spacing w:after="160" w:line="259" w:lineRule="auto"/>
        <w:jc w:val="right"/>
        <w:rPr>
          <w:rFonts w:ascii="Arial" w:hAnsi="Arial" w:cs="Arial"/>
          <w:bCs/>
          <w:sz w:val="22"/>
          <w:szCs w:val="22"/>
        </w:rPr>
      </w:pPr>
    </w:p>
    <w:p w14:paraId="3A099D89" w14:textId="205AA926" w:rsidR="003E70C9" w:rsidRDefault="003E70C9" w:rsidP="003E70C9">
      <w:pPr>
        <w:pStyle w:val="ListParagraph"/>
        <w:numPr>
          <w:ilvl w:val="0"/>
          <w:numId w:val="29"/>
        </w:numPr>
        <w:spacing w:after="160" w:line="259" w:lineRule="auto"/>
        <w:ind w:hanging="720"/>
        <w:rPr>
          <w:rFonts w:ascii="Arial" w:hAnsi="Arial" w:cs="Arial"/>
          <w:bCs/>
          <w:sz w:val="22"/>
          <w:szCs w:val="22"/>
        </w:rPr>
      </w:pPr>
      <w:r w:rsidRPr="003E70C9">
        <w:rPr>
          <w:rFonts w:ascii="Arial" w:hAnsi="Arial" w:cs="Arial"/>
          <w:bCs/>
          <w:sz w:val="22"/>
          <w:szCs w:val="22"/>
        </w:rPr>
        <w:t>Using relevant conservation laws, explain how you determined the unidentified particle in part a).</w:t>
      </w:r>
    </w:p>
    <w:p w14:paraId="5117D418" w14:textId="23990982" w:rsidR="003E70C9" w:rsidRDefault="003E70C9" w:rsidP="003E70C9">
      <w:pPr>
        <w:pStyle w:val="ListParagraph"/>
        <w:spacing w:after="160" w:line="259" w:lineRule="auto"/>
        <w:jc w:val="right"/>
        <w:rPr>
          <w:rFonts w:ascii="Arial" w:hAnsi="Arial" w:cs="Arial"/>
          <w:bCs/>
          <w:sz w:val="22"/>
          <w:szCs w:val="22"/>
        </w:rPr>
      </w:pPr>
      <w:r>
        <w:rPr>
          <w:rFonts w:ascii="Arial" w:hAnsi="Arial" w:cs="Arial"/>
          <w:bCs/>
          <w:sz w:val="22"/>
          <w:szCs w:val="22"/>
        </w:rPr>
        <w:t>(</w:t>
      </w:r>
      <w:r w:rsidR="00A75378">
        <w:rPr>
          <w:rFonts w:ascii="Arial" w:hAnsi="Arial" w:cs="Arial"/>
          <w:bCs/>
          <w:sz w:val="22"/>
          <w:szCs w:val="22"/>
        </w:rPr>
        <w:t>2</w:t>
      </w:r>
      <w:r>
        <w:rPr>
          <w:rFonts w:ascii="Arial" w:hAnsi="Arial" w:cs="Arial"/>
          <w:bCs/>
          <w:sz w:val="22"/>
          <w:szCs w:val="22"/>
        </w:rPr>
        <w:t xml:space="preserve"> marks)</w:t>
      </w:r>
    </w:p>
    <w:p w14:paraId="0E180CC9" w14:textId="4BAF2CFF" w:rsidR="003E70C9" w:rsidRDefault="003E70C9" w:rsidP="003E70C9">
      <w:pPr>
        <w:pStyle w:val="ListParagraph"/>
        <w:spacing w:after="160" w:line="259" w:lineRule="auto"/>
        <w:rPr>
          <w:rFonts w:ascii="Arial" w:hAnsi="Arial" w:cs="Arial"/>
          <w:bCs/>
          <w:sz w:val="22"/>
          <w:szCs w:val="22"/>
        </w:rPr>
      </w:pPr>
    </w:p>
    <w:p w14:paraId="1A5E1266" w14:textId="1D0966D2" w:rsidR="003E70C9" w:rsidRDefault="003E70C9" w:rsidP="003E70C9">
      <w:pPr>
        <w:pStyle w:val="ListParagraph"/>
        <w:spacing w:after="160" w:line="48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End w:id="6"/>
    </w:p>
    <w:p w14:paraId="0CBA5471" w14:textId="77777777" w:rsidR="003E70C9" w:rsidRPr="003E70C9" w:rsidRDefault="003E70C9" w:rsidP="003E70C9">
      <w:pPr>
        <w:pStyle w:val="ListParagraph"/>
        <w:spacing w:after="160" w:line="259" w:lineRule="auto"/>
        <w:rPr>
          <w:rFonts w:ascii="Arial" w:hAnsi="Arial" w:cs="Arial"/>
          <w:bCs/>
          <w:sz w:val="22"/>
          <w:szCs w:val="22"/>
        </w:rPr>
      </w:pPr>
    </w:p>
    <w:p w14:paraId="65471BE5" w14:textId="64194F71" w:rsidR="00047A9A" w:rsidRPr="003E70C9" w:rsidRDefault="00047A9A" w:rsidP="003E70C9">
      <w:pPr>
        <w:pStyle w:val="ListParagraph"/>
        <w:numPr>
          <w:ilvl w:val="0"/>
          <w:numId w:val="29"/>
        </w:numPr>
        <w:spacing w:after="160" w:line="259" w:lineRule="auto"/>
        <w:rPr>
          <w:rFonts w:ascii="Arial" w:hAnsi="Arial" w:cs="Arial"/>
          <w:bCs/>
          <w:sz w:val="22"/>
          <w:szCs w:val="22"/>
        </w:rPr>
      </w:pPr>
      <w:r w:rsidRPr="003E70C9">
        <w:rPr>
          <w:rFonts w:ascii="Arial" w:hAnsi="Arial" w:cs="Arial"/>
          <w:bCs/>
          <w:sz w:val="22"/>
          <w:szCs w:val="22"/>
        </w:rPr>
        <w:br w:type="page"/>
      </w:r>
    </w:p>
    <w:p w14:paraId="74061FCB" w14:textId="63F4D244" w:rsidR="00047A9A" w:rsidRDefault="009051EC" w:rsidP="00047A9A">
      <w:pPr>
        <w:rPr>
          <w:rFonts w:ascii="Arial" w:hAnsi="Arial" w:cs="Arial"/>
          <w:b/>
          <w:sz w:val="22"/>
          <w:szCs w:val="22"/>
        </w:rPr>
      </w:pPr>
      <w:r w:rsidRPr="0079189C">
        <w:rPr>
          <w:rFonts w:ascii="Arial" w:hAnsi="Arial" w:cs="Arial"/>
          <w:b/>
          <w:sz w:val="22"/>
          <w:szCs w:val="22"/>
        </w:rPr>
        <w:lastRenderedPageBreak/>
        <w:t xml:space="preserve">Question </w:t>
      </w:r>
      <w:r w:rsidR="00047A9A">
        <w:rPr>
          <w:rFonts w:ascii="Arial" w:hAnsi="Arial" w:cs="Arial"/>
          <w:b/>
          <w:sz w:val="22"/>
          <w:szCs w:val="22"/>
        </w:rPr>
        <w:t>8</w:t>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t>(5 marks)</w:t>
      </w:r>
    </w:p>
    <w:p w14:paraId="42335D16" w14:textId="4786DB6D" w:rsidR="00623B8F" w:rsidRDefault="00623B8F" w:rsidP="00047A9A">
      <w:pPr>
        <w:rPr>
          <w:rFonts w:ascii="Arial" w:hAnsi="Arial" w:cs="Arial"/>
          <w:b/>
          <w:sz w:val="22"/>
          <w:szCs w:val="22"/>
        </w:rPr>
      </w:pPr>
    </w:p>
    <w:p w14:paraId="707B32BE" w14:textId="4A28A3B8" w:rsidR="00623B8F" w:rsidRDefault="00623B8F" w:rsidP="00623B8F">
      <w:pPr>
        <w:rPr>
          <w:rFonts w:ascii="Arial" w:hAnsi="Arial" w:cs="Arial"/>
          <w:sz w:val="22"/>
          <w:szCs w:val="22"/>
          <w:lang w:val="en-GB"/>
        </w:rPr>
      </w:pPr>
      <w:r w:rsidRPr="00623B8F">
        <w:rPr>
          <w:rFonts w:ascii="Arial" w:hAnsi="Arial" w:cs="Arial"/>
          <w:sz w:val="22"/>
          <w:szCs w:val="22"/>
          <w:lang w:val="en-GB"/>
        </w:rPr>
        <w:t>The apparatus below is used to investigate the photoelectric emission when electromagnetic radiation is shone onto a metal surface. The intensity and wavelength of the incident radiation can be varied; the type of metal is unchanged. The ammeter measures the photoelectric current in the circuit.</w:t>
      </w:r>
    </w:p>
    <w:p w14:paraId="141DB957" w14:textId="0509353D" w:rsidR="00623B8F" w:rsidRPr="00623B8F" w:rsidRDefault="00394C21" w:rsidP="00623B8F">
      <w:pPr>
        <w:rPr>
          <w:rFonts w:ascii="Arial" w:hAnsi="Arial" w:cs="Arial"/>
          <w:sz w:val="22"/>
          <w:szCs w:val="22"/>
          <w:lang w:val="en-GB"/>
        </w:rPr>
      </w:pPr>
      <w:r w:rsidRPr="00623B8F">
        <w:rPr>
          <w:rFonts w:ascii="Arial" w:hAnsi="Arial" w:cs="Arial"/>
          <w:noProof/>
          <w:sz w:val="22"/>
          <w:szCs w:val="22"/>
          <w:lang w:eastAsia="en-AU"/>
        </w:rPr>
        <mc:AlternateContent>
          <mc:Choice Requires="wps">
            <w:drawing>
              <wp:anchor distT="0" distB="0" distL="114300" distR="114300" simplePos="0" relativeHeight="252004352" behindDoc="1" locked="0" layoutInCell="1" allowOverlap="1" wp14:anchorId="2F95AD56" wp14:editId="10C39C0F">
                <wp:simplePos x="0" y="0"/>
                <wp:positionH relativeFrom="column">
                  <wp:posOffset>2483485</wp:posOffset>
                </wp:positionH>
                <wp:positionV relativeFrom="paragraph">
                  <wp:posOffset>116840</wp:posOffset>
                </wp:positionV>
                <wp:extent cx="914400" cy="266700"/>
                <wp:effectExtent l="0" t="0" r="7620" b="0"/>
                <wp:wrapNone/>
                <wp:docPr id="404" name="Text Box 40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5C0293F" w14:textId="77777777" w:rsidR="00623B8F" w:rsidRPr="00C00D89" w:rsidRDefault="00623B8F" w:rsidP="00623B8F">
                            <w:pPr>
                              <w:rPr>
                                <w:rFonts w:ascii="Arial" w:hAnsi="Arial" w:cs="Arial"/>
                                <w:lang w:val="en-GB"/>
                              </w:rPr>
                            </w:pPr>
                            <w:r w:rsidRPr="00C00D89">
                              <w:rPr>
                                <w:rFonts w:ascii="Arial" w:hAnsi="Arial" w:cs="Arial"/>
                                <w:lang w:val="en-GB"/>
                              </w:rPr>
                              <w:t>Incident electromagnetic radiation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5AD56" id="Text Box 404" o:spid="_x0000_s1050" type="#_x0000_t202" style="position:absolute;margin-left:195.55pt;margin-top:9.2pt;width:1in;height:21pt;z-index:-251312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PPf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" fillcolor="white [3201]" stroked="f" strokeweight=".5pt">
                <v:textbox>
                  <w:txbxContent>
                    <w:p w14:paraId="25C0293F" w14:textId="77777777" w:rsidR="00623B8F" w:rsidRPr="00C00D89" w:rsidRDefault="00623B8F" w:rsidP="00623B8F">
                      <w:pPr>
                        <w:rPr>
                          <w:rFonts w:ascii="Arial" w:hAnsi="Arial" w:cs="Arial"/>
                          <w:lang w:val="en-GB"/>
                        </w:rPr>
                      </w:pPr>
                      <w:r w:rsidRPr="00C00D89">
                        <w:rPr>
                          <w:rFonts w:ascii="Arial" w:hAnsi="Arial" w:cs="Arial"/>
                          <w:lang w:val="en-GB"/>
                        </w:rPr>
                        <w:t>Incident electromagnetic radiation</w:t>
                      </w:r>
                    </w:p>
                  </w:txbxContent>
                </v:textbox>
              </v:shape>
            </w:pict>
          </mc:Fallback>
        </mc:AlternateContent>
      </w:r>
    </w:p>
    <w:p w14:paraId="41568B8C" w14:textId="3FE310D3" w:rsidR="00623B8F" w:rsidRPr="00623B8F" w:rsidRDefault="00394C21" w:rsidP="00623B8F">
      <w:pPr>
        <w:rPr>
          <w:rFonts w:ascii="Arial" w:hAnsi="Arial" w:cs="Arial"/>
          <w:sz w:val="22"/>
          <w:szCs w:val="22"/>
          <w:lang w:val="en-GB"/>
        </w:rPr>
      </w:pPr>
      <w:r w:rsidRPr="00623B8F">
        <w:rPr>
          <w:rFonts w:ascii="Arial" w:hAnsi="Arial" w:cs="Arial"/>
          <w:noProof/>
          <w:sz w:val="22"/>
          <w:szCs w:val="22"/>
          <w:lang w:eastAsia="en-AU"/>
        </w:rPr>
        <mc:AlternateContent>
          <mc:Choice Requires="wps">
            <w:drawing>
              <wp:anchor distT="0" distB="0" distL="114300" distR="114300" simplePos="0" relativeHeight="252003328" behindDoc="0" locked="0" layoutInCell="1" allowOverlap="1" wp14:anchorId="6244730C" wp14:editId="309E6F42">
                <wp:simplePos x="0" y="0"/>
                <wp:positionH relativeFrom="column">
                  <wp:posOffset>1824990</wp:posOffset>
                </wp:positionH>
                <wp:positionV relativeFrom="paragraph">
                  <wp:posOffset>6985</wp:posOffset>
                </wp:positionV>
                <wp:extent cx="571500" cy="571500"/>
                <wp:effectExtent l="38100" t="0" r="19050" b="57150"/>
                <wp:wrapNone/>
                <wp:docPr id="410" name="Straight Arrow Connector 410"/>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ED2ADF" id="Straight Arrow Connector 410" o:spid="_x0000_s1026" type="#_x0000_t32" style="position:absolute;margin-left:143.7pt;margin-top:.55pt;width:45pt;height:45pt;flip:x;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" strokecolor="black [3200]" strokeweight=".5pt">
                <v:stroke endarrow="block" joinstyle="miter"/>
              </v:shape>
            </w:pict>
          </mc:Fallback>
        </mc:AlternateContent>
      </w:r>
      <w:r w:rsidR="00623B8F" w:rsidRPr="00623B8F">
        <w:rPr>
          <w:rFonts w:ascii="Arial" w:hAnsi="Arial" w:cs="Arial"/>
          <w:noProof/>
          <w:sz w:val="22"/>
          <w:szCs w:val="22"/>
          <w:lang w:eastAsia="en-AU"/>
        </w:rPr>
        <mc:AlternateContent>
          <mc:Choice Requires="wps">
            <w:drawing>
              <wp:anchor distT="0" distB="0" distL="114300" distR="114300" simplePos="0" relativeHeight="252007424" behindDoc="1" locked="0" layoutInCell="1" allowOverlap="1" wp14:anchorId="3430B248" wp14:editId="6957D224">
                <wp:simplePos x="0" y="0"/>
                <wp:positionH relativeFrom="column">
                  <wp:posOffset>-19050</wp:posOffset>
                </wp:positionH>
                <wp:positionV relativeFrom="paragraph">
                  <wp:posOffset>64135</wp:posOffset>
                </wp:positionV>
                <wp:extent cx="914400" cy="266700"/>
                <wp:effectExtent l="0" t="0" r="7620" b="0"/>
                <wp:wrapNone/>
                <wp:docPr id="403" name="Text Box 40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5C7316E" w14:textId="77777777" w:rsidR="00623B8F" w:rsidRPr="00C00D89" w:rsidRDefault="00623B8F" w:rsidP="00623B8F">
                            <w:pPr>
                              <w:rPr>
                                <w:rFonts w:ascii="Arial" w:hAnsi="Arial" w:cs="Arial"/>
                                <w:lang w:val="en-GB"/>
                              </w:rPr>
                            </w:pPr>
                            <w:r>
                              <w:rPr>
                                <w:rFonts w:ascii="Arial" w:hAnsi="Arial" w:cs="Arial"/>
                                <w:lang w:val="en-GB"/>
                              </w:rPr>
                              <w:t>Metal surface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30B248" id="Text Box 403" o:spid="_x0000_s1051" type="#_x0000_t202" style="position:absolute;margin-left:-1.5pt;margin-top:5.05pt;width:1in;height:21pt;z-index:-25130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RD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" fillcolor="white [3201]" stroked="f" strokeweight=".5pt">
                <v:textbox>
                  <w:txbxContent>
                    <w:p w14:paraId="65C7316E" w14:textId="77777777" w:rsidR="00623B8F" w:rsidRPr="00C00D89" w:rsidRDefault="00623B8F" w:rsidP="00623B8F">
                      <w:pPr>
                        <w:rPr>
                          <w:rFonts w:ascii="Arial" w:hAnsi="Arial" w:cs="Arial"/>
                          <w:lang w:val="en-GB"/>
                        </w:rPr>
                      </w:pPr>
                      <w:r>
                        <w:rPr>
                          <w:rFonts w:ascii="Arial" w:hAnsi="Arial" w:cs="Arial"/>
                          <w:lang w:val="en-GB"/>
                        </w:rPr>
                        <w:t>Metal surface</w:t>
                      </w:r>
                    </w:p>
                  </w:txbxContent>
                </v:textbox>
              </v:shape>
            </w:pict>
          </mc:Fallback>
        </mc:AlternateContent>
      </w:r>
    </w:p>
    <w:p w14:paraId="303462AF" w14:textId="0C3812B9" w:rsidR="00623B8F" w:rsidRPr="00623B8F" w:rsidRDefault="00623B8F" w:rsidP="00623B8F">
      <w:pPr>
        <w:rPr>
          <w:rFonts w:ascii="Arial" w:hAnsi="Arial" w:cs="Arial"/>
          <w:sz w:val="22"/>
          <w:szCs w:val="22"/>
          <w:lang w:val="en-GB"/>
        </w:rPr>
      </w:pPr>
      <w:r w:rsidRPr="00623B8F">
        <w:rPr>
          <w:rFonts w:ascii="Arial" w:hAnsi="Arial" w:cs="Arial"/>
          <w:noProof/>
          <w:sz w:val="22"/>
          <w:szCs w:val="22"/>
          <w:lang w:eastAsia="en-AU"/>
        </w:rPr>
        <mc:AlternateContent>
          <mc:Choice Requires="wps">
            <w:drawing>
              <wp:anchor distT="0" distB="0" distL="114300" distR="114300" simplePos="0" relativeHeight="252006400" behindDoc="0" locked="0" layoutInCell="1" allowOverlap="1" wp14:anchorId="3595D6B9" wp14:editId="7AB1CBFD">
                <wp:simplePos x="0" y="0"/>
                <wp:positionH relativeFrom="column">
                  <wp:posOffset>800100</wp:posOffset>
                </wp:positionH>
                <wp:positionV relativeFrom="paragraph">
                  <wp:posOffset>119380</wp:posOffset>
                </wp:positionV>
                <wp:extent cx="1028700" cy="349250"/>
                <wp:effectExtent l="0" t="0" r="57150" b="69850"/>
                <wp:wrapNone/>
                <wp:docPr id="405" name="Straight Arrow Connector 405"/>
                <wp:cNvGraphicFramePr/>
                <a:graphic xmlns:a="http://schemas.openxmlformats.org/drawingml/2006/main">
                  <a:graphicData uri="http://schemas.microsoft.com/office/word/2010/wordprocessingShape">
                    <wps:wsp>
                      <wps:cNvCnPr/>
                      <wps:spPr>
                        <a:xfrm>
                          <a:off x="0" y="0"/>
                          <a:ext cx="1028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EB69A6" id="Straight Arrow Connector 405" o:spid="_x0000_s1026" type="#_x0000_t32" style="position:absolute;margin-left:63pt;margin-top:9.4pt;width:81pt;height:27.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" strokecolor="black [3200]" strokeweight=".5pt">
                <v:stroke endarrow="block" joinstyle="miter"/>
              </v:shap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2002304" behindDoc="0" locked="0" layoutInCell="1" allowOverlap="1" wp14:anchorId="5B3B1FC7" wp14:editId="27E84C23">
                <wp:simplePos x="0" y="0"/>
                <wp:positionH relativeFrom="column">
                  <wp:posOffset>1828800</wp:posOffset>
                </wp:positionH>
                <wp:positionV relativeFrom="paragraph">
                  <wp:posOffset>170180</wp:posOffset>
                </wp:positionV>
                <wp:extent cx="571500" cy="571500"/>
                <wp:effectExtent l="38100" t="0" r="19050" b="57150"/>
                <wp:wrapNone/>
                <wp:docPr id="406" name="Straight Arrow Connector 406"/>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B4DCCF" id="Straight Arrow Connector 406" o:spid="_x0000_s1026" type="#_x0000_t32" style="position:absolute;margin-left:2in;margin-top:13.4pt;width:45pt;height:45pt;flip:x;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" strokecolor="black [3200]" strokeweight=".5pt">
                <v:stroke endarrow="block" joinstyle="miter"/>
              </v:shap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2001280" behindDoc="0" locked="0" layoutInCell="1" allowOverlap="1" wp14:anchorId="3B1A727A" wp14:editId="00A67E9A">
                <wp:simplePos x="0" y="0"/>
                <wp:positionH relativeFrom="column">
                  <wp:posOffset>1828800</wp:posOffset>
                </wp:positionH>
                <wp:positionV relativeFrom="paragraph">
                  <wp:posOffset>17780</wp:posOffset>
                </wp:positionV>
                <wp:extent cx="571500" cy="571500"/>
                <wp:effectExtent l="38100" t="0" r="19050" b="57150"/>
                <wp:wrapNone/>
                <wp:docPr id="407" name="Straight Arrow Connector 407"/>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F77654" id="Straight Arrow Connector 407" o:spid="_x0000_s1026" type="#_x0000_t32" style="position:absolute;margin-left:2in;margin-top:1.4pt;width:45pt;height:45pt;flip:x;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" strokecolor="black [3200]" strokeweight=".5pt">
                <v:stroke endarrow="block" joinstyle="miter"/>
              </v:shap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8208" behindDoc="0" locked="0" layoutInCell="1" allowOverlap="1" wp14:anchorId="0E5389FA" wp14:editId="35E0FFDB">
                <wp:simplePos x="0" y="0"/>
                <wp:positionH relativeFrom="column">
                  <wp:posOffset>1600200</wp:posOffset>
                </wp:positionH>
                <wp:positionV relativeFrom="paragraph">
                  <wp:posOffset>246380</wp:posOffset>
                </wp:positionV>
                <wp:extent cx="2286000" cy="800100"/>
                <wp:effectExtent l="0" t="0" r="19050" b="19050"/>
                <wp:wrapNone/>
                <wp:docPr id="408" name="Rectangle 408"/>
                <wp:cNvGraphicFramePr/>
                <a:graphic xmlns:a="http://schemas.openxmlformats.org/drawingml/2006/main">
                  <a:graphicData uri="http://schemas.microsoft.com/office/word/2010/wordprocessingShape">
                    <wps:wsp>
                      <wps:cNvSpPr/>
                      <wps:spPr>
                        <a:xfrm>
                          <a:off x="0" y="0"/>
                          <a:ext cx="22860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3B96C0" id="Rectangle 408" o:spid="_x0000_s1026" style="position:absolute;margin-left:126pt;margin-top:19.4pt;width:180pt;height:63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" filled="f" strokecolor="black [3213]" strokeweight="1pt"/>
            </w:pict>
          </mc:Fallback>
        </mc:AlternateContent>
      </w:r>
    </w:p>
    <w:p w14:paraId="64BAB1D5" w14:textId="4B9AA8E5" w:rsidR="00623B8F" w:rsidRPr="00623B8F" w:rsidRDefault="00623B8F" w:rsidP="00623B8F">
      <w:pPr>
        <w:rPr>
          <w:rFonts w:ascii="Arial" w:hAnsi="Arial" w:cs="Arial"/>
          <w:sz w:val="22"/>
          <w:szCs w:val="22"/>
          <w:lang w:val="en-GB"/>
        </w:rPr>
      </w:pPr>
      <w:r w:rsidRPr="00623B8F">
        <w:rPr>
          <w:rFonts w:ascii="Arial" w:hAnsi="Arial" w:cs="Arial"/>
          <w:noProof/>
          <w:sz w:val="22"/>
          <w:szCs w:val="22"/>
          <w:lang w:eastAsia="en-AU"/>
        </w:rPr>
        <mc:AlternateContent>
          <mc:Choice Requires="wps">
            <w:drawing>
              <wp:anchor distT="0" distB="0" distL="114300" distR="114300" simplePos="0" relativeHeight="252005376" behindDoc="1" locked="0" layoutInCell="1" allowOverlap="1" wp14:anchorId="13C45734" wp14:editId="0F223A01">
                <wp:simplePos x="0" y="0"/>
                <wp:positionH relativeFrom="column">
                  <wp:posOffset>1943100</wp:posOffset>
                </wp:positionH>
                <wp:positionV relativeFrom="paragraph">
                  <wp:posOffset>1133475</wp:posOffset>
                </wp:positionV>
                <wp:extent cx="914400" cy="266700"/>
                <wp:effectExtent l="0" t="0" r="7620" b="0"/>
                <wp:wrapNone/>
                <wp:docPr id="409" name="Text Box 40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57FB1905" w14:textId="77777777" w:rsidR="00623B8F" w:rsidRPr="00C00D89" w:rsidRDefault="00623B8F" w:rsidP="00623B8F">
                            <w:pPr>
                              <w:rPr>
                                <w:rFonts w:ascii="Arial" w:hAnsi="Arial" w:cs="Arial"/>
                                <w:lang w:val="en-GB"/>
                              </w:rPr>
                            </w:pPr>
                            <w:r>
                              <w:rPr>
                                <w:rFonts w:ascii="Arial" w:hAnsi="Arial" w:cs="Arial"/>
                                <w:lang w:val="en-GB"/>
                              </w:rPr>
                              <w:t>Constant voltage supply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C45734" id="Text Box 409" o:spid="_x0000_s1052" type="#_x0000_t202" style="position:absolute;margin-left:153pt;margin-top:89.25pt;width:1in;height:21pt;z-index:-251311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09Kw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" fillcolor="white [3201]" stroked="f" strokeweight=".5pt">
                <v:textbox>
                  <w:txbxContent>
                    <w:p w14:paraId="57FB1905" w14:textId="77777777" w:rsidR="00623B8F" w:rsidRPr="00C00D89" w:rsidRDefault="00623B8F" w:rsidP="00623B8F">
                      <w:pPr>
                        <w:rPr>
                          <w:rFonts w:ascii="Arial" w:hAnsi="Arial" w:cs="Arial"/>
                          <w:lang w:val="en-GB"/>
                        </w:rPr>
                      </w:pPr>
                      <w:r>
                        <w:rPr>
                          <w:rFonts w:ascii="Arial" w:hAnsi="Arial" w:cs="Arial"/>
                          <w:lang w:val="en-GB"/>
                        </w:rPr>
                        <w:t>Constant voltage supply</w:t>
                      </w:r>
                    </w:p>
                  </w:txbxContent>
                </v:textbox>
              </v:shap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2000256" behindDoc="1" locked="0" layoutInCell="1" allowOverlap="1" wp14:anchorId="1B5F3BCE" wp14:editId="2F85FC85">
                <wp:simplePos x="0" y="0"/>
                <wp:positionH relativeFrom="column">
                  <wp:posOffset>3073400</wp:posOffset>
                </wp:positionH>
                <wp:positionV relativeFrom="paragraph">
                  <wp:posOffset>1457325</wp:posOffset>
                </wp:positionV>
                <wp:extent cx="914400" cy="22860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FBCB6D" w14:textId="6A150773" w:rsidR="00623B8F" w:rsidRPr="00102069" w:rsidRDefault="00623B8F" w:rsidP="00623B8F">
                            <w:pPr>
                              <w:rPr>
                                <w:rFonts w:ascii="Arial" w:hAnsi="Arial" w:cs="Arial"/>
                                <w:sz w:val="18"/>
                                <w:szCs w:val="18"/>
                                <w:lang w:val="en-GB"/>
                              </w:rPr>
                            </w:pPr>
                            <w:r>
                              <w:rPr>
                                <w:rFonts w:ascii="Arial" w:hAnsi="Arial" w:cs="Arial"/>
                                <w:sz w:val="18"/>
                                <w:szCs w:val="18"/>
                                <w:lang w:val="en-GB"/>
                              </w:rPr>
                              <w:t xml:space="preserve">   </w:t>
                            </w:r>
                            <w:r w:rsidR="00216634">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5F3BCE" id="Text Box 411" o:spid="_x0000_s1053" type="#_x0000_t202" style="position:absolute;margin-left:242pt;margin-top:114.75pt;width:1in;height:18pt;z-index:-25131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Gl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" fillcolor="white [3201]" stroked="f" strokeweight=".5pt">
                <v:textbox>
                  <w:txbxContent>
                    <w:p w14:paraId="56FBCB6D" w14:textId="6A150773" w:rsidR="00623B8F" w:rsidRPr="00102069" w:rsidRDefault="00623B8F" w:rsidP="00623B8F">
                      <w:pPr>
                        <w:rPr>
                          <w:rFonts w:ascii="Arial" w:hAnsi="Arial" w:cs="Arial"/>
                          <w:sz w:val="18"/>
                          <w:szCs w:val="18"/>
                          <w:lang w:val="en-GB"/>
                        </w:rPr>
                      </w:pPr>
                      <w:r>
                        <w:rPr>
                          <w:rFonts w:ascii="Arial" w:hAnsi="Arial" w:cs="Arial"/>
                          <w:sz w:val="18"/>
                          <w:szCs w:val="18"/>
                          <w:lang w:val="en-GB"/>
                        </w:rPr>
                        <w:t xml:space="preserve">   </w:t>
                      </w:r>
                      <w:r w:rsidR="00216634">
                        <w:rPr>
                          <w:rFonts w:ascii="Arial" w:hAnsi="Arial" w:cs="Arial"/>
                          <w:sz w:val="18"/>
                          <w:szCs w:val="18"/>
                          <w:lang w:val="en-GB"/>
                        </w:rPr>
                        <w:t>+</w:t>
                      </w:r>
                    </w:p>
                  </w:txbxContent>
                </v:textbox>
              </v:shap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9232" behindDoc="1" locked="0" layoutInCell="1" allowOverlap="1" wp14:anchorId="42353403" wp14:editId="0E192BB0">
                <wp:simplePos x="0" y="0"/>
                <wp:positionH relativeFrom="column">
                  <wp:posOffset>2057400</wp:posOffset>
                </wp:positionH>
                <wp:positionV relativeFrom="paragraph">
                  <wp:posOffset>1457325</wp:posOffset>
                </wp:positionV>
                <wp:extent cx="914400" cy="228600"/>
                <wp:effectExtent l="0" t="0" r="0" b="0"/>
                <wp:wrapNone/>
                <wp:docPr id="412" name="Text Box 41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B8030C" w14:textId="684A2CCC" w:rsidR="00623B8F" w:rsidRPr="00102069" w:rsidRDefault="00216634" w:rsidP="00623B8F">
                            <w:pPr>
                              <w:rPr>
                                <w:rFonts w:ascii="Arial" w:hAnsi="Arial" w:cs="Arial"/>
                                <w:sz w:val="18"/>
                                <w:szCs w:val="18"/>
                                <w:lang w:val="en-GB"/>
                              </w:rPr>
                            </w:pPr>
                            <w:r>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353403" id="Text Box 412" o:spid="_x0000_s1054" type="#_x0000_t202" style="position:absolute;margin-left:162pt;margin-top:114.75pt;width:1in;height:18pt;z-index:-251317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75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" fillcolor="white [3201]" stroked="f" strokeweight=".5pt">
                <v:textbox>
                  <w:txbxContent>
                    <w:p w14:paraId="14B8030C" w14:textId="684A2CCC" w:rsidR="00623B8F" w:rsidRPr="00102069" w:rsidRDefault="00216634" w:rsidP="00623B8F">
                      <w:pPr>
                        <w:rPr>
                          <w:rFonts w:ascii="Arial" w:hAnsi="Arial" w:cs="Arial"/>
                          <w:sz w:val="18"/>
                          <w:szCs w:val="18"/>
                          <w:lang w:val="en-GB"/>
                        </w:rPr>
                      </w:pPr>
                      <w:r>
                        <w:rPr>
                          <w:rFonts w:ascii="Arial" w:hAnsi="Arial" w:cs="Arial"/>
                          <w:sz w:val="18"/>
                          <w:szCs w:val="18"/>
                          <w:lang w:val="en-GB"/>
                        </w:rPr>
                        <w:t>-</w:t>
                      </w:r>
                    </w:p>
                  </w:txbxContent>
                </v:textbox>
              </v:shap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7184" behindDoc="0" locked="0" layoutInCell="1" allowOverlap="1" wp14:anchorId="76ADB52F" wp14:editId="010CB966">
                <wp:simplePos x="0" y="0"/>
                <wp:positionH relativeFrom="column">
                  <wp:posOffset>3200400</wp:posOffset>
                </wp:positionH>
                <wp:positionV relativeFrom="paragraph">
                  <wp:posOffset>1400175</wp:posOffset>
                </wp:positionV>
                <wp:extent cx="114300" cy="114300"/>
                <wp:effectExtent l="0" t="0" r="19050" b="19050"/>
                <wp:wrapNone/>
                <wp:docPr id="413" name="Oval 413"/>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26260E1" id="Oval 413" o:spid="_x0000_s1026" style="position:absolute;margin-left:252pt;margin-top:110.25pt;width:9pt;height:9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" filled="f" strokecolor="black [3213]" strokeweight="1pt">
                <v:stroke joinstyle="miter"/>
              </v:oval>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6160" behindDoc="0" locked="0" layoutInCell="1" allowOverlap="1" wp14:anchorId="60313221" wp14:editId="5A5CFF0B">
                <wp:simplePos x="0" y="0"/>
                <wp:positionH relativeFrom="column">
                  <wp:posOffset>2171700</wp:posOffset>
                </wp:positionH>
                <wp:positionV relativeFrom="paragraph">
                  <wp:posOffset>1400175</wp:posOffset>
                </wp:positionV>
                <wp:extent cx="114300" cy="114300"/>
                <wp:effectExtent l="0" t="0" r="19050" b="19050"/>
                <wp:wrapNone/>
                <wp:docPr id="414" name="Oval 414"/>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CAFFF1C" id="Oval 414" o:spid="_x0000_s1026" style="position:absolute;margin-left:171pt;margin-top:110.25pt;width:9pt;height:9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" filled="f" strokecolor="black [3213]" strokeweight="1pt">
                <v:stroke joinstyle="miter"/>
              </v:oval>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5136" behindDoc="0" locked="0" layoutInCell="1" allowOverlap="1" wp14:anchorId="3CB1333F" wp14:editId="7507C117">
                <wp:simplePos x="0" y="0"/>
                <wp:positionH relativeFrom="column">
                  <wp:posOffset>4800600</wp:posOffset>
                </wp:positionH>
                <wp:positionV relativeFrom="paragraph">
                  <wp:posOffset>1228725</wp:posOffset>
                </wp:positionV>
                <wp:extent cx="0" cy="228600"/>
                <wp:effectExtent l="0" t="0" r="38100" b="19050"/>
                <wp:wrapNone/>
                <wp:docPr id="415" name="Straight Connector 415"/>
                <wp:cNvGraphicFramePr/>
                <a:graphic xmlns:a="http://schemas.openxmlformats.org/drawingml/2006/main">
                  <a:graphicData uri="http://schemas.microsoft.com/office/word/2010/wordprocessingShape">
                    <wps:wsp>
                      <wps:cNvCnPr/>
                      <wps:spPr>
                        <a:xfrm flipV="1">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77FC52" id="Straight Connector 415" o:spid="_x0000_s1026" style="position:absolute;flip:y;z-index:251995136;visibility:visible;mso-wrap-style:square;mso-wrap-distance-left:9pt;mso-wrap-distance-top:0;mso-wrap-distance-right:9pt;mso-wrap-distance-bottom:0;mso-position-horizontal:absolute;mso-position-horizontal-relative:text;mso-position-vertical:absolute;mso-position-vertical-relative:text" from="378pt,96.75pt" to="378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" strokecolor="black [3200]" strokeweight="1pt">
                <v:stroke joinstyle="miter"/>
              </v:lin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4112" behindDoc="0" locked="0" layoutInCell="1" allowOverlap="1" wp14:anchorId="45877AF4" wp14:editId="7984B62F">
                <wp:simplePos x="0" y="0"/>
                <wp:positionH relativeFrom="column">
                  <wp:posOffset>4800600</wp:posOffset>
                </wp:positionH>
                <wp:positionV relativeFrom="paragraph">
                  <wp:posOffset>428625</wp:posOffset>
                </wp:positionV>
                <wp:extent cx="0" cy="342900"/>
                <wp:effectExtent l="0" t="0" r="38100" b="19050"/>
                <wp:wrapNone/>
                <wp:docPr id="416" name="Straight Connector 416"/>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BA0546" id="Straight Connector 416"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378pt,33.75pt" to="37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" strokecolor="black [3200]" strokeweight="1pt">
                <v:stroke joinstyle="miter"/>
              </v:lin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3088" behindDoc="0" locked="0" layoutInCell="1" allowOverlap="1" wp14:anchorId="734E1737" wp14:editId="15DD99C9">
                <wp:simplePos x="0" y="0"/>
                <wp:positionH relativeFrom="column">
                  <wp:posOffset>3314700</wp:posOffset>
                </wp:positionH>
                <wp:positionV relativeFrom="paragraph">
                  <wp:posOffset>1457325</wp:posOffset>
                </wp:positionV>
                <wp:extent cx="1485900" cy="0"/>
                <wp:effectExtent l="0" t="0" r="0" b="0"/>
                <wp:wrapNone/>
                <wp:docPr id="417" name="Straight Connector 417"/>
                <wp:cNvGraphicFramePr/>
                <a:graphic xmlns:a="http://schemas.openxmlformats.org/drawingml/2006/main">
                  <a:graphicData uri="http://schemas.microsoft.com/office/word/2010/wordprocessingShape">
                    <wps:wsp>
                      <wps:cNvCnPr/>
                      <wps:spPr>
                        <a:xfrm>
                          <a:off x="0" y="0"/>
                          <a:ext cx="1485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D1F62D" id="Straight Connector 417" o:spid="_x0000_s1026" style="position:absolute;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114.75pt" to="378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" strokecolor="black [3200]" strokeweight="1pt">
                <v:stroke joinstyle="miter"/>
              </v:lin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2064" behindDoc="0" locked="0" layoutInCell="1" allowOverlap="1" wp14:anchorId="716170C9" wp14:editId="4230B4C6">
                <wp:simplePos x="0" y="0"/>
                <wp:positionH relativeFrom="column">
                  <wp:posOffset>685800</wp:posOffset>
                </wp:positionH>
                <wp:positionV relativeFrom="paragraph">
                  <wp:posOffset>1457325</wp:posOffset>
                </wp:positionV>
                <wp:extent cx="1485900" cy="0"/>
                <wp:effectExtent l="0" t="0" r="0" b="0"/>
                <wp:wrapNone/>
                <wp:docPr id="418" name="Straight Connector 418"/>
                <wp:cNvGraphicFramePr/>
                <a:graphic xmlns:a="http://schemas.openxmlformats.org/drawingml/2006/main">
                  <a:graphicData uri="http://schemas.microsoft.com/office/word/2010/wordprocessingShape">
                    <wps:wsp>
                      <wps:cNvCnPr/>
                      <wps:spPr>
                        <a:xfrm>
                          <a:off x="0" y="0"/>
                          <a:ext cx="1485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687C04" id="Straight Connector 418"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54pt,114.75pt" to="171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" strokecolor="black [3200]" strokeweight="1pt">
                <v:stroke joinstyle="miter"/>
              </v:lin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1040" behindDoc="0" locked="0" layoutInCell="1" allowOverlap="1" wp14:anchorId="6193DD2E" wp14:editId="009911F8">
                <wp:simplePos x="0" y="0"/>
                <wp:positionH relativeFrom="column">
                  <wp:posOffset>685800</wp:posOffset>
                </wp:positionH>
                <wp:positionV relativeFrom="paragraph">
                  <wp:posOffset>428625</wp:posOffset>
                </wp:positionV>
                <wp:extent cx="0" cy="1028700"/>
                <wp:effectExtent l="0" t="0" r="38100" b="19050"/>
                <wp:wrapNone/>
                <wp:docPr id="419" name="Straight Connector 419"/>
                <wp:cNvGraphicFramePr/>
                <a:graphic xmlns:a="http://schemas.openxmlformats.org/drawingml/2006/main">
                  <a:graphicData uri="http://schemas.microsoft.com/office/word/2010/wordprocessingShape">
                    <wps:wsp>
                      <wps:cNvCnPr/>
                      <wps:spPr>
                        <a:xfrm>
                          <a:off x="0" y="0"/>
                          <a:ext cx="0" cy="10287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6D2AA5" id="Straight Connector 419" o:spid="_x0000_s1026" style="position:absolute;z-index:251991040;visibility:visible;mso-wrap-style:square;mso-wrap-distance-left:9pt;mso-wrap-distance-top:0;mso-wrap-distance-right:9pt;mso-wrap-distance-bottom:0;mso-position-horizontal:absolute;mso-position-horizontal-relative:text;mso-position-vertical:absolute;mso-position-vertical-relative:text" from="54pt,33.75pt" to="54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" strokecolor="black [3200]" strokeweight="1pt">
                <v:stroke joinstyle="miter"/>
              </v:lin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88992" behindDoc="0" locked="0" layoutInCell="1" allowOverlap="1" wp14:anchorId="0B530BEC" wp14:editId="0BFD1263">
                <wp:simplePos x="0" y="0"/>
                <wp:positionH relativeFrom="column">
                  <wp:posOffset>4686300</wp:posOffset>
                </wp:positionH>
                <wp:positionV relativeFrom="paragraph">
                  <wp:posOffset>885825</wp:posOffset>
                </wp:positionV>
                <wp:extent cx="914400" cy="228600"/>
                <wp:effectExtent l="0" t="0" r="635" b="0"/>
                <wp:wrapNone/>
                <wp:docPr id="420" name="Text Box 42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2598CCB" w14:textId="77777777" w:rsidR="00623B8F" w:rsidRPr="00102069" w:rsidRDefault="00623B8F" w:rsidP="00623B8F">
                            <w:pPr>
                              <w:rPr>
                                <w:rFonts w:ascii="Arial" w:hAnsi="Arial" w:cs="Arial"/>
                                <w:sz w:val="18"/>
                                <w:szCs w:val="18"/>
                                <w:lang w:val="en-GB"/>
                              </w:rPr>
                            </w:pPr>
                            <w:r w:rsidRPr="00102069">
                              <w:rPr>
                                <w:rFonts w:ascii="Arial" w:hAnsi="Arial" w:cs="Arial"/>
                                <w:sz w:val="18"/>
                                <w:szCs w:val="18"/>
                                <w:lang w:val="en-G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530BEC" id="Text Box 420" o:spid="_x0000_s1055" type="#_x0000_t202" style="position:absolute;margin-left:369pt;margin-top:69.75pt;width:1in;height:18pt;z-index:25198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ll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" fillcolor="white [3201]" stroked="f" strokeweight=".5pt">
                <v:textbox>
                  <w:txbxContent>
                    <w:p w14:paraId="72598CCB" w14:textId="77777777" w:rsidR="00623B8F" w:rsidRPr="00102069" w:rsidRDefault="00623B8F" w:rsidP="00623B8F">
                      <w:pPr>
                        <w:rPr>
                          <w:rFonts w:ascii="Arial" w:hAnsi="Arial" w:cs="Arial"/>
                          <w:sz w:val="18"/>
                          <w:szCs w:val="18"/>
                          <w:lang w:val="en-GB"/>
                        </w:rPr>
                      </w:pPr>
                      <w:r w:rsidRPr="00102069">
                        <w:rPr>
                          <w:rFonts w:ascii="Arial" w:hAnsi="Arial" w:cs="Arial"/>
                          <w:sz w:val="18"/>
                          <w:szCs w:val="18"/>
                          <w:lang w:val="en-GB"/>
                        </w:rPr>
                        <w:t>A</w:t>
                      </w:r>
                    </w:p>
                  </w:txbxContent>
                </v:textbox>
              </v:shap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90016" behindDoc="1" locked="0" layoutInCell="1" allowOverlap="1" wp14:anchorId="06B7210B" wp14:editId="3A7B6040">
                <wp:simplePos x="0" y="0"/>
                <wp:positionH relativeFrom="column">
                  <wp:posOffset>4572000</wp:posOffset>
                </wp:positionH>
                <wp:positionV relativeFrom="paragraph">
                  <wp:posOffset>771525</wp:posOffset>
                </wp:positionV>
                <wp:extent cx="457200" cy="457200"/>
                <wp:effectExtent l="0" t="0" r="19050" b="19050"/>
                <wp:wrapNone/>
                <wp:docPr id="421" name="Oval 421"/>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7EF0087" id="Oval 421" o:spid="_x0000_s1026" style="position:absolute;margin-left:5in;margin-top:60.75pt;width:36pt;height:36pt;z-index:-25132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" filled="f" strokecolor="black [3213]" strokeweight="1pt">
                <v:stroke joinstyle="miter"/>
              </v:oval>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87968" behindDoc="0" locked="0" layoutInCell="1" allowOverlap="1" wp14:anchorId="2A2850C1" wp14:editId="67AEC1A5">
                <wp:simplePos x="0" y="0"/>
                <wp:positionH relativeFrom="column">
                  <wp:posOffset>3657600</wp:posOffset>
                </wp:positionH>
                <wp:positionV relativeFrom="paragraph">
                  <wp:posOffset>428625</wp:posOffset>
                </wp:positionV>
                <wp:extent cx="1143000" cy="0"/>
                <wp:effectExtent l="0" t="0" r="0" b="0"/>
                <wp:wrapNone/>
                <wp:docPr id="422" name="Straight Connector 422"/>
                <wp:cNvGraphicFramePr/>
                <a:graphic xmlns:a="http://schemas.openxmlformats.org/drawingml/2006/main">
                  <a:graphicData uri="http://schemas.microsoft.com/office/word/2010/wordprocessingShape">
                    <wps:wsp>
                      <wps:cNvCnPr/>
                      <wps:spPr>
                        <a:xfrm flipH="1">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FD3A4E" id="Straight Connector 422"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4in,33.75pt" to="37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" strokecolor="black [3200]" strokeweight="1pt">
                <v:stroke joinstyle="miter"/>
              </v:lin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86944" behindDoc="0" locked="0" layoutInCell="1" allowOverlap="1" wp14:anchorId="3647C65C" wp14:editId="7A919514">
                <wp:simplePos x="0" y="0"/>
                <wp:positionH relativeFrom="column">
                  <wp:posOffset>685800</wp:posOffset>
                </wp:positionH>
                <wp:positionV relativeFrom="paragraph">
                  <wp:posOffset>428625</wp:posOffset>
                </wp:positionV>
                <wp:extent cx="1143000" cy="0"/>
                <wp:effectExtent l="0" t="0" r="0" b="0"/>
                <wp:wrapNone/>
                <wp:docPr id="423" name="Straight Connector 423"/>
                <wp:cNvGraphicFramePr/>
                <a:graphic xmlns:a="http://schemas.openxmlformats.org/drawingml/2006/main">
                  <a:graphicData uri="http://schemas.microsoft.com/office/word/2010/wordprocessingShape">
                    <wps:wsp>
                      <wps:cNvCnPr/>
                      <wps:spPr>
                        <a:xfrm flipH="1">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F1566F" id="Straight Connector 423" o:spid="_x0000_s1026" style="position:absolute;flip:x;z-index:251986944;visibility:visible;mso-wrap-style:square;mso-wrap-distance-left:9pt;mso-wrap-distance-top:0;mso-wrap-distance-right:9pt;mso-wrap-distance-bottom:0;mso-position-horizontal:absolute;mso-position-horizontal-relative:text;mso-position-vertical:absolute;mso-position-vertical-relative:text" from="54pt,33.75pt" to="2in,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" strokecolor="black [3200]" strokeweight="1pt">
                <v:stroke joinstyle="miter"/>
              </v:lin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85920" behindDoc="0" locked="0" layoutInCell="1" allowOverlap="1" wp14:anchorId="3E11226B" wp14:editId="326229FB">
                <wp:simplePos x="0" y="0"/>
                <wp:positionH relativeFrom="column">
                  <wp:posOffset>3657600</wp:posOffset>
                </wp:positionH>
                <wp:positionV relativeFrom="paragraph">
                  <wp:posOffset>178435</wp:posOffset>
                </wp:positionV>
                <wp:extent cx="0" cy="457200"/>
                <wp:effectExtent l="0" t="0" r="38100" b="19050"/>
                <wp:wrapNone/>
                <wp:docPr id="424" name="Straight Connector 424"/>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4AAA92" id="Straight Connector 424"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4in,14.05pt" to="4in,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" strokecolor="black [3200]" strokeweight="1pt">
                <v:stroke joinstyle="miter"/>
              </v:line>
            </w:pict>
          </mc:Fallback>
        </mc:AlternateContent>
      </w:r>
      <w:r w:rsidRPr="00623B8F">
        <w:rPr>
          <w:rFonts w:ascii="Arial" w:hAnsi="Arial" w:cs="Arial"/>
          <w:noProof/>
          <w:sz w:val="22"/>
          <w:szCs w:val="22"/>
          <w:lang w:eastAsia="en-AU"/>
        </w:rPr>
        <mc:AlternateContent>
          <mc:Choice Requires="wps">
            <w:drawing>
              <wp:anchor distT="0" distB="0" distL="114300" distR="114300" simplePos="0" relativeHeight="251984896" behindDoc="0" locked="0" layoutInCell="1" allowOverlap="1" wp14:anchorId="7AF1441E" wp14:editId="14CF2D1C">
                <wp:simplePos x="0" y="0"/>
                <wp:positionH relativeFrom="column">
                  <wp:posOffset>1828800</wp:posOffset>
                </wp:positionH>
                <wp:positionV relativeFrom="paragraph">
                  <wp:posOffset>178435</wp:posOffset>
                </wp:positionV>
                <wp:extent cx="0" cy="457200"/>
                <wp:effectExtent l="0" t="0" r="38100" b="19050"/>
                <wp:wrapNone/>
                <wp:docPr id="425" name="Straight Connector 425"/>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3521E5" id="Straight Connector 425"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2in,14.05pt" to="2in,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" strokecolor="black [3200]" strokeweight="1pt">
                <v:stroke joinstyle="miter"/>
              </v:line>
            </w:pict>
          </mc:Fallback>
        </mc:AlternateContent>
      </w:r>
      <w:r w:rsidRPr="00623B8F">
        <w:rPr>
          <w:rFonts w:ascii="Arial" w:hAnsi="Arial" w:cs="Arial"/>
          <w:sz w:val="22"/>
          <w:szCs w:val="22"/>
          <w:lang w:val="en-GB"/>
        </w:rPr>
        <w:t xml:space="preserve"> </w:t>
      </w:r>
    </w:p>
    <w:p w14:paraId="6945258C" w14:textId="77777777" w:rsidR="00623B8F" w:rsidRPr="00623B8F" w:rsidRDefault="00623B8F" w:rsidP="00623B8F">
      <w:pPr>
        <w:rPr>
          <w:rFonts w:ascii="Arial" w:hAnsi="Arial" w:cs="Arial"/>
          <w:sz w:val="22"/>
          <w:szCs w:val="22"/>
          <w:lang w:val="en-GB"/>
        </w:rPr>
      </w:pPr>
    </w:p>
    <w:p w14:paraId="1CBE5EA7" w14:textId="77777777" w:rsidR="00623B8F" w:rsidRPr="00623B8F" w:rsidRDefault="00623B8F" w:rsidP="00623B8F">
      <w:pPr>
        <w:rPr>
          <w:rFonts w:ascii="Arial" w:hAnsi="Arial" w:cs="Arial"/>
          <w:sz w:val="22"/>
          <w:szCs w:val="22"/>
          <w:lang w:val="en-GB"/>
        </w:rPr>
      </w:pPr>
    </w:p>
    <w:p w14:paraId="4E41EAA2" w14:textId="77777777" w:rsidR="00623B8F" w:rsidRPr="00623B8F" w:rsidRDefault="00623B8F" w:rsidP="00623B8F">
      <w:pPr>
        <w:rPr>
          <w:rFonts w:ascii="Arial" w:hAnsi="Arial" w:cs="Arial"/>
          <w:sz w:val="22"/>
          <w:szCs w:val="22"/>
          <w:lang w:val="en-GB"/>
        </w:rPr>
      </w:pPr>
    </w:p>
    <w:p w14:paraId="51D32B02" w14:textId="77777777" w:rsidR="00623B8F" w:rsidRPr="00623B8F" w:rsidRDefault="00623B8F" w:rsidP="00623B8F">
      <w:pPr>
        <w:rPr>
          <w:rFonts w:ascii="Arial" w:hAnsi="Arial" w:cs="Arial"/>
          <w:sz w:val="22"/>
          <w:szCs w:val="22"/>
          <w:lang w:val="en-GB"/>
        </w:rPr>
      </w:pPr>
    </w:p>
    <w:p w14:paraId="2D25C39E" w14:textId="77777777" w:rsidR="00623B8F" w:rsidRPr="00623B8F" w:rsidRDefault="00623B8F" w:rsidP="00623B8F">
      <w:pPr>
        <w:rPr>
          <w:rFonts w:ascii="Arial" w:hAnsi="Arial" w:cs="Arial"/>
          <w:sz w:val="22"/>
          <w:szCs w:val="22"/>
          <w:lang w:val="en-GB"/>
        </w:rPr>
      </w:pPr>
    </w:p>
    <w:p w14:paraId="1CCE60B6" w14:textId="77777777" w:rsidR="00623B8F" w:rsidRPr="00623B8F" w:rsidRDefault="00623B8F" w:rsidP="00623B8F">
      <w:pPr>
        <w:rPr>
          <w:rFonts w:ascii="Arial" w:hAnsi="Arial" w:cs="Arial"/>
          <w:sz w:val="22"/>
          <w:szCs w:val="22"/>
          <w:lang w:val="en-GB"/>
        </w:rPr>
      </w:pPr>
    </w:p>
    <w:p w14:paraId="5D13E567" w14:textId="77777777" w:rsidR="00623B8F" w:rsidRDefault="00623B8F" w:rsidP="00623B8F">
      <w:pPr>
        <w:rPr>
          <w:rFonts w:ascii="Arial" w:hAnsi="Arial" w:cs="Arial"/>
          <w:sz w:val="22"/>
          <w:szCs w:val="22"/>
          <w:lang w:val="en-GB"/>
        </w:rPr>
      </w:pPr>
    </w:p>
    <w:p w14:paraId="4B977176" w14:textId="77777777" w:rsidR="00623B8F" w:rsidRDefault="00623B8F" w:rsidP="00623B8F">
      <w:pPr>
        <w:rPr>
          <w:rFonts w:ascii="Arial" w:hAnsi="Arial" w:cs="Arial"/>
          <w:sz w:val="22"/>
          <w:szCs w:val="22"/>
          <w:lang w:val="en-GB"/>
        </w:rPr>
      </w:pPr>
    </w:p>
    <w:p w14:paraId="74A473D8" w14:textId="77777777" w:rsidR="00623B8F" w:rsidRDefault="00623B8F" w:rsidP="00623B8F">
      <w:pPr>
        <w:rPr>
          <w:rFonts w:ascii="Arial" w:hAnsi="Arial" w:cs="Arial"/>
          <w:sz w:val="22"/>
          <w:szCs w:val="22"/>
          <w:lang w:val="en-GB"/>
        </w:rPr>
      </w:pPr>
    </w:p>
    <w:p w14:paraId="02951E0F" w14:textId="77777777" w:rsidR="00623B8F" w:rsidRDefault="00623B8F" w:rsidP="00623B8F">
      <w:pPr>
        <w:rPr>
          <w:rFonts w:ascii="Arial" w:hAnsi="Arial" w:cs="Arial"/>
          <w:sz w:val="22"/>
          <w:szCs w:val="22"/>
          <w:lang w:val="en-GB"/>
        </w:rPr>
      </w:pPr>
    </w:p>
    <w:p w14:paraId="27CD6D63" w14:textId="77777777" w:rsidR="00623B8F" w:rsidRDefault="00623B8F" w:rsidP="00623B8F">
      <w:pPr>
        <w:rPr>
          <w:rFonts w:ascii="Arial" w:hAnsi="Arial" w:cs="Arial"/>
          <w:sz w:val="22"/>
          <w:szCs w:val="22"/>
          <w:lang w:val="en-GB"/>
        </w:rPr>
      </w:pPr>
    </w:p>
    <w:p w14:paraId="3460F791" w14:textId="7800BF3B" w:rsidR="00623B8F" w:rsidRDefault="00623B8F" w:rsidP="00623B8F">
      <w:pPr>
        <w:rPr>
          <w:rFonts w:ascii="Arial" w:hAnsi="Arial" w:cs="Arial"/>
          <w:sz w:val="22"/>
          <w:szCs w:val="22"/>
          <w:lang w:val="en-GB"/>
        </w:rPr>
      </w:pPr>
      <w:r w:rsidRPr="00623B8F">
        <w:rPr>
          <w:rFonts w:ascii="Arial" w:hAnsi="Arial" w:cs="Arial"/>
          <w:sz w:val="22"/>
          <w:szCs w:val="22"/>
          <w:lang w:val="en-GB"/>
        </w:rPr>
        <w:t xml:space="preserve">Electromagnetic radiation of a particular wavelength is shone onto some sodium metal and current reading is measured </w:t>
      </w:r>
      <w:r w:rsidR="00FF5D86">
        <w:rPr>
          <w:rFonts w:ascii="Arial" w:hAnsi="Arial" w:cs="Arial"/>
          <w:sz w:val="22"/>
          <w:szCs w:val="22"/>
          <w:lang w:val="en-GB"/>
        </w:rPr>
        <w:t>by</w:t>
      </w:r>
      <w:r w:rsidRPr="00623B8F">
        <w:rPr>
          <w:rFonts w:ascii="Arial" w:hAnsi="Arial" w:cs="Arial"/>
          <w:sz w:val="22"/>
          <w:szCs w:val="22"/>
          <w:lang w:val="en-GB"/>
        </w:rPr>
        <w:t xml:space="preserve"> the ammeter. </w:t>
      </w:r>
    </w:p>
    <w:p w14:paraId="48BF0922" w14:textId="77777777" w:rsidR="00623B8F" w:rsidRPr="00623B8F" w:rsidRDefault="00623B8F" w:rsidP="00623B8F">
      <w:pPr>
        <w:rPr>
          <w:rFonts w:ascii="Arial" w:hAnsi="Arial" w:cs="Arial"/>
          <w:sz w:val="22"/>
          <w:szCs w:val="22"/>
          <w:lang w:val="en-GB"/>
        </w:rPr>
      </w:pPr>
    </w:p>
    <w:p w14:paraId="07063A2A" w14:textId="510D956D" w:rsidR="00623B8F" w:rsidRPr="00623B8F" w:rsidRDefault="00623B8F" w:rsidP="00666267">
      <w:pPr>
        <w:pStyle w:val="ListParagraph"/>
        <w:numPr>
          <w:ilvl w:val="0"/>
          <w:numId w:val="14"/>
        </w:numPr>
        <w:spacing w:after="160" w:line="259" w:lineRule="auto"/>
        <w:ind w:hanging="720"/>
        <w:rPr>
          <w:rFonts w:ascii="Arial" w:hAnsi="Arial" w:cs="Arial"/>
          <w:sz w:val="22"/>
          <w:szCs w:val="22"/>
          <w:lang w:val="en-GB"/>
        </w:rPr>
      </w:pPr>
      <w:r w:rsidRPr="00623B8F">
        <w:rPr>
          <w:rFonts w:ascii="Arial" w:hAnsi="Arial" w:cs="Arial"/>
          <w:sz w:val="22"/>
          <w:szCs w:val="22"/>
          <w:lang w:val="en-GB"/>
        </w:rPr>
        <w:t xml:space="preserve">The intensity of the incident electromagnetic radiation is slowly increased whilst the wavelength remains constant. </w:t>
      </w:r>
      <w:r w:rsidR="002A610D">
        <w:rPr>
          <w:rFonts w:ascii="Arial" w:hAnsi="Arial" w:cs="Arial"/>
          <w:sz w:val="22"/>
          <w:szCs w:val="22"/>
          <w:lang w:val="en-GB"/>
        </w:rPr>
        <w:t>Describe and e</w:t>
      </w:r>
      <w:r w:rsidRPr="00623B8F">
        <w:rPr>
          <w:rFonts w:ascii="Arial" w:hAnsi="Arial" w:cs="Arial"/>
          <w:sz w:val="22"/>
          <w:szCs w:val="22"/>
          <w:lang w:val="en-GB"/>
        </w:rPr>
        <w:t xml:space="preserve">xplain what happens to the current measured </w:t>
      </w:r>
      <w:r w:rsidR="005431E2">
        <w:rPr>
          <w:rFonts w:ascii="Arial" w:hAnsi="Arial" w:cs="Arial"/>
          <w:sz w:val="22"/>
          <w:szCs w:val="22"/>
          <w:lang w:val="en-GB"/>
        </w:rPr>
        <w:t>by</w:t>
      </w:r>
      <w:r w:rsidRPr="00623B8F">
        <w:rPr>
          <w:rFonts w:ascii="Arial" w:hAnsi="Arial" w:cs="Arial"/>
          <w:sz w:val="22"/>
          <w:szCs w:val="22"/>
          <w:lang w:val="en-GB"/>
        </w:rPr>
        <w:t xml:space="preserve"> the ammeter.</w:t>
      </w:r>
    </w:p>
    <w:p w14:paraId="14F2117C" w14:textId="77777777" w:rsidR="00623B8F" w:rsidRPr="00623B8F" w:rsidRDefault="00623B8F" w:rsidP="00623B8F">
      <w:pPr>
        <w:pStyle w:val="ListParagraph"/>
        <w:jc w:val="right"/>
        <w:rPr>
          <w:rFonts w:ascii="Arial" w:hAnsi="Arial" w:cs="Arial"/>
          <w:sz w:val="22"/>
          <w:szCs w:val="22"/>
          <w:lang w:val="en-GB"/>
        </w:rPr>
      </w:pPr>
      <w:r w:rsidRPr="00623B8F">
        <w:rPr>
          <w:rFonts w:ascii="Arial" w:hAnsi="Arial" w:cs="Arial"/>
          <w:sz w:val="22"/>
          <w:szCs w:val="22"/>
          <w:lang w:val="en-GB"/>
        </w:rPr>
        <w:t>(2 marks)</w:t>
      </w:r>
    </w:p>
    <w:p w14:paraId="25958CAD" w14:textId="77777777" w:rsidR="00623B8F" w:rsidRPr="00623B8F" w:rsidRDefault="00623B8F" w:rsidP="00623B8F">
      <w:pPr>
        <w:pStyle w:val="ListParagraph"/>
        <w:jc w:val="right"/>
        <w:rPr>
          <w:rFonts w:ascii="Arial" w:hAnsi="Arial" w:cs="Arial"/>
          <w:sz w:val="22"/>
          <w:szCs w:val="22"/>
          <w:lang w:val="en-GB"/>
        </w:rPr>
      </w:pPr>
    </w:p>
    <w:p w14:paraId="75429F63" w14:textId="1A89D2A7" w:rsidR="00623B8F" w:rsidRPr="00623B8F" w:rsidRDefault="00623B8F" w:rsidP="00623B8F">
      <w:pPr>
        <w:spacing w:line="480" w:lineRule="auto"/>
        <w:rPr>
          <w:rFonts w:ascii="Arial" w:hAnsi="Arial" w:cs="Arial"/>
          <w:sz w:val="22"/>
          <w:szCs w:val="22"/>
          <w:lang w:val="en-GB"/>
        </w:rPr>
      </w:pPr>
      <w:r w:rsidRPr="00623B8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2C6A">
        <w:rPr>
          <w:rFonts w:ascii="Arial" w:hAnsi="Arial" w:cs="Arial"/>
          <w:sz w:val="22"/>
          <w:szCs w:val="22"/>
          <w:lang w:val="en-GB"/>
        </w:rPr>
        <w:t>________________________________________</w:t>
      </w:r>
    </w:p>
    <w:p w14:paraId="17E9914D" w14:textId="61728E6C" w:rsidR="00623B8F" w:rsidRPr="00623B8F" w:rsidRDefault="00623B8F" w:rsidP="00666267">
      <w:pPr>
        <w:pStyle w:val="ListParagraph"/>
        <w:numPr>
          <w:ilvl w:val="0"/>
          <w:numId w:val="14"/>
        </w:numPr>
        <w:spacing w:after="160" w:line="276" w:lineRule="auto"/>
        <w:ind w:hanging="720"/>
        <w:rPr>
          <w:rFonts w:ascii="Arial" w:hAnsi="Arial" w:cs="Arial"/>
          <w:sz w:val="22"/>
          <w:szCs w:val="22"/>
          <w:lang w:val="en-GB"/>
        </w:rPr>
      </w:pPr>
      <w:r w:rsidRPr="00623B8F">
        <w:rPr>
          <w:rFonts w:ascii="Arial" w:hAnsi="Arial" w:cs="Arial"/>
          <w:sz w:val="22"/>
          <w:szCs w:val="22"/>
          <w:lang w:val="en-GB"/>
        </w:rPr>
        <w:t xml:space="preserve">The intensity of the incident electromagnetic radiation is returned to its original value and its wavelength is continually </w:t>
      </w:r>
      <w:r w:rsidR="00624CC1">
        <w:rPr>
          <w:rFonts w:ascii="Arial" w:hAnsi="Arial" w:cs="Arial"/>
          <w:sz w:val="22"/>
          <w:szCs w:val="22"/>
          <w:lang w:val="en-GB"/>
        </w:rPr>
        <w:t>in</w:t>
      </w:r>
      <w:r w:rsidRPr="00623B8F">
        <w:rPr>
          <w:rFonts w:ascii="Arial" w:hAnsi="Arial" w:cs="Arial"/>
          <w:sz w:val="22"/>
          <w:szCs w:val="22"/>
          <w:lang w:val="en-GB"/>
        </w:rPr>
        <w:t xml:space="preserve">creased. </w:t>
      </w:r>
      <w:r w:rsidR="002A610D">
        <w:rPr>
          <w:rFonts w:ascii="Arial" w:hAnsi="Arial" w:cs="Arial"/>
          <w:sz w:val="22"/>
          <w:szCs w:val="22"/>
          <w:lang w:val="en-GB"/>
        </w:rPr>
        <w:t>Describe and e</w:t>
      </w:r>
      <w:r w:rsidR="002A610D" w:rsidRPr="00623B8F">
        <w:rPr>
          <w:rFonts w:ascii="Arial" w:hAnsi="Arial" w:cs="Arial"/>
          <w:sz w:val="22"/>
          <w:szCs w:val="22"/>
          <w:lang w:val="en-GB"/>
        </w:rPr>
        <w:t xml:space="preserve">xplain </w:t>
      </w:r>
      <w:r w:rsidRPr="00623B8F">
        <w:rPr>
          <w:rFonts w:ascii="Arial" w:hAnsi="Arial" w:cs="Arial"/>
          <w:sz w:val="22"/>
          <w:szCs w:val="22"/>
          <w:lang w:val="en-GB"/>
        </w:rPr>
        <w:t xml:space="preserve">what would be observed in the ammeter over time.  </w:t>
      </w:r>
    </w:p>
    <w:p w14:paraId="76780605" w14:textId="77777777" w:rsidR="00623B8F" w:rsidRPr="00623B8F" w:rsidRDefault="00623B8F" w:rsidP="00623B8F">
      <w:pPr>
        <w:pStyle w:val="ListParagraph"/>
        <w:spacing w:line="276" w:lineRule="auto"/>
        <w:jc w:val="right"/>
        <w:rPr>
          <w:rFonts w:ascii="Arial" w:hAnsi="Arial" w:cs="Arial"/>
          <w:sz w:val="22"/>
          <w:szCs w:val="22"/>
          <w:lang w:val="en-GB"/>
        </w:rPr>
      </w:pPr>
      <w:r w:rsidRPr="00623B8F">
        <w:rPr>
          <w:rFonts w:ascii="Arial" w:hAnsi="Arial" w:cs="Arial"/>
          <w:sz w:val="22"/>
          <w:szCs w:val="22"/>
          <w:lang w:val="en-GB"/>
        </w:rPr>
        <w:t>(3 marks)</w:t>
      </w:r>
    </w:p>
    <w:p w14:paraId="758BDFDB" w14:textId="77777777" w:rsidR="00623B8F" w:rsidRPr="00623B8F" w:rsidRDefault="00623B8F" w:rsidP="00623B8F">
      <w:pPr>
        <w:pStyle w:val="ListParagraph"/>
        <w:spacing w:line="276" w:lineRule="auto"/>
        <w:jc w:val="right"/>
        <w:rPr>
          <w:rFonts w:ascii="Arial" w:hAnsi="Arial" w:cs="Arial"/>
          <w:sz w:val="22"/>
          <w:szCs w:val="22"/>
          <w:lang w:val="en-GB"/>
        </w:rPr>
      </w:pPr>
    </w:p>
    <w:p w14:paraId="1B9CB48C" w14:textId="4EDDFD2B" w:rsidR="00623B8F" w:rsidRDefault="00623B8F" w:rsidP="00640E70">
      <w:pPr>
        <w:spacing w:line="480" w:lineRule="auto"/>
        <w:rPr>
          <w:rFonts w:ascii="Arial" w:hAnsi="Arial" w:cs="Arial"/>
          <w:b/>
          <w:sz w:val="22"/>
          <w:szCs w:val="22"/>
        </w:rPr>
      </w:pPr>
      <w:r w:rsidRPr="00623B8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40E70">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w:t>
      </w:r>
      <w:r w:rsidR="0085307B">
        <w:rPr>
          <w:rFonts w:ascii="Arial" w:hAnsi="Arial" w:cs="Arial"/>
          <w:sz w:val="22"/>
          <w:szCs w:val="22"/>
          <w:lang w:val="en-GB"/>
        </w:rPr>
        <w:t>___________________________________________________________________________________</w:t>
      </w:r>
    </w:p>
    <w:p w14:paraId="29FE9566" w14:textId="77777777" w:rsidR="00A25B09" w:rsidRDefault="00A25B09" w:rsidP="00047A9A">
      <w:pPr>
        <w:rPr>
          <w:rFonts w:ascii="Arial" w:hAnsi="Arial" w:cs="Arial"/>
          <w:b/>
          <w:bCs/>
          <w:sz w:val="22"/>
          <w:szCs w:val="22"/>
        </w:rPr>
      </w:pPr>
    </w:p>
    <w:p w14:paraId="3707F316" w14:textId="08081399" w:rsidR="00A00095" w:rsidRDefault="00640E70" w:rsidP="002A610D">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A00095">
        <w:rPr>
          <w:rFonts w:ascii="Arial" w:hAnsi="Arial" w:cs="Arial"/>
          <w:b/>
          <w:sz w:val="22"/>
          <w:szCs w:val="22"/>
        </w:rPr>
        <w:t>9</w:t>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t>(</w:t>
      </w:r>
      <w:r w:rsidR="005B5C52">
        <w:rPr>
          <w:rFonts w:ascii="Arial" w:hAnsi="Arial" w:cs="Arial"/>
          <w:b/>
          <w:sz w:val="22"/>
          <w:szCs w:val="22"/>
        </w:rPr>
        <w:t>7</w:t>
      </w:r>
      <w:r w:rsidR="00C80096">
        <w:rPr>
          <w:rFonts w:ascii="Arial" w:hAnsi="Arial" w:cs="Arial"/>
          <w:b/>
          <w:sz w:val="22"/>
          <w:szCs w:val="22"/>
        </w:rPr>
        <w:t xml:space="preserve"> marks)</w:t>
      </w:r>
    </w:p>
    <w:p w14:paraId="2B3ECB2C" w14:textId="2305207E" w:rsidR="00305815" w:rsidRDefault="00305815" w:rsidP="00A00095">
      <w:pPr>
        <w:rPr>
          <w:rFonts w:ascii="Arial" w:hAnsi="Arial" w:cs="Arial"/>
          <w:b/>
          <w:sz w:val="22"/>
          <w:szCs w:val="22"/>
        </w:rPr>
      </w:pPr>
    </w:p>
    <w:p w14:paraId="01964FD4" w14:textId="77777777" w:rsidR="00305815" w:rsidRPr="00305815" w:rsidRDefault="00305815" w:rsidP="00305815">
      <w:pPr>
        <w:rPr>
          <w:rFonts w:ascii="Arial" w:hAnsi="Arial" w:cs="Arial"/>
          <w:sz w:val="22"/>
          <w:szCs w:val="22"/>
          <w:lang w:val="en-GB"/>
        </w:rPr>
      </w:pPr>
      <w:r w:rsidRPr="00305815">
        <w:rPr>
          <w:rFonts w:ascii="Arial" w:hAnsi="Arial" w:cs="Arial"/>
          <w:sz w:val="22"/>
          <w:szCs w:val="22"/>
          <w:lang w:val="en-GB"/>
        </w:rPr>
        <w:t xml:space="preserve">The energy level diagram for a mercury atom is shown below (not to scale). </w:t>
      </w:r>
    </w:p>
    <w:p w14:paraId="7E812139" w14:textId="4ED5FD9C" w:rsidR="00305815" w:rsidRPr="00305815" w:rsidRDefault="00305815" w:rsidP="00305815">
      <w:pPr>
        <w:rPr>
          <w:rFonts w:ascii="Arial" w:hAnsi="Arial" w:cs="Arial"/>
          <w:sz w:val="22"/>
          <w:szCs w:val="22"/>
          <w:lang w:val="en-GB"/>
        </w:rPr>
      </w:pPr>
      <w:r w:rsidRPr="00305815">
        <w:rPr>
          <w:noProof/>
          <w:sz w:val="22"/>
          <w:szCs w:val="22"/>
          <w:lang w:eastAsia="en-AU"/>
        </w:rPr>
        <mc:AlternateContent>
          <mc:Choice Requires="wps">
            <w:drawing>
              <wp:anchor distT="0" distB="0" distL="114300" distR="114300" simplePos="0" relativeHeight="252023808" behindDoc="0" locked="0" layoutInCell="1" allowOverlap="1" wp14:anchorId="4A5FAFE1" wp14:editId="48CEDB82">
                <wp:simplePos x="0" y="0"/>
                <wp:positionH relativeFrom="column">
                  <wp:posOffset>4533900</wp:posOffset>
                </wp:positionH>
                <wp:positionV relativeFrom="paragraph">
                  <wp:posOffset>3192145</wp:posOffset>
                </wp:positionV>
                <wp:extent cx="914400" cy="228600"/>
                <wp:effectExtent l="0" t="0" r="0" b="0"/>
                <wp:wrapNone/>
                <wp:docPr id="427" name="Text Box 4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658BB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-10.38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5FAFE1" id="Text Box 427" o:spid="_x0000_s1056" type="#_x0000_t202" style="position:absolute;margin-left:357pt;margin-top:251.35pt;width:1in;height:18pt;z-index:252023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bqKw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" fillcolor="white [3201]" stroked="f" strokeweight=".5pt">
                <v:textbox>
                  <w:txbxContent>
                    <w:p w14:paraId="6658BB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-10.38 eV</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15616" behindDoc="0" locked="0" layoutInCell="1" allowOverlap="1" wp14:anchorId="01739616" wp14:editId="4A516E42">
                <wp:simplePos x="0" y="0"/>
                <wp:positionH relativeFrom="column">
                  <wp:posOffset>1790700</wp:posOffset>
                </wp:positionH>
                <wp:positionV relativeFrom="paragraph">
                  <wp:posOffset>3268345</wp:posOffset>
                </wp:positionV>
                <wp:extent cx="2628900"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CE51DD" id="Straight Connector 428"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141pt,257.35pt" to="348pt,2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" strokecolor="black [3200]" strokeweight="1pt">
                <v:stroke joinstyle="miter"/>
              </v:line>
            </w:pict>
          </mc:Fallback>
        </mc:AlternateContent>
      </w:r>
      <w:r w:rsidRPr="00305815">
        <w:rPr>
          <w:noProof/>
          <w:sz w:val="22"/>
          <w:szCs w:val="22"/>
          <w:lang w:eastAsia="en-AU"/>
        </w:rPr>
        <mc:AlternateContent>
          <mc:Choice Requires="wps">
            <w:drawing>
              <wp:anchor distT="0" distB="0" distL="114300" distR="114300" simplePos="0" relativeHeight="252029952" behindDoc="0" locked="0" layoutInCell="1" allowOverlap="1" wp14:anchorId="30FFB085" wp14:editId="5C23BBC0">
                <wp:simplePos x="0" y="0"/>
                <wp:positionH relativeFrom="column">
                  <wp:posOffset>4552315</wp:posOffset>
                </wp:positionH>
                <wp:positionV relativeFrom="paragraph">
                  <wp:posOffset>182245</wp:posOffset>
                </wp:positionV>
                <wp:extent cx="914400" cy="228600"/>
                <wp:effectExtent l="0" t="0" r="0" b="0"/>
                <wp:wrapNone/>
                <wp:docPr id="429" name="Text Box 42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51EA9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0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FFB085" id="Text Box 429" o:spid="_x0000_s1057" type="#_x0000_t202" style="position:absolute;margin-left:358.45pt;margin-top:14.35pt;width:1in;height:18pt;z-index:252029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F2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" fillcolor="white [3201]" stroked="f" strokeweight=".5pt">
                <v:textbox>
                  <w:txbxContent>
                    <w:p w14:paraId="751EA9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0 eV</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22784" behindDoc="0" locked="0" layoutInCell="1" allowOverlap="1" wp14:anchorId="43E45DE4" wp14:editId="7F052F7D">
                <wp:simplePos x="0" y="0"/>
                <wp:positionH relativeFrom="column">
                  <wp:posOffset>1257300</wp:posOffset>
                </wp:positionH>
                <wp:positionV relativeFrom="paragraph">
                  <wp:posOffset>182245</wp:posOffset>
                </wp:positionV>
                <wp:extent cx="914400" cy="228600"/>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AC347D3"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E45DE4" id="Text Box 441" o:spid="_x0000_s1058" type="#_x0000_t202" style="position:absolute;margin-left:99pt;margin-top:14.35pt;width:1in;height:18pt;z-index:25202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" fillcolor="white [3201]" stroked="f" strokeweight=".5pt">
                <v:textbox>
                  <w:txbxContent>
                    <w:p w14:paraId="3AC347D3"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09472" behindDoc="0" locked="0" layoutInCell="1" allowOverlap="1" wp14:anchorId="754F8DAA" wp14:editId="5A7C0D62">
                <wp:simplePos x="0" y="0"/>
                <wp:positionH relativeFrom="column">
                  <wp:posOffset>1828800</wp:posOffset>
                </wp:positionH>
                <wp:positionV relativeFrom="paragraph">
                  <wp:posOffset>296545</wp:posOffset>
                </wp:positionV>
                <wp:extent cx="2628900" cy="0"/>
                <wp:effectExtent l="0" t="0" r="0" b="0"/>
                <wp:wrapNone/>
                <wp:docPr id="446" name="Straight Connector 446"/>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9C8B13" id="Straight Connector 446"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2in,23.35pt" to="351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" strokecolor="black [3200]" strokeweight="1pt">
                <v:stroke joinstyle="miter"/>
              </v:line>
            </w:pict>
          </mc:Fallback>
        </mc:AlternateContent>
      </w:r>
    </w:p>
    <w:p w14:paraId="3AE4842A" w14:textId="77777777" w:rsidR="00305815" w:rsidRPr="00305815" w:rsidRDefault="00305815" w:rsidP="00305815">
      <w:pPr>
        <w:rPr>
          <w:rFonts w:ascii="Arial" w:hAnsi="Arial" w:cs="Arial"/>
          <w:sz w:val="22"/>
          <w:szCs w:val="22"/>
          <w:lang w:val="en-GB"/>
        </w:rPr>
      </w:pPr>
    </w:p>
    <w:p w14:paraId="6BAF1965" w14:textId="1F8F60AA" w:rsidR="00305815" w:rsidRPr="00305815" w:rsidRDefault="002B0BEF" w:rsidP="00305815">
      <w:pPr>
        <w:rPr>
          <w:rFonts w:ascii="Arial" w:hAnsi="Arial" w:cs="Arial"/>
          <w:sz w:val="22"/>
          <w:szCs w:val="22"/>
          <w:lang w:val="en-GB"/>
        </w:rPr>
      </w:pPr>
      <w:r w:rsidRPr="00305815">
        <w:rPr>
          <w:noProof/>
          <w:sz w:val="22"/>
          <w:szCs w:val="22"/>
          <w:lang w:eastAsia="en-AU"/>
        </w:rPr>
        <mc:AlternateContent>
          <mc:Choice Requires="wps">
            <w:drawing>
              <wp:anchor distT="0" distB="0" distL="114300" distR="114300" simplePos="0" relativeHeight="252021760" behindDoc="0" locked="0" layoutInCell="1" allowOverlap="1" wp14:anchorId="41FC5172" wp14:editId="26DDC3AB">
                <wp:simplePos x="0" y="0"/>
                <wp:positionH relativeFrom="column">
                  <wp:posOffset>1257300</wp:posOffset>
                </wp:positionH>
                <wp:positionV relativeFrom="paragraph">
                  <wp:posOffset>121285</wp:posOffset>
                </wp:positionV>
                <wp:extent cx="914400" cy="228600"/>
                <wp:effectExtent l="0" t="0" r="0" b="0"/>
                <wp:wrapNone/>
                <wp:docPr id="442" name="Text Box 4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0A7394C"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FC5172" id="Text Box 442" o:spid="_x0000_s1059" type="#_x0000_t202" style="position:absolute;margin-left:99pt;margin-top:9.55pt;width:1in;height:18pt;z-index:25202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ULAIAAFkEAAAOAAAAZHJzL2Uyb0RvYy54bWysVE1v2zAMvQ/YfxB0X+x8NOuMOEWWIsOA&#10;oC2QDj0rshQLkEVBUmJnv36UnK91Ow27KJRIP5KPj5k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" fillcolor="white [3201]" stroked="f" strokeweight=".5pt">
                <v:textbox>
                  <w:txbxContent>
                    <w:p w14:paraId="70A7394C"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6</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28928" behindDoc="0" locked="0" layoutInCell="1" allowOverlap="1" wp14:anchorId="61E6A1FE" wp14:editId="5E52212C">
                <wp:simplePos x="0" y="0"/>
                <wp:positionH relativeFrom="column">
                  <wp:posOffset>4572000</wp:posOffset>
                </wp:positionH>
                <wp:positionV relativeFrom="paragraph">
                  <wp:posOffset>121285</wp:posOffset>
                </wp:positionV>
                <wp:extent cx="914400" cy="228600"/>
                <wp:effectExtent l="0" t="0" r="0" b="0"/>
                <wp:wrapNone/>
                <wp:docPr id="430" name="Text Box 4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45A22BE"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______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E6A1FE" id="Text Box 430" o:spid="_x0000_s1060" type="#_x0000_t202" style="position:absolute;margin-left:5in;margin-top:9.55pt;width:1in;height:18pt;z-index:252028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v0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" fillcolor="white [3201]" stroked="f" strokeweight=".5pt">
                <v:textbox>
                  <w:txbxContent>
                    <w:p w14:paraId="345A22BE"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______ eV</w:t>
                      </w:r>
                    </w:p>
                  </w:txbxContent>
                </v:textbox>
              </v:shape>
            </w:pict>
          </mc:Fallback>
        </mc:AlternateContent>
      </w:r>
    </w:p>
    <w:p w14:paraId="376E253D" w14:textId="3C1B8EEE" w:rsidR="00305815" w:rsidRPr="00305815" w:rsidRDefault="002B0BEF" w:rsidP="00305815">
      <w:pPr>
        <w:rPr>
          <w:rFonts w:ascii="Arial" w:hAnsi="Arial" w:cs="Arial"/>
          <w:sz w:val="22"/>
          <w:szCs w:val="22"/>
          <w:lang w:val="en-GB"/>
        </w:rPr>
      </w:pPr>
      <w:r w:rsidRPr="00305815">
        <w:rPr>
          <w:noProof/>
          <w:sz w:val="22"/>
          <w:szCs w:val="22"/>
          <w:lang w:eastAsia="en-AU"/>
        </w:rPr>
        <mc:AlternateContent>
          <mc:Choice Requires="wps">
            <w:drawing>
              <wp:anchor distT="0" distB="0" distL="114300" distR="114300" simplePos="0" relativeHeight="252010496" behindDoc="0" locked="0" layoutInCell="1" allowOverlap="1" wp14:anchorId="6C19A040" wp14:editId="0780CB5E">
                <wp:simplePos x="0" y="0"/>
                <wp:positionH relativeFrom="column">
                  <wp:posOffset>1828800</wp:posOffset>
                </wp:positionH>
                <wp:positionV relativeFrom="paragraph">
                  <wp:posOffset>74930</wp:posOffset>
                </wp:positionV>
                <wp:extent cx="2628900" cy="0"/>
                <wp:effectExtent l="0" t="0" r="0" b="0"/>
                <wp:wrapNone/>
                <wp:docPr id="445" name="Straight Connector 445"/>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9345BF" id="Straight Connector 44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2in,5.9pt" to="35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" strokecolor="black [3200]" strokeweight="1pt">
                <v:stroke joinstyle="miter"/>
              </v:line>
            </w:pict>
          </mc:Fallback>
        </mc:AlternateContent>
      </w:r>
    </w:p>
    <w:p w14:paraId="17975E38" w14:textId="728F8890" w:rsidR="00305815" w:rsidRPr="00305815" w:rsidRDefault="002B0BEF" w:rsidP="00305815">
      <w:pPr>
        <w:rPr>
          <w:rFonts w:ascii="Arial" w:hAnsi="Arial" w:cs="Arial"/>
          <w:sz w:val="22"/>
          <w:szCs w:val="22"/>
          <w:lang w:val="en-GB"/>
        </w:rPr>
      </w:pPr>
      <w:r w:rsidRPr="00305815">
        <w:rPr>
          <w:noProof/>
          <w:sz w:val="22"/>
          <w:szCs w:val="22"/>
          <w:lang w:eastAsia="en-AU"/>
        </w:rPr>
        <mc:AlternateContent>
          <mc:Choice Requires="wps">
            <w:drawing>
              <wp:anchor distT="0" distB="0" distL="114300" distR="114300" simplePos="0" relativeHeight="252014592" behindDoc="0" locked="0" layoutInCell="1" allowOverlap="1" wp14:anchorId="12B32A0E" wp14:editId="497BB2D7">
                <wp:simplePos x="0" y="0"/>
                <wp:positionH relativeFrom="column">
                  <wp:posOffset>1828800</wp:posOffset>
                </wp:positionH>
                <wp:positionV relativeFrom="paragraph">
                  <wp:posOffset>1368425</wp:posOffset>
                </wp:positionV>
                <wp:extent cx="2628900"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2424EC" id="Straight Connector 444"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2in,107.75pt" to="351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" strokecolor="black [3200]" strokeweight="1pt">
                <v:stroke joinstyle="miter"/>
              </v:line>
            </w:pict>
          </mc:Fallback>
        </mc:AlternateContent>
      </w:r>
      <w:r w:rsidRPr="00305815">
        <w:rPr>
          <w:noProof/>
          <w:sz w:val="22"/>
          <w:szCs w:val="22"/>
          <w:lang w:eastAsia="en-AU"/>
        </w:rPr>
        <mc:AlternateContent>
          <mc:Choice Requires="wps">
            <w:drawing>
              <wp:anchor distT="0" distB="0" distL="114300" distR="114300" simplePos="0" relativeHeight="252017664" behindDoc="0" locked="0" layoutInCell="1" allowOverlap="1" wp14:anchorId="6BF73FAE" wp14:editId="2C0B52FE">
                <wp:simplePos x="0" y="0"/>
                <wp:positionH relativeFrom="column">
                  <wp:posOffset>1257300</wp:posOffset>
                </wp:positionH>
                <wp:positionV relativeFrom="paragraph">
                  <wp:posOffset>1254125</wp:posOffset>
                </wp:positionV>
                <wp:extent cx="914400" cy="22860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A4E1C08"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F73FAE" id="Text Box 443" o:spid="_x0000_s1061" type="#_x0000_t202" style="position:absolute;margin-left:99pt;margin-top:98.75pt;width:1in;height:18pt;z-index:252017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xoLA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" fillcolor="white [3201]" stroked="f" strokeweight=".5pt">
                <v:textbox>
                  <w:txbxContent>
                    <w:p w14:paraId="5A4E1C08"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2</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24832" behindDoc="0" locked="0" layoutInCell="1" allowOverlap="1" wp14:anchorId="61107000" wp14:editId="357A3335">
                <wp:simplePos x="0" y="0"/>
                <wp:positionH relativeFrom="column">
                  <wp:posOffset>4572000</wp:posOffset>
                </wp:positionH>
                <wp:positionV relativeFrom="paragraph">
                  <wp:posOffset>1254125</wp:posOffset>
                </wp:positionV>
                <wp:extent cx="914400" cy="228600"/>
                <wp:effectExtent l="0" t="0" r="0" b="0"/>
                <wp:wrapNone/>
                <wp:docPr id="440" name="Text Box 44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E046C7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-5.74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107000" id="Text Box 440" o:spid="_x0000_s1062" type="#_x0000_t202" style="position:absolute;margin-left:5in;margin-top:98.75pt;width:1in;height:18pt;z-index:252024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UW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" fillcolor="white [3201]" stroked="f" strokeweight=".5pt">
                <v:textbox>
                  <w:txbxContent>
                    <w:p w14:paraId="6E046C7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-5.74 eV</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18688" behindDoc="0" locked="0" layoutInCell="1" allowOverlap="1" wp14:anchorId="3D35614C" wp14:editId="553D8DEA">
                <wp:simplePos x="0" y="0"/>
                <wp:positionH relativeFrom="column">
                  <wp:posOffset>1257300</wp:posOffset>
                </wp:positionH>
                <wp:positionV relativeFrom="paragraph">
                  <wp:posOffset>1025525</wp:posOffset>
                </wp:positionV>
                <wp:extent cx="914400" cy="228600"/>
                <wp:effectExtent l="0" t="0" r="0" b="0"/>
                <wp:wrapNone/>
                <wp:docPr id="439" name="Text Box 4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E0E19E7"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35614C" id="Text Box 439" o:spid="_x0000_s1063" type="#_x0000_t202" style="position:absolute;margin-left:99pt;margin-top:80.75pt;width:1in;height:18pt;z-index:25201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" fillcolor="white [3201]" stroked="f" strokeweight=".5pt">
                <v:textbox>
                  <w:txbxContent>
                    <w:p w14:paraId="2E0E19E7"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3</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13568" behindDoc="0" locked="0" layoutInCell="1" allowOverlap="1" wp14:anchorId="21AC550E" wp14:editId="4B35424E">
                <wp:simplePos x="0" y="0"/>
                <wp:positionH relativeFrom="column">
                  <wp:posOffset>1828800</wp:posOffset>
                </wp:positionH>
                <wp:positionV relativeFrom="paragraph">
                  <wp:posOffset>1139825</wp:posOffset>
                </wp:positionV>
                <wp:extent cx="2628900" cy="0"/>
                <wp:effectExtent l="0" t="0" r="0" b="0"/>
                <wp:wrapNone/>
                <wp:docPr id="438" name="Straight Connector 438"/>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0810F5" id="Straight Connector 438" o:spid="_x0000_s1026" style="position:absolute;z-index:252013568;visibility:visible;mso-wrap-style:square;mso-wrap-distance-left:9pt;mso-wrap-distance-top:0;mso-wrap-distance-right:9pt;mso-wrap-distance-bottom:0;mso-position-horizontal:absolute;mso-position-horizontal-relative:text;mso-position-vertical:absolute;mso-position-vertical-relative:text" from="2in,89.75pt" to="351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" strokecolor="black [3200]" strokeweight="1pt">
                <v:stroke joinstyle="miter"/>
              </v:line>
            </w:pict>
          </mc:Fallback>
        </mc:AlternateContent>
      </w:r>
      <w:r w:rsidRPr="00305815">
        <w:rPr>
          <w:noProof/>
          <w:sz w:val="22"/>
          <w:szCs w:val="22"/>
          <w:lang w:eastAsia="en-AU"/>
        </w:rPr>
        <mc:AlternateContent>
          <mc:Choice Requires="wps">
            <w:drawing>
              <wp:anchor distT="0" distB="0" distL="114300" distR="114300" simplePos="0" relativeHeight="252025856" behindDoc="0" locked="0" layoutInCell="1" allowOverlap="1" wp14:anchorId="4ADE552A" wp14:editId="3299A3FF">
                <wp:simplePos x="0" y="0"/>
                <wp:positionH relativeFrom="column">
                  <wp:posOffset>4572000</wp:posOffset>
                </wp:positionH>
                <wp:positionV relativeFrom="paragraph">
                  <wp:posOffset>1025525</wp:posOffset>
                </wp:positionV>
                <wp:extent cx="914400" cy="228600"/>
                <wp:effectExtent l="0" t="0" r="0" b="0"/>
                <wp:wrapNone/>
                <wp:docPr id="437" name="Text Box 43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9640B31"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-5.52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E552A" id="Text Box 437" o:spid="_x0000_s1064" type="#_x0000_t202" style="position:absolute;margin-left:5in;margin-top:80.75pt;width:1in;height:18pt;z-index:252025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" fillcolor="white [3201]" stroked="f" strokeweight=".5pt">
                <v:textbox>
                  <w:txbxContent>
                    <w:p w14:paraId="19640B31"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-5.52 eV</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12544" behindDoc="0" locked="0" layoutInCell="1" allowOverlap="1" wp14:anchorId="7A0F0A44" wp14:editId="37F7A59F">
                <wp:simplePos x="0" y="0"/>
                <wp:positionH relativeFrom="column">
                  <wp:posOffset>1803400</wp:posOffset>
                </wp:positionH>
                <wp:positionV relativeFrom="paragraph">
                  <wp:posOffset>796925</wp:posOffset>
                </wp:positionV>
                <wp:extent cx="2628900"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A6985C" id="Straight Connector 436"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142pt,62.75pt" to="349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" strokecolor="black [3200]" strokeweight="1pt">
                <v:stroke joinstyle="miter"/>
              </v:line>
            </w:pict>
          </mc:Fallback>
        </mc:AlternateContent>
      </w:r>
      <w:r w:rsidRPr="00305815">
        <w:rPr>
          <w:noProof/>
          <w:sz w:val="22"/>
          <w:szCs w:val="22"/>
          <w:lang w:eastAsia="en-AU"/>
        </w:rPr>
        <mc:AlternateContent>
          <mc:Choice Requires="wps">
            <w:drawing>
              <wp:anchor distT="0" distB="0" distL="114300" distR="114300" simplePos="0" relativeHeight="252026880" behindDoc="0" locked="0" layoutInCell="1" allowOverlap="1" wp14:anchorId="09D5571B" wp14:editId="2E10075F">
                <wp:simplePos x="0" y="0"/>
                <wp:positionH relativeFrom="column">
                  <wp:posOffset>4572000</wp:posOffset>
                </wp:positionH>
                <wp:positionV relativeFrom="paragraph">
                  <wp:posOffset>682625</wp:posOffset>
                </wp:positionV>
                <wp:extent cx="914400" cy="228600"/>
                <wp:effectExtent l="0" t="0" r="0" b="0"/>
                <wp:wrapNone/>
                <wp:docPr id="434" name="Text Box 4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CBFD133"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-4.95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D5571B" id="Text Box 434" o:spid="_x0000_s1065" type="#_x0000_t202" style="position:absolute;margin-left:5in;margin-top:53.75pt;width:1in;height:18pt;z-index:252026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" fillcolor="white [3201]" stroked="f" strokeweight=".5pt">
                <v:textbox>
                  <w:txbxContent>
                    <w:p w14:paraId="1CBFD133"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-4.95 eV</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11520" behindDoc="0" locked="0" layoutInCell="1" allowOverlap="1" wp14:anchorId="7DA30CFE" wp14:editId="5A13361E">
                <wp:simplePos x="0" y="0"/>
                <wp:positionH relativeFrom="column">
                  <wp:posOffset>1828800</wp:posOffset>
                </wp:positionH>
                <wp:positionV relativeFrom="paragraph">
                  <wp:posOffset>225425</wp:posOffset>
                </wp:positionV>
                <wp:extent cx="2628900"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C73A2F" id="Straight Connector 433"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2in,17.75pt" to="35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" strokecolor="black [3200]" strokeweight="1pt">
                <v:stroke joinstyle="miter"/>
              </v:line>
            </w:pict>
          </mc:Fallback>
        </mc:AlternateContent>
      </w:r>
      <w:r w:rsidRPr="00305815">
        <w:rPr>
          <w:noProof/>
          <w:sz w:val="22"/>
          <w:szCs w:val="22"/>
          <w:lang w:eastAsia="en-AU"/>
        </w:rPr>
        <mc:AlternateContent>
          <mc:Choice Requires="wps">
            <w:drawing>
              <wp:anchor distT="0" distB="0" distL="114300" distR="114300" simplePos="0" relativeHeight="252020736" behindDoc="0" locked="0" layoutInCell="1" allowOverlap="1" wp14:anchorId="4C075D8B" wp14:editId="65611FF0">
                <wp:simplePos x="0" y="0"/>
                <wp:positionH relativeFrom="column">
                  <wp:posOffset>1257300</wp:posOffset>
                </wp:positionH>
                <wp:positionV relativeFrom="paragraph">
                  <wp:posOffset>111125</wp:posOffset>
                </wp:positionV>
                <wp:extent cx="914400" cy="22860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C950A7B"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075D8B" id="Text Box 432" o:spid="_x0000_s1066" type="#_x0000_t202" style="position:absolute;margin-left:99pt;margin-top:8.75pt;width:1in;height:18pt;z-index:252020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wl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" fillcolor="white [3201]" stroked="f" strokeweight=".5pt">
                <v:textbox>
                  <w:txbxContent>
                    <w:p w14:paraId="1C950A7B"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5</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27904" behindDoc="0" locked="0" layoutInCell="1" allowOverlap="1" wp14:anchorId="52061E1D" wp14:editId="128A796E">
                <wp:simplePos x="0" y="0"/>
                <wp:positionH relativeFrom="column">
                  <wp:posOffset>4572000</wp:posOffset>
                </wp:positionH>
                <wp:positionV relativeFrom="paragraph">
                  <wp:posOffset>111125</wp:posOffset>
                </wp:positionV>
                <wp:extent cx="914400" cy="22860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0F39B2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-3.71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061E1D" id="Text Box 431" o:spid="_x0000_s1067" type="#_x0000_t202" style="position:absolute;margin-left:5in;margin-top:8.75pt;width:1in;height:18pt;z-index:252027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u5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" fillcolor="white [3201]" stroked="f" strokeweight=".5pt">
                <v:textbox>
                  <w:txbxContent>
                    <w:p w14:paraId="00F39B2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-3.71 eV</w:t>
                      </w:r>
                    </w:p>
                  </w:txbxContent>
                </v:textbox>
              </v:shape>
            </w:pict>
          </mc:Fallback>
        </mc:AlternateContent>
      </w:r>
      <w:r w:rsidRPr="00305815">
        <w:rPr>
          <w:noProof/>
          <w:sz w:val="22"/>
          <w:szCs w:val="22"/>
          <w:lang w:eastAsia="en-AU"/>
        </w:rPr>
        <mc:AlternateContent>
          <mc:Choice Requires="wps">
            <w:drawing>
              <wp:anchor distT="0" distB="0" distL="114300" distR="114300" simplePos="0" relativeHeight="252019712" behindDoc="0" locked="0" layoutInCell="1" allowOverlap="1" wp14:anchorId="0F717220" wp14:editId="6DDB564B">
                <wp:simplePos x="0" y="0"/>
                <wp:positionH relativeFrom="column">
                  <wp:posOffset>1257300</wp:posOffset>
                </wp:positionH>
                <wp:positionV relativeFrom="paragraph">
                  <wp:posOffset>682625</wp:posOffset>
                </wp:positionV>
                <wp:extent cx="914400" cy="22860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5C95F92"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717220" id="Text Box 435" o:spid="_x0000_s1068" type="#_x0000_t202" style="position:absolute;margin-left:99pt;margin-top:53.75pt;width:1in;height:18pt;z-index:252019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" fillcolor="white [3201]" stroked="f" strokeweight=".5pt">
                <v:textbox>
                  <w:txbxContent>
                    <w:p w14:paraId="05C95F92"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4</w:t>
                      </w:r>
                    </w:p>
                  </w:txbxContent>
                </v:textbox>
              </v:shape>
            </w:pict>
          </mc:Fallback>
        </mc:AlternateContent>
      </w:r>
    </w:p>
    <w:p w14:paraId="250641A5" w14:textId="0DCCCCA8" w:rsidR="00305815" w:rsidRPr="00305815" w:rsidRDefault="00305815" w:rsidP="00305815">
      <w:pPr>
        <w:rPr>
          <w:rFonts w:ascii="Arial" w:hAnsi="Arial" w:cs="Arial"/>
          <w:sz w:val="22"/>
          <w:szCs w:val="22"/>
          <w:lang w:val="en-GB"/>
        </w:rPr>
      </w:pPr>
    </w:p>
    <w:p w14:paraId="7C110C5D" w14:textId="77777777" w:rsidR="00305815" w:rsidRPr="00305815" w:rsidRDefault="00305815" w:rsidP="00305815">
      <w:pPr>
        <w:rPr>
          <w:rFonts w:ascii="Arial" w:hAnsi="Arial" w:cs="Arial"/>
          <w:sz w:val="22"/>
          <w:szCs w:val="22"/>
          <w:lang w:val="en-GB"/>
        </w:rPr>
      </w:pPr>
    </w:p>
    <w:p w14:paraId="3514392E" w14:textId="77777777" w:rsidR="00305815" w:rsidRPr="00305815" w:rsidRDefault="00305815" w:rsidP="00305815">
      <w:pPr>
        <w:rPr>
          <w:rFonts w:ascii="Arial" w:hAnsi="Arial" w:cs="Arial"/>
          <w:sz w:val="22"/>
          <w:szCs w:val="22"/>
          <w:lang w:val="en-GB"/>
        </w:rPr>
      </w:pPr>
    </w:p>
    <w:p w14:paraId="63E27B0A" w14:textId="77777777" w:rsidR="00305815" w:rsidRPr="00305815" w:rsidRDefault="00305815" w:rsidP="00305815">
      <w:pPr>
        <w:rPr>
          <w:rFonts w:ascii="Arial" w:hAnsi="Arial" w:cs="Arial"/>
          <w:sz w:val="22"/>
          <w:szCs w:val="22"/>
          <w:lang w:val="en-GB"/>
        </w:rPr>
      </w:pPr>
    </w:p>
    <w:p w14:paraId="02972CF7" w14:textId="6C1CA65D" w:rsidR="00305815" w:rsidRPr="00305815" w:rsidRDefault="00305815" w:rsidP="00305815">
      <w:pPr>
        <w:rPr>
          <w:rFonts w:ascii="Arial" w:hAnsi="Arial" w:cs="Arial"/>
          <w:sz w:val="22"/>
          <w:szCs w:val="22"/>
          <w:lang w:val="en-GB"/>
        </w:rPr>
      </w:pPr>
    </w:p>
    <w:p w14:paraId="7CA4BCA5" w14:textId="77777777" w:rsidR="00305815" w:rsidRPr="00305815" w:rsidRDefault="00305815" w:rsidP="00305815">
      <w:pPr>
        <w:rPr>
          <w:rFonts w:ascii="Arial" w:hAnsi="Arial" w:cs="Arial"/>
          <w:sz w:val="22"/>
          <w:szCs w:val="22"/>
          <w:lang w:val="en-GB"/>
        </w:rPr>
      </w:pPr>
    </w:p>
    <w:p w14:paraId="56E5F9A2" w14:textId="77777777" w:rsidR="00305815" w:rsidRPr="00305815" w:rsidRDefault="00305815" w:rsidP="00305815">
      <w:pPr>
        <w:rPr>
          <w:rFonts w:ascii="Arial" w:hAnsi="Arial" w:cs="Arial"/>
          <w:sz w:val="22"/>
          <w:szCs w:val="22"/>
          <w:lang w:val="en-GB"/>
        </w:rPr>
      </w:pPr>
    </w:p>
    <w:p w14:paraId="4FA697CA" w14:textId="77777777" w:rsidR="00305815" w:rsidRPr="00305815" w:rsidRDefault="00305815" w:rsidP="00305815">
      <w:pPr>
        <w:rPr>
          <w:rFonts w:ascii="Arial" w:hAnsi="Arial" w:cs="Arial"/>
          <w:sz w:val="22"/>
          <w:szCs w:val="22"/>
          <w:lang w:val="en-GB"/>
        </w:rPr>
      </w:pPr>
    </w:p>
    <w:p w14:paraId="4519F55A" w14:textId="77777777" w:rsidR="00305815" w:rsidRPr="00305815" w:rsidRDefault="00305815" w:rsidP="00305815">
      <w:pPr>
        <w:rPr>
          <w:rFonts w:ascii="Arial" w:hAnsi="Arial" w:cs="Arial"/>
          <w:sz w:val="22"/>
          <w:szCs w:val="22"/>
          <w:lang w:val="en-GB"/>
        </w:rPr>
      </w:pPr>
    </w:p>
    <w:p w14:paraId="492C18DD" w14:textId="3BC2BCB6" w:rsidR="00305815" w:rsidRDefault="00305815" w:rsidP="00305815">
      <w:pPr>
        <w:pStyle w:val="ListParagraph"/>
        <w:spacing w:after="160" w:line="259" w:lineRule="auto"/>
        <w:rPr>
          <w:rFonts w:ascii="Arial" w:hAnsi="Arial" w:cs="Arial"/>
          <w:sz w:val="22"/>
          <w:szCs w:val="22"/>
          <w:lang w:val="en-GB"/>
        </w:rPr>
      </w:pPr>
    </w:p>
    <w:p w14:paraId="38CE7792" w14:textId="63CDF3A1" w:rsidR="00305815" w:rsidRDefault="00305815" w:rsidP="00305815">
      <w:pPr>
        <w:pStyle w:val="ListParagraph"/>
        <w:spacing w:after="160" w:line="259" w:lineRule="auto"/>
        <w:rPr>
          <w:rFonts w:ascii="Arial" w:hAnsi="Arial" w:cs="Arial"/>
          <w:sz w:val="22"/>
          <w:szCs w:val="22"/>
          <w:lang w:val="en-GB"/>
        </w:rPr>
      </w:pPr>
    </w:p>
    <w:p w14:paraId="6F084E4A" w14:textId="2CB04ED1" w:rsidR="00305815" w:rsidRDefault="00305815" w:rsidP="00305815">
      <w:pPr>
        <w:pStyle w:val="ListParagraph"/>
        <w:spacing w:after="160" w:line="259" w:lineRule="auto"/>
        <w:rPr>
          <w:rFonts w:ascii="Arial" w:hAnsi="Arial" w:cs="Arial"/>
          <w:sz w:val="22"/>
          <w:szCs w:val="22"/>
          <w:lang w:val="en-GB"/>
        </w:rPr>
      </w:pPr>
    </w:p>
    <w:p w14:paraId="02CC6AFE" w14:textId="77313530" w:rsidR="00305815" w:rsidRDefault="00305815" w:rsidP="00305815">
      <w:pPr>
        <w:pStyle w:val="ListParagraph"/>
        <w:spacing w:after="160" w:line="259" w:lineRule="auto"/>
        <w:rPr>
          <w:rFonts w:ascii="Arial" w:hAnsi="Arial" w:cs="Arial"/>
          <w:sz w:val="22"/>
          <w:szCs w:val="22"/>
          <w:lang w:val="en-GB"/>
        </w:rPr>
      </w:pPr>
    </w:p>
    <w:p w14:paraId="35D26502" w14:textId="6379BDCA" w:rsidR="00305815" w:rsidRDefault="00305815" w:rsidP="00305815">
      <w:pPr>
        <w:pStyle w:val="ListParagraph"/>
        <w:spacing w:after="160" w:line="259" w:lineRule="auto"/>
        <w:rPr>
          <w:rFonts w:ascii="Arial" w:hAnsi="Arial" w:cs="Arial"/>
          <w:sz w:val="22"/>
          <w:szCs w:val="22"/>
          <w:lang w:val="en-GB"/>
        </w:rPr>
      </w:pPr>
    </w:p>
    <w:p w14:paraId="5072D3D6" w14:textId="54FC3AEF" w:rsidR="00305815" w:rsidRDefault="00305815" w:rsidP="00305815">
      <w:pPr>
        <w:pStyle w:val="ListParagraph"/>
        <w:spacing w:after="160" w:line="259" w:lineRule="auto"/>
        <w:rPr>
          <w:rFonts w:ascii="Arial" w:hAnsi="Arial" w:cs="Arial"/>
          <w:sz w:val="22"/>
          <w:szCs w:val="22"/>
          <w:lang w:val="en-GB"/>
        </w:rPr>
      </w:pPr>
      <w:r w:rsidRPr="00305815">
        <w:rPr>
          <w:noProof/>
          <w:sz w:val="22"/>
          <w:szCs w:val="22"/>
          <w:lang w:eastAsia="en-AU"/>
        </w:rPr>
        <mc:AlternateContent>
          <mc:Choice Requires="wps">
            <w:drawing>
              <wp:anchor distT="0" distB="0" distL="114300" distR="114300" simplePos="0" relativeHeight="252016640" behindDoc="0" locked="0" layoutInCell="1" allowOverlap="1" wp14:anchorId="70859CF7" wp14:editId="7424EAFC">
                <wp:simplePos x="0" y="0"/>
                <wp:positionH relativeFrom="column">
                  <wp:posOffset>1231900</wp:posOffset>
                </wp:positionH>
                <wp:positionV relativeFrom="paragraph">
                  <wp:posOffset>76200</wp:posOffset>
                </wp:positionV>
                <wp:extent cx="914400" cy="228600"/>
                <wp:effectExtent l="0" t="0" r="0" b="0"/>
                <wp:wrapNone/>
                <wp:docPr id="426" name="Text Box 4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6A7D60"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859CF7" id="Text Box 426" o:spid="_x0000_s1069" type="#_x0000_t202" style="position:absolute;left:0;text-align:left;margin-left:97pt;margin-top:6pt;width:1in;height:18pt;z-index:252016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Vb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" fillcolor="white [3201]" stroked="f" strokeweight=".5pt">
                <v:textbox>
                  <w:txbxContent>
                    <w:p w14:paraId="4E6A7D60"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1</w:t>
                      </w:r>
                    </w:p>
                  </w:txbxContent>
                </v:textbox>
              </v:shape>
            </w:pict>
          </mc:Fallback>
        </mc:AlternateContent>
      </w:r>
    </w:p>
    <w:p w14:paraId="01EEF3AF" w14:textId="47073C24" w:rsidR="00305815" w:rsidRDefault="00305815" w:rsidP="00305815">
      <w:pPr>
        <w:pStyle w:val="ListParagraph"/>
        <w:spacing w:after="160" w:line="259" w:lineRule="auto"/>
        <w:rPr>
          <w:rFonts w:ascii="Arial" w:hAnsi="Arial" w:cs="Arial"/>
          <w:sz w:val="22"/>
          <w:szCs w:val="22"/>
          <w:lang w:val="en-GB"/>
        </w:rPr>
      </w:pPr>
    </w:p>
    <w:p w14:paraId="7B9B1A6D" w14:textId="77777777" w:rsidR="00305815" w:rsidRDefault="00305815" w:rsidP="00305815">
      <w:pPr>
        <w:pStyle w:val="ListParagraph"/>
        <w:spacing w:after="160" w:line="259" w:lineRule="auto"/>
        <w:rPr>
          <w:rFonts w:ascii="Arial" w:hAnsi="Arial" w:cs="Arial"/>
          <w:sz w:val="22"/>
          <w:szCs w:val="22"/>
          <w:lang w:val="en-GB"/>
        </w:rPr>
      </w:pPr>
    </w:p>
    <w:p w14:paraId="0FE656CA" w14:textId="293BA2C5" w:rsidR="00305815" w:rsidRDefault="00305815" w:rsidP="00666267">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 xml:space="preserve">An electron undergoes a downward transition between n = 6 and n = 4. As a result, a photon of wavelength 548 nm is emitted. Calculate the value (in eV) of energy level n = 6. </w:t>
      </w:r>
    </w:p>
    <w:p w14:paraId="72417EF3" w14:textId="45711D67" w:rsidR="005B5C52" w:rsidRPr="00305815"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(4 marks)</w:t>
      </w:r>
    </w:p>
    <w:p w14:paraId="129C35BD" w14:textId="77777777" w:rsidR="00305815" w:rsidRPr="00305815" w:rsidRDefault="00305815" w:rsidP="00305815">
      <w:pPr>
        <w:pStyle w:val="ListParagraph"/>
        <w:rPr>
          <w:rFonts w:ascii="Arial" w:hAnsi="Arial" w:cs="Arial"/>
          <w:sz w:val="22"/>
          <w:szCs w:val="22"/>
          <w:lang w:val="en-GB"/>
        </w:rPr>
      </w:pPr>
    </w:p>
    <w:p w14:paraId="0DC64989" w14:textId="77777777" w:rsidR="00305815" w:rsidRPr="00305815" w:rsidRDefault="00305815" w:rsidP="00305815">
      <w:pPr>
        <w:pStyle w:val="ListParagraph"/>
        <w:rPr>
          <w:rFonts w:ascii="Arial" w:hAnsi="Arial" w:cs="Arial"/>
          <w:sz w:val="22"/>
          <w:szCs w:val="22"/>
          <w:lang w:val="en-GB"/>
        </w:rPr>
      </w:pPr>
    </w:p>
    <w:p w14:paraId="0AFFD740" w14:textId="77777777" w:rsidR="00305815" w:rsidRPr="00305815" w:rsidRDefault="00305815" w:rsidP="00305815">
      <w:pPr>
        <w:pStyle w:val="ListParagraph"/>
        <w:rPr>
          <w:rFonts w:ascii="Arial" w:hAnsi="Arial" w:cs="Arial"/>
          <w:sz w:val="22"/>
          <w:szCs w:val="22"/>
          <w:lang w:val="en-GB"/>
        </w:rPr>
      </w:pPr>
    </w:p>
    <w:p w14:paraId="13F17ADC" w14:textId="77777777" w:rsidR="00305815" w:rsidRPr="00305815" w:rsidRDefault="00305815" w:rsidP="00305815">
      <w:pPr>
        <w:pStyle w:val="ListParagraph"/>
        <w:rPr>
          <w:rFonts w:ascii="Arial" w:hAnsi="Arial" w:cs="Arial"/>
          <w:sz w:val="22"/>
          <w:szCs w:val="22"/>
          <w:lang w:val="en-GB"/>
        </w:rPr>
      </w:pPr>
    </w:p>
    <w:p w14:paraId="59C36F9B" w14:textId="77777777" w:rsidR="00305815" w:rsidRPr="00305815" w:rsidRDefault="00305815" w:rsidP="00305815">
      <w:pPr>
        <w:pStyle w:val="ListParagraph"/>
        <w:rPr>
          <w:rFonts w:ascii="Arial" w:hAnsi="Arial" w:cs="Arial"/>
          <w:sz w:val="22"/>
          <w:szCs w:val="22"/>
          <w:lang w:val="en-GB"/>
        </w:rPr>
      </w:pPr>
    </w:p>
    <w:p w14:paraId="399D6DD1" w14:textId="77777777" w:rsidR="00305815" w:rsidRPr="00305815" w:rsidRDefault="00305815" w:rsidP="00305815">
      <w:pPr>
        <w:pStyle w:val="ListParagraph"/>
        <w:rPr>
          <w:rFonts w:ascii="Arial" w:hAnsi="Arial" w:cs="Arial"/>
          <w:sz w:val="22"/>
          <w:szCs w:val="22"/>
          <w:lang w:val="en-GB"/>
        </w:rPr>
      </w:pPr>
    </w:p>
    <w:p w14:paraId="678AC2F7" w14:textId="77777777" w:rsidR="00305815" w:rsidRPr="00305815" w:rsidRDefault="00305815" w:rsidP="00305815">
      <w:pPr>
        <w:pStyle w:val="ListParagraph"/>
        <w:rPr>
          <w:rFonts w:ascii="Arial" w:hAnsi="Arial" w:cs="Arial"/>
          <w:sz w:val="22"/>
          <w:szCs w:val="22"/>
          <w:lang w:val="en-GB"/>
        </w:rPr>
      </w:pPr>
    </w:p>
    <w:p w14:paraId="516667FA" w14:textId="77777777" w:rsidR="00305815" w:rsidRPr="00305815" w:rsidRDefault="00305815" w:rsidP="00305815">
      <w:pPr>
        <w:pStyle w:val="ListParagraph"/>
        <w:rPr>
          <w:rFonts w:ascii="Arial" w:hAnsi="Arial" w:cs="Arial"/>
          <w:sz w:val="22"/>
          <w:szCs w:val="22"/>
          <w:lang w:val="en-GB"/>
        </w:rPr>
      </w:pPr>
    </w:p>
    <w:p w14:paraId="60AFD163" w14:textId="77777777" w:rsidR="00305815" w:rsidRPr="00305815" w:rsidRDefault="00305815" w:rsidP="00305815">
      <w:pPr>
        <w:pStyle w:val="ListParagraph"/>
        <w:rPr>
          <w:rFonts w:ascii="Arial" w:hAnsi="Arial" w:cs="Arial"/>
          <w:sz w:val="22"/>
          <w:szCs w:val="22"/>
          <w:lang w:val="en-GB"/>
        </w:rPr>
      </w:pPr>
    </w:p>
    <w:p w14:paraId="5400AE90" w14:textId="77777777" w:rsidR="00305815" w:rsidRPr="00305815" w:rsidRDefault="00305815" w:rsidP="00305815">
      <w:pPr>
        <w:pStyle w:val="ListParagraph"/>
        <w:rPr>
          <w:rFonts w:ascii="Arial" w:hAnsi="Arial" w:cs="Arial"/>
          <w:sz w:val="22"/>
          <w:szCs w:val="22"/>
          <w:lang w:val="en-GB"/>
        </w:rPr>
      </w:pPr>
    </w:p>
    <w:p w14:paraId="39359DDC" w14:textId="77777777" w:rsidR="00305815" w:rsidRPr="00305815" w:rsidRDefault="00305815" w:rsidP="00305815">
      <w:pPr>
        <w:pStyle w:val="ListParagraph"/>
        <w:rPr>
          <w:rFonts w:ascii="Arial" w:hAnsi="Arial" w:cs="Arial"/>
          <w:sz w:val="22"/>
          <w:szCs w:val="22"/>
          <w:lang w:val="en-GB"/>
        </w:rPr>
      </w:pPr>
    </w:p>
    <w:p w14:paraId="58F5C8B4" w14:textId="77777777" w:rsidR="00305815" w:rsidRPr="00305815" w:rsidRDefault="00305815" w:rsidP="00305815">
      <w:pPr>
        <w:pStyle w:val="ListParagraph"/>
        <w:rPr>
          <w:rFonts w:ascii="Arial" w:hAnsi="Arial" w:cs="Arial"/>
          <w:sz w:val="22"/>
          <w:szCs w:val="22"/>
          <w:lang w:val="en-GB"/>
        </w:rPr>
      </w:pPr>
    </w:p>
    <w:p w14:paraId="68217BAD" w14:textId="77777777" w:rsidR="00305815" w:rsidRPr="00305815" w:rsidRDefault="00305815" w:rsidP="00305815">
      <w:pPr>
        <w:pStyle w:val="ListParagraph"/>
        <w:jc w:val="right"/>
        <w:rPr>
          <w:rFonts w:ascii="Arial" w:hAnsi="Arial" w:cs="Arial"/>
          <w:sz w:val="22"/>
          <w:szCs w:val="22"/>
          <w:lang w:val="en-GB"/>
        </w:rPr>
      </w:pPr>
      <w:r w:rsidRPr="00305815">
        <w:rPr>
          <w:rFonts w:ascii="Arial" w:hAnsi="Arial" w:cs="Arial"/>
          <w:sz w:val="22"/>
          <w:szCs w:val="22"/>
          <w:lang w:val="en-GB"/>
        </w:rPr>
        <w:t>_____________ eV</w:t>
      </w:r>
    </w:p>
    <w:p w14:paraId="67929754" w14:textId="77777777" w:rsidR="00305815" w:rsidRPr="00305815" w:rsidRDefault="00305815" w:rsidP="00305815">
      <w:pPr>
        <w:pStyle w:val="ListParagraph"/>
        <w:jc w:val="right"/>
        <w:rPr>
          <w:rFonts w:ascii="Arial" w:hAnsi="Arial" w:cs="Arial"/>
          <w:sz w:val="22"/>
          <w:szCs w:val="22"/>
          <w:lang w:val="en-GB"/>
        </w:rPr>
      </w:pPr>
    </w:p>
    <w:p w14:paraId="267015C1" w14:textId="126EBB5C" w:rsidR="006F1B01" w:rsidRDefault="006F1B01" w:rsidP="006F1B01">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If an electron of energy 5.00 eV bombards a mercury atom</w:t>
      </w:r>
      <w:r>
        <w:rPr>
          <w:rFonts w:ascii="Arial" w:hAnsi="Arial" w:cs="Arial"/>
          <w:sz w:val="22"/>
          <w:szCs w:val="22"/>
          <w:lang w:val="en-GB"/>
        </w:rPr>
        <w:t xml:space="preserve"> </w:t>
      </w:r>
      <w:bookmarkStart w:id="7" w:name="_Hlk104800547"/>
      <w:r>
        <w:rPr>
          <w:rFonts w:ascii="Arial" w:hAnsi="Arial" w:cs="Arial"/>
          <w:sz w:val="22"/>
          <w:szCs w:val="22"/>
          <w:lang w:val="en-GB"/>
        </w:rPr>
        <w:t>in ground state</w:t>
      </w:r>
      <w:bookmarkEnd w:id="7"/>
      <w:r w:rsidRPr="00305815">
        <w:rPr>
          <w:rFonts w:ascii="Arial" w:hAnsi="Arial" w:cs="Arial"/>
          <w:sz w:val="22"/>
          <w:szCs w:val="22"/>
          <w:lang w:val="en-GB"/>
        </w:rPr>
        <w:t xml:space="preserve">, calculate </w:t>
      </w:r>
      <w:r w:rsidRPr="007E06BE">
        <w:rPr>
          <w:rFonts w:ascii="Arial" w:hAnsi="Arial" w:cs="Arial"/>
          <w:b/>
          <w:bCs/>
          <w:sz w:val="22"/>
          <w:szCs w:val="22"/>
          <w:lang w:val="en-GB"/>
        </w:rPr>
        <w:t>all</w:t>
      </w:r>
      <w:r>
        <w:rPr>
          <w:rFonts w:ascii="Arial" w:hAnsi="Arial" w:cs="Arial"/>
          <w:sz w:val="22"/>
          <w:szCs w:val="22"/>
          <w:lang w:val="en-GB"/>
        </w:rPr>
        <w:t xml:space="preserve"> </w:t>
      </w:r>
      <w:r w:rsidRPr="00305815">
        <w:rPr>
          <w:rFonts w:ascii="Arial" w:hAnsi="Arial" w:cs="Arial"/>
          <w:sz w:val="22"/>
          <w:szCs w:val="22"/>
          <w:lang w:val="en-GB"/>
        </w:rPr>
        <w:t xml:space="preserve">the possible energies </w:t>
      </w:r>
      <w:r>
        <w:rPr>
          <w:rFonts w:ascii="Arial" w:hAnsi="Arial" w:cs="Arial"/>
          <w:sz w:val="22"/>
          <w:szCs w:val="22"/>
          <w:lang w:val="en-GB"/>
        </w:rPr>
        <w:t>of the electrons after</w:t>
      </w:r>
      <w:r w:rsidRPr="00305815">
        <w:rPr>
          <w:rFonts w:ascii="Arial" w:hAnsi="Arial" w:cs="Arial"/>
          <w:sz w:val="22"/>
          <w:szCs w:val="22"/>
          <w:lang w:val="en-GB"/>
        </w:rPr>
        <w:t xml:space="preserve"> </w:t>
      </w:r>
      <w:r>
        <w:rPr>
          <w:rFonts w:ascii="Arial" w:hAnsi="Arial" w:cs="Arial"/>
          <w:sz w:val="22"/>
          <w:szCs w:val="22"/>
          <w:lang w:val="en-GB"/>
        </w:rPr>
        <w:t>they</w:t>
      </w:r>
      <w:r w:rsidRPr="00305815">
        <w:rPr>
          <w:rFonts w:ascii="Arial" w:hAnsi="Arial" w:cs="Arial"/>
          <w:sz w:val="22"/>
          <w:szCs w:val="22"/>
          <w:lang w:val="en-GB"/>
        </w:rPr>
        <w:t xml:space="preserve"> </w:t>
      </w:r>
      <w:r>
        <w:rPr>
          <w:rFonts w:ascii="Arial" w:hAnsi="Arial" w:cs="Arial"/>
          <w:sz w:val="22"/>
          <w:szCs w:val="22"/>
          <w:lang w:val="en-GB"/>
        </w:rPr>
        <w:t>have been</w:t>
      </w:r>
      <w:r w:rsidRPr="00305815">
        <w:rPr>
          <w:rFonts w:ascii="Arial" w:hAnsi="Arial" w:cs="Arial"/>
          <w:sz w:val="22"/>
          <w:szCs w:val="22"/>
          <w:lang w:val="en-GB"/>
        </w:rPr>
        <w:t xml:space="preserve"> scattered. </w:t>
      </w:r>
    </w:p>
    <w:p w14:paraId="5063B70E" w14:textId="68C97CD8" w:rsidR="005B5C52"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(3 marks)</w:t>
      </w:r>
    </w:p>
    <w:p w14:paraId="5254EDC2" w14:textId="1F3210A2" w:rsidR="00305815" w:rsidRDefault="00305815" w:rsidP="00305815">
      <w:pPr>
        <w:pStyle w:val="ListParagraph"/>
        <w:spacing w:after="160" w:line="259" w:lineRule="auto"/>
        <w:rPr>
          <w:rFonts w:ascii="Arial" w:hAnsi="Arial" w:cs="Arial"/>
          <w:sz w:val="22"/>
          <w:szCs w:val="22"/>
          <w:lang w:val="en-GB"/>
        </w:rPr>
      </w:pPr>
    </w:p>
    <w:p w14:paraId="0393A105" w14:textId="1E03291E" w:rsidR="00305815" w:rsidRDefault="00305815" w:rsidP="005B5C52">
      <w:pPr>
        <w:spacing w:after="160" w:line="259" w:lineRule="auto"/>
        <w:rPr>
          <w:rFonts w:ascii="Arial" w:hAnsi="Arial" w:cs="Arial"/>
          <w:sz w:val="22"/>
          <w:szCs w:val="22"/>
          <w:lang w:val="en-GB"/>
        </w:rPr>
      </w:pPr>
    </w:p>
    <w:p w14:paraId="2C29941A" w14:textId="77777777" w:rsidR="005B5C52" w:rsidRPr="005B5C52" w:rsidRDefault="005B5C52" w:rsidP="005B5C52">
      <w:pPr>
        <w:spacing w:after="160" w:line="259" w:lineRule="auto"/>
        <w:rPr>
          <w:rFonts w:ascii="Arial" w:hAnsi="Arial" w:cs="Arial"/>
          <w:sz w:val="22"/>
          <w:szCs w:val="22"/>
          <w:lang w:val="en-GB"/>
        </w:rPr>
      </w:pPr>
    </w:p>
    <w:p w14:paraId="56C841F7" w14:textId="5B977E64" w:rsidR="00305815" w:rsidRDefault="00305815" w:rsidP="00305815">
      <w:pPr>
        <w:pStyle w:val="ListParagraph"/>
        <w:spacing w:after="160" w:line="259" w:lineRule="auto"/>
        <w:rPr>
          <w:rFonts w:ascii="Arial" w:hAnsi="Arial" w:cs="Arial"/>
          <w:sz w:val="22"/>
          <w:szCs w:val="22"/>
          <w:lang w:val="en-GB"/>
        </w:rPr>
      </w:pPr>
    </w:p>
    <w:p w14:paraId="3436FA8C" w14:textId="3C36A833" w:rsidR="00305815" w:rsidRPr="00526321" w:rsidRDefault="00305815" w:rsidP="00526321">
      <w:pPr>
        <w:spacing w:after="160" w:line="259" w:lineRule="auto"/>
        <w:rPr>
          <w:rFonts w:ascii="Arial" w:hAnsi="Arial" w:cs="Arial"/>
          <w:sz w:val="22"/>
          <w:szCs w:val="22"/>
          <w:lang w:val="en-GB"/>
        </w:rPr>
      </w:pPr>
    </w:p>
    <w:p w14:paraId="0E441615" w14:textId="2F622E73" w:rsidR="0071396F" w:rsidRPr="00305815" w:rsidRDefault="00305815" w:rsidP="0071396F">
      <w:pPr>
        <w:pStyle w:val="ListParagraph"/>
        <w:spacing w:after="160" w:line="259" w:lineRule="auto"/>
        <w:jc w:val="right"/>
        <w:rPr>
          <w:rFonts w:ascii="Arial" w:hAnsi="Arial" w:cs="Arial"/>
          <w:sz w:val="22"/>
          <w:szCs w:val="22"/>
          <w:lang w:val="en-GB"/>
        </w:rPr>
      </w:pPr>
      <w:r>
        <w:rPr>
          <w:rFonts w:ascii="Arial" w:hAnsi="Arial" w:cs="Arial"/>
          <w:sz w:val="22"/>
          <w:szCs w:val="22"/>
          <w:lang w:val="en-GB"/>
        </w:rPr>
        <w:t>________</w:t>
      </w:r>
      <w:r w:rsidR="0071396F">
        <w:rPr>
          <w:rFonts w:ascii="Arial" w:hAnsi="Arial" w:cs="Arial"/>
          <w:sz w:val="22"/>
          <w:szCs w:val="22"/>
          <w:lang w:val="en-GB"/>
        </w:rPr>
        <w:t>eV,</w:t>
      </w:r>
      <w:r w:rsidR="0071396F" w:rsidRPr="0071396F">
        <w:rPr>
          <w:rFonts w:ascii="Arial" w:hAnsi="Arial" w:cs="Arial"/>
          <w:sz w:val="22"/>
          <w:szCs w:val="22"/>
          <w:lang w:val="en-GB"/>
        </w:rPr>
        <w:t xml:space="preserve"> </w:t>
      </w:r>
      <w:r w:rsidR="0071396F">
        <w:rPr>
          <w:rFonts w:ascii="Arial" w:hAnsi="Arial" w:cs="Arial"/>
          <w:sz w:val="22"/>
          <w:szCs w:val="22"/>
          <w:lang w:val="en-GB"/>
        </w:rPr>
        <w:t>________eV,</w:t>
      </w:r>
      <w:r w:rsidR="0071396F" w:rsidRPr="0071396F">
        <w:rPr>
          <w:rFonts w:ascii="Arial" w:hAnsi="Arial" w:cs="Arial"/>
          <w:sz w:val="22"/>
          <w:szCs w:val="22"/>
          <w:lang w:val="en-GB"/>
        </w:rPr>
        <w:t xml:space="preserve"> </w:t>
      </w:r>
      <w:r w:rsidR="0071396F">
        <w:rPr>
          <w:rFonts w:ascii="Arial" w:hAnsi="Arial" w:cs="Arial"/>
          <w:sz w:val="22"/>
          <w:szCs w:val="22"/>
          <w:lang w:val="en-GB"/>
        </w:rPr>
        <w:t>________eV</w:t>
      </w:r>
    </w:p>
    <w:p w14:paraId="710EFB23" w14:textId="47362E06" w:rsidR="00CD583E" w:rsidRDefault="009051EC" w:rsidP="00AA1055">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CD583E">
        <w:rPr>
          <w:rFonts w:ascii="Arial" w:hAnsi="Arial" w:cs="Arial"/>
          <w:b/>
          <w:sz w:val="22"/>
          <w:szCs w:val="22"/>
        </w:rPr>
        <w:t>10</w:t>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247C07">
        <w:rPr>
          <w:rFonts w:ascii="Arial" w:hAnsi="Arial" w:cs="Arial"/>
          <w:b/>
          <w:sz w:val="22"/>
          <w:szCs w:val="22"/>
        </w:rPr>
        <w:tab/>
      </w:r>
      <w:r w:rsidR="0034417F">
        <w:rPr>
          <w:rFonts w:ascii="Arial" w:hAnsi="Arial" w:cs="Arial"/>
          <w:b/>
          <w:sz w:val="22"/>
          <w:szCs w:val="22"/>
        </w:rPr>
        <w:t>(6 marks)</w:t>
      </w:r>
    </w:p>
    <w:p w14:paraId="35C46736" w14:textId="66E08850" w:rsidR="005B5C52" w:rsidRDefault="005B5C52" w:rsidP="005B5C52">
      <w:pPr>
        <w:rPr>
          <w:rFonts w:ascii="Arial" w:hAnsi="Arial" w:cs="Arial"/>
          <w:noProof/>
          <w:sz w:val="22"/>
          <w:szCs w:val="22"/>
          <w:lang w:val="en-GB"/>
        </w:rPr>
      </w:pPr>
      <w:r w:rsidRPr="007B146E">
        <w:rPr>
          <w:rFonts w:ascii="Arial" w:hAnsi="Arial" w:cs="Arial"/>
          <w:noProof/>
          <w:sz w:val="22"/>
          <w:szCs w:val="22"/>
          <w:lang w:val="en-GB"/>
        </w:rPr>
        <w:t xml:space="preserve">As part of their preparation for opertaing in a ‘weightless’ environment whilst in orbit in the International Space Station (ISS), astronauts undergo training in a specially adapted reduced-gravity </w:t>
      </w:r>
      <w:r w:rsidR="00C84ED5">
        <w:rPr>
          <w:rFonts w:ascii="Arial" w:hAnsi="Arial" w:cs="Arial"/>
          <w:noProof/>
          <w:sz w:val="22"/>
          <w:szCs w:val="22"/>
          <w:lang w:val="en-GB"/>
        </w:rPr>
        <w:t>aeroplane</w:t>
      </w:r>
      <w:r w:rsidR="008828C3">
        <w:rPr>
          <w:rFonts w:ascii="Arial" w:hAnsi="Arial" w:cs="Arial"/>
          <w:noProof/>
          <w:sz w:val="22"/>
          <w:szCs w:val="22"/>
          <w:lang w:val="en-GB"/>
        </w:rPr>
        <w:t>.</w:t>
      </w:r>
    </w:p>
    <w:p w14:paraId="628F9D1D" w14:textId="77777777" w:rsidR="007B146E" w:rsidRPr="007B146E" w:rsidRDefault="007B146E" w:rsidP="005B5C52">
      <w:pPr>
        <w:rPr>
          <w:rFonts w:ascii="Arial" w:hAnsi="Arial" w:cs="Arial"/>
          <w:noProof/>
          <w:sz w:val="22"/>
          <w:szCs w:val="22"/>
          <w:lang w:val="en-GB"/>
        </w:rPr>
      </w:pPr>
    </w:p>
    <w:p w14:paraId="7B0AE9D5" w14:textId="409BA5AB" w:rsidR="007B146E" w:rsidRDefault="005B5C52" w:rsidP="005B5C52">
      <w:pPr>
        <w:rPr>
          <w:rFonts w:ascii="Arial" w:hAnsi="Arial" w:cs="Arial"/>
          <w:noProof/>
          <w:sz w:val="22"/>
          <w:szCs w:val="22"/>
          <w:lang w:val="en-GB"/>
        </w:rPr>
      </w:pPr>
      <w:r w:rsidRPr="007B146E">
        <w:rPr>
          <w:rFonts w:ascii="Arial" w:hAnsi="Arial" w:cs="Arial"/>
          <w:noProof/>
          <w:sz w:val="22"/>
          <w:szCs w:val="22"/>
          <w:lang w:val="en-GB"/>
        </w:rPr>
        <w:t xml:space="preserve">To create this reduced gravity environment, the </w:t>
      </w:r>
      <w:r w:rsidR="008828C3">
        <w:rPr>
          <w:rFonts w:ascii="Arial" w:hAnsi="Arial" w:cs="Arial"/>
          <w:noProof/>
          <w:sz w:val="22"/>
          <w:szCs w:val="22"/>
          <w:lang w:val="en-GB"/>
        </w:rPr>
        <w:t>aroplane</w:t>
      </w:r>
      <w:r w:rsidRPr="007B146E">
        <w:rPr>
          <w:rFonts w:ascii="Arial" w:hAnsi="Arial" w:cs="Arial"/>
          <w:noProof/>
          <w:sz w:val="22"/>
          <w:szCs w:val="22"/>
          <w:lang w:val="en-GB"/>
        </w:rPr>
        <w:t xml:space="preserve"> undertakes a vertical </w:t>
      </w:r>
      <w:r w:rsidR="00231042">
        <w:rPr>
          <w:rFonts w:ascii="Arial" w:hAnsi="Arial" w:cs="Arial"/>
          <w:noProof/>
          <w:sz w:val="22"/>
          <w:szCs w:val="22"/>
          <w:lang w:val="en-GB"/>
        </w:rPr>
        <w:t>circular</w:t>
      </w:r>
      <w:r w:rsidRPr="007B146E">
        <w:rPr>
          <w:rFonts w:ascii="Arial" w:hAnsi="Arial" w:cs="Arial"/>
          <w:noProof/>
          <w:sz w:val="22"/>
          <w:szCs w:val="22"/>
          <w:lang w:val="en-GB"/>
        </w:rPr>
        <w:t xml:space="preserve"> path of radius 4.13 kilometres. If the </w:t>
      </w:r>
      <w:r w:rsidR="008828C3">
        <w:rPr>
          <w:rFonts w:ascii="Arial" w:hAnsi="Arial" w:cs="Arial"/>
          <w:noProof/>
          <w:sz w:val="22"/>
          <w:szCs w:val="22"/>
          <w:lang w:val="en-GB"/>
        </w:rPr>
        <w:t>aeroplane</w:t>
      </w:r>
      <w:r w:rsidRPr="007B146E">
        <w:rPr>
          <w:rFonts w:ascii="Arial" w:hAnsi="Arial" w:cs="Arial"/>
          <w:noProof/>
          <w:sz w:val="22"/>
          <w:szCs w:val="22"/>
          <w:lang w:val="en-GB"/>
        </w:rPr>
        <w:t xml:space="preserve"> travels at </w:t>
      </w:r>
      <w:r w:rsidR="002F5CE8">
        <w:rPr>
          <w:rFonts w:ascii="Arial" w:hAnsi="Arial" w:cs="Arial"/>
          <w:noProof/>
          <w:sz w:val="22"/>
          <w:szCs w:val="22"/>
          <w:lang w:val="en-GB"/>
        </w:rPr>
        <w:t>a certain</w:t>
      </w:r>
      <w:r w:rsidRPr="007B146E">
        <w:rPr>
          <w:rFonts w:ascii="Arial" w:hAnsi="Arial" w:cs="Arial"/>
          <w:noProof/>
          <w:sz w:val="22"/>
          <w:szCs w:val="22"/>
          <w:lang w:val="en-GB"/>
        </w:rPr>
        <w:t xml:space="preserve"> speed at the top of the vertical circle, a completely weightless environment can be simulated.</w:t>
      </w:r>
    </w:p>
    <w:p w14:paraId="4AB860CD" w14:textId="12346013" w:rsidR="005B5C52" w:rsidRPr="007B146E" w:rsidRDefault="005B5C52" w:rsidP="005B5C52">
      <w:pPr>
        <w:rPr>
          <w:rFonts w:ascii="Arial" w:hAnsi="Arial" w:cs="Arial"/>
          <w:noProof/>
          <w:sz w:val="22"/>
          <w:szCs w:val="22"/>
          <w:lang w:val="en-GB"/>
        </w:rPr>
      </w:pPr>
      <w:r w:rsidRPr="007B146E">
        <w:rPr>
          <w:rFonts w:ascii="Arial" w:hAnsi="Arial" w:cs="Arial"/>
          <w:noProof/>
          <w:sz w:val="22"/>
          <w:szCs w:val="22"/>
          <w:lang w:val="en-GB"/>
        </w:rPr>
        <w:t xml:space="preserve"> </w:t>
      </w:r>
    </w:p>
    <w:p w14:paraId="1E667EAD" w14:textId="2D215422" w:rsidR="005B5C52" w:rsidRPr="007B146E" w:rsidRDefault="00504639" w:rsidP="005B5C52">
      <w:pPr>
        <w:jc w:val="center"/>
        <w:rPr>
          <w:sz w:val="22"/>
          <w:szCs w:val="22"/>
          <w:lang w:val="en-GB"/>
        </w:rPr>
      </w:pPr>
      <w:r>
        <w:rPr>
          <w:noProof/>
          <w:sz w:val="22"/>
          <w:szCs w:val="22"/>
          <w:lang w:eastAsia="en-AU"/>
        </w:rPr>
        <mc:AlternateContent>
          <mc:Choice Requires="wps">
            <w:drawing>
              <wp:anchor distT="0" distB="0" distL="114300" distR="114300" simplePos="0" relativeHeight="252222464" behindDoc="0" locked="0" layoutInCell="1" allowOverlap="1" wp14:anchorId="2871E181" wp14:editId="7A8ACEF1">
                <wp:simplePos x="0" y="0"/>
                <wp:positionH relativeFrom="column">
                  <wp:posOffset>1504315</wp:posOffset>
                </wp:positionH>
                <wp:positionV relativeFrom="paragraph">
                  <wp:posOffset>243205</wp:posOffset>
                </wp:positionV>
                <wp:extent cx="1822450" cy="1384300"/>
                <wp:effectExtent l="0" t="57150" r="44450" b="0"/>
                <wp:wrapNone/>
                <wp:docPr id="130" name="Arc 130"/>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32211" id="Arc 130" o:spid="_x0000_s1026" style="position:absolute;margin-left:118.45pt;margin-top:19.15pt;width:143.5pt;height:109pt;z-index:252222464;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" path="m911225,nsc1414481,,1822450,309886,1822450,692150r-911225,l911225,xem911225,nfc1414481,,1822450,309886,1822450,692150e" filled="f" strokecolor="black [3213]" strokeweight=".5pt">
                <v:stroke joinstyle="miter"/>
                <v:path arrowok="t" o:connecttype="custom" o:connectlocs="911225,0;1822450,692150" o:connectangles="0,0"/>
              </v:shape>
            </w:pict>
          </mc:Fallback>
        </mc:AlternateContent>
      </w:r>
      <w:r>
        <w:rPr>
          <w:noProof/>
          <w:sz w:val="22"/>
          <w:szCs w:val="22"/>
          <w:lang w:eastAsia="en-AU"/>
        </w:rPr>
        <mc:AlternateContent>
          <mc:Choice Requires="wps">
            <w:drawing>
              <wp:anchor distT="0" distB="0" distL="114300" distR="114300" simplePos="0" relativeHeight="252220416" behindDoc="0" locked="0" layoutInCell="1" allowOverlap="1" wp14:anchorId="179B3010" wp14:editId="0EF8661E">
                <wp:simplePos x="0" y="0"/>
                <wp:positionH relativeFrom="column">
                  <wp:posOffset>2323465</wp:posOffset>
                </wp:positionH>
                <wp:positionV relativeFrom="paragraph">
                  <wp:posOffset>243205</wp:posOffset>
                </wp:positionV>
                <wp:extent cx="1822450" cy="1384300"/>
                <wp:effectExtent l="0" t="0" r="25400" b="0"/>
                <wp:wrapNone/>
                <wp:docPr id="129" name="Arc 129"/>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2BAF1E" id="Arc 129" o:spid="_x0000_s1026" style="position:absolute;margin-left:182.95pt;margin-top:19.15pt;width:143.5pt;height:109pt;z-index:252220416;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" path="m911225,nsc1414481,,1822450,309886,1822450,692150r-911225,l911225,xem911225,nfc1414481,,1822450,309886,1822450,692150e" filled="f" strokecolor="black [3213]" strokeweight=".5pt">
                <v:stroke joinstyle="miter"/>
                <v:path arrowok="t" o:connecttype="custom" o:connectlocs="911225,0;1822450,692150" o:connectangles="0,0"/>
              </v:shape>
            </w:pict>
          </mc:Fallback>
        </mc:AlternateContent>
      </w:r>
      <w:r w:rsidR="005B5C52" w:rsidRPr="007B146E">
        <w:rPr>
          <w:noProof/>
          <w:sz w:val="22"/>
          <w:szCs w:val="22"/>
          <w:lang w:eastAsia="en-AU"/>
        </w:rPr>
        <w:drawing>
          <wp:inline distT="0" distB="0" distL="0" distR="0" wp14:anchorId="678875AA" wp14:editId="4B838585">
            <wp:extent cx="914400" cy="349250"/>
            <wp:effectExtent l="0" t="0" r="0" b="0"/>
            <wp:docPr id="449" name="Graphic 449" descr="Take Of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Take Off with solid fill"/>
                    <pic:cNvPicPr/>
                  </pic:nvPicPr>
                  <pic:blipFill rotWithShape="1">
                    <a:blip r:embed="rId21"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rcRect t="15278" b="46528"/>
                    <a:stretch/>
                  </pic:blipFill>
                  <pic:spPr bwMode="auto">
                    <a:xfrm>
                      <a:off x="0" y="0"/>
                      <a:ext cx="914400" cy="349250"/>
                    </a:xfrm>
                    <a:prstGeom prst="rect">
                      <a:avLst/>
                    </a:prstGeom>
                    <a:ln>
                      <a:noFill/>
                    </a:ln>
                    <a:extLst>
                      <a:ext uri="{53640926-AAD7-44D8-BBD7-CCE9431645EC}">
                        <a14:shadowObscured xmlns:a14="http://schemas.microsoft.com/office/drawing/2010/main"/>
                      </a:ext>
                    </a:extLst>
                  </pic:spPr>
                </pic:pic>
              </a:graphicData>
            </a:graphic>
          </wp:inline>
        </w:drawing>
      </w:r>
    </w:p>
    <w:p w14:paraId="5D168365" w14:textId="1B587F88" w:rsidR="005B5C52" w:rsidRPr="007B146E" w:rsidRDefault="005B5C52" w:rsidP="005B5C52">
      <w:pPr>
        <w:rPr>
          <w:sz w:val="22"/>
          <w:szCs w:val="22"/>
          <w:lang w:val="en-GB"/>
        </w:rPr>
      </w:pPr>
    </w:p>
    <w:p w14:paraId="43BB9DA5" w14:textId="77777777" w:rsidR="005B5C52" w:rsidRPr="007B146E" w:rsidRDefault="005B5C52" w:rsidP="005B5C52">
      <w:pPr>
        <w:rPr>
          <w:sz w:val="22"/>
          <w:szCs w:val="22"/>
          <w:lang w:val="en-GB"/>
        </w:rPr>
      </w:pPr>
    </w:p>
    <w:p w14:paraId="23D00E31" w14:textId="7FBD2F5C" w:rsidR="007B146E" w:rsidRDefault="007B146E" w:rsidP="007B146E">
      <w:pPr>
        <w:pStyle w:val="ListParagraph"/>
        <w:spacing w:after="160" w:line="259" w:lineRule="auto"/>
        <w:rPr>
          <w:rFonts w:ascii="Arial" w:hAnsi="Arial" w:cs="Arial"/>
          <w:sz w:val="22"/>
          <w:szCs w:val="22"/>
          <w:lang w:val="en-GB"/>
        </w:rPr>
      </w:pPr>
    </w:p>
    <w:p w14:paraId="17CEDA28" w14:textId="644E4EA0" w:rsidR="007B146E" w:rsidRDefault="00504639" w:rsidP="007B146E">
      <w:pPr>
        <w:pStyle w:val="ListParagraph"/>
        <w:spacing w:after="160" w:line="259" w:lineRule="auto"/>
        <w:rPr>
          <w:rFonts w:ascii="Arial" w:hAnsi="Arial" w:cs="Arial"/>
          <w:sz w:val="22"/>
          <w:szCs w:val="22"/>
          <w:lang w:val="en-GB"/>
        </w:rPr>
      </w:pPr>
      <w:r>
        <w:rPr>
          <w:rFonts w:ascii="Arial" w:hAnsi="Arial" w:cs="Arial"/>
          <w:noProof/>
          <w:sz w:val="22"/>
          <w:szCs w:val="22"/>
          <w:lang w:eastAsia="en-AU"/>
        </w:rPr>
        <mc:AlternateContent>
          <mc:Choice Requires="wps">
            <w:drawing>
              <wp:anchor distT="0" distB="0" distL="114300" distR="114300" simplePos="0" relativeHeight="252219392" behindDoc="0" locked="0" layoutInCell="1" allowOverlap="1" wp14:anchorId="2B2B31AF" wp14:editId="4CD805F1">
                <wp:simplePos x="0" y="0"/>
                <wp:positionH relativeFrom="column">
                  <wp:posOffset>2177415</wp:posOffset>
                </wp:positionH>
                <wp:positionV relativeFrom="paragraph">
                  <wp:posOffset>15240</wp:posOffset>
                </wp:positionV>
                <wp:extent cx="2057400" cy="1435100"/>
                <wp:effectExtent l="0" t="0" r="0" b="0"/>
                <wp:wrapNone/>
                <wp:docPr id="128" name="Rectangle 128"/>
                <wp:cNvGraphicFramePr/>
                <a:graphic xmlns:a="http://schemas.openxmlformats.org/drawingml/2006/main">
                  <a:graphicData uri="http://schemas.microsoft.com/office/word/2010/wordprocessingShape">
                    <wps:wsp>
                      <wps:cNvSpPr/>
                      <wps:spPr>
                        <a:xfrm>
                          <a:off x="0" y="0"/>
                          <a:ext cx="2057400" cy="1435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39F0341" id="Rectangle 128" o:spid="_x0000_s1026" style="position:absolute;margin-left:171.45pt;margin-top:1.2pt;width:162pt;height:113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" filled="f" stroked="f" strokeweight="1pt"/>
            </w:pict>
          </mc:Fallback>
        </mc:AlternateContent>
      </w:r>
    </w:p>
    <w:p w14:paraId="0A4503E5" w14:textId="77777777" w:rsidR="003046FC" w:rsidRDefault="003046FC" w:rsidP="003046FC">
      <w:pPr>
        <w:pStyle w:val="ListParagraph"/>
        <w:spacing w:after="160" w:line="259" w:lineRule="auto"/>
        <w:rPr>
          <w:rFonts w:ascii="Arial" w:hAnsi="Arial" w:cs="Arial"/>
          <w:sz w:val="22"/>
          <w:szCs w:val="22"/>
          <w:lang w:val="en-GB"/>
        </w:rPr>
      </w:pPr>
    </w:p>
    <w:p w14:paraId="345376A6" w14:textId="77777777" w:rsidR="003046FC" w:rsidRDefault="003046FC" w:rsidP="003046FC">
      <w:pPr>
        <w:pStyle w:val="ListParagraph"/>
        <w:spacing w:after="160" w:line="259" w:lineRule="auto"/>
        <w:rPr>
          <w:rFonts w:ascii="Arial" w:hAnsi="Arial" w:cs="Arial"/>
          <w:sz w:val="22"/>
          <w:szCs w:val="22"/>
          <w:lang w:val="en-GB"/>
        </w:rPr>
      </w:pPr>
    </w:p>
    <w:p w14:paraId="0F9BA89F" w14:textId="44BD50D9" w:rsidR="005B5C52" w:rsidRPr="007B146E" w:rsidRDefault="00ED7A0F" w:rsidP="00666267">
      <w:pPr>
        <w:pStyle w:val="ListParagraph"/>
        <w:numPr>
          <w:ilvl w:val="0"/>
          <w:numId w:val="16"/>
        </w:numPr>
        <w:spacing w:after="160" w:line="259" w:lineRule="auto"/>
        <w:ind w:hanging="720"/>
        <w:rPr>
          <w:rFonts w:ascii="Arial" w:hAnsi="Arial" w:cs="Arial"/>
          <w:sz w:val="22"/>
          <w:szCs w:val="22"/>
          <w:lang w:val="en-GB"/>
        </w:rPr>
      </w:pPr>
      <w:r>
        <w:rPr>
          <w:rFonts w:ascii="Arial" w:hAnsi="Arial" w:cs="Arial"/>
          <w:sz w:val="22"/>
          <w:szCs w:val="22"/>
          <w:lang w:val="en-GB"/>
        </w:rPr>
        <w:t>E</w:t>
      </w:r>
      <w:r w:rsidR="005B5C52" w:rsidRPr="007B146E">
        <w:rPr>
          <w:rFonts w:ascii="Arial" w:hAnsi="Arial" w:cs="Arial"/>
          <w:sz w:val="22"/>
          <w:szCs w:val="22"/>
          <w:lang w:val="en-GB"/>
        </w:rPr>
        <w:t xml:space="preserve">xplain how the </w:t>
      </w:r>
      <w:r w:rsidR="008828C3">
        <w:rPr>
          <w:rFonts w:ascii="Arial" w:hAnsi="Arial" w:cs="Arial"/>
          <w:sz w:val="22"/>
          <w:szCs w:val="22"/>
          <w:lang w:val="en-GB"/>
        </w:rPr>
        <w:t>aeroplane</w:t>
      </w:r>
      <w:r w:rsidR="005B5C52" w:rsidRPr="007B146E">
        <w:rPr>
          <w:rFonts w:ascii="Arial" w:hAnsi="Arial" w:cs="Arial"/>
          <w:sz w:val="22"/>
          <w:szCs w:val="22"/>
          <w:lang w:val="en-GB"/>
        </w:rPr>
        <w:t xml:space="preserve"> can create a ‘weightless’ environment at the top of the vertical circle. </w:t>
      </w:r>
      <w:r>
        <w:rPr>
          <w:rFonts w:ascii="Arial" w:hAnsi="Arial" w:cs="Arial"/>
          <w:sz w:val="22"/>
          <w:szCs w:val="22"/>
          <w:lang w:val="en-GB"/>
        </w:rPr>
        <w:t xml:space="preserve">Include a diagram showing the force(s) acting on the </w:t>
      </w:r>
      <w:r w:rsidR="00571110">
        <w:rPr>
          <w:rFonts w:ascii="Arial" w:hAnsi="Arial" w:cs="Arial"/>
          <w:sz w:val="22"/>
          <w:szCs w:val="22"/>
          <w:lang w:val="en-GB"/>
        </w:rPr>
        <w:t>astronauts</w:t>
      </w:r>
      <w:r>
        <w:rPr>
          <w:rFonts w:ascii="Arial" w:hAnsi="Arial" w:cs="Arial"/>
          <w:sz w:val="22"/>
          <w:szCs w:val="22"/>
          <w:lang w:val="en-GB"/>
        </w:rPr>
        <w:t xml:space="preserve"> at this point, including the resultant force. </w:t>
      </w:r>
    </w:p>
    <w:p w14:paraId="61A0A1E5" w14:textId="77777777" w:rsidR="005B5C52" w:rsidRPr="007B146E"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6A6FA8A1" w14:textId="77777777" w:rsidR="005B5C52" w:rsidRPr="007B146E" w:rsidRDefault="005B5C52" w:rsidP="005B5C52">
      <w:pPr>
        <w:pStyle w:val="ListParagraph"/>
        <w:jc w:val="right"/>
        <w:rPr>
          <w:rFonts w:ascii="Arial" w:hAnsi="Arial" w:cs="Arial"/>
          <w:sz w:val="22"/>
          <w:szCs w:val="22"/>
          <w:lang w:val="en-GB"/>
        </w:rPr>
      </w:pPr>
    </w:p>
    <w:p w14:paraId="58A50B8B" w14:textId="77777777" w:rsidR="005B5C52" w:rsidRPr="007B146E" w:rsidRDefault="005B5C52" w:rsidP="005B5C52">
      <w:pPr>
        <w:pStyle w:val="ListParagraph"/>
        <w:jc w:val="right"/>
        <w:rPr>
          <w:rFonts w:ascii="Arial" w:hAnsi="Arial" w:cs="Arial"/>
          <w:sz w:val="22"/>
          <w:szCs w:val="22"/>
          <w:lang w:val="en-GB"/>
        </w:rPr>
      </w:pPr>
    </w:p>
    <w:p w14:paraId="4EB8B248" w14:textId="77777777" w:rsidR="005B5C52" w:rsidRPr="007B146E" w:rsidRDefault="005B5C52" w:rsidP="005B5C52">
      <w:pPr>
        <w:pStyle w:val="ListParagraph"/>
        <w:jc w:val="right"/>
        <w:rPr>
          <w:rFonts w:ascii="Arial" w:hAnsi="Arial" w:cs="Arial"/>
          <w:sz w:val="22"/>
          <w:szCs w:val="22"/>
          <w:lang w:val="en-GB"/>
        </w:rPr>
      </w:pPr>
    </w:p>
    <w:p w14:paraId="1E9C4562" w14:textId="77777777" w:rsidR="005B5C52" w:rsidRPr="007B146E" w:rsidRDefault="005B5C52" w:rsidP="005B5C52">
      <w:pPr>
        <w:pStyle w:val="ListParagraph"/>
        <w:jc w:val="right"/>
        <w:rPr>
          <w:rFonts w:ascii="Arial" w:hAnsi="Arial" w:cs="Arial"/>
          <w:sz w:val="22"/>
          <w:szCs w:val="22"/>
          <w:lang w:val="en-GB"/>
        </w:rPr>
      </w:pPr>
    </w:p>
    <w:p w14:paraId="6C1E702E" w14:textId="77777777" w:rsidR="005B5C52" w:rsidRPr="007B146E" w:rsidRDefault="005B5C52" w:rsidP="005B5C52">
      <w:pPr>
        <w:pStyle w:val="ListParagraph"/>
        <w:jc w:val="right"/>
        <w:rPr>
          <w:rFonts w:ascii="Arial" w:hAnsi="Arial" w:cs="Arial"/>
          <w:sz w:val="22"/>
          <w:szCs w:val="22"/>
          <w:lang w:val="en-GB"/>
        </w:rPr>
      </w:pPr>
    </w:p>
    <w:p w14:paraId="66C27BA9" w14:textId="77777777" w:rsidR="005B5C52" w:rsidRPr="007B146E" w:rsidRDefault="005B5C52" w:rsidP="005B5C52">
      <w:pPr>
        <w:pStyle w:val="ListParagraph"/>
        <w:jc w:val="right"/>
        <w:rPr>
          <w:rFonts w:ascii="Arial" w:hAnsi="Arial" w:cs="Arial"/>
          <w:sz w:val="22"/>
          <w:szCs w:val="22"/>
          <w:lang w:val="en-GB"/>
        </w:rPr>
      </w:pPr>
    </w:p>
    <w:p w14:paraId="4E0EF269" w14:textId="77777777" w:rsidR="005B5C52" w:rsidRPr="007B146E" w:rsidRDefault="005B5C52" w:rsidP="005B5C52">
      <w:pPr>
        <w:pStyle w:val="ListParagraph"/>
        <w:jc w:val="right"/>
        <w:rPr>
          <w:rFonts w:ascii="Arial" w:hAnsi="Arial" w:cs="Arial"/>
          <w:sz w:val="22"/>
          <w:szCs w:val="22"/>
          <w:lang w:val="en-GB"/>
        </w:rPr>
      </w:pPr>
    </w:p>
    <w:p w14:paraId="2E769531" w14:textId="77777777" w:rsidR="005B5C52" w:rsidRPr="007B146E" w:rsidRDefault="005B5C52" w:rsidP="005B5C52">
      <w:pPr>
        <w:pStyle w:val="ListParagraph"/>
        <w:jc w:val="right"/>
        <w:rPr>
          <w:rFonts w:ascii="Arial" w:hAnsi="Arial" w:cs="Arial"/>
          <w:sz w:val="22"/>
          <w:szCs w:val="22"/>
          <w:lang w:val="en-GB"/>
        </w:rPr>
      </w:pPr>
    </w:p>
    <w:p w14:paraId="1646339F" w14:textId="77777777" w:rsidR="005B5C52" w:rsidRPr="007B146E" w:rsidRDefault="005B5C52" w:rsidP="005B5C52">
      <w:pPr>
        <w:pStyle w:val="ListParagraph"/>
        <w:jc w:val="right"/>
        <w:rPr>
          <w:rFonts w:ascii="Arial" w:hAnsi="Arial" w:cs="Arial"/>
          <w:sz w:val="22"/>
          <w:szCs w:val="22"/>
          <w:lang w:val="en-GB"/>
        </w:rPr>
      </w:pPr>
    </w:p>
    <w:p w14:paraId="1E3724CB" w14:textId="77777777" w:rsidR="005B5C52" w:rsidRPr="007B146E" w:rsidRDefault="005B5C52" w:rsidP="005B5C52">
      <w:pPr>
        <w:pStyle w:val="ListParagraph"/>
        <w:jc w:val="right"/>
        <w:rPr>
          <w:rFonts w:ascii="Arial" w:hAnsi="Arial" w:cs="Arial"/>
          <w:sz w:val="22"/>
          <w:szCs w:val="22"/>
          <w:lang w:val="en-GB"/>
        </w:rPr>
      </w:pPr>
    </w:p>
    <w:p w14:paraId="448B44E8" w14:textId="77777777" w:rsidR="005B5C52" w:rsidRPr="007B146E" w:rsidRDefault="005B5C52" w:rsidP="005B5C52">
      <w:pPr>
        <w:pStyle w:val="ListParagraph"/>
        <w:jc w:val="right"/>
        <w:rPr>
          <w:rFonts w:ascii="Arial" w:hAnsi="Arial" w:cs="Arial"/>
          <w:sz w:val="22"/>
          <w:szCs w:val="22"/>
          <w:lang w:val="en-GB"/>
        </w:rPr>
      </w:pPr>
    </w:p>
    <w:p w14:paraId="2DDF44DC" w14:textId="77777777" w:rsidR="005B5C52" w:rsidRPr="007B146E" w:rsidRDefault="005B5C52" w:rsidP="005B5C52">
      <w:pPr>
        <w:pStyle w:val="ListParagraph"/>
        <w:jc w:val="right"/>
        <w:rPr>
          <w:rFonts w:ascii="Arial" w:hAnsi="Arial" w:cs="Arial"/>
          <w:sz w:val="22"/>
          <w:szCs w:val="22"/>
          <w:lang w:val="en-GB"/>
        </w:rPr>
      </w:pPr>
    </w:p>
    <w:p w14:paraId="696177D2" w14:textId="77777777" w:rsidR="005B5C52" w:rsidRPr="007B146E" w:rsidRDefault="005B5C52" w:rsidP="005B5C52">
      <w:pPr>
        <w:pStyle w:val="ListParagraph"/>
        <w:jc w:val="right"/>
        <w:rPr>
          <w:rFonts w:ascii="Arial" w:hAnsi="Arial" w:cs="Arial"/>
          <w:sz w:val="22"/>
          <w:szCs w:val="22"/>
          <w:lang w:val="en-GB"/>
        </w:rPr>
      </w:pPr>
    </w:p>
    <w:p w14:paraId="5B3EB391" w14:textId="77777777" w:rsidR="005B5C52" w:rsidRPr="007B146E" w:rsidRDefault="005B5C52" w:rsidP="005B5C52">
      <w:pPr>
        <w:pStyle w:val="ListParagraph"/>
        <w:jc w:val="right"/>
        <w:rPr>
          <w:rFonts w:ascii="Arial" w:hAnsi="Arial" w:cs="Arial"/>
          <w:sz w:val="22"/>
          <w:szCs w:val="22"/>
          <w:lang w:val="en-GB"/>
        </w:rPr>
      </w:pPr>
    </w:p>
    <w:p w14:paraId="0F7B9A52" w14:textId="42BBF43E" w:rsidR="005B5C52" w:rsidRPr="007B146E" w:rsidRDefault="005B5C52" w:rsidP="00666267">
      <w:pPr>
        <w:pStyle w:val="ListParagraph"/>
        <w:numPr>
          <w:ilvl w:val="0"/>
          <w:numId w:val="16"/>
        </w:numPr>
        <w:spacing w:after="160" w:line="259" w:lineRule="auto"/>
        <w:ind w:hanging="720"/>
        <w:rPr>
          <w:rFonts w:ascii="Arial" w:hAnsi="Arial" w:cs="Arial"/>
          <w:sz w:val="22"/>
          <w:szCs w:val="22"/>
          <w:lang w:val="en-GB"/>
        </w:rPr>
      </w:pPr>
      <w:r w:rsidRPr="007B146E">
        <w:rPr>
          <w:rFonts w:ascii="Arial" w:hAnsi="Arial" w:cs="Arial"/>
          <w:sz w:val="22"/>
          <w:szCs w:val="22"/>
          <w:lang w:val="en-GB"/>
        </w:rPr>
        <w:t xml:space="preserve">Calculate the speed ‘v’ at which this </w:t>
      </w:r>
      <w:r w:rsidR="008828C3">
        <w:rPr>
          <w:rFonts w:ascii="Arial" w:hAnsi="Arial" w:cs="Arial"/>
          <w:sz w:val="22"/>
          <w:szCs w:val="22"/>
          <w:lang w:val="en-GB"/>
        </w:rPr>
        <w:t>aeroplane</w:t>
      </w:r>
      <w:r w:rsidRPr="007B146E">
        <w:rPr>
          <w:rFonts w:ascii="Arial" w:hAnsi="Arial" w:cs="Arial"/>
          <w:sz w:val="22"/>
          <w:szCs w:val="22"/>
          <w:lang w:val="en-GB"/>
        </w:rPr>
        <w:t xml:space="preserve"> would need to be travelling to simulate a weightless environment at the top of the vertical circle. </w:t>
      </w:r>
    </w:p>
    <w:p w14:paraId="13DBEAB2" w14:textId="77777777" w:rsidR="005B5C52" w:rsidRPr="007B146E"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0DB8CB53" w14:textId="77777777" w:rsidR="0062097C" w:rsidRPr="003046FC" w:rsidRDefault="0062097C" w:rsidP="003046FC">
      <w:pPr>
        <w:rPr>
          <w:rFonts w:ascii="Arial" w:hAnsi="Arial" w:cs="Arial"/>
          <w:sz w:val="22"/>
          <w:szCs w:val="22"/>
        </w:rPr>
      </w:pPr>
    </w:p>
    <w:p w14:paraId="055CEC99" w14:textId="77777777" w:rsidR="00CD583E" w:rsidRDefault="00CD583E" w:rsidP="00CD583E">
      <w:pPr>
        <w:rPr>
          <w:rFonts w:ascii="Arial" w:hAnsi="Arial" w:cs="Arial"/>
          <w:b/>
          <w:sz w:val="22"/>
          <w:szCs w:val="22"/>
        </w:rPr>
      </w:pPr>
    </w:p>
    <w:p w14:paraId="4473FFD9" w14:textId="77777777" w:rsidR="007B146E" w:rsidRDefault="007B146E" w:rsidP="004F6191">
      <w:pPr>
        <w:spacing w:after="160" w:line="259" w:lineRule="auto"/>
        <w:jc w:val="center"/>
        <w:rPr>
          <w:rFonts w:ascii="Arial" w:hAnsi="Arial" w:cs="Arial"/>
          <w:b/>
          <w:bCs/>
          <w:sz w:val="22"/>
          <w:szCs w:val="22"/>
        </w:rPr>
      </w:pPr>
    </w:p>
    <w:p w14:paraId="5ADD6A4B" w14:textId="77777777" w:rsidR="007B146E" w:rsidRDefault="007B146E" w:rsidP="004F6191">
      <w:pPr>
        <w:spacing w:after="160" w:line="259" w:lineRule="auto"/>
        <w:jc w:val="center"/>
        <w:rPr>
          <w:rFonts w:ascii="Arial" w:hAnsi="Arial" w:cs="Arial"/>
          <w:b/>
          <w:bCs/>
          <w:sz w:val="22"/>
          <w:szCs w:val="22"/>
        </w:rPr>
      </w:pPr>
    </w:p>
    <w:p w14:paraId="6B20F4FD" w14:textId="77777777" w:rsidR="007B146E" w:rsidRDefault="007B146E" w:rsidP="004F6191">
      <w:pPr>
        <w:spacing w:after="160" w:line="259" w:lineRule="auto"/>
        <w:jc w:val="center"/>
        <w:rPr>
          <w:rFonts w:ascii="Arial" w:hAnsi="Arial" w:cs="Arial"/>
          <w:b/>
          <w:bCs/>
          <w:sz w:val="22"/>
          <w:szCs w:val="22"/>
        </w:rPr>
      </w:pPr>
    </w:p>
    <w:p w14:paraId="07DCC575" w14:textId="77777777" w:rsidR="007B146E" w:rsidRDefault="007B146E" w:rsidP="004F6191">
      <w:pPr>
        <w:spacing w:after="160" w:line="259" w:lineRule="auto"/>
        <w:jc w:val="center"/>
        <w:rPr>
          <w:rFonts w:ascii="Arial" w:hAnsi="Arial" w:cs="Arial"/>
          <w:b/>
          <w:bCs/>
          <w:sz w:val="22"/>
          <w:szCs w:val="22"/>
        </w:rPr>
      </w:pPr>
    </w:p>
    <w:p w14:paraId="19668BF3" w14:textId="77777777" w:rsidR="007B146E" w:rsidRDefault="007B146E" w:rsidP="004F6191">
      <w:pPr>
        <w:spacing w:after="160" w:line="259" w:lineRule="auto"/>
        <w:jc w:val="center"/>
        <w:rPr>
          <w:rFonts w:ascii="Arial" w:hAnsi="Arial" w:cs="Arial"/>
          <w:b/>
          <w:bCs/>
          <w:sz w:val="22"/>
          <w:szCs w:val="22"/>
        </w:rPr>
      </w:pPr>
    </w:p>
    <w:p w14:paraId="234034F7" w14:textId="77777777" w:rsidR="007B146E" w:rsidRDefault="007B146E" w:rsidP="004F6191">
      <w:pPr>
        <w:spacing w:after="160" w:line="259" w:lineRule="auto"/>
        <w:jc w:val="center"/>
        <w:rPr>
          <w:rFonts w:ascii="Arial" w:hAnsi="Arial" w:cs="Arial"/>
          <w:b/>
          <w:bCs/>
          <w:sz w:val="22"/>
          <w:szCs w:val="22"/>
        </w:rPr>
      </w:pPr>
    </w:p>
    <w:p w14:paraId="41178404" w14:textId="77777777" w:rsidR="007B146E" w:rsidRDefault="007B146E" w:rsidP="004F6191">
      <w:pPr>
        <w:spacing w:after="160" w:line="259" w:lineRule="auto"/>
        <w:jc w:val="center"/>
        <w:rPr>
          <w:rFonts w:ascii="Arial" w:hAnsi="Arial" w:cs="Arial"/>
          <w:b/>
          <w:bCs/>
          <w:sz w:val="22"/>
          <w:szCs w:val="22"/>
        </w:rPr>
      </w:pPr>
    </w:p>
    <w:p w14:paraId="6122C37D" w14:textId="34D10A5B" w:rsidR="007B146E" w:rsidRPr="007B146E" w:rsidRDefault="007B146E" w:rsidP="007B146E">
      <w:pPr>
        <w:spacing w:after="160" w:line="259" w:lineRule="auto"/>
        <w:jc w:val="right"/>
        <w:rPr>
          <w:rFonts w:ascii="Arial" w:hAnsi="Arial" w:cs="Arial"/>
          <w:sz w:val="22"/>
          <w:szCs w:val="22"/>
        </w:rPr>
      </w:pPr>
      <w:r w:rsidRPr="007B146E">
        <w:rPr>
          <w:rFonts w:ascii="Arial" w:hAnsi="Arial" w:cs="Arial"/>
          <w:sz w:val="22"/>
          <w:szCs w:val="22"/>
        </w:rPr>
        <w:t>_______________________ ms</w:t>
      </w:r>
      <w:r w:rsidRPr="007B146E">
        <w:rPr>
          <w:rFonts w:ascii="Arial" w:hAnsi="Arial" w:cs="Arial"/>
          <w:sz w:val="22"/>
          <w:szCs w:val="22"/>
          <w:vertAlign w:val="superscript"/>
        </w:rPr>
        <w:t>-1</w:t>
      </w:r>
    </w:p>
    <w:p w14:paraId="58ED5AF5" w14:textId="4E71525C" w:rsidR="00607048" w:rsidRPr="00195C4B" w:rsidRDefault="00607048" w:rsidP="007B146E">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24C75DBF" w14:textId="05AB18FB"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sidR="001B3721">
        <w:rPr>
          <w:rFonts w:ascii="Arial" w:hAnsi="Arial" w:cs="Arial"/>
          <w:b/>
          <w:sz w:val="22"/>
          <w:szCs w:val="22"/>
        </w:rPr>
        <w:t>51</w:t>
      </w:r>
      <w:r>
        <w:rPr>
          <w:rFonts w:ascii="Arial" w:hAnsi="Arial" w:cs="Arial"/>
          <w:b/>
          <w:sz w:val="22"/>
          <w:szCs w:val="22"/>
        </w:rPr>
        <w:t>% (</w:t>
      </w:r>
      <w:r w:rsidR="00445B8E">
        <w:rPr>
          <w:rFonts w:ascii="Arial" w:hAnsi="Arial" w:cs="Arial"/>
          <w:b/>
          <w:sz w:val="22"/>
          <w:szCs w:val="22"/>
        </w:rPr>
        <w:t>89</w:t>
      </w:r>
      <w:r w:rsidRPr="00803CA4">
        <w:rPr>
          <w:rFonts w:ascii="Arial" w:hAnsi="Arial" w:cs="Arial"/>
          <w:b/>
          <w:sz w:val="22"/>
          <w:szCs w:val="22"/>
        </w:rPr>
        <w:t xml:space="preserve"> marks)</w:t>
      </w:r>
    </w:p>
    <w:p w14:paraId="0F641BB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E87FF38" w14:textId="77777777"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3C4392">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1256C29D" w14:textId="77777777" w:rsidR="00607048" w:rsidRPr="00803CA4" w:rsidRDefault="00607048" w:rsidP="00607048">
      <w:pPr>
        <w:tabs>
          <w:tab w:val="left" w:pos="0"/>
        </w:tabs>
        <w:ind w:right="-1"/>
        <w:rPr>
          <w:rFonts w:ascii="Arial" w:hAnsi="Arial" w:cs="Arial"/>
          <w:sz w:val="22"/>
          <w:szCs w:val="22"/>
        </w:rPr>
      </w:pPr>
    </w:p>
    <w:p w14:paraId="2574CE83"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D234A64"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DE986CB" w14:textId="77777777" w:rsidR="00607048" w:rsidRPr="00803CA4" w:rsidRDefault="00607048" w:rsidP="00607048">
      <w:pPr>
        <w:tabs>
          <w:tab w:val="left" w:pos="567"/>
        </w:tabs>
        <w:ind w:left="567" w:right="540" w:hanging="567"/>
        <w:rPr>
          <w:rFonts w:ascii="Arial" w:hAnsi="Arial" w:cs="Arial"/>
          <w:sz w:val="22"/>
          <w:szCs w:val="22"/>
        </w:rPr>
      </w:pPr>
    </w:p>
    <w:p w14:paraId="22E4D085" w14:textId="43D70B48"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w:t>
      </w:r>
      <w:r w:rsidR="00A7114F">
        <w:rPr>
          <w:rFonts w:ascii="Arial" w:hAnsi="Arial" w:cs="Arial"/>
          <w:b/>
          <w:sz w:val="22"/>
          <w:szCs w:val="22"/>
        </w:rPr>
        <w:t>1</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E04574">
        <w:rPr>
          <w:rFonts w:ascii="Arial" w:hAnsi="Arial" w:cs="Arial"/>
          <w:b/>
          <w:sz w:val="22"/>
          <w:szCs w:val="22"/>
        </w:rPr>
        <w:t>15</w:t>
      </w:r>
      <w:r w:rsidR="009470DA">
        <w:rPr>
          <w:rFonts w:ascii="Arial" w:hAnsi="Arial" w:cs="Arial"/>
          <w:b/>
          <w:sz w:val="22"/>
          <w:szCs w:val="22"/>
        </w:rPr>
        <w:t xml:space="preserve"> marks)</w:t>
      </w:r>
    </w:p>
    <w:p w14:paraId="39A5AA04" w14:textId="23783837" w:rsidR="00A7114F" w:rsidRDefault="00A7114F" w:rsidP="009470DA">
      <w:pPr>
        <w:rPr>
          <w:rFonts w:ascii="Arial" w:hAnsi="Arial" w:cs="Arial"/>
          <w:b/>
          <w:sz w:val="22"/>
          <w:szCs w:val="22"/>
        </w:rPr>
      </w:pPr>
    </w:p>
    <w:p w14:paraId="0E904CAF" w14:textId="584E60B1" w:rsidR="00A7114F" w:rsidRPr="00A7114F" w:rsidRDefault="000008A0" w:rsidP="00A7114F">
      <w:pPr>
        <w:rPr>
          <w:rFonts w:ascii="Arial" w:hAnsi="Arial" w:cs="Arial"/>
          <w:sz w:val="22"/>
          <w:szCs w:val="22"/>
          <w:lang w:val="en-GB"/>
        </w:rPr>
      </w:pPr>
      <w:r>
        <w:rPr>
          <w:rFonts w:ascii="Arial" w:hAnsi="Arial" w:cs="Arial"/>
          <w:sz w:val="22"/>
          <w:szCs w:val="22"/>
          <w:lang w:val="en-GB"/>
        </w:rPr>
        <w:t>Bobsled tracks are made of ice</w:t>
      </w:r>
      <w:r w:rsidR="00495BAE">
        <w:rPr>
          <w:rFonts w:ascii="Arial" w:hAnsi="Arial" w:cs="Arial"/>
          <w:sz w:val="22"/>
          <w:szCs w:val="22"/>
          <w:lang w:val="en-GB"/>
        </w:rPr>
        <w:t>,</w:t>
      </w:r>
      <w:r>
        <w:rPr>
          <w:rFonts w:ascii="Arial" w:hAnsi="Arial" w:cs="Arial"/>
          <w:sz w:val="22"/>
          <w:szCs w:val="22"/>
          <w:lang w:val="en-GB"/>
        </w:rPr>
        <w:t xml:space="preserve"> and hence are virtually frictionless. They have high</w:t>
      </w:r>
      <w:r w:rsidR="000E27C3">
        <w:rPr>
          <w:rFonts w:ascii="Arial" w:hAnsi="Arial" w:cs="Arial"/>
          <w:sz w:val="22"/>
          <w:szCs w:val="22"/>
          <w:lang w:val="en-GB"/>
        </w:rPr>
        <w:t>-</w:t>
      </w:r>
      <w:r>
        <w:rPr>
          <w:rFonts w:ascii="Arial" w:hAnsi="Arial" w:cs="Arial"/>
          <w:sz w:val="22"/>
          <w:szCs w:val="22"/>
          <w:lang w:val="en-GB"/>
        </w:rPr>
        <w:t xml:space="preserve">speed bends </w:t>
      </w:r>
      <w:r w:rsidR="000E27C3">
        <w:rPr>
          <w:rFonts w:ascii="Arial" w:hAnsi="Arial" w:cs="Arial"/>
          <w:sz w:val="22"/>
          <w:szCs w:val="22"/>
          <w:lang w:val="en-GB"/>
        </w:rPr>
        <w:t>that</w:t>
      </w:r>
      <w:r>
        <w:rPr>
          <w:rFonts w:ascii="Arial" w:hAnsi="Arial" w:cs="Arial"/>
          <w:sz w:val="22"/>
          <w:szCs w:val="22"/>
          <w:lang w:val="en-GB"/>
        </w:rPr>
        <w:t xml:space="preserve"> </w:t>
      </w:r>
      <w:r w:rsidRPr="00A7114F">
        <w:rPr>
          <w:rFonts w:ascii="Arial" w:hAnsi="Arial" w:cs="Arial"/>
          <w:sz w:val="22"/>
          <w:szCs w:val="22"/>
          <w:lang w:val="en-GB"/>
        </w:rPr>
        <w:t>allow</w:t>
      </w:r>
      <w:r w:rsidR="00A7114F" w:rsidRPr="00A7114F">
        <w:rPr>
          <w:rFonts w:ascii="Arial" w:hAnsi="Arial" w:cs="Arial"/>
          <w:sz w:val="22"/>
          <w:szCs w:val="22"/>
          <w:lang w:val="en-GB"/>
        </w:rPr>
        <w:t xml:space="preserve"> </w:t>
      </w:r>
      <w:r>
        <w:rPr>
          <w:rFonts w:ascii="Arial" w:hAnsi="Arial" w:cs="Arial"/>
          <w:sz w:val="22"/>
          <w:szCs w:val="22"/>
          <w:lang w:val="en-GB"/>
        </w:rPr>
        <w:t>the bobsleds</w:t>
      </w:r>
      <w:r w:rsidR="00A7114F" w:rsidRPr="00A7114F">
        <w:rPr>
          <w:rFonts w:ascii="Arial" w:hAnsi="Arial" w:cs="Arial"/>
          <w:sz w:val="22"/>
          <w:szCs w:val="22"/>
          <w:lang w:val="en-GB"/>
        </w:rPr>
        <w:t xml:space="preserve"> to travel at high speeds around banked turns. Typically, these tracks are banked at an angle </w:t>
      </w:r>
      <w:r w:rsidR="000E27C3">
        <w:rPr>
          <w:rFonts w:ascii="Arial" w:hAnsi="Arial" w:cs="Arial"/>
          <w:sz w:val="22"/>
          <w:szCs w:val="22"/>
          <w:lang w:val="en-GB"/>
        </w:rPr>
        <w:t>θ</w:t>
      </w:r>
      <w:r w:rsidR="00A7114F" w:rsidRPr="00A7114F">
        <w:rPr>
          <w:rFonts w:ascii="Arial" w:hAnsi="Arial" w:cs="Arial"/>
          <w:sz w:val="22"/>
          <w:szCs w:val="22"/>
          <w:lang w:val="en-GB"/>
        </w:rPr>
        <w:t xml:space="preserve"> of 20.0° and have an inner radius of about 180</w:t>
      </w:r>
      <w:r w:rsidR="00B25776">
        <w:rPr>
          <w:rFonts w:ascii="Arial" w:hAnsi="Arial" w:cs="Arial"/>
          <w:sz w:val="22"/>
          <w:szCs w:val="22"/>
          <w:lang w:val="en-GB"/>
        </w:rPr>
        <w:t>.0</w:t>
      </w:r>
      <w:r w:rsidR="00A7114F" w:rsidRPr="00A7114F">
        <w:rPr>
          <w:rFonts w:ascii="Arial" w:hAnsi="Arial" w:cs="Arial"/>
          <w:sz w:val="22"/>
          <w:szCs w:val="22"/>
          <w:lang w:val="en-GB"/>
        </w:rPr>
        <w:t xml:space="preserve"> metres. This is the minimum radius of the circular path </w:t>
      </w:r>
      <w:r>
        <w:rPr>
          <w:rFonts w:ascii="Arial" w:hAnsi="Arial" w:cs="Arial"/>
          <w:sz w:val="22"/>
          <w:szCs w:val="22"/>
          <w:lang w:val="en-GB"/>
        </w:rPr>
        <w:t>a</w:t>
      </w:r>
      <w:r w:rsidR="00A7114F" w:rsidRPr="00A7114F">
        <w:rPr>
          <w:rFonts w:ascii="Arial" w:hAnsi="Arial" w:cs="Arial"/>
          <w:sz w:val="22"/>
          <w:szCs w:val="22"/>
          <w:lang w:val="en-GB"/>
        </w:rPr>
        <w:t xml:space="preserve"> </w:t>
      </w:r>
      <w:r>
        <w:rPr>
          <w:rFonts w:ascii="Arial" w:hAnsi="Arial" w:cs="Arial"/>
          <w:sz w:val="22"/>
          <w:szCs w:val="22"/>
          <w:lang w:val="en-GB"/>
        </w:rPr>
        <w:t>bobsled</w:t>
      </w:r>
      <w:r w:rsidR="00A7114F" w:rsidRPr="00A7114F">
        <w:rPr>
          <w:rFonts w:ascii="Arial" w:hAnsi="Arial" w:cs="Arial"/>
          <w:sz w:val="22"/>
          <w:szCs w:val="22"/>
          <w:lang w:val="en-GB"/>
        </w:rPr>
        <w:t xml:space="preserve"> can take around this turn. </w:t>
      </w:r>
    </w:p>
    <w:p w14:paraId="50DA9A0F" w14:textId="77777777" w:rsidR="00A7114F" w:rsidRPr="00A7114F" w:rsidRDefault="00A7114F" w:rsidP="00A7114F">
      <w:pPr>
        <w:rPr>
          <w:rFonts w:ascii="Arial" w:hAnsi="Arial" w:cs="Arial"/>
          <w:sz w:val="22"/>
          <w:szCs w:val="22"/>
          <w:lang w:val="en-GB"/>
        </w:rPr>
      </w:pPr>
    </w:p>
    <w:p w14:paraId="6D550C09" w14:textId="77777777" w:rsidR="00A7114F" w:rsidRPr="00A7114F" w:rsidRDefault="00A7114F" w:rsidP="00A7114F">
      <w:pPr>
        <w:rPr>
          <w:rFonts w:ascii="Arial" w:hAnsi="Arial" w:cs="Arial"/>
          <w:sz w:val="22"/>
          <w:szCs w:val="22"/>
          <w:lang w:val="en-GB"/>
        </w:rPr>
      </w:pPr>
      <w:r w:rsidRPr="00A7114F">
        <w:rPr>
          <w:rFonts w:ascii="Arial" w:hAnsi="Arial" w:cs="Arial"/>
          <w:noProof/>
          <w:sz w:val="22"/>
          <w:szCs w:val="22"/>
          <w:lang w:eastAsia="en-AU"/>
        </w:rPr>
        <mc:AlternateContent>
          <mc:Choice Requires="wps">
            <w:drawing>
              <wp:anchor distT="0" distB="0" distL="114300" distR="114300" simplePos="0" relativeHeight="252046336" behindDoc="1" locked="0" layoutInCell="1" allowOverlap="1" wp14:anchorId="62A49509" wp14:editId="5EF669B0">
                <wp:simplePos x="0" y="0"/>
                <wp:positionH relativeFrom="column">
                  <wp:posOffset>3200400</wp:posOffset>
                </wp:positionH>
                <wp:positionV relativeFrom="paragraph">
                  <wp:posOffset>246380</wp:posOffset>
                </wp:positionV>
                <wp:extent cx="914400" cy="228600"/>
                <wp:effectExtent l="0" t="0" r="6985" b="0"/>
                <wp:wrapNone/>
                <wp:docPr id="450" name="Text Box 4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B834C08" w14:textId="77777777" w:rsidR="00A7114F" w:rsidRPr="00625509" w:rsidRDefault="00A7114F" w:rsidP="00A7114F">
                            <w:pPr>
                              <w:rPr>
                                <w:rFonts w:ascii="Arial" w:hAnsi="Arial" w:cs="Arial"/>
                                <w:sz w:val="18"/>
                                <w:szCs w:val="18"/>
                                <w:lang w:val="en-GB"/>
                              </w:rPr>
                            </w:pPr>
                            <w:r>
                              <w:rPr>
                                <w:rFonts w:ascii="Arial" w:hAnsi="Arial" w:cs="Arial"/>
                                <w:sz w:val="18"/>
                                <w:szCs w:val="18"/>
                                <w:lang w:val="en-GB"/>
                              </w:rPr>
                              <w:t>180</w:t>
                            </w:r>
                            <w:r w:rsidRPr="00625509">
                              <w:rPr>
                                <w:rFonts w:ascii="Arial" w:hAnsi="Arial" w:cs="Arial"/>
                                <w:sz w:val="18"/>
                                <w:szCs w:val="18"/>
                                <w:lang w:val="en-GB"/>
                              </w:rPr>
                              <w:t xml:space="preserv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A49509" id="Text Box 450" o:spid="_x0000_s1070" type="#_x0000_t202" style="position:absolute;margin-left:252pt;margin-top:19.4pt;width:1in;height:18pt;z-index:-25127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E7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" fillcolor="white [3201]" stroked="f" strokeweight=".5pt">
                <v:textbox>
                  <w:txbxContent>
                    <w:p w14:paraId="2B834C08" w14:textId="77777777" w:rsidR="00A7114F" w:rsidRPr="00625509" w:rsidRDefault="00A7114F" w:rsidP="00A7114F">
                      <w:pPr>
                        <w:rPr>
                          <w:rFonts w:ascii="Arial" w:hAnsi="Arial" w:cs="Arial"/>
                          <w:sz w:val="18"/>
                          <w:szCs w:val="18"/>
                          <w:lang w:val="en-GB"/>
                        </w:rPr>
                      </w:pPr>
                      <w:r>
                        <w:rPr>
                          <w:rFonts w:ascii="Arial" w:hAnsi="Arial" w:cs="Arial"/>
                          <w:sz w:val="18"/>
                          <w:szCs w:val="18"/>
                          <w:lang w:val="en-GB"/>
                        </w:rPr>
                        <w:t>180</w:t>
                      </w:r>
                      <w:r w:rsidRPr="00625509">
                        <w:rPr>
                          <w:rFonts w:ascii="Arial" w:hAnsi="Arial" w:cs="Arial"/>
                          <w:sz w:val="18"/>
                          <w:szCs w:val="18"/>
                          <w:lang w:val="en-GB"/>
                        </w:rPr>
                        <w:t xml:space="preserve"> m</w:t>
                      </w:r>
                    </w:p>
                  </w:txbxContent>
                </v:textbox>
              </v:shape>
            </w:pict>
          </mc:Fallback>
        </mc:AlternateContent>
      </w:r>
      <w:r w:rsidRPr="00A7114F">
        <w:rPr>
          <w:rFonts w:ascii="Arial" w:hAnsi="Arial" w:cs="Arial"/>
          <w:noProof/>
          <w:sz w:val="22"/>
          <w:szCs w:val="22"/>
          <w:lang w:eastAsia="en-AU"/>
        </w:rPr>
        <mc:AlternateContent>
          <mc:Choice Requires="wps">
            <w:drawing>
              <wp:anchor distT="0" distB="0" distL="114300" distR="114300" simplePos="0" relativeHeight="252045312" behindDoc="0" locked="0" layoutInCell="1" allowOverlap="1" wp14:anchorId="2E416299" wp14:editId="1D70635F">
                <wp:simplePos x="0" y="0"/>
                <wp:positionH relativeFrom="column">
                  <wp:posOffset>3543300</wp:posOffset>
                </wp:positionH>
                <wp:positionV relativeFrom="paragraph">
                  <wp:posOffset>246380</wp:posOffset>
                </wp:positionV>
                <wp:extent cx="342900" cy="342900"/>
                <wp:effectExtent l="0" t="38100" r="57150" b="19050"/>
                <wp:wrapNone/>
                <wp:docPr id="451" name="Straight Arrow Connector 451"/>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387793" id="Straight Arrow Connector 451" o:spid="_x0000_s1026" type="#_x0000_t32" style="position:absolute;margin-left:279pt;margin-top:19.4pt;width:27pt;height:27pt;flip:y;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" strokecolor="black [3200]" strokeweight=".5pt">
                <v:stroke dashstyle="dash" endarrow="block" joinstyle="miter"/>
              </v:shape>
            </w:pict>
          </mc:Fallback>
        </mc:AlternateContent>
      </w:r>
      <w:r w:rsidRPr="00A7114F">
        <w:rPr>
          <w:rFonts w:ascii="Arial" w:hAnsi="Arial" w:cs="Arial"/>
          <w:noProof/>
          <w:sz w:val="22"/>
          <w:szCs w:val="22"/>
          <w:lang w:eastAsia="en-AU"/>
        </w:rPr>
        <mc:AlternateContent>
          <mc:Choice Requires="wps">
            <w:drawing>
              <wp:anchor distT="0" distB="0" distL="114300" distR="114300" simplePos="0" relativeHeight="252043264" behindDoc="0" locked="0" layoutInCell="1" allowOverlap="1" wp14:anchorId="7BA0FA8A" wp14:editId="69B887D3">
                <wp:simplePos x="0" y="0"/>
                <wp:positionH relativeFrom="column">
                  <wp:posOffset>1371600</wp:posOffset>
                </wp:positionH>
                <wp:positionV relativeFrom="paragraph">
                  <wp:posOffset>17780</wp:posOffset>
                </wp:positionV>
                <wp:extent cx="2057400" cy="0"/>
                <wp:effectExtent l="0" t="0" r="0" b="0"/>
                <wp:wrapNone/>
                <wp:docPr id="452" name="Straight Connector 452"/>
                <wp:cNvGraphicFramePr/>
                <a:graphic xmlns:a="http://schemas.openxmlformats.org/drawingml/2006/main">
                  <a:graphicData uri="http://schemas.microsoft.com/office/word/2010/wordprocessingShape">
                    <wps:wsp>
                      <wps:cNvCnPr/>
                      <wps:spPr>
                        <a:xfrm flipH="1">
                          <a:off x="0" y="0"/>
                          <a:ext cx="2057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0685E4" id="Straight Connector 452" o:spid="_x0000_s1026" style="position:absolute;flip:x;z-index:252043264;visibility:visible;mso-wrap-style:square;mso-wrap-distance-left:9pt;mso-wrap-distance-top:0;mso-wrap-distance-right:9pt;mso-wrap-distance-bottom:0;mso-position-horizontal:absolute;mso-position-horizontal-relative:text;mso-position-vertical:absolute;mso-position-vertical-relative:text" from="108pt,1.4pt" to="27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" strokecolor="black [3200]" strokeweight="1pt">
                <v:stroke joinstyle="miter"/>
              </v:line>
            </w:pict>
          </mc:Fallback>
        </mc:AlternateContent>
      </w:r>
      <w:r w:rsidRPr="00A7114F">
        <w:rPr>
          <w:rFonts w:ascii="Arial" w:hAnsi="Arial" w:cs="Arial"/>
          <w:noProof/>
          <w:sz w:val="22"/>
          <w:szCs w:val="22"/>
          <w:lang w:eastAsia="en-AU"/>
        </w:rPr>
        <mc:AlternateContent>
          <mc:Choice Requires="wps">
            <w:drawing>
              <wp:anchor distT="0" distB="0" distL="114300" distR="114300" simplePos="0" relativeHeight="252041216" behindDoc="0" locked="0" layoutInCell="1" allowOverlap="1" wp14:anchorId="673FA80E" wp14:editId="101F0B56">
                <wp:simplePos x="0" y="0"/>
                <wp:positionH relativeFrom="column">
                  <wp:posOffset>2851150</wp:posOffset>
                </wp:positionH>
                <wp:positionV relativeFrom="paragraph">
                  <wp:posOffset>17780</wp:posOffset>
                </wp:positionV>
                <wp:extent cx="1143000" cy="1143000"/>
                <wp:effectExtent l="0" t="0" r="19050" b="0"/>
                <wp:wrapNone/>
                <wp:docPr id="453" name="Arc 453"/>
                <wp:cNvGraphicFramePr/>
                <a:graphic xmlns:a="http://schemas.openxmlformats.org/drawingml/2006/main">
                  <a:graphicData uri="http://schemas.microsoft.com/office/word/2010/wordprocessingShape">
                    <wps:wsp>
                      <wps:cNvSpPr/>
                      <wps:spPr>
                        <a:xfrm>
                          <a:off x="0" y="0"/>
                          <a:ext cx="1143000" cy="1143000"/>
                        </a:xfrm>
                        <a:prstGeom prst="arc">
                          <a:avLst>
                            <a:gd name="adj1" fmla="val 16200000"/>
                            <a:gd name="adj2" fmla="val 74722"/>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A7FD76" id="Arc 453" o:spid="_x0000_s1026" style="position:absolute;margin-left:224.5pt;margin-top:1.4pt;width:90pt;height:90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" path="m571500,nsc725225,,872467,61929,979979,171804v107512,109875,166227,258429,162886,412117l571500,571500,571500,xem571500,nfc725225,,872467,61929,979979,171804v107512,109875,166227,258429,162886,412117e" filled="f" strokecolor="black [3200]" strokeweight="1pt">
                <v:stroke joinstyle="miter"/>
                <v:path arrowok="t" o:connecttype="custom" o:connectlocs="571500,0;979979,171804;1142865,583921" o:connectangles="0,0,0"/>
              </v:shape>
            </w:pict>
          </mc:Fallback>
        </mc:AlternateContent>
      </w:r>
      <w:r w:rsidRPr="00A7114F">
        <w:rPr>
          <w:rFonts w:ascii="Arial" w:hAnsi="Arial" w:cs="Arial"/>
          <w:noProof/>
          <w:sz w:val="22"/>
          <w:szCs w:val="22"/>
          <w:lang w:eastAsia="en-AU"/>
        </w:rPr>
        <mc:AlternateContent>
          <mc:Choice Requires="wps">
            <w:drawing>
              <wp:anchor distT="0" distB="0" distL="114300" distR="114300" simplePos="0" relativeHeight="252042240" behindDoc="0" locked="0" layoutInCell="1" allowOverlap="1" wp14:anchorId="1202AB73" wp14:editId="0B782004">
                <wp:simplePos x="0" y="0"/>
                <wp:positionH relativeFrom="column">
                  <wp:posOffset>2851150</wp:posOffset>
                </wp:positionH>
                <wp:positionV relativeFrom="paragraph">
                  <wp:posOffset>589280</wp:posOffset>
                </wp:positionV>
                <wp:extent cx="1143000" cy="1143000"/>
                <wp:effectExtent l="0" t="57150" r="57150" b="0"/>
                <wp:wrapNone/>
                <wp:docPr id="454" name="Arc 454"/>
                <wp:cNvGraphicFramePr/>
                <a:graphic xmlns:a="http://schemas.openxmlformats.org/drawingml/2006/main">
                  <a:graphicData uri="http://schemas.microsoft.com/office/word/2010/wordprocessingShape">
                    <wps:wsp>
                      <wps:cNvSpPr/>
                      <wps:spPr>
                        <a:xfrm>
                          <a:off x="0" y="0"/>
                          <a:ext cx="1143000" cy="1143000"/>
                        </a:xfrm>
                        <a:prstGeom prst="arc">
                          <a:avLst>
                            <a:gd name="adj1" fmla="val 16200000"/>
                            <a:gd name="adj2" fmla="val 74722"/>
                          </a:avLst>
                        </a:prstGeom>
                        <a:ln w="12700"/>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B787DC" id="Arc 454" o:spid="_x0000_s1026" style="position:absolute;margin-left:224.5pt;margin-top:46.4pt;width:90pt;height:90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" path="m571500,nsc725225,,872467,61929,979979,171804v107512,109875,166227,258429,162886,412117l571500,571500,571500,xem571500,nfc725225,,872467,61929,979979,171804v107512,109875,166227,258429,162886,412117e" filled="f" strokecolor="black [3200]" strokeweight="1pt">
                <v:stroke joinstyle="miter"/>
                <v:path arrowok="t" o:connecttype="custom" o:connectlocs="571500,0;979979,171804;1142865,583921" o:connectangles="0,0,0"/>
              </v:shape>
            </w:pict>
          </mc:Fallback>
        </mc:AlternateContent>
      </w:r>
    </w:p>
    <w:p w14:paraId="72BBA642" w14:textId="77777777" w:rsidR="00A7114F" w:rsidRPr="00A7114F" w:rsidRDefault="00A7114F" w:rsidP="00A7114F">
      <w:pPr>
        <w:rPr>
          <w:rFonts w:ascii="Arial" w:hAnsi="Arial" w:cs="Arial"/>
          <w:sz w:val="22"/>
          <w:szCs w:val="22"/>
          <w:lang w:val="en-GB"/>
        </w:rPr>
      </w:pPr>
    </w:p>
    <w:p w14:paraId="23E62EE2" w14:textId="77777777" w:rsidR="00A7114F" w:rsidRPr="00A7114F" w:rsidRDefault="00A7114F" w:rsidP="00A7114F">
      <w:pPr>
        <w:rPr>
          <w:rFonts w:ascii="Arial" w:hAnsi="Arial" w:cs="Arial"/>
          <w:sz w:val="22"/>
          <w:szCs w:val="22"/>
          <w:lang w:val="en-GB"/>
        </w:rPr>
      </w:pPr>
    </w:p>
    <w:p w14:paraId="50A16626" w14:textId="77777777" w:rsidR="00A7114F" w:rsidRPr="00A7114F" w:rsidRDefault="00A7114F" w:rsidP="00A7114F">
      <w:pPr>
        <w:rPr>
          <w:rFonts w:ascii="Arial" w:hAnsi="Arial" w:cs="Arial"/>
          <w:sz w:val="22"/>
          <w:szCs w:val="22"/>
          <w:lang w:val="en-GB"/>
        </w:rPr>
      </w:pPr>
    </w:p>
    <w:p w14:paraId="5AD895AC" w14:textId="00607CF8" w:rsidR="00A7114F" w:rsidRPr="00A7114F" w:rsidRDefault="00A7114F" w:rsidP="00A7114F">
      <w:pPr>
        <w:rPr>
          <w:rFonts w:ascii="Arial" w:hAnsi="Arial" w:cs="Arial"/>
          <w:sz w:val="22"/>
          <w:szCs w:val="22"/>
          <w:lang w:val="en-GB"/>
        </w:rPr>
      </w:pPr>
    </w:p>
    <w:p w14:paraId="205601FD" w14:textId="4585132A" w:rsidR="00A7114F" w:rsidRDefault="00A7114F" w:rsidP="00A7114F">
      <w:pPr>
        <w:rPr>
          <w:rFonts w:ascii="Arial" w:hAnsi="Arial" w:cs="Arial"/>
          <w:sz w:val="22"/>
          <w:szCs w:val="22"/>
          <w:lang w:val="en-GB"/>
        </w:rPr>
      </w:pPr>
    </w:p>
    <w:p w14:paraId="247A5253" w14:textId="4A62A001" w:rsidR="00A7114F" w:rsidRDefault="00A7114F" w:rsidP="00A7114F">
      <w:pPr>
        <w:rPr>
          <w:rFonts w:ascii="Arial" w:hAnsi="Arial" w:cs="Arial"/>
          <w:sz w:val="22"/>
          <w:szCs w:val="22"/>
          <w:lang w:val="en-GB"/>
        </w:rPr>
      </w:pPr>
    </w:p>
    <w:p w14:paraId="50F5B52D" w14:textId="10A6E108" w:rsidR="00A7114F" w:rsidRDefault="00A7114F" w:rsidP="00A7114F">
      <w:pPr>
        <w:rPr>
          <w:rFonts w:ascii="Arial" w:hAnsi="Arial" w:cs="Arial"/>
          <w:sz w:val="22"/>
          <w:szCs w:val="22"/>
          <w:lang w:val="en-GB"/>
        </w:rPr>
      </w:pPr>
      <w:r w:rsidRPr="00A7114F">
        <w:rPr>
          <w:rFonts w:ascii="Arial" w:hAnsi="Arial" w:cs="Arial"/>
          <w:noProof/>
          <w:sz w:val="22"/>
          <w:szCs w:val="22"/>
          <w:lang w:eastAsia="en-AU"/>
        </w:rPr>
        <mc:AlternateContent>
          <mc:Choice Requires="wps">
            <w:drawing>
              <wp:anchor distT="0" distB="0" distL="114300" distR="114300" simplePos="0" relativeHeight="252044288" behindDoc="0" locked="0" layoutInCell="1" allowOverlap="1" wp14:anchorId="1A70E6A3" wp14:editId="7C4D1C8A">
                <wp:simplePos x="0" y="0"/>
                <wp:positionH relativeFrom="column">
                  <wp:posOffset>1371600</wp:posOffset>
                </wp:positionH>
                <wp:positionV relativeFrom="paragraph">
                  <wp:posOffset>36830</wp:posOffset>
                </wp:positionV>
                <wp:extent cx="2057400" cy="0"/>
                <wp:effectExtent l="0" t="0" r="0" b="0"/>
                <wp:wrapNone/>
                <wp:docPr id="455" name="Straight Connector 455"/>
                <wp:cNvGraphicFramePr/>
                <a:graphic xmlns:a="http://schemas.openxmlformats.org/drawingml/2006/main">
                  <a:graphicData uri="http://schemas.microsoft.com/office/word/2010/wordprocessingShape">
                    <wps:wsp>
                      <wps:cNvCnPr/>
                      <wps:spPr>
                        <a:xfrm flipH="1">
                          <a:off x="0" y="0"/>
                          <a:ext cx="2057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C4A130" id="Straight Connector 455" o:spid="_x0000_s1026" style="position:absolute;flip:x;z-index:252044288;visibility:visible;mso-wrap-style:square;mso-wrap-distance-left:9pt;mso-wrap-distance-top:0;mso-wrap-distance-right:9pt;mso-wrap-distance-bottom:0;mso-position-horizontal:absolute;mso-position-horizontal-relative:text;mso-position-vertical:absolute;mso-position-vertical-relative:text" from="108pt,2.9pt" to="27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" strokecolor="black [3200]" strokeweight="1.5pt">
                <v:stroke joinstyle="miter"/>
              </v:line>
            </w:pict>
          </mc:Fallback>
        </mc:AlternateContent>
      </w:r>
    </w:p>
    <w:p w14:paraId="5ABBEA37" w14:textId="77777777" w:rsidR="00A7114F" w:rsidRDefault="00A7114F" w:rsidP="00A7114F">
      <w:pPr>
        <w:rPr>
          <w:rFonts w:ascii="Arial" w:hAnsi="Arial" w:cs="Arial"/>
          <w:sz w:val="22"/>
          <w:szCs w:val="22"/>
          <w:lang w:val="en-GB"/>
        </w:rPr>
      </w:pPr>
    </w:p>
    <w:p w14:paraId="22BA5CE5" w14:textId="77777777" w:rsidR="00A7114F" w:rsidRDefault="00A7114F" w:rsidP="00A7114F">
      <w:pPr>
        <w:rPr>
          <w:rFonts w:ascii="Arial" w:hAnsi="Arial" w:cs="Arial"/>
          <w:sz w:val="22"/>
          <w:szCs w:val="22"/>
          <w:lang w:val="en-GB"/>
        </w:rPr>
      </w:pPr>
    </w:p>
    <w:p w14:paraId="41F2C778" w14:textId="3DCB0AA1" w:rsidR="00A7114F" w:rsidRPr="00A7114F" w:rsidRDefault="000008A0" w:rsidP="00A7114F">
      <w:pPr>
        <w:rPr>
          <w:rFonts w:ascii="Arial" w:hAnsi="Arial" w:cs="Arial"/>
          <w:sz w:val="22"/>
          <w:szCs w:val="22"/>
          <w:lang w:val="en-GB"/>
        </w:rPr>
      </w:pPr>
      <w:r>
        <w:rPr>
          <w:rFonts w:ascii="Arial" w:hAnsi="Arial" w:cs="Arial"/>
          <w:sz w:val="22"/>
          <w:szCs w:val="22"/>
          <w:lang w:val="en-GB"/>
        </w:rPr>
        <w:t>Some race</w:t>
      </w:r>
      <w:r w:rsidR="00A7114F" w:rsidRPr="00A7114F">
        <w:rPr>
          <w:rFonts w:ascii="Arial" w:hAnsi="Arial" w:cs="Arial"/>
          <w:sz w:val="22"/>
          <w:szCs w:val="22"/>
          <w:lang w:val="en-GB"/>
        </w:rPr>
        <w:t xml:space="preserve"> officials decide to collect some data to investigate the relationship between the speed ‘v’ of </w:t>
      </w:r>
      <w:r>
        <w:rPr>
          <w:rFonts w:ascii="Arial" w:hAnsi="Arial" w:cs="Arial"/>
          <w:sz w:val="22"/>
          <w:szCs w:val="22"/>
          <w:lang w:val="en-GB"/>
        </w:rPr>
        <w:t>a</w:t>
      </w:r>
      <w:r w:rsidR="00A7114F" w:rsidRPr="00A7114F">
        <w:rPr>
          <w:rFonts w:ascii="Arial" w:hAnsi="Arial" w:cs="Arial"/>
          <w:sz w:val="22"/>
          <w:szCs w:val="22"/>
          <w:lang w:val="en-GB"/>
        </w:rPr>
        <w:t xml:space="preserve"> </w:t>
      </w:r>
      <w:r>
        <w:rPr>
          <w:rFonts w:ascii="Arial" w:hAnsi="Arial" w:cs="Arial"/>
          <w:sz w:val="22"/>
          <w:szCs w:val="22"/>
          <w:lang w:val="en-GB"/>
        </w:rPr>
        <w:t>bobsled</w:t>
      </w:r>
      <w:r w:rsidR="00A7114F" w:rsidRPr="00A7114F">
        <w:rPr>
          <w:rFonts w:ascii="Arial" w:hAnsi="Arial" w:cs="Arial"/>
          <w:sz w:val="22"/>
          <w:szCs w:val="22"/>
          <w:lang w:val="en-GB"/>
        </w:rPr>
        <w:t xml:space="preserve"> and the radius ‘r’ of its path on one of these banked turns.  </w:t>
      </w:r>
    </w:p>
    <w:p w14:paraId="3BC69BCC" w14:textId="77777777" w:rsidR="00A7114F" w:rsidRDefault="00A7114F" w:rsidP="00A7114F">
      <w:pPr>
        <w:rPr>
          <w:rFonts w:ascii="Arial" w:hAnsi="Arial" w:cs="Arial"/>
          <w:sz w:val="22"/>
          <w:szCs w:val="22"/>
          <w:lang w:val="en-GB"/>
        </w:rPr>
      </w:pPr>
    </w:p>
    <w:p w14:paraId="19DB1439" w14:textId="22853CB3" w:rsidR="00A7114F" w:rsidRPr="00A7114F" w:rsidRDefault="00A7114F" w:rsidP="00A7114F">
      <w:pPr>
        <w:rPr>
          <w:rFonts w:ascii="Arial" w:hAnsi="Arial" w:cs="Arial"/>
          <w:sz w:val="22"/>
          <w:szCs w:val="22"/>
          <w:lang w:val="en-GB"/>
        </w:rPr>
      </w:pPr>
      <w:r w:rsidRPr="00A7114F">
        <w:rPr>
          <w:rFonts w:ascii="Arial" w:hAnsi="Arial" w:cs="Arial"/>
          <w:sz w:val="22"/>
          <w:szCs w:val="22"/>
          <w:lang w:val="en-GB"/>
        </w:rPr>
        <w:t>The officials know that the relationship between ‘v’, ‘r’ and ‘</w:t>
      </w:r>
      <w:r w:rsidR="00B25776">
        <w:rPr>
          <w:rFonts w:ascii="Arial" w:hAnsi="Arial" w:cs="Arial"/>
          <w:sz w:val="22"/>
          <w:szCs w:val="22"/>
          <w:lang w:val="en-GB"/>
        </w:rPr>
        <w:t>θ</w:t>
      </w:r>
      <w:r w:rsidRPr="00A7114F">
        <w:rPr>
          <w:rFonts w:ascii="Arial" w:hAnsi="Arial" w:cs="Arial"/>
          <w:sz w:val="22"/>
          <w:szCs w:val="22"/>
          <w:lang w:val="en-GB"/>
        </w:rPr>
        <w:t>’ is given by:</w:t>
      </w:r>
    </w:p>
    <w:p w14:paraId="04A38915" w14:textId="77777777" w:rsidR="00A7114F" w:rsidRPr="00A7114F" w:rsidRDefault="00A7114F" w:rsidP="00A7114F">
      <w:pPr>
        <w:pStyle w:val="ListParagraph"/>
        <w:rPr>
          <w:rFonts w:ascii="Arial" w:hAnsi="Arial" w:cs="Arial"/>
          <w:sz w:val="22"/>
          <w:szCs w:val="22"/>
          <w:lang w:val="en-GB"/>
        </w:rPr>
      </w:pPr>
    </w:p>
    <w:p w14:paraId="10CE8ADA" w14:textId="77777777" w:rsidR="00A7114F" w:rsidRPr="00A7114F" w:rsidRDefault="00C351F7" w:rsidP="00A7114F">
      <w:pPr>
        <w:pStyle w:val="ListParagraph"/>
        <w:rPr>
          <w:rFonts w:ascii="Arial" w:eastAsiaTheme="minorEastAsia" w:hAnsi="Arial" w:cs="Arial"/>
          <w:b/>
          <w:bCs/>
          <w:iCs/>
          <w:sz w:val="22"/>
          <w:szCs w:val="22"/>
          <w:lang w:val="en-GB"/>
        </w:rPr>
      </w:pPr>
      <m:oMathPara>
        <m:oMath>
          <m:func>
            <m:funcPr>
              <m:ctrlPr>
                <w:rPr>
                  <w:rFonts w:ascii="Cambria Math" w:hAnsi="Cambria Math" w:cs="Arial"/>
                  <w:b/>
                  <w:bCs/>
                  <w:iCs/>
                  <w:sz w:val="22"/>
                  <w:szCs w:val="22"/>
                  <w:lang w:val="en-GB"/>
                </w:rPr>
              </m:ctrlPr>
            </m:funcPr>
            <m:fName>
              <m:r>
                <m:rPr>
                  <m:sty m:val="b"/>
                </m:rPr>
                <w:rPr>
                  <w:rFonts w:ascii="Cambria Math" w:hAnsi="Cambria Math" w:cs="Arial"/>
                  <w:sz w:val="22"/>
                  <w:szCs w:val="22"/>
                  <w:lang w:val="en-GB"/>
                </w:rPr>
                <m:t>tan</m:t>
              </m:r>
            </m:fName>
            <m:e>
              <m:r>
                <m:rPr>
                  <m:sty m:val="b"/>
                </m:rPr>
                <w:rPr>
                  <w:rFonts w:ascii="Cambria Math" w:hAnsi="Cambria Math" w:cs="Arial"/>
                  <w:sz w:val="22"/>
                  <w:szCs w:val="22"/>
                  <w:lang w:val="en-GB"/>
                </w:rPr>
                <m:t>θ</m:t>
              </m:r>
            </m:e>
          </m:func>
          <m:r>
            <m:rPr>
              <m:sty m:val="b"/>
            </m:rPr>
            <w:rPr>
              <w:rFonts w:ascii="Cambria Math" w:hAnsi="Cambria Math" w:cs="Arial"/>
              <w:sz w:val="22"/>
              <w:szCs w:val="22"/>
              <w:lang w:val="en-GB"/>
            </w:rPr>
            <m:t>=</m:t>
          </m:r>
          <m:f>
            <m:fPr>
              <m:ctrlPr>
                <w:rPr>
                  <w:rFonts w:ascii="Cambria Math" w:hAnsi="Cambria Math" w:cs="Arial"/>
                  <w:b/>
                  <w:bCs/>
                  <w:iCs/>
                  <w:sz w:val="22"/>
                  <w:szCs w:val="22"/>
                  <w:lang w:val="en-GB"/>
                </w:rPr>
              </m:ctrlPr>
            </m:fPr>
            <m:num>
              <m:sSup>
                <m:sSupPr>
                  <m:ctrlPr>
                    <w:rPr>
                      <w:rFonts w:ascii="Cambria Math" w:hAnsi="Cambria Math" w:cs="Arial"/>
                      <w:b/>
                      <w:bCs/>
                      <w:iCs/>
                      <w:sz w:val="22"/>
                      <w:szCs w:val="22"/>
                      <w:lang w:val="en-GB"/>
                    </w:rPr>
                  </m:ctrlPr>
                </m:sSupPr>
                <m:e>
                  <m:r>
                    <m:rPr>
                      <m:sty m:val="b"/>
                    </m:rPr>
                    <w:rPr>
                      <w:rFonts w:ascii="Cambria Math" w:hAnsi="Cambria Math" w:cs="Arial"/>
                      <w:sz w:val="22"/>
                      <w:szCs w:val="22"/>
                      <w:lang w:val="en-GB"/>
                    </w:rPr>
                    <m:t>v</m:t>
                  </m:r>
                </m:e>
                <m:sup>
                  <m:r>
                    <m:rPr>
                      <m:sty m:val="b"/>
                    </m:rPr>
                    <w:rPr>
                      <w:rFonts w:ascii="Cambria Math" w:hAnsi="Cambria Math" w:cs="Arial"/>
                      <w:sz w:val="22"/>
                      <w:szCs w:val="22"/>
                      <w:lang w:val="en-GB"/>
                    </w:rPr>
                    <m:t>2</m:t>
                  </m:r>
                </m:sup>
              </m:sSup>
            </m:num>
            <m:den>
              <m:r>
                <m:rPr>
                  <m:sty m:val="b"/>
                </m:rPr>
                <w:rPr>
                  <w:rFonts w:ascii="Cambria Math" w:hAnsi="Cambria Math" w:cs="Arial"/>
                  <w:sz w:val="22"/>
                  <w:szCs w:val="22"/>
                  <w:lang w:val="en-GB"/>
                </w:rPr>
                <m:t>gr</m:t>
              </m:r>
            </m:den>
          </m:f>
        </m:oMath>
      </m:oMathPara>
    </w:p>
    <w:p w14:paraId="5EB184B7" w14:textId="77777777" w:rsidR="00A7114F" w:rsidRPr="00A7114F" w:rsidRDefault="00A7114F" w:rsidP="00A7114F">
      <w:pPr>
        <w:rPr>
          <w:rFonts w:ascii="Arial" w:hAnsi="Arial" w:cs="Arial"/>
          <w:iCs/>
          <w:sz w:val="22"/>
          <w:szCs w:val="22"/>
          <w:lang w:val="en-GB"/>
        </w:rPr>
      </w:pPr>
    </w:p>
    <w:p w14:paraId="5B3D512C" w14:textId="53C0E031" w:rsidR="00A7114F" w:rsidRDefault="00A7114F" w:rsidP="00A7114F">
      <w:pPr>
        <w:rPr>
          <w:rFonts w:ascii="Arial" w:hAnsi="Arial" w:cs="Arial"/>
          <w:iCs/>
          <w:sz w:val="22"/>
          <w:szCs w:val="22"/>
          <w:lang w:val="en-GB"/>
        </w:rPr>
      </w:pPr>
      <w:r w:rsidRPr="00A7114F">
        <w:rPr>
          <w:rFonts w:ascii="Arial" w:hAnsi="Arial" w:cs="Arial"/>
          <w:iCs/>
          <w:sz w:val="22"/>
          <w:szCs w:val="22"/>
          <w:lang w:val="en-GB"/>
        </w:rPr>
        <w:t>The situation can be represented by the diagram below:</w:t>
      </w:r>
    </w:p>
    <w:p w14:paraId="238BEA0B" w14:textId="77777777" w:rsidR="00C97EB5" w:rsidRPr="00A7114F" w:rsidRDefault="00C97EB5" w:rsidP="00A7114F">
      <w:pPr>
        <w:rPr>
          <w:rFonts w:ascii="Arial" w:hAnsi="Arial" w:cs="Arial"/>
          <w:iCs/>
          <w:sz w:val="22"/>
          <w:szCs w:val="22"/>
          <w:lang w:val="en-GB"/>
        </w:rPr>
      </w:pPr>
    </w:p>
    <w:p w14:paraId="5A5FE604" w14:textId="77777777" w:rsidR="00A7114F" w:rsidRPr="00A7114F" w:rsidRDefault="00A7114F" w:rsidP="00A7114F">
      <w:pPr>
        <w:rPr>
          <w:rFonts w:ascii="Arial" w:hAnsi="Arial" w:cs="Arial"/>
          <w:iCs/>
          <w:sz w:val="22"/>
          <w:szCs w:val="22"/>
          <w:lang w:val="en-GB"/>
        </w:rPr>
      </w:pPr>
    </w:p>
    <w:p w14:paraId="2C0809E9" w14:textId="77777777" w:rsidR="00A7114F" w:rsidRPr="00A7114F" w:rsidRDefault="00A7114F" w:rsidP="00A7114F">
      <w:pPr>
        <w:rPr>
          <w:rFonts w:ascii="Arial" w:hAnsi="Arial" w:cs="Arial"/>
          <w:iCs/>
          <w:sz w:val="22"/>
          <w:szCs w:val="22"/>
          <w:lang w:val="en-GB"/>
        </w:rPr>
      </w:pPr>
      <w:r w:rsidRPr="00A7114F">
        <w:rPr>
          <w:rFonts w:ascii="Arial" w:hAnsi="Arial" w:cs="Arial"/>
          <w:iCs/>
          <w:noProof/>
          <w:sz w:val="22"/>
          <w:szCs w:val="22"/>
          <w:lang w:eastAsia="en-AU"/>
        </w:rPr>
        <mc:AlternateContent>
          <mc:Choice Requires="wps">
            <w:drawing>
              <wp:anchor distT="0" distB="0" distL="114300" distR="114300" simplePos="0" relativeHeight="252040192" behindDoc="1" locked="0" layoutInCell="1" allowOverlap="1" wp14:anchorId="33E18AED" wp14:editId="6E9B7B4A">
                <wp:simplePos x="0" y="0"/>
                <wp:positionH relativeFrom="column">
                  <wp:posOffset>3886200</wp:posOffset>
                </wp:positionH>
                <wp:positionV relativeFrom="paragraph">
                  <wp:posOffset>182245</wp:posOffset>
                </wp:positionV>
                <wp:extent cx="914400" cy="285750"/>
                <wp:effectExtent l="0" t="0" r="3810" b="0"/>
                <wp:wrapNone/>
                <wp:docPr id="456" name="Text Box 45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6708A6CC" w14:textId="77777777" w:rsidR="00A7114F" w:rsidRPr="00B27CA2" w:rsidRDefault="00A7114F" w:rsidP="00A7114F">
                            <w:pPr>
                              <w:rPr>
                                <w:rFonts w:ascii="Arial" w:hAnsi="Arial" w:cs="Arial"/>
                                <w:lang w:val="en-GB"/>
                              </w:rPr>
                            </w:pPr>
                            <w:r w:rsidRPr="00B27CA2">
                              <w:rPr>
                                <w:rFonts w:ascii="Arial" w:hAnsi="Arial" w:cs="Arial"/>
                                <w:lang w:val="en-GB"/>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E18AED" id="Text Box 456" o:spid="_x0000_s1071" type="#_x0000_t202" style="position:absolute;margin-left:306pt;margin-top:14.35pt;width:1in;height:22.5pt;z-index:-25127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" fillcolor="white [3201]" stroked="f" strokeweight=".5pt">
                <v:textbox>
                  <w:txbxContent>
                    <w:p w14:paraId="6708A6CC" w14:textId="77777777" w:rsidR="00A7114F" w:rsidRPr="00B27CA2" w:rsidRDefault="00A7114F" w:rsidP="00A7114F">
                      <w:pPr>
                        <w:rPr>
                          <w:rFonts w:ascii="Arial" w:hAnsi="Arial" w:cs="Arial"/>
                          <w:lang w:val="en-GB"/>
                        </w:rPr>
                      </w:pPr>
                      <w:r w:rsidRPr="00B27CA2">
                        <w:rPr>
                          <w:rFonts w:ascii="Arial" w:hAnsi="Arial" w:cs="Arial"/>
                          <w:lang w:val="en-GB"/>
                        </w:rPr>
                        <w:t>r</w:t>
                      </w:r>
                    </w:p>
                  </w:txbxContent>
                </v:textbox>
              </v:shape>
            </w:pict>
          </mc:Fallback>
        </mc:AlternateContent>
      </w:r>
      <w:r w:rsidRPr="00A7114F">
        <w:rPr>
          <w:rFonts w:ascii="Arial" w:hAnsi="Arial" w:cs="Arial"/>
          <w:iCs/>
          <w:noProof/>
          <w:sz w:val="22"/>
          <w:szCs w:val="22"/>
          <w:lang w:eastAsia="en-AU"/>
        </w:rPr>
        <mc:AlternateContent>
          <mc:Choice Requires="wps">
            <w:drawing>
              <wp:anchor distT="0" distB="0" distL="114300" distR="114300" simplePos="0" relativeHeight="252039168" behindDoc="0" locked="0" layoutInCell="1" allowOverlap="1" wp14:anchorId="5DD5B3E0" wp14:editId="6A628B17">
                <wp:simplePos x="0" y="0"/>
                <wp:positionH relativeFrom="column">
                  <wp:posOffset>2679700</wp:posOffset>
                </wp:positionH>
                <wp:positionV relativeFrom="paragraph">
                  <wp:posOffset>402590</wp:posOffset>
                </wp:positionV>
                <wp:extent cx="2832100" cy="0"/>
                <wp:effectExtent l="3810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2832100" cy="0"/>
                        </a:xfrm>
                        <a:prstGeom prst="straightConnector1">
                          <a:avLst/>
                        </a:prstGeom>
                        <a:ln w="12700">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9D6F85" id="Straight Arrow Connector 457" o:spid="_x0000_s1026" type="#_x0000_t32" style="position:absolute;margin-left:211pt;margin-top:31.7pt;width:223pt;height:0;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" strokecolor="black [3200]" strokeweight="1pt">
                <v:stroke dashstyle="dash" startarrow="block" endarrow="block" joinstyle="miter"/>
              </v:shape>
            </w:pict>
          </mc:Fallback>
        </mc:AlternateContent>
      </w:r>
      <w:r w:rsidRPr="00A7114F">
        <w:rPr>
          <w:rFonts w:ascii="Arial" w:hAnsi="Arial" w:cs="Arial"/>
          <w:iCs/>
          <w:noProof/>
          <w:sz w:val="22"/>
          <w:szCs w:val="22"/>
          <w:lang w:eastAsia="en-AU"/>
        </w:rPr>
        <mc:AlternateContent>
          <mc:Choice Requires="wps">
            <w:drawing>
              <wp:anchor distT="0" distB="0" distL="114300" distR="114300" simplePos="0" relativeHeight="252038144" behindDoc="1" locked="0" layoutInCell="1" allowOverlap="1" wp14:anchorId="617ECEB7" wp14:editId="58CD28C2">
                <wp:simplePos x="0" y="0"/>
                <wp:positionH relativeFrom="column">
                  <wp:posOffset>3543300</wp:posOffset>
                </wp:positionH>
                <wp:positionV relativeFrom="paragraph">
                  <wp:posOffset>918845</wp:posOffset>
                </wp:positionV>
                <wp:extent cx="914400" cy="285750"/>
                <wp:effectExtent l="0" t="0" r="3810" b="0"/>
                <wp:wrapNone/>
                <wp:docPr id="458" name="Text Box 45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1F3BC6C" w14:textId="77777777" w:rsidR="00A7114F" w:rsidRPr="00B27CA2" w:rsidRDefault="00A7114F" w:rsidP="00A7114F">
                            <w:pPr>
                              <w:rPr>
                                <w:rFonts w:ascii="Arial" w:hAnsi="Arial" w:cs="Arial"/>
                              </w:rPr>
                            </w:pPr>
                            <w:r w:rsidRPr="00B27CA2">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7ECEB7" id="Text Box 458" o:spid="_x0000_s1072" type="#_x0000_t202" style="position:absolute;margin-left:279pt;margin-top:72.35pt;width:1in;height:22.5pt;z-index:-25127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" fillcolor="white [3201]" stroked="f" strokeweight=".5pt">
                <v:textbox>
                  <w:txbxContent>
                    <w:p w14:paraId="51F3BC6C" w14:textId="77777777" w:rsidR="00A7114F" w:rsidRPr="00B27CA2" w:rsidRDefault="00A7114F" w:rsidP="00A7114F">
                      <w:pPr>
                        <w:rPr>
                          <w:rFonts w:ascii="Arial" w:hAnsi="Arial" w:cs="Arial"/>
                        </w:rPr>
                      </w:pPr>
                      <w:r w:rsidRPr="00B27CA2">
                        <w:rPr>
                          <w:rFonts w:ascii="Arial" w:hAnsi="Arial" w:cs="Arial"/>
                        </w:rPr>
                        <w:t>ϴ</w:t>
                      </w:r>
                    </w:p>
                  </w:txbxContent>
                </v:textbox>
              </v:shape>
            </w:pict>
          </mc:Fallback>
        </mc:AlternateContent>
      </w:r>
      <w:r w:rsidRPr="00A7114F">
        <w:rPr>
          <w:rFonts w:ascii="Arial" w:hAnsi="Arial" w:cs="Arial"/>
          <w:iCs/>
          <w:noProof/>
          <w:sz w:val="22"/>
          <w:szCs w:val="22"/>
          <w:lang w:eastAsia="en-AU"/>
        </w:rPr>
        <mc:AlternateContent>
          <mc:Choice Requires="wps">
            <w:drawing>
              <wp:anchor distT="0" distB="0" distL="114300" distR="114300" simplePos="0" relativeHeight="252037120" behindDoc="0" locked="0" layoutInCell="1" allowOverlap="1" wp14:anchorId="51A171FE" wp14:editId="399EFD1C">
                <wp:simplePos x="0" y="0"/>
                <wp:positionH relativeFrom="column">
                  <wp:posOffset>2508250</wp:posOffset>
                </wp:positionH>
                <wp:positionV relativeFrom="paragraph">
                  <wp:posOffset>241300</wp:posOffset>
                </wp:positionV>
                <wp:extent cx="342900" cy="342900"/>
                <wp:effectExtent l="76200" t="95250" r="57150" b="95250"/>
                <wp:wrapNone/>
                <wp:docPr id="459" name="Rectangle 459"/>
                <wp:cNvGraphicFramePr/>
                <a:graphic xmlns:a="http://schemas.openxmlformats.org/drawingml/2006/main">
                  <a:graphicData uri="http://schemas.microsoft.com/office/word/2010/wordprocessingShape">
                    <wps:wsp>
                      <wps:cNvSpPr/>
                      <wps:spPr>
                        <a:xfrm>
                          <a:off x="0" y="0"/>
                          <a:ext cx="342900" cy="342900"/>
                        </a:xfrm>
                        <a:prstGeom prst="rect">
                          <a:avLst/>
                        </a:prstGeom>
                        <a:noFill/>
                        <a:ln>
                          <a:solidFill>
                            <a:schemeClr val="tx1"/>
                          </a:solidFill>
                        </a:ln>
                        <a:scene3d>
                          <a:camera prst="orthographicFront">
                            <a:rot lat="0" lon="0" rev="206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4AA704" id="Rectangle 459" o:spid="_x0000_s1026" style="position:absolute;margin-left:197.5pt;margin-top:19pt;width:27pt;height:27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" filled="f" strokecolor="black [3213]" strokeweight="1pt"/>
            </w:pict>
          </mc:Fallback>
        </mc:AlternateContent>
      </w:r>
      <w:r w:rsidRPr="00A7114F">
        <w:rPr>
          <w:rFonts w:ascii="Arial" w:hAnsi="Arial" w:cs="Arial"/>
          <w:iCs/>
          <w:noProof/>
          <w:sz w:val="22"/>
          <w:szCs w:val="22"/>
          <w:lang w:eastAsia="en-AU"/>
        </w:rPr>
        <mc:AlternateContent>
          <mc:Choice Requires="wps">
            <w:drawing>
              <wp:anchor distT="0" distB="0" distL="114300" distR="114300" simplePos="0" relativeHeight="252036096" behindDoc="0" locked="0" layoutInCell="1" allowOverlap="1" wp14:anchorId="2360DADD" wp14:editId="55B912E5">
                <wp:simplePos x="0" y="0"/>
                <wp:positionH relativeFrom="column">
                  <wp:posOffset>1143000</wp:posOffset>
                </wp:positionH>
                <wp:positionV relativeFrom="paragraph">
                  <wp:posOffset>1206500</wp:posOffset>
                </wp:positionV>
                <wp:extent cx="3543300" cy="0"/>
                <wp:effectExtent l="0" t="0" r="0" b="0"/>
                <wp:wrapNone/>
                <wp:docPr id="460" name="Straight Connector 460"/>
                <wp:cNvGraphicFramePr/>
                <a:graphic xmlns:a="http://schemas.openxmlformats.org/drawingml/2006/main">
                  <a:graphicData uri="http://schemas.microsoft.com/office/word/2010/wordprocessingShape">
                    <wps:wsp>
                      <wps:cNvCnPr/>
                      <wps:spPr>
                        <a:xfrm flipH="1">
                          <a:off x="0" y="0"/>
                          <a:ext cx="3543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545921" id="Straight Connector 460"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90pt,95pt" to="36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" strokecolor="black [3200]" strokeweight="1pt">
                <v:stroke joinstyle="miter"/>
              </v:line>
            </w:pict>
          </mc:Fallback>
        </mc:AlternateContent>
      </w:r>
      <w:r w:rsidRPr="00A7114F">
        <w:rPr>
          <w:rFonts w:ascii="Arial" w:hAnsi="Arial" w:cs="Arial"/>
          <w:iCs/>
          <w:noProof/>
          <w:sz w:val="22"/>
          <w:szCs w:val="22"/>
          <w:lang w:eastAsia="en-AU"/>
        </w:rPr>
        <mc:AlternateContent>
          <mc:Choice Requires="wps">
            <w:drawing>
              <wp:anchor distT="0" distB="0" distL="114300" distR="114300" simplePos="0" relativeHeight="252035072" behindDoc="0" locked="0" layoutInCell="1" allowOverlap="1" wp14:anchorId="3816C763" wp14:editId="5CEC05E4">
                <wp:simplePos x="0" y="0"/>
                <wp:positionH relativeFrom="column">
                  <wp:posOffset>1143000</wp:posOffset>
                </wp:positionH>
                <wp:positionV relativeFrom="paragraph">
                  <wp:posOffset>177800</wp:posOffset>
                </wp:positionV>
                <wp:extent cx="3543300" cy="102870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3543300" cy="10287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B67894" id="Straight Connector 461"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90pt,14pt" to="36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" strokecolor="black [3200]" strokeweight="1pt">
                <v:stroke joinstyle="miter"/>
              </v:line>
            </w:pict>
          </mc:Fallback>
        </mc:AlternateContent>
      </w:r>
    </w:p>
    <w:p w14:paraId="4B70FD0C" w14:textId="77777777" w:rsidR="00A7114F" w:rsidRPr="00A7114F" w:rsidRDefault="00A7114F" w:rsidP="00A7114F">
      <w:pPr>
        <w:rPr>
          <w:rFonts w:ascii="Arial" w:hAnsi="Arial" w:cs="Arial"/>
          <w:sz w:val="22"/>
          <w:szCs w:val="22"/>
          <w:lang w:val="en-GB"/>
        </w:rPr>
      </w:pPr>
    </w:p>
    <w:p w14:paraId="48A88130" w14:textId="77777777" w:rsidR="00A7114F" w:rsidRPr="00A7114F" w:rsidRDefault="00A7114F" w:rsidP="00A7114F">
      <w:pPr>
        <w:rPr>
          <w:rFonts w:ascii="Arial" w:hAnsi="Arial" w:cs="Arial"/>
          <w:sz w:val="22"/>
          <w:szCs w:val="22"/>
          <w:lang w:val="en-GB"/>
        </w:rPr>
      </w:pPr>
    </w:p>
    <w:p w14:paraId="0370E163" w14:textId="77777777" w:rsidR="00A7114F" w:rsidRPr="00A7114F" w:rsidRDefault="00A7114F" w:rsidP="00A7114F">
      <w:pPr>
        <w:rPr>
          <w:rFonts w:ascii="Arial" w:hAnsi="Arial" w:cs="Arial"/>
          <w:sz w:val="22"/>
          <w:szCs w:val="22"/>
          <w:lang w:val="en-GB"/>
        </w:rPr>
      </w:pPr>
    </w:p>
    <w:p w14:paraId="1C83495E" w14:textId="77777777" w:rsidR="00A7114F" w:rsidRPr="00A7114F" w:rsidRDefault="00A7114F" w:rsidP="00A7114F">
      <w:pPr>
        <w:rPr>
          <w:rFonts w:ascii="Arial" w:hAnsi="Arial" w:cs="Arial"/>
          <w:sz w:val="22"/>
          <w:szCs w:val="22"/>
          <w:lang w:val="en-GB"/>
        </w:rPr>
      </w:pPr>
    </w:p>
    <w:p w14:paraId="73A249AD" w14:textId="77777777" w:rsidR="00A7114F" w:rsidRPr="00A7114F" w:rsidRDefault="00A7114F" w:rsidP="00A7114F">
      <w:pPr>
        <w:rPr>
          <w:rFonts w:ascii="Arial" w:hAnsi="Arial" w:cs="Arial"/>
          <w:iCs/>
          <w:sz w:val="22"/>
          <w:szCs w:val="22"/>
          <w:lang w:val="en-GB"/>
        </w:rPr>
      </w:pPr>
    </w:p>
    <w:p w14:paraId="25E5A157" w14:textId="756B538E" w:rsidR="00A7114F" w:rsidRDefault="00A7114F" w:rsidP="00A7114F">
      <w:pPr>
        <w:pStyle w:val="ListParagraph"/>
        <w:spacing w:after="160" w:line="259" w:lineRule="auto"/>
        <w:rPr>
          <w:rFonts w:ascii="Arial" w:hAnsi="Arial" w:cs="Arial"/>
          <w:sz w:val="22"/>
          <w:szCs w:val="22"/>
          <w:lang w:val="en-GB"/>
        </w:rPr>
      </w:pPr>
    </w:p>
    <w:p w14:paraId="31715D55" w14:textId="65164B56" w:rsidR="00A7114F" w:rsidRDefault="00A7114F" w:rsidP="00A7114F">
      <w:pPr>
        <w:pStyle w:val="ListParagraph"/>
        <w:spacing w:after="160" w:line="259" w:lineRule="auto"/>
        <w:rPr>
          <w:rFonts w:ascii="Arial" w:hAnsi="Arial" w:cs="Arial"/>
          <w:sz w:val="22"/>
          <w:szCs w:val="22"/>
          <w:lang w:val="en-GB"/>
        </w:rPr>
      </w:pPr>
    </w:p>
    <w:p w14:paraId="23550AB2" w14:textId="10880A16" w:rsidR="00A7114F" w:rsidRDefault="00A7114F" w:rsidP="00A7114F">
      <w:pPr>
        <w:pStyle w:val="ListParagraph"/>
        <w:spacing w:after="160" w:line="259" w:lineRule="auto"/>
        <w:rPr>
          <w:rFonts w:ascii="Arial" w:hAnsi="Arial" w:cs="Arial"/>
          <w:sz w:val="22"/>
          <w:szCs w:val="22"/>
          <w:lang w:val="en-GB"/>
        </w:rPr>
      </w:pPr>
    </w:p>
    <w:p w14:paraId="4DF7A30A" w14:textId="77777777" w:rsidR="00A7114F" w:rsidRDefault="00A7114F" w:rsidP="00A7114F">
      <w:pPr>
        <w:pStyle w:val="ListParagraph"/>
        <w:spacing w:after="160" w:line="259" w:lineRule="auto"/>
        <w:rPr>
          <w:rFonts w:ascii="Arial" w:hAnsi="Arial" w:cs="Arial"/>
          <w:sz w:val="22"/>
          <w:szCs w:val="22"/>
          <w:lang w:val="en-GB"/>
        </w:rPr>
      </w:pPr>
    </w:p>
    <w:p w14:paraId="1FA8146B" w14:textId="77777777" w:rsidR="00A7114F" w:rsidRDefault="00A7114F">
      <w:pPr>
        <w:spacing w:after="160" w:line="259" w:lineRule="auto"/>
        <w:rPr>
          <w:rFonts w:ascii="Arial" w:hAnsi="Arial" w:cs="Arial"/>
          <w:sz w:val="22"/>
          <w:szCs w:val="22"/>
          <w:lang w:val="en-GB"/>
        </w:rPr>
      </w:pPr>
      <w:r>
        <w:rPr>
          <w:rFonts w:ascii="Arial" w:hAnsi="Arial" w:cs="Arial"/>
          <w:sz w:val="22"/>
          <w:szCs w:val="22"/>
          <w:lang w:val="en-GB"/>
        </w:rPr>
        <w:br w:type="page"/>
      </w:r>
    </w:p>
    <w:p w14:paraId="33F16A55" w14:textId="6A5D06FF"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lastRenderedPageBreak/>
        <w:t xml:space="preserve">Explain how the motion of a </w:t>
      </w:r>
      <w:r w:rsidR="000008A0">
        <w:rPr>
          <w:rFonts w:ascii="Arial" w:hAnsi="Arial" w:cs="Arial"/>
          <w:sz w:val="22"/>
          <w:szCs w:val="22"/>
          <w:lang w:val="en-GB"/>
        </w:rPr>
        <w:t>bobsled</w:t>
      </w:r>
      <w:r w:rsidRPr="00A7114F">
        <w:rPr>
          <w:rFonts w:ascii="Arial" w:hAnsi="Arial" w:cs="Arial"/>
          <w:sz w:val="22"/>
          <w:szCs w:val="22"/>
          <w:lang w:val="en-GB"/>
        </w:rPr>
        <w:t xml:space="preserve"> changes on the banked turn as its speed ‘v’ increases. </w:t>
      </w:r>
    </w:p>
    <w:p w14:paraId="4F891BB7"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59F91757" w14:textId="77777777" w:rsidR="00A7114F" w:rsidRPr="00A7114F" w:rsidRDefault="00A7114F" w:rsidP="00A7114F">
      <w:pPr>
        <w:pStyle w:val="ListParagraph"/>
        <w:jc w:val="right"/>
        <w:rPr>
          <w:rFonts w:ascii="Arial" w:hAnsi="Arial" w:cs="Arial"/>
          <w:sz w:val="22"/>
          <w:szCs w:val="22"/>
          <w:lang w:val="en-GB"/>
        </w:rPr>
      </w:pPr>
    </w:p>
    <w:p w14:paraId="440158F8" w14:textId="2EEE1DDE" w:rsidR="00A7114F" w:rsidRDefault="00A7114F" w:rsidP="00A7114F">
      <w:pPr>
        <w:pStyle w:val="ListParagraph"/>
        <w:spacing w:line="480" w:lineRule="auto"/>
        <w:rPr>
          <w:rFonts w:ascii="Arial" w:hAnsi="Arial" w:cs="Arial"/>
          <w:sz w:val="22"/>
          <w:szCs w:val="22"/>
          <w:lang w:val="en-GB"/>
        </w:rPr>
      </w:pPr>
      <w:r w:rsidRPr="00A7114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lang w:val="en-GB"/>
        </w:rPr>
        <w:t>________________________________________</w:t>
      </w:r>
    </w:p>
    <w:p w14:paraId="74552BAC" w14:textId="77777777" w:rsidR="00A7114F" w:rsidRPr="00A7114F" w:rsidRDefault="00A7114F" w:rsidP="00016B96">
      <w:pPr>
        <w:rPr>
          <w:rFonts w:ascii="Arial" w:hAnsi="Arial" w:cs="Arial"/>
          <w:sz w:val="22"/>
          <w:szCs w:val="22"/>
          <w:lang w:val="en-GB"/>
        </w:rPr>
      </w:pPr>
    </w:p>
    <w:p w14:paraId="02796B9D" w14:textId="3B05DFD5" w:rsidR="00A7114F" w:rsidRDefault="00A7114F" w:rsidP="00016B96">
      <w:pPr>
        <w:rPr>
          <w:rFonts w:ascii="Arial" w:hAnsi="Arial" w:cs="Arial"/>
          <w:sz w:val="22"/>
          <w:szCs w:val="22"/>
          <w:lang w:val="en-GB"/>
        </w:rPr>
      </w:pPr>
      <w:r w:rsidRPr="00A7114F">
        <w:rPr>
          <w:rFonts w:ascii="Arial" w:hAnsi="Arial" w:cs="Arial"/>
          <w:sz w:val="22"/>
          <w:szCs w:val="22"/>
          <w:lang w:val="en-GB"/>
        </w:rPr>
        <w:t>Using appropriate equipment, the officials gathered the following data.</w:t>
      </w:r>
    </w:p>
    <w:p w14:paraId="6B68B256" w14:textId="77777777" w:rsidR="00016B96" w:rsidRPr="00A7114F" w:rsidRDefault="00016B96" w:rsidP="00016B96">
      <w:pPr>
        <w:rPr>
          <w:rFonts w:ascii="Arial" w:hAnsi="Arial" w:cs="Arial"/>
          <w:sz w:val="22"/>
          <w:szCs w:val="22"/>
          <w:lang w:val="en-GB"/>
        </w:rPr>
      </w:pPr>
    </w:p>
    <w:tbl>
      <w:tblPr>
        <w:tblStyle w:val="TableGrid"/>
        <w:tblW w:w="0" w:type="auto"/>
        <w:jc w:val="center"/>
        <w:tblLook w:val="04A0" w:firstRow="1" w:lastRow="0" w:firstColumn="1" w:lastColumn="0" w:noHBand="0" w:noVBand="1"/>
      </w:tblPr>
      <w:tblGrid>
        <w:gridCol w:w="1550"/>
        <w:gridCol w:w="1569"/>
        <w:gridCol w:w="1559"/>
        <w:gridCol w:w="1559"/>
      </w:tblGrid>
      <w:tr w:rsidR="00A7114F" w:rsidRPr="00016B96" w14:paraId="1DC53786" w14:textId="77777777" w:rsidTr="00C1621C">
        <w:trPr>
          <w:trHeight w:val="567"/>
          <w:jc w:val="center"/>
        </w:trPr>
        <w:tc>
          <w:tcPr>
            <w:tcW w:w="1550" w:type="dxa"/>
            <w:vAlign w:val="center"/>
          </w:tcPr>
          <w:p w14:paraId="07220F79"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v (kmh</w:t>
            </w:r>
            <w:r w:rsidRPr="00016B96">
              <w:rPr>
                <w:rFonts w:ascii="Arial" w:hAnsi="Arial" w:cs="Arial"/>
                <w:sz w:val="22"/>
                <w:szCs w:val="22"/>
                <w:vertAlign w:val="superscript"/>
                <w:lang w:val="en-GB"/>
              </w:rPr>
              <w:t>-1</w:t>
            </w:r>
            <w:r w:rsidRPr="00016B96">
              <w:rPr>
                <w:rFonts w:ascii="Arial" w:hAnsi="Arial" w:cs="Arial"/>
                <w:sz w:val="22"/>
                <w:szCs w:val="22"/>
                <w:lang w:val="en-GB"/>
              </w:rPr>
              <w:t>)</w:t>
            </w:r>
          </w:p>
        </w:tc>
        <w:tc>
          <w:tcPr>
            <w:tcW w:w="1569" w:type="dxa"/>
            <w:vAlign w:val="center"/>
          </w:tcPr>
          <w:p w14:paraId="40B8599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v (ms</w:t>
            </w:r>
            <w:r w:rsidRPr="00016B96">
              <w:rPr>
                <w:rFonts w:ascii="Arial" w:hAnsi="Arial" w:cs="Arial"/>
                <w:sz w:val="22"/>
                <w:szCs w:val="22"/>
                <w:vertAlign w:val="superscript"/>
                <w:lang w:val="en-GB"/>
              </w:rPr>
              <w:t>-1</w:t>
            </w:r>
            <w:r w:rsidRPr="00016B96">
              <w:rPr>
                <w:rFonts w:ascii="Arial" w:hAnsi="Arial" w:cs="Arial"/>
                <w:sz w:val="22"/>
                <w:szCs w:val="22"/>
                <w:lang w:val="en-GB"/>
              </w:rPr>
              <w:t>)</w:t>
            </w:r>
          </w:p>
        </w:tc>
        <w:tc>
          <w:tcPr>
            <w:tcW w:w="1559" w:type="dxa"/>
            <w:vAlign w:val="center"/>
          </w:tcPr>
          <w:p w14:paraId="7B51F55F" w14:textId="12C45D76" w:rsidR="00A7114F" w:rsidRPr="00016B96" w:rsidRDefault="00CD178C" w:rsidP="00C1621C">
            <w:pPr>
              <w:jc w:val="center"/>
              <w:rPr>
                <w:rFonts w:ascii="Arial" w:hAnsi="Arial" w:cs="Arial"/>
                <w:sz w:val="22"/>
                <w:szCs w:val="22"/>
                <w:lang w:val="en-GB"/>
              </w:rPr>
            </w:pPr>
            <w:r>
              <w:rPr>
                <w:rFonts w:ascii="Arial" w:hAnsi="Arial" w:cs="Arial"/>
                <w:sz w:val="22"/>
                <w:szCs w:val="22"/>
                <w:lang w:val="en-GB"/>
              </w:rPr>
              <w:t>v</w:t>
            </w:r>
            <w:r w:rsidRPr="00CD178C">
              <w:rPr>
                <w:rFonts w:ascii="Arial" w:hAnsi="Arial" w:cs="Arial"/>
                <w:sz w:val="22"/>
                <w:szCs w:val="22"/>
                <w:vertAlign w:val="superscript"/>
                <w:lang w:val="en-GB"/>
              </w:rPr>
              <w:t>2</w:t>
            </w:r>
            <w:r w:rsidR="00A7114F" w:rsidRPr="00016B96">
              <w:rPr>
                <w:rFonts w:ascii="Arial" w:hAnsi="Arial" w:cs="Arial"/>
                <w:sz w:val="22"/>
                <w:szCs w:val="22"/>
                <w:lang w:val="en-GB"/>
              </w:rPr>
              <w:t xml:space="preserve"> (m</w:t>
            </w:r>
            <w:r w:rsidR="00A7114F" w:rsidRPr="00016B96">
              <w:rPr>
                <w:rFonts w:ascii="Arial" w:hAnsi="Arial" w:cs="Arial"/>
                <w:sz w:val="22"/>
                <w:szCs w:val="22"/>
                <w:vertAlign w:val="superscript"/>
                <w:lang w:val="en-GB"/>
              </w:rPr>
              <w:t>2</w:t>
            </w:r>
            <w:r w:rsidR="00A7114F" w:rsidRPr="00016B96">
              <w:rPr>
                <w:rFonts w:ascii="Arial" w:hAnsi="Arial" w:cs="Arial"/>
                <w:sz w:val="22"/>
                <w:szCs w:val="22"/>
                <w:lang w:val="en-GB"/>
              </w:rPr>
              <w:t>s</w:t>
            </w:r>
            <w:r w:rsidR="00A7114F" w:rsidRPr="00016B96">
              <w:rPr>
                <w:rFonts w:ascii="Arial" w:hAnsi="Arial" w:cs="Arial"/>
                <w:sz w:val="22"/>
                <w:szCs w:val="22"/>
                <w:vertAlign w:val="superscript"/>
                <w:lang w:val="en-GB"/>
              </w:rPr>
              <w:t>-2</w:t>
            </w:r>
            <w:r w:rsidR="00A7114F" w:rsidRPr="00016B96">
              <w:rPr>
                <w:rFonts w:ascii="Arial" w:hAnsi="Arial" w:cs="Arial"/>
                <w:sz w:val="22"/>
                <w:szCs w:val="22"/>
                <w:lang w:val="en-GB"/>
              </w:rPr>
              <w:t>)</w:t>
            </w:r>
          </w:p>
        </w:tc>
        <w:tc>
          <w:tcPr>
            <w:tcW w:w="1559" w:type="dxa"/>
            <w:vAlign w:val="center"/>
          </w:tcPr>
          <w:p w14:paraId="123F3447"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r (m)</w:t>
            </w:r>
          </w:p>
        </w:tc>
      </w:tr>
      <w:tr w:rsidR="00A7114F" w:rsidRPr="00016B96" w14:paraId="6E676EA2" w14:textId="77777777" w:rsidTr="00C1621C">
        <w:trPr>
          <w:trHeight w:val="567"/>
          <w:jc w:val="center"/>
        </w:trPr>
        <w:tc>
          <w:tcPr>
            <w:tcW w:w="1550" w:type="dxa"/>
            <w:vAlign w:val="center"/>
          </w:tcPr>
          <w:p w14:paraId="31EFDE35"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95</w:t>
            </w:r>
          </w:p>
        </w:tc>
        <w:tc>
          <w:tcPr>
            <w:tcW w:w="1569" w:type="dxa"/>
            <w:vAlign w:val="center"/>
          </w:tcPr>
          <w:p w14:paraId="5A2C5884"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26.4</w:t>
            </w:r>
          </w:p>
        </w:tc>
        <w:tc>
          <w:tcPr>
            <w:tcW w:w="1559" w:type="dxa"/>
            <w:vAlign w:val="center"/>
          </w:tcPr>
          <w:p w14:paraId="724CA1C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697</w:t>
            </w:r>
          </w:p>
        </w:tc>
        <w:tc>
          <w:tcPr>
            <w:tcW w:w="1559" w:type="dxa"/>
            <w:vAlign w:val="center"/>
          </w:tcPr>
          <w:p w14:paraId="00E86496"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193</w:t>
            </w:r>
          </w:p>
        </w:tc>
      </w:tr>
      <w:tr w:rsidR="00A7114F" w:rsidRPr="00016B96" w14:paraId="6A0A38F6" w14:textId="77777777" w:rsidTr="00C1621C">
        <w:trPr>
          <w:trHeight w:val="567"/>
          <w:jc w:val="center"/>
        </w:trPr>
        <w:tc>
          <w:tcPr>
            <w:tcW w:w="1550" w:type="dxa"/>
            <w:vAlign w:val="center"/>
          </w:tcPr>
          <w:p w14:paraId="110C3A23"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100</w:t>
            </w:r>
          </w:p>
        </w:tc>
        <w:tc>
          <w:tcPr>
            <w:tcW w:w="1569" w:type="dxa"/>
            <w:vAlign w:val="center"/>
          </w:tcPr>
          <w:p w14:paraId="1D1F0458" w14:textId="77777777" w:rsidR="00A7114F" w:rsidRPr="00016B96" w:rsidRDefault="00A7114F" w:rsidP="00C1621C">
            <w:pPr>
              <w:jc w:val="center"/>
              <w:rPr>
                <w:rFonts w:ascii="Arial" w:hAnsi="Arial" w:cs="Arial"/>
                <w:sz w:val="22"/>
                <w:szCs w:val="22"/>
                <w:lang w:val="en-GB"/>
              </w:rPr>
            </w:pPr>
          </w:p>
        </w:tc>
        <w:tc>
          <w:tcPr>
            <w:tcW w:w="1559" w:type="dxa"/>
            <w:vAlign w:val="center"/>
          </w:tcPr>
          <w:p w14:paraId="49F65D37" w14:textId="77777777" w:rsidR="00A7114F" w:rsidRPr="00016B96" w:rsidRDefault="00A7114F" w:rsidP="00C1621C">
            <w:pPr>
              <w:jc w:val="center"/>
              <w:rPr>
                <w:rFonts w:ascii="Arial" w:hAnsi="Arial" w:cs="Arial"/>
                <w:sz w:val="22"/>
                <w:szCs w:val="22"/>
                <w:lang w:val="en-GB"/>
              </w:rPr>
            </w:pPr>
          </w:p>
        </w:tc>
        <w:tc>
          <w:tcPr>
            <w:tcW w:w="1559" w:type="dxa"/>
            <w:vAlign w:val="center"/>
          </w:tcPr>
          <w:p w14:paraId="0B62D822"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215</w:t>
            </w:r>
          </w:p>
        </w:tc>
      </w:tr>
      <w:tr w:rsidR="00A7114F" w:rsidRPr="00016B96" w14:paraId="7EDB6AB4" w14:textId="77777777" w:rsidTr="00C1621C">
        <w:trPr>
          <w:trHeight w:val="567"/>
          <w:jc w:val="center"/>
        </w:trPr>
        <w:tc>
          <w:tcPr>
            <w:tcW w:w="1550" w:type="dxa"/>
            <w:vAlign w:val="center"/>
          </w:tcPr>
          <w:p w14:paraId="25382071"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105</w:t>
            </w:r>
          </w:p>
        </w:tc>
        <w:tc>
          <w:tcPr>
            <w:tcW w:w="1569" w:type="dxa"/>
            <w:vAlign w:val="center"/>
          </w:tcPr>
          <w:p w14:paraId="7541582E"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29.2</w:t>
            </w:r>
          </w:p>
        </w:tc>
        <w:tc>
          <w:tcPr>
            <w:tcW w:w="1559" w:type="dxa"/>
            <w:vAlign w:val="center"/>
          </w:tcPr>
          <w:p w14:paraId="66E0C156"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853</w:t>
            </w:r>
          </w:p>
        </w:tc>
        <w:tc>
          <w:tcPr>
            <w:tcW w:w="1559" w:type="dxa"/>
            <w:vAlign w:val="center"/>
          </w:tcPr>
          <w:p w14:paraId="5765FE5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238</w:t>
            </w:r>
          </w:p>
        </w:tc>
      </w:tr>
      <w:tr w:rsidR="00A7114F" w:rsidRPr="00016B96" w14:paraId="3566FF42" w14:textId="77777777" w:rsidTr="00C1621C">
        <w:trPr>
          <w:trHeight w:val="567"/>
          <w:jc w:val="center"/>
        </w:trPr>
        <w:tc>
          <w:tcPr>
            <w:tcW w:w="1550" w:type="dxa"/>
            <w:vAlign w:val="center"/>
          </w:tcPr>
          <w:p w14:paraId="42997B71"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110</w:t>
            </w:r>
          </w:p>
        </w:tc>
        <w:tc>
          <w:tcPr>
            <w:tcW w:w="1569" w:type="dxa"/>
            <w:vAlign w:val="center"/>
          </w:tcPr>
          <w:p w14:paraId="1521883A"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30.6</w:t>
            </w:r>
          </w:p>
        </w:tc>
        <w:tc>
          <w:tcPr>
            <w:tcW w:w="1559" w:type="dxa"/>
            <w:vAlign w:val="center"/>
          </w:tcPr>
          <w:p w14:paraId="4273DB4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936</w:t>
            </w:r>
          </w:p>
        </w:tc>
        <w:tc>
          <w:tcPr>
            <w:tcW w:w="1559" w:type="dxa"/>
            <w:vAlign w:val="center"/>
          </w:tcPr>
          <w:p w14:paraId="71B12F0D"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264</w:t>
            </w:r>
          </w:p>
        </w:tc>
      </w:tr>
      <w:tr w:rsidR="00A7114F" w:rsidRPr="00016B96" w14:paraId="0BE0E97C" w14:textId="77777777" w:rsidTr="00C1621C">
        <w:trPr>
          <w:trHeight w:val="567"/>
          <w:jc w:val="center"/>
        </w:trPr>
        <w:tc>
          <w:tcPr>
            <w:tcW w:w="1550" w:type="dxa"/>
            <w:vAlign w:val="center"/>
          </w:tcPr>
          <w:p w14:paraId="4B5B526E"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115</w:t>
            </w:r>
          </w:p>
        </w:tc>
        <w:tc>
          <w:tcPr>
            <w:tcW w:w="1569" w:type="dxa"/>
            <w:vAlign w:val="center"/>
          </w:tcPr>
          <w:p w14:paraId="09761C6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31.9</w:t>
            </w:r>
          </w:p>
        </w:tc>
        <w:tc>
          <w:tcPr>
            <w:tcW w:w="1559" w:type="dxa"/>
            <w:vAlign w:val="center"/>
          </w:tcPr>
          <w:p w14:paraId="132D72F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1020</w:t>
            </w:r>
          </w:p>
        </w:tc>
        <w:tc>
          <w:tcPr>
            <w:tcW w:w="1559" w:type="dxa"/>
            <w:vAlign w:val="center"/>
          </w:tcPr>
          <w:p w14:paraId="51A040C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285</w:t>
            </w:r>
          </w:p>
        </w:tc>
      </w:tr>
      <w:tr w:rsidR="00A7114F" w:rsidRPr="00016B96" w14:paraId="251A5773" w14:textId="77777777" w:rsidTr="00C1621C">
        <w:trPr>
          <w:trHeight w:val="567"/>
          <w:jc w:val="center"/>
        </w:trPr>
        <w:tc>
          <w:tcPr>
            <w:tcW w:w="1550" w:type="dxa"/>
            <w:vAlign w:val="center"/>
          </w:tcPr>
          <w:p w14:paraId="4E69E475"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120</w:t>
            </w:r>
          </w:p>
        </w:tc>
        <w:tc>
          <w:tcPr>
            <w:tcW w:w="1569" w:type="dxa"/>
            <w:vAlign w:val="center"/>
          </w:tcPr>
          <w:p w14:paraId="4F6E2F0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33.3</w:t>
            </w:r>
          </w:p>
        </w:tc>
        <w:tc>
          <w:tcPr>
            <w:tcW w:w="1559" w:type="dxa"/>
            <w:vAlign w:val="center"/>
          </w:tcPr>
          <w:p w14:paraId="510DEC5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1110</w:t>
            </w:r>
          </w:p>
        </w:tc>
        <w:tc>
          <w:tcPr>
            <w:tcW w:w="1559" w:type="dxa"/>
            <w:vAlign w:val="center"/>
          </w:tcPr>
          <w:p w14:paraId="1E2FA6A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312</w:t>
            </w:r>
          </w:p>
        </w:tc>
      </w:tr>
    </w:tbl>
    <w:p w14:paraId="7E99A260" w14:textId="77777777" w:rsidR="00A7114F" w:rsidRPr="00A7114F" w:rsidRDefault="00A7114F" w:rsidP="00A7114F">
      <w:pPr>
        <w:ind w:firstLine="720"/>
        <w:rPr>
          <w:rFonts w:ascii="Arial" w:hAnsi="Arial" w:cs="Arial"/>
          <w:sz w:val="22"/>
          <w:szCs w:val="22"/>
          <w:lang w:val="en-GB"/>
        </w:rPr>
      </w:pPr>
    </w:p>
    <w:p w14:paraId="66F747A4" w14:textId="77777777"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Complete the table by calculating the missing values in the table above. Show any calculations in the space below. </w:t>
      </w:r>
    </w:p>
    <w:p w14:paraId="378447B4"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68BF9829" w14:textId="77777777" w:rsidR="00A7114F" w:rsidRPr="00A7114F" w:rsidRDefault="00A7114F" w:rsidP="00A7114F">
      <w:pPr>
        <w:pStyle w:val="ListParagraph"/>
        <w:jc w:val="right"/>
        <w:rPr>
          <w:rFonts w:ascii="Arial" w:hAnsi="Arial" w:cs="Arial"/>
          <w:sz w:val="22"/>
          <w:szCs w:val="22"/>
          <w:lang w:val="en-GB"/>
        </w:rPr>
      </w:pPr>
    </w:p>
    <w:p w14:paraId="193D3995" w14:textId="77777777" w:rsidR="00A7114F" w:rsidRPr="00A7114F" w:rsidRDefault="00A7114F" w:rsidP="00A7114F">
      <w:pPr>
        <w:pStyle w:val="ListParagraph"/>
        <w:jc w:val="right"/>
        <w:rPr>
          <w:rFonts w:ascii="Arial" w:hAnsi="Arial" w:cs="Arial"/>
          <w:sz w:val="22"/>
          <w:szCs w:val="22"/>
          <w:lang w:val="en-GB"/>
        </w:rPr>
      </w:pPr>
    </w:p>
    <w:p w14:paraId="5CD6D70E" w14:textId="77777777" w:rsidR="00A7114F" w:rsidRPr="00A7114F" w:rsidRDefault="00A7114F" w:rsidP="00A7114F">
      <w:pPr>
        <w:pStyle w:val="ListParagraph"/>
        <w:jc w:val="right"/>
        <w:rPr>
          <w:rFonts w:ascii="Arial" w:hAnsi="Arial" w:cs="Arial"/>
          <w:sz w:val="22"/>
          <w:szCs w:val="22"/>
          <w:lang w:val="en-GB"/>
        </w:rPr>
      </w:pPr>
    </w:p>
    <w:p w14:paraId="39050A54" w14:textId="77777777" w:rsidR="00A7114F" w:rsidRPr="00A7114F" w:rsidRDefault="00A7114F" w:rsidP="00A7114F">
      <w:pPr>
        <w:pStyle w:val="ListParagraph"/>
        <w:jc w:val="right"/>
        <w:rPr>
          <w:rFonts w:ascii="Arial" w:hAnsi="Arial" w:cs="Arial"/>
          <w:sz w:val="22"/>
          <w:szCs w:val="22"/>
          <w:lang w:val="en-GB"/>
        </w:rPr>
      </w:pPr>
    </w:p>
    <w:p w14:paraId="116A14FB" w14:textId="77777777" w:rsidR="00A7114F" w:rsidRPr="00A7114F" w:rsidRDefault="00A7114F" w:rsidP="00A7114F">
      <w:pPr>
        <w:pStyle w:val="ListParagraph"/>
        <w:jc w:val="right"/>
        <w:rPr>
          <w:rFonts w:ascii="Arial" w:hAnsi="Arial" w:cs="Arial"/>
          <w:sz w:val="22"/>
          <w:szCs w:val="22"/>
          <w:lang w:val="en-GB"/>
        </w:rPr>
      </w:pPr>
    </w:p>
    <w:p w14:paraId="2DB39A35" w14:textId="77777777" w:rsidR="00A7114F" w:rsidRPr="00A7114F" w:rsidRDefault="00A7114F" w:rsidP="00A7114F">
      <w:pPr>
        <w:pStyle w:val="ListParagraph"/>
        <w:jc w:val="right"/>
        <w:rPr>
          <w:rFonts w:ascii="Arial" w:hAnsi="Arial" w:cs="Arial"/>
          <w:sz w:val="22"/>
          <w:szCs w:val="22"/>
          <w:lang w:val="en-GB"/>
        </w:rPr>
      </w:pPr>
    </w:p>
    <w:p w14:paraId="5E2F9F7F" w14:textId="77777777" w:rsidR="00A7114F" w:rsidRPr="00A7114F" w:rsidRDefault="00A7114F" w:rsidP="00A7114F">
      <w:pPr>
        <w:pStyle w:val="ListParagraph"/>
        <w:jc w:val="right"/>
        <w:rPr>
          <w:rFonts w:ascii="Arial" w:hAnsi="Arial" w:cs="Arial"/>
          <w:sz w:val="22"/>
          <w:szCs w:val="22"/>
          <w:lang w:val="en-GB"/>
        </w:rPr>
      </w:pPr>
    </w:p>
    <w:p w14:paraId="6406A679" w14:textId="77777777" w:rsidR="00A7114F" w:rsidRPr="00A7114F" w:rsidRDefault="00A7114F" w:rsidP="00A7114F">
      <w:pPr>
        <w:pStyle w:val="ListParagraph"/>
        <w:jc w:val="right"/>
        <w:rPr>
          <w:rFonts w:ascii="Arial" w:hAnsi="Arial" w:cs="Arial"/>
          <w:sz w:val="22"/>
          <w:szCs w:val="22"/>
          <w:lang w:val="en-GB"/>
        </w:rPr>
      </w:pPr>
    </w:p>
    <w:p w14:paraId="6E2D59E7" w14:textId="77777777" w:rsidR="00A7114F" w:rsidRPr="00A7114F" w:rsidRDefault="00A7114F" w:rsidP="00A7114F">
      <w:pPr>
        <w:pStyle w:val="ListParagraph"/>
        <w:jc w:val="right"/>
        <w:rPr>
          <w:rFonts w:ascii="Arial" w:hAnsi="Arial" w:cs="Arial"/>
          <w:sz w:val="22"/>
          <w:szCs w:val="22"/>
          <w:lang w:val="en-GB"/>
        </w:rPr>
      </w:pPr>
    </w:p>
    <w:p w14:paraId="5CDEECFA" w14:textId="4E344078"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On the grid on the next page, plot a graph of ‘</w:t>
      </w:r>
      <w:r w:rsidR="00706E59" w:rsidRPr="00A7114F">
        <w:rPr>
          <w:rFonts w:ascii="Arial" w:hAnsi="Arial" w:cs="Arial"/>
          <w:sz w:val="22"/>
          <w:szCs w:val="22"/>
          <w:lang w:val="en-GB"/>
        </w:rPr>
        <w:t>r</w:t>
      </w:r>
      <w:r w:rsidRPr="00A7114F">
        <w:rPr>
          <w:rFonts w:ascii="Arial" w:hAnsi="Arial" w:cs="Arial"/>
          <w:sz w:val="22"/>
          <w:szCs w:val="22"/>
          <w:lang w:val="en-GB"/>
        </w:rPr>
        <w:t>’ against ‘</w:t>
      </w:r>
      <w:r w:rsidR="00706E59" w:rsidRPr="00A7114F">
        <w:rPr>
          <w:rFonts w:ascii="Arial" w:hAnsi="Arial" w:cs="Arial"/>
          <w:sz w:val="22"/>
          <w:szCs w:val="22"/>
          <w:lang w:val="en-GB"/>
        </w:rPr>
        <w:t>v</w:t>
      </w:r>
      <w:r w:rsidR="00706E59" w:rsidRPr="00A7114F">
        <w:rPr>
          <w:rFonts w:ascii="Arial" w:hAnsi="Arial" w:cs="Arial"/>
          <w:sz w:val="22"/>
          <w:szCs w:val="22"/>
          <w:vertAlign w:val="superscript"/>
          <w:lang w:val="en-GB"/>
        </w:rPr>
        <w:t>2</w:t>
      </w:r>
      <w:r w:rsidRPr="00A7114F">
        <w:rPr>
          <w:rFonts w:ascii="Arial" w:hAnsi="Arial" w:cs="Arial"/>
          <w:sz w:val="22"/>
          <w:szCs w:val="22"/>
          <w:lang w:val="en-GB"/>
        </w:rPr>
        <w:t xml:space="preserve">’. Place ‘r’ on the y-axis. Draw a line of best fit </w:t>
      </w:r>
      <w:r w:rsidR="009E0E43">
        <w:rPr>
          <w:rFonts w:ascii="Arial" w:hAnsi="Arial" w:cs="Arial"/>
          <w:sz w:val="22"/>
          <w:szCs w:val="22"/>
          <w:lang w:val="en-GB"/>
        </w:rPr>
        <w:t>f</w:t>
      </w:r>
      <w:r w:rsidRPr="00A7114F">
        <w:rPr>
          <w:rFonts w:ascii="Arial" w:hAnsi="Arial" w:cs="Arial"/>
          <w:sz w:val="22"/>
          <w:szCs w:val="22"/>
          <w:lang w:val="en-GB"/>
        </w:rPr>
        <w:t xml:space="preserve">or the data. </w:t>
      </w:r>
    </w:p>
    <w:p w14:paraId="6F36089C"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06F5480E" w14:textId="77777777" w:rsidR="00A7114F" w:rsidRPr="00A7114F" w:rsidRDefault="00A7114F" w:rsidP="00A7114F">
      <w:pPr>
        <w:pStyle w:val="ListParagraph"/>
        <w:jc w:val="right"/>
        <w:rPr>
          <w:rFonts w:ascii="Arial" w:hAnsi="Arial" w:cs="Arial"/>
          <w:sz w:val="22"/>
          <w:szCs w:val="22"/>
          <w:lang w:val="en-GB"/>
        </w:rPr>
      </w:pPr>
    </w:p>
    <w:p w14:paraId="063F35C0" w14:textId="77777777" w:rsidR="00A7114F" w:rsidRPr="00A7114F" w:rsidRDefault="00A7114F" w:rsidP="00A7114F">
      <w:pPr>
        <w:pStyle w:val="ListParagraph"/>
        <w:jc w:val="right"/>
        <w:rPr>
          <w:rFonts w:ascii="Arial" w:hAnsi="Arial" w:cs="Arial"/>
          <w:sz w:val="22"/>
          <w:szCs w:val="22"/>
          <w:lang w:val="en-GB"/>
        </w:rPr>
      </w:pPr>
    </w:p>
    <w:p w14:paraId="41FDAC84" w14:textId="77777777" w:rsidR="00A7114F" w:rsidRPr="00A7114F" w:rsidRDefault="00A7114F" w:rsidP="00A7114F">
      <w:pPr>
        <w:pStyle w:val="ListParagraph"/>
        <w:jc w:val="right"/>
        <w:rPr>
          <w:rFonts w:ascii="Arial" w:hAnsi="Arial" w:cs="Arial"/>
          <w:sz w:val="22"/>
          <w:szCs w:val="22"/>
          <w:lang w:val="en-GB"/>
        </w:rPr>
      </w:pPr>
    </w:p>
    <w:p w14:paraId="3BD00C69" w14:textId="77777777" w:rsidR="00A7114F" w:rsidRPr="00A7114F" w:rsidRDefault="00A7114F" w:rsidP="00A7114F">
      <w:pPr>
        <w:pStyle w:val="ListParagraph"/>
        <w:jc w:val="right"/>
        <w:rPr>
          <w:rFonts w:ascii="Arial" w:hAnsi="Arial" w:cs="Arial"/>
          <w:sz w:val="22"/>
          <w:szCs w:val="22"/>
          <w:lang w:val="en-GB"/>
        </w:rPr>
      </w:pPr>
    </w:p>
    <w:p w14:paraId="3778E46C" w14:textId="77777777" w:rsidR="00A7114F" w:rsidRPr="00A7114F" w:rsidRDefault="00A7114F" w:rsidP="00A7114F">
      <w:pPr>
        <w:pStyle w:val="ListParagraph"/>
        <w:jc w:val="right"/>
        <w:rPr>
          <w:rFonts w:ascii="Arial" w:hAnsi="Arial" w:cs="Arial"/>
          <w:sz w:val="22"/>
          <w:szCs w:val="22"/>
          <w:lang w:val="en-GB"/>
        </w:rPr>
      </w:pPr>
    </w:p>
    <w:p w14:paraId="14E8E917" w14:textId="77777777" w:rsidR="00116354" w:rsidRDefault="00116354">
      <w:pPr>
        <w:spacing w:after="160" w:line="259" w:lineRule="auto"/>
        <w:rPr>
          <w:rFonts w:ascii="Arial" w:hAnsi="Arial" w:cs="Arial"/>
          <w:sz w:val="22"/>
          <w:szCs w:val="22"/>
          <w:lang w:val="en-GB"/>
        </w:rPr>
      </w:pPr>
    </w:p>
    <w:p w14:paraId="0061AF6C" w14:textId="330BA992" w:rsidR="00617C46" w:rsidRDefault="0077014A">
      <w:pPr>
        <w:spacing w:after="160" w:line="259" w:lineRule="auto"/>
        <w:rPr>
          <w:rFonts w:ascii="Arial" w:hAnsi="Arial" w:cs="Arial"/>
          <w:sz w:val="22"/>
          <w:szCs w:val="22"/>
          <w:lang w:val="en-GB"/>
        </w:rPr>
      </w:pPr>
      <w:r>
        <w:rPr>
          <w:rFonts w:cs="Arial"/>
          <w:b/>
          <w:noProof/>
          <w:lang w:eastAsia="en-AU"/>
        </w:rPr>
        <w:lastRenderedPageBreak/>
        <mc:AlternateContent>
          <mc:Choice Requires="wps">
            <w:drawing>
              <wp:anchor distT="0" distB="0" distL="114300" distR="114300" simplePos="0" relativeHeight="252239872" behindDoc="0" locked="0" layoutInCell="1" allowOverlap="1" wp14:anchorId="61751E74" wp14:editId="4E94AE74">
                <wp:simplePos x="0" y="0"/>
                <wp:positionH relativeFrom="column">
                  <wp:posOffset>6643141</wp:posOffset>
                </wp:positionH>
                <wp:positionV relativeFrom="paragraph">
                  <wp:posOffset>-44704</wp:posOffset>
                </wp:positionV>
                <wp:extent cx="197511" cy="395021"/>
                <wp:effectExtent l="0" t="0" r="12065" b="24130"/>
                <wp:wrapNone/>
                <wp:docPr id="652" name="Rectangle 652"/>
                <wp:cNvGraphicFramePr/>
                <a:graphic xmlns:a="http://schemas.openxmlformats.org/drawingml/2006/main">
                  <a:graphicData uri="http://schemas.microsoft.com/office/word/2010/wordprocessingShape">
                    <wps:wsp>
                      <wps:cNvSpPr/>
                      <wps:spPr>
                        <a:xfrm>
                          <a:off x="0" y="0"/>
                          <a:ext cx="197511" cy="3950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86455" id="Rectangle 652" o:spid="_x0000_s1026" style="position:absolute;margin-left:523.1pt;margin-top:-3.5pt;width:15.55pt;height:31.1pt;z-index:25223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" fillcolor="white [3212]" strokecolor="white [3212]" strokeweight="1pt"/>
            </w:pict>
          </mc:Fallback>
        </mc:AlternateContent>
      </w:r>
      <w:ins w:id="8" w:author="Elke McKay" w:date="2019-06-15T15:58:00Z">
        <w:r w:rsidR="001B6A50" w:rsidRPr="00F34FAD">
          <w:rPr>
            <w:rFonts w:cs="Arial"/>
            <w:b/>
            <w:noProof/>
            <w:lang w:eastAsia="en-AU"/>
          </w:rPr>
          <w:drawing>
            <wp:anchor distT="0" distB="0" distL="114300" distR="114300" simplePos="0" relativeHeight="252238848" behindDoc="0" locked="0" layoutInCell="1" allowOverlap="1" wp14:anchorId="4D1CFD9B" wp14:editId="20424DA7">
              <wp:simplePos x="0" y="0"/>
              <wp:positionH relativeFrom="column">
                <wp:posOffset>-7315</wp:posOffset>
              </wp:positionH>
              <wp:positionV relativeFrom="paragraph">
                <wp:posOffset>272415</wp:posOffset>
              </wp:positionV>
              <wp:extent cx="5955030" cy="8427085"/>
              <wp:effectExtent l="0" t="0" r="0" b="0"/>
              <wp:wrapTopAndBottom/>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3"/>
                      <a:stretch>
                        <a:fillRect/>
                      </a:stretch>
                    </pic:blipFill>
                    <pic:spPr>
                      <a:xfrm>
                        <a:off x="0" y="0"/>
                        <a:ext cx="5955030" cy="8427085"/>
                      </a:xfrm>
                      <a:prstGeom prst="rect">
                        <a:avLst/>
                      </a:prstGeom>
                    </pic:spPr>
                  </pic:pic>
                </a:graphicData>
              </a:graphic>
              <wp14:sizeRelH relativeFrom="page">
                <wp14:pctWidth>0</wp14:pctWidth>
              </wp14:sizeRelH>
              <wp14:sizeRelV relativeFrom="page">
                <wp14:pctHeight>0</wp14:pctHeight>
              </wp14:sizeRelV>
            </wp:anchor>
          </w:drawing>
        </w:r>
      </w:ins>
    </w:p>
    <w:p w14:paraId="1982F681" w14:textId="77777777" w:rsidR="00116354" w:rsidRDefault="00116354">
      <w:pPr>
        <w:spacing w:after="160" w:line="259" w:lineRule="auto"/>
        <w:rPr>
          <w:rFonts w:ascii="Arial" w:hAnsi="Arial" w:cs="Arial"/>
          <w:sz w:val="22"/>
          <w:szCs w:val="22"/>
          <w:lang w:val="en-GB"/>
        </w:rPr>
      </w:pPr>
    </w:p>
    <w:p w14:paraId="29857874" w14:textId="44523D75" w:rsidR="00016B96" w:rsidRPr="00A7114F" w:rsidRDefault="00016B96"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lastRenderedPageBreak/>
        <w:t xml:space="preserve">Calculate the gradient of the line of best fit. Show clearly how you did this. Include units in your answer. </w:t>
      </w:r>
    </w:p>
    <w:p w14:paraId="006AC094" w14:textId="44B4B332" w:rsidR="00016B96"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634B55DC" w14:textId="5C29CAD0" w:rsidR="00016B96" w:rsidRDefault="00016B96" w:rsidP="00016B96">
      <w:pPr>
        <w:pStyle w:val="ListParagraph"/>
        <w:jc w:val="right"/>
        <w:rPr>
          <w:rFonts w:ascii="Arial" w:hAnsi="Arial" w:cs="Arial"/>
          <w:sz w:val="22"/>
          <w:szCs w:val="22"/>
          <w:lang w:val="en-GB"/>
        </w:rPr>
      </w:pPr>
    </w:p>
    <w:p w14:paraId="4A566AFF" w14:textId="7053A5E1" w:rsidR="00016B96" w:rsidRDefault="00016B96" w:rsidP="00016B96">
      <w:pPr>
        <w:pStyle w:val="ListParagraph"/>
        <w:jc w:val="right"/>
        <w:rPr>
          <w:rFonts w:ascii="Arial" w:hAnsi="Arial" w:cs="Arial"/>
          <w:sz w:val="22"/>
          <w:szCs w:val="22"/>
          <w:lang w:val="en-GB"/>
        </w:rPr>
      </w:pPr>
    </w:p>
    <w:p w14:paraId="540FA27F" w14:textId="76D9C26B" w:rsidR="00016B96" w:rsidRDefault="00016B96" w:rsidP="00016B96">
      <w:pPr>
        <w:pStyle w:val="ListParagraph"/>
        <w:jc w:val="right"/>
        <w:rPr>
          <w:rFonts w:ascii="Arial" w:hAnsi="Arial" w:cs="Arial"/>
          <w:sz w:val="22"/>
          <w:szCs w:val="22"/>
          <w:lang w:val="en-GB"/>
        </w:rPr>
      </w:pPr>
    </w:p>
    <w:p w14:paraId="1B046C5F" w14:textId="13BE48C3" w:rsidR="00016B96" w:rsidRDefault="00016B96" w:rsidP="00016B96">
      <w:pPr>
        <w:pStyle w:val="ListParagraph"/>
        <w:jc w:val="right"/>
        <w:rPr>
          <w:rFonts w:ascii="Arial" w:hAnsi="Arial" w:cs="Arial"/>
          <w:sz w:val="22"/>
          <w:szCs w:val="22"/>
          <w:lang w:val="en-GB"/>
        </w:rPr>
      </w:pPr>
    </w:p>
    <w:p w14:paraId="05FA28ED" w14:textId="6900B588" w:rsidR="00016B96" w:rsidRDefault="00016B96" w:rsidP="00016B96">
      <w:pPr>
        <w:pStyle w:val="ListParagraph"/>
        <w:jc w:val="right"/>
        <w:rPr>
          <w:rFonts w:ascii="Arial" w:hAnsi="Arial" w:cs="Arial"/>
          <w:sz w:val="22"/>
          <w:szCs w:val="22"/>
          <w:lang w:val="en-GB"/>
        </w:rPr>
      </w:pPr>
    </w:p>
    <w:p w14:paraId="5B410D67" w14:textId="69AC10F1" w:rsidR="00016B96" w:rsidRDefault="00016B96" w:rsidP="00016B96">
      <w:pPr>
        <w:pStyle w:val="ListParagraph"/>
        <w:jc w:val="right"/>
        <w:rPr>
          <w:rFonts w:ascii="Arial" w:hAnsi="Arial" w:cs="Arial"/>
          <w:sz w:val="22"/>
          <w:szCs w:val="22"/>
          <w:lang w:val="en-GB"/>
        </w:rPr>
      </w:pPr>
    </w:p>
    <w:p w14:paraId="0912D64E" w14:textId="32B41F44" w:rsidR="00016B96" w:rsidRDefault="00016B96" w:rsidP="00016B96">
      <w:pPr>
        <w:pStyle w:val="ListParagraph"/>
        <w:jc w:val="right"/>
        <w:rPr>
          <w:rFonts w:ascii="Arial" w:hAnsi="Arial" w:cs="Arial"/>
          <w:sz w:val="22"/>
          <w:szCs w:val="22"/>
          <w:lang w:val="en-GB"/>
        </w:rPr>
      </w:pPr>
    </w:p>
    <w:p w14:paraId="43203EA2" w14:textId="470F98E7" w:rsidR="00016B96" w:rsidRDefault="00016B96" w:rsidP="00016B96">
      <w:pPr>
        <w:pStyle w:val="ListParagraph"/>
        <w:jc w:val="right"/>
        <w:rPr>
          <w:rFonts w:ascii="Arial" w:hAnsi="Arial" w:cs="Arial"/>
          <w:sz w:val="22"/>
          <w:szCs w:val="22"/>
          <w:lang w:val="en-GB"/>
        </w:rPr>
      </w:pPr>
    </w:p>
    <w:p w14:paraId="3C69BDC5" w14:textId="3FA1FEF7" w:rsidR="00016B96" w:rsidRDefault="00016B96" w:rsidP="00016B96">
      <w:pPr>
        <w:pStyle w:val="ListParagraph"/>
        <w:jc w:val="right"/>
        <w:rPr>
          <w:rFonts w:ascii="Arial" w:hAnsi="Arial" w:cs="Arial"/>
          <w:sz w:val="22"/>
          <w:szCs w:val="22"/>
          <w:lang w:val="en-GB"/>
        </w:rPr>
      </w:pPr>
    </w:p>
    <w:p w14:paraId="44BF1FC0" w14:textId="7331D04E" w:rsidR="00016B96" w:rsidRDefault="00016B96" w:rsidP="00016B96">
      <w:pPr>
        <w:pStyle w:val="ListParagraph"/>
        <w:jc w:val="right"/>
        <w:rPr>
          <w:rFonts w:ascii="Arial" w:hAnsi="Arial" w:cs="Arial"/>
          <w:sz w:val="22"/>
          <w:szCs w:val="22"/>
          <w:lang w:val="en-GB"/>
        </w:rPr>
      </w:pPr>
    </w:p>
    <w:p w14:paraId="59112C15" w14:textId="02D50344" w:rsidR="00016B96" w:rsidRDefault="00016B96" w:rsidP="00016B96">
      <w:pPr>
        <w:pStyle w:val="ListParagraph"/>
        <w:jc w:val="right"/>
        <w:rPr>
          <w:rFonts w:ascii="Arial" w:hAnsi="Arial" w:cs="Arial"/>
          <w:sz w:val="22"/>
          <w:szCs w:val="22"/>
          <w:lang w:val="en-GB"/>
        </w:rPr>
      </w:pPr>
    </w:p>
    <w:p w14:paraId="40EAEED1" w14:textId="0FD89ABA" w:rsidR="00016B96" w:rsidRDefault="00016B96" w:rsidP="00016B96">
      <w:pPr>
        <w:pStyle w:val="ListParagraph"/>
        <w:jc w:val="right"/>
        <w:rPr>
          <w:rFonts w:ascii="Arial" w:hAnsi="Arial" w:cs="Arial"/>
          <w:sz w:val="22"/>
          <w:szCs w:val="22"/>
          <w:lang w:val="en-GB"/>
        </w:rPr>
      </w:pPr>
    </w:p>
    <w:p w14:paraId="03B4910A" w14:textId="412CDA57" w:rsidR="00016B96" w:rsidRDefault="00016B96" w:rsidP="00016B96">
      <w:pPr>
        <w:pStyle w:val="ListParagraph"/>
        <w:jc w:val="right"/>
        <w:rPr>
          <w:rFonts w:ascii="Arial" w:hAnsi="Arial" w:cs="Arial"/>
          <w:sz w:val="22"/>
          <w:szCs w:val="22"/>
          <w:lang w:val="en-GB"/>
        </w:rPr>
      </w:pPr>
    </w:p>
    <w:p w14:paraId="70C10DCD" w14:textId="393B5547" w:rsidR="00016B96" w:rsidRDefault="00016B96" w:rsidP="00016B96">
      <w:pPr>
        <w:pStyle w:val="ListParagraph"/>
        <w:jc w:val="right"/>
        <w:rPr>
          <w:rFonts w:ascii="Arial" w:hAnsi="Arial" w:cs="Arial"/>
          <w:sz w:val="22"/>
          <w:szCs w:val="22"/>
          <w:lang w:val="en-GB"/>
        </w:rPr>
      </w:pPr>
    </w:p>
    <w:p w14:paraId="34435C89" w14:textId="6835131A" w:rsidR="00016B96" w:rsidRDefault="00016B96" w:rsidP="00016B96">
      <w:pPr>
        <w:pStyle w:val="ListParagraph"/>
        <w:jc w:val="right"/>
        <w:rPr>
          <w:rFonts w:ascii="Arial" w:hAnsi="Arial" w:cs="Arial"/>
          <w:sz w:val="22"/>
          <w:szCs w:val="22"/>
          <w:lang w:val="en-GB"/>
        </w:rPr>
      </w:pPr>
    </w:p>
    <w:p w14:paraId="572AB2F2" w14:textId="1C1FDA56" w:rsidR="00016B96" w:rsidRDefault="00016B96" w:rsidP="00016B96">
      <w:pPr>
        <w:pStyle w:val="ListParagraph"/>
        <w:jc w:val="right"/>
        <w:rPr>
          <w:rFonts w:ascii="Arial" w:hAnsi="Arial" w:cs="Arial"/>
          <w:sz w:val="22"/>
          <w:szCs w:val="22"/>
          <w:lang w:val="en-GB"/>
        </w:rPr>
      </w:pPr>
    </w:p>
    <w:p w14:paraId="0D07E8B7" w14:textId="0377754C" w:rsidR="00016B96" w:rsidRDefault="00016B96" w:rsidP="00016B96">
      <w:pPr>
        <w:pStyle w:val="ListParagraph"/>
        <w:jc w:val="right"/>
        <w:rPr>
          <w:rFonts w:ascii="Arial" w:hAnsi="Arial" w:cs="Arial"/>
          <w:sz w:val="22"/>
          <w:szCs w:val="22"/>
          <w:lang w:val="en-GB"/>
        </w:rPr>
      </w:pPr>
    </w:p>
    <w:p w14:paraId="18DB9CA9" w14:textId="3C15ADC7" w:rsidR="00016B96" w:rsidRDefault="00016B96" w:rsidP="00016B96">
      <w:pPr>
        <w:pStyle w:val="ListParagraph"/>
        <w:jc w:val="right"/>
        <w:rPr>
          <w:rFonts w:ascii="Arial" w:hAnsi="Arial" w:cs="Arial"/>
          <w:sz w:val="22"/>
          <w:szCs w:val="22"/>
          <w:lang w:val="en-GB"/>
        </w:rPr>
      </w:pPr>
    </w:p>
    <w:p w14:paraId="26B86F7B" w14:textId="77777777" w:rsidR="00016B96" w:rsidRDefault="00016B96" w:rsidP="00016B96">
      <w:pPr>
        <w:pStyle w:val="ListParagraph"/>
        <w:jc w:val="right"/>
        <w:rPr>
          <w:rFonts w:ascii="Arial" w:hAnsi="Arial" w:cs="Arial"/>
          <w:sz w:val="22"/>
          <w:szCs w:val="22"/>
          <w:lang w:val="en-GB"/>
        </w:rPr>
      </w:pPr>
    </w:p>
    <w:p w14:paraId="50C1DF21" w14:textId="3899DF16" w:rsidR="00016B96" w:rsidRDefault="00016B96" w:rsidP="00016B96">
      <w:pPr>
        <w:pStyle w:val="ListParagraph"/>
        <w:jc w:val="right"/>
        <w:rPr>
          <w:rFonts w:ascii="Arial" w:hAnsi="Arial" w:cs="Arial"/>
          <w:sz w:val="22"/>
          <w:szCs w:val="22"/>
          <w:lang w:val="en-GB"/>
        </w:rPr>
      </w:pPr>
    </w:p>
    <w:p w14:paraId="021030A1" w14:textId="4226379A" w:rsidR="00016B96" w:rsidRDefault="00016B96" w:rsidP="00016B96">
      <w:pPr>
        <w:pStyle w:val="ListParagraph"/>
        <w:jc w:val="right"/>
        <w:rPr>
          <w:rFonts w:ascii="Arial" w:hAnsi="Arial" w:cs="Arial"/>
          <w:sz w:val="22"/>
          <w:szCs w:val="22"/>
          <w:lang w:val="en-GB"/>
        </w:rPr>
      </w:pPr>
    </w:p>
    <w:p w14:paraId="7AF41BD9" w14:textId="77777777" w:rsidR="00016B96" w:rsidRPr="00A7114F"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Gradient = ____________</w:t>
      </w:r>
    </w:p>
    <w:p w14:paraId="01DD4E45" w14:textId="77777777" w:rsidR="00016B96" w:rsidRPr="00A7114F" w:rsidRDefault="00016B96" w:rsidP="00016B96">
      <w:pPr>
        <w:pStyle w:val="ListParagraph"/>
        <w:jc w:val="right"/>
        <w:rPr>
          <w:rFonts w:ascii="Arial" w:hAnsi="Arial" w:cs="Arial"/>
          <w:sz w:val="22"/>
          <w:szCs w:val="22"/>
          <w:lang w:val="en-GB"/>
        </w:rPr>
      </w:pPr>
    </w:p>
    <w:p w14:paraId="2210590D" w14:textId="77777777" w:rsidR="00016B96" w:rsidRPr="00A7114F"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Units: ____________</w:t>
      </w:r>
    </w:p>
    <w:p w14:paraId="4F2FE1BE" w14:textId="77777777" w:rsidR="00016B96" w:rsidRPr="00A7114F" w:rsidRDefault="00016B96" w:rsidP="00016B96">
      <w:pPr>
        <w:pStyle w:val="ListParagraph"/>
        <w:jc w:val="right"/>
        <w:rPr>
          <w:rFonts w:ascii="Arial" w:hAnsi="Arial" w:cs="Arial"/>
          <w:sz w:val="22"/>
          <w:szCs w:val="22"/>
          <w:lang w:val="en-GB"/>
        </w:rPr>
      </w:pPr>
    </w:p>
    <w:p w14:paraId="1FE82CC7" w14:textId="77777777"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Use the gradient from part d) to calculate an experimental value for ‘g’ (acceleration due to gravity on the Earth’s surface). </w:t>
      </w:r>
    </w:p>
    <w:p w14:paraId="290A8644"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(3 marks)</w:t>
      </w:r>
    </w:p>
    <w:p w14:paraId="13CDAC7B" w14:textId="77777777" w:rsidR="00A7114F" w:rsidRPr="00A7114F" w:rsidRDefault="00A7114F" w:rsidP="00A7114F">
      <w:pPr>
        <w:pStyle w:val="ListParagraph"/>
        <w:jc w:val="right"/>
        <w:rPr>
          <w:rFonts w:ascii="Arial" w:hAnsi="Arial" w:cs="Arial"/>
          <w:sz w:val="22"/>
          <w:szCs w:val="22"/>
          <w:lang w:val="en-GB"/>
        </w:rPr>
      </w:pPr>
    </w:p>
    <w:p w14:paraId="545EB2FD" w14:textId="77777777" w:rsidR="00A7114F" w:rsidRPr="00A7114F" w:rsidRDefault="00A7114F" w:rsidP="00A7114F">
      <w:pPr>
        <w:pStyle w:val="ListParagraph"/>
        <w:jc w:val="right"/>
        <w:rPr>
          <w:rFonts w:ascii="Arial" w:hAnsi="Arial" w:cs="Arial"/>
          <w:sz w:val="22"/>
          <w:szCs w:val="22"/>
          <w:lang w:val="en-GB"/>
        </w:rPr>
      </w:pPr>
    </w:p>
    <w:p w14:paraId="5005789D" w14:textId="77777777" w:rsidR="00A7114F" w:rsidRPr="00A7114F" w:rsidRDefault="00A7114F" w:rsidP="00A7114F">
      <w:pPr>
        <w:pStyle w:val="ListParagraph"/>
        <w:jc w:val="right"/>
        <w:rPr>
          <w:rFonts w:ascii="Arial" w:hAnsi="Arial" w:cs="Arial"/>
          <w:sz w:val="22"/>
          <w:szCs w:val="22"/>
          <w:lang w:val="en-GB"/>
        </w:rPr>
      </w:pPr>
    </w:p>
    <w:p w14:paraId="7CF0FDAB" w14:textId="77777777" w:rsidR="00A7114F" w:rsidRPr="00A7114F" w:rsidRDefault="00A7114F" w:rsidP="00A7114F">
      <w:pPr>
        <w:pStyle w:val="ListParagraph"/>
        <w:jc w:val="right"/>
        <w:rPr>
          <w:rFonts w:ascii="Arial" w:hAnsi="Arial" w:cs="Arial"/>
          <w:sz w:val="22"/>
          <w:szCs w:val="22"/>
          <w:lang w:val="en-GB"/>
        </w:rPr>
      </w:pPr>
    </w:p>
    <w:p w14:paraId="444072C5" w14:textId="77777777" w:rsidR="00A7114F" w:rsidRPr="00A7114F" w:rsidRDefault="00A7114F" w:rsidP="00A7114F">
      <w:pPr>
        <w:pStyle w:val="ListParagraph"/>
        <w:jc w:val="right"/>
        <w:rPr>
          <w:rFonts w:ascii="Arial" w:hAnsi="Arial" w:cs="Arial"/>
          <w:sz w:val="22"/>
          <w:szCs w:val="22"/>
          <w:lang w:val="en-GB"/>
        </w:rPr>
      </w:pPr>
    </w:p>
    <w:p w14:paraId="777FCDE6" w14:textId="77777777" w:rsidR="00A7114F" w:rsidRPr="00A7114F" w:rsidRDefault="00A7114F" w:rsidP="00A7114F">
      <w:pPr>
        <w:pStyle w:val="ListParagraph"/>
        <w:jc w:val="right"/>
        <w:rPr>
          <w:rFonts w:ascii="Arial" w:hAnsi="Arial" w:cs="Arial"/>
          <w:sz w:val="22"/>
          <w:szCs w:val="22"/>
          <w:lang w:val="en-GB"/>
        </w:rPr>
      </w:pPr>
    </w:p>
    <w:p w14:paraId="7D0AE4B1" w14:textId="77777777" w:rsidR="00A7114F" w:rsidRPr="00A7114F" w:rsidRDefault="00A7114F" w:rsidP="00A7114F">
      <w:pPr>
        <w:pStyle w:val="ListParagraph"/>
        <w:jc w:val="right"/>
        <w:rPr>
          <w:rFonts w:ascii="Arial" w:hAnsi="Arial" w:cs="Arial"/>
          <w:sz w:val="22"/>
          <w:szCs w:val="22"/>
          <w:lang w:val="en-GB"/>
        </w:rPr>
      </w:pPr>
    </w:p>
    <w:p w14:paraId="25F4491F" w14:textId="77777777" w:rsidR="00A7114F" w:rsidRPr="00A7114F" w:rsidRDefault="00A7114F" w:rsidP="00A7114F">
      <w:pPr>
        <w:pStyle w:val="ListParagraph"/>
        <w:jc w:val="right"/>
        <w:rPr>
          <w:rFonts w:ascii="Arial" w:hAnsi="Arial" w:cs="Arial"/>
          <w:sz w:val="22"/>
          <w:szCs w:val="22"/>
          <w:lang w:val="en-GB"/>
        </w:rPr>
      </w:pPr>
    </w:p>
    <w:p w14:paraId="27A5F69E" w14:textId="77777777" w:rsidR="00A7114F" w:rsidRPr="00A7114F" w:rsidRDefault="00A7114F" w:rsidP="00A7114F">
      <w:pPr>
        <w:pStyle w:val="ListParagraph"/>
        <w:jc w:val="right"/>
        <w:rPr>
          <w:rFonts w:ascii="Arial" w:hAnsi="Arial" w:cs="Arial"/>
          <w:sz w:val="22"/>
          <w:szCs w:val="22"/>
          <w:lang w:val="en-GB"/>
        </w:rPr>
      </w:pPr>
    </w:p>
    <w:p w14:paraId="24F2C266" w14:textId="77777777" w:rsidR="00A7114F" w:rsidRPr="00A7114F" w:rsidRDefault="00A7114F" w:rsidP="00A7114F">
      <w:pPr>
        <w:pStyle w:val="ListParagraph"/>
        <w:jc w:val="right"/>
        <w:rPr>
          <w:rFonts w:ascii="Arial" w:hAnsi="Arial" w:cs="Arial"/>
          <w:sz w:val="22"/>
          <w:szCs w:val="22"/>
          <w:lang w:val="en-GB"/>
        </w:rPr>
      </w:pPr>
    </w:p>
    <w:p w14:paraId="101882F9" w14:textId="0C998067" w:rsidR="00A7114F" w:rsidRDefault="00A7114F" w:rsidP="00A7114F">
      <w:pPr>
        <w:pStyle w:val="ListParagraph"/>
        <w:jc w:val="right"/>
        <w:rPr>
          <w:rFonts w:ascii="Arial" w:hAnsi="Arial" w:cs="Arial"/>
          <w:sz w:val="22"/>
          <w:szCs w:val="22"/>
          <w:lang w:val="en-GB"/>
        </w:rPr>
      </w:pPr>
    </w:p>
    <w:p w14:paraId="77DFA42A" w14:textId="59A9DAAA" w:rsidR="00016B96" w:rsidRDefault="00016B96" w:rsidP="00A7114F">
      <w:pPr>
        <w:pStyle w:val="ListParagraph"/>
        <w:jc w:val="right"/>
        <w:rPr>
          <w:rFonts w:ascii="Arial" w:hAnsi="Arial" w:cs="Arial"/>
          <w:sz w:val="22"/>
          <w:szCs w:val="22"/>
          <w:lang w:val="en-GB"/>
        </w:rPr>
      </w:pPr>
    </w:p>
    <w:p w14:paraId="64368BE4" w14:textId="1BA18565" w:rsidR="00016B96" w:rsidRDefault="00016B96" w:rsidP="00A7114F">
      <w:pPr>
        <w:pStyle w:val="ListParagraph"/>
        <w:jc w:val="right"/>
        <w:rPr>
          <w:rFonts w:ascii="Arial" w:hAnsi="Arial" w:cs="Arial"/>
          <w:sz w:val="22"/>
          <w:szCs w:val="22"/>
          <w:lang w:val="en-GB"/>
        </w:rPr>
      </w:pPr>
    </w:p>
    <w:p w14:paraId="1E8725D2" w14:textId="41C2B09F" w:rsidR="00016B96" w:rsidRDefault="00016B96" w:rsidP="00A7114F">
      <w:pPr>
        <w:pStyle w:val="ListParagraph"/>
        <w:jc w:val="right"/>
        <w:rPr>
          <w:rFonts w:ascii="Arial" w:hAnsi="Arial" w:cs="Arial"/>
          <w:sz w:val="22"/>
          <w:szCs w:val="22"/>
          <w:lang w:val="en-GB"/>
        </w:rPr>
      </w:pPr>
    </w:p>
    <w:p w14:paraId="64FE9A9A" w14:textId="167DF3CB" w:rsidR="00016B96" w:rsidRDefault="00016B96" w:rsidP="00A7114F">
      <w:pPr>
        <w:pStyle w:val="ListParagraph"/>
        <w:jc w:val="right"/>
        <w:rPr>
          <w:rFonts w:ascii="Arial" w:hAnsi="Arial" w:cs="Arial"/>
          <w:sz w:val="22"/>
          <w:szCs w:val="22"/>
          <w:lang w:val="en-GB"/>
        </w:rPr>
      </w:pPr>
    </w:p>
    <w:p w14:paraId="78FE7129" w14:textId="5448177F" w:rsidR="00016B96" w:rsidRDefault="00016B96" w:rsidP="00A7114F">
      <w:pPr>
        <w:pStyle w:val="ListParagraph"/>
        <w:jc w:val="right"/>
        <w:rPr>
          <w:rFonts w:ascii="Arial" w:hAnsi="Arial" w:cs="Arial"/>
          <w:sz w:val="22"/>
          <w:szCs w:val="22"/>
          <w:lang w:val="en-GB"/>
        </w:rPr>
      </w:pPr>
    </w:p>
    <w:p w14:paraId="6CBA48AA" w14:textId="77777777" w:rsidR="00016B96" w:rsidRPr="00A7114F" w:rsidRDefault="00016B96" w:rsidP="00A7114F">
      <w:pPr>
        <w:pStyle w:val="ListParagraph"/>
        <w:jc w:val="right"/>
        <w:rPr>
          <w:rFonts w:ascii="Arial" w:hAnsi="Arial" w:cs="Arial"/>
          <w:sz w:val="22"/>
          <w:szCs w:val="22"/>
          <w:lang w:val="en-GB"/>
        </w:rPr>
      </w:pPr>
    </w:p>
    <w:p w14:paraId="17653B9D" w14:textId="77777777" w:rsidR="00A7114F" w:rsidRPr="00A7114F" w:rsidRDefault="00A7114F" w:rsidP="00A7114F">
      <w:pPr>
        <w:pStyle w:val="ListParagraph"/>
        <w:jc w:val="right"/>
        <w:rPr>
          <w:rFonts w:ascii="Arial" w:hAnsi="Arial" w:cs="Arial"/>
          <w:sz w:val="22"/>
          <w:szCs w:val="22"/>
          <w:lang w:val="en-GB"/>
        </w:rPr>
      </w:pPr>
    </w:p>
    <w:p w14:paraId="21ACAF82" w14:textId="77777777" w:rsidR="00A7114F" w:rsidRPr="00A7114F" w:rsidRDefault="00A7114F" w:rsidP="00A7114F">
      <w:pPr>
        <w:pStyle w:val="ListParagraph"/>
        <w:jc w:val="right"/>
        <w:rPr>
          <w:rFonts w:ascii="Arial" w:hAnsi="Arial" w:cs="Arial"/>
          <w:sz w:val="22"/>
          <w:szCs w:val="22"/>
          <w:lang w:val="en-GB"/>
        </w:rPr>
      </w:pPr>
    </w:p>
    <w:p w14:paraId="78D5CDEA" w14:textId="77777777" w:rsidR="00A7114F" w:rsidRPr="00A7114F" w:rsidRDefault="00A7114F" w:rsidP="00A7114F">
      <w:pPr>
        <w:pStyle w:val="ListParagraph"/>
        <w:jc w:val="right"/>
        <w:rPr>
          <w:rFonts w:ascii="Arial" w:hAnsi="Arial" w:cs="Arial"/>
          <w:sz w:val="22"/>
          <w:szCs w:val="22"/>
          <w:lang w:val="en-GB"/>
        </w:rPr>
      </w:pPr>
    </w:p>
    <w:p w14:paraId="3D4972FC" w14:textId="77777777" w:rsidR="00A7114F" w:rsidRPr="00A7114F" w:rsidRDefault="00A7114F" w:rsidP="00A7114F">
      <w:pPr>
        <w:pStyle w:val="ListParagraph"/>
        <w:jc w:val="right"/>
        <w:rPr>
          <w:rFonts w:ascii="Arial" w:hAnsi="Arial" w:cs="Arial"/>
          <w:sz w:val="22"/>
          <w:szCs w:val="22"/>
          <w:lang w:val="en-GB"/>
        </w:rPr>
      </w:pPr>
    </w:p>
    <w:p w14:paraId="56116AE0" w14:textId="45CCF374" w:rsidR="00A7114F" w:rsidRPr="00A7114F" w:rsidRDefault="00A7114F" w:rsidP="00016B96">
      <w:pPr>
        <w:jc w:val="right"/>
        <w:rPr>
          <w:rFonts w:ascii="Arial" w:hAnsi="Arial" w:cs="Arial"/>
          <w:b/>
          <w:sz w:val="22"/>
          <w:szCs w:val="22"/>
        </w:rPr>
      </w:pPr>
      <w:r w:rsidRPr="00A7114F">
        <w:rPr>
          <w:rFonts w:ascii="Arial" w:hAnsi="Arial" w:cs="Arial"/>
          <w:sz w:val="22"/>
          <w:szCs w:val="22"/>
          <w:lang w:val="en-GB"/>
        </w:rPr>
        <w:t>g = __________________</w:t>
      </w:r>
    </w:p>
    <w:p w14:paraId="3F204FB0" w14:textId="77777777" w:rsidR="009470DA" w:rsidRDefault="009470DA" w:rsidP="00000827">
      <w:pPr>
        <w:rPr>
          <w:rFonts w:ascii="Arial" w:hAnsi="Arial" w:cs="Arial"/>
          <w:sz w:val="22"/>
          <w:szCs w:val="22"/>
        </w:rPr>
      </w:pPr>
    </w:p>
    <w:p w14:paraId="61CD299D" w14:textId="77777777" w:rsidR="00A7114F" w:rsidRDefault="00A7114F">
      <w:pPr>
        <w:spacing w:after="160" w:line="259" w:lineRule="auto"/>
        <w:rPr>
          <w:rFonts w:ascii="Arial" w:hAnsi="Arial" w:cs="Arial"/>
          <w:b/>
          <w:sz w:val="22"/>
          <w:szCs w:val="22"/>
        </w:rPr>
      </w:pPr>
      <w:r>
        <w:rPr>
          <w:rFonts w:ascii="Arial" w:hAnsi="Arial" w:cs="Arial"/>
          <w:b/>
          <w:sz w:val="22"/>
          <w:szCs w:val="22"/>
        </w:rPr>
        <w:br w:type="page"/>
      </w:r>
    </w:p>
    <w:p w14:paraId="2F65C5C0" w14:textId="22A87C3A" w:rsidR="009470DA" w:rsidRDefault="009051EC" w:rsidP="009470DA">
      <w:pPr>
        <w:rPr>
          <w:rFonts w:ascii="Arial" w:hAnsi="Arial" w:cs="Arial"/>
          <w:b/>
          <w:sz w:val="22"/>
          <w:szCs w:val="22"/>
        </w:rPr>
      </w:pPr>
      <w:r w:rsidRPr="0079189C">
        <w:rPr>
          <w:rFonts w:ascii="Arial" w:hAnsi="Arial" w:cs="Arial"/>
          <w:b/>
          <w:sz w:val="22"/>
          <w:szCs w:val="22"/>
        </w:rPr>
        <w:lastRenderedPageBreak/>
        <w:t xml:space="preserve">Question </w:t>
      </w:r>
      <w:r w:rsidR="00843B34">
        <w:rPr>
          <w:rFonts w:ascii="Arial" w:hAnsi="Arial" w:cs="Arial"/>
          <w:b/>
          <w:sz w:val="22"/>
          <w:szCs w:val="22"/>
        </w:rPr>
        <w:t>1</w:t>
      </w:r>
      <w:r w:rsidR="00A7114F">
        <w:rPr>
          <w:rFonts w:ascii="Arial" w:hAnsi="Arial" w:cs="Arial"/>
          <w:b/>
          <w:sz w:val="22"/>
          <w:szCs w:val="22"/>
        </w:rPr>
        <w:t>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55676">
        <w:rPr>
          <w:rFonts w:ascii="Arial" w:hAnsi="Arial" w:cs="Arial"/>
          <w:b/>
          <w:sz w:val="22"/>
          <w:szCs w:val="22"/>
        </w:rPr>
        <w:tab/>
      </w:r>
      <w:r w:rsidR="00707F1C">
        <w:rPr>
          <w:rFonts w:ascii="Arial" w:hAnsi="Arial" w:cs="Arial"/>
          <w:b/>
          <w:sz w:val="22"/>
          <w:szCs w:val="22"/>
        </w:rPr>
        <w:t>(1</w:t>
      </w:r>
      <w:r w:rsidR="00AF3EA1">
        <w:rPr>
          <w:rFonts w:ascii="Arial" w:hAnsi="Arial" w:cs="Arial"/>
          <w:b/>
          <w:sz w:val="22"/>
          <w:szCs w:val="22"/>
        </w:rPr>
        <w:t>8</w:t>
      </w:r>
      <w:r w:rsidR="009470DA">
        <w:rPr>
          <w:rFonts w:ascii="Arial" w:hAnsi="Arial" w:cs="Arial"/>
          <w:b/>
          <w:sz w:val="22"/>
          <w:szCs w:val="22"/>
        </w:rPr>
        <w:t xml:space="preserve"> marks)</w:t>
      </w:r>
    </w:p>
    <w:p w14:paraId="5BD19AFF" w14:textId="13341B6E" w:rsidR="00C97EB5" w:rsidRDefault="00C97EB5" w:rsidP="009470DA">
      <w:pPr>
        <w:rPr>
          <w:rFonts w:ascii="Arial" w:hAnsi="Arial" w:cs="Arial"/>
          <w:b/>
          <w:sz w:val="22"/>
          <w:szCs w:val="22"/>
        </w:rPr>
      </w:pPr>
    </w:p>
    <w:p w14:paraId="4EE443D7" w14:textId="70C3A747" w:rsidR="00FA3574" w:rsidRDefault="00FA3574" w:rsidP="00FA3574">
      <w:pPr>
        <w:rPr>
          <w:rFonts w:ascii="Arial" w:hAnsi="Arial" w:cs="Arial"/>
          <w:sz w:val="22"/>
          <w:szCs w:val="22"/>
          <w:lang w:val="en-GB"/>
        </w:rPr>
      </w:pPr>
      <w:r w:rsidRPr="00FA3574">
        <w:rPr>
          <w:rFonts w:ascii="Arial" w:hAnsi="Arial" w:cs="Arial"/>
          <w:sz w:val="22"/>
          <w:szCs w:val="22"/>
          <w:lang w:val="en-GB"/>
        </w:rPr>
        <w:t xml:space="preserve">An AC ‘clamp meter’ is a device that is used to measure the alternating current in a circuit without contacting or touching the circuit itself. Whenever the meter is ‘clamped’ around a conductor carrying an AC current, a root-mean square current (RMS) reading is displayed </w:t>
      </w:r>
      <w:r w:rsidR="009F3ABA">
        <w:rPr>
          <w:rFonts w:ascii="Arial" w:hAnsi="Arial" w:cs="Arial"/>
          <w:sz w:val="22"/>
          <w:szCs w:val="22"/>
          <w:lang w:val="en-GB"/>
        </w:rPr>
        <w:t>by</w:t>
      </w:r>
      <w:r w:rsidRPr="00FA3574">
        <w:rPr>
          <w:rFonts w:ascii="Arial" w:hAnsi="Arial" w:cs="Arial"/>
          <w:sz w:val="22"/>
          <w:szCs w:val="22"/>
          <w:lang w:val="en-GB"/>
        </w:rPr>
        <w:t xml:space="preserve"> the meter. The </w:t>
      </w:r>
      <w:r w:rsidR="00437B8F">
        <w:rPr>
          <w:rFonts w:ascii="Arial" w:hAnsi="Arial" w:cs="Arial"/>
          <w:sz w:val="22"/>
          <w:szCs w:val="22"/>
          <w:lang w:val="en-GB"/>
        </w:rPr>
        <w:t xml:space="preserve">picture and </w:t>
      </w:r>
      <w:r w:rsidR="00043324">
        <w:rPr>
          <w:rFonts w:ascii="Arial" w:hAnsi="Arial" w:cs="Arial"/>
          <w:sz w:val="22"/>
          <w:szCs w:val="22"/>
          <w:lang w:val="en-GB"/>
        </w:rPr>
        <w:t>diagram</w:t>
      </w:r>
      <w:r w:rsidRPr="00FA3574">
        <w:rPr>
          <w:rFonts w:ascii="Arial" w:hAnsi="Arial" w:cs="Arial"/>
          <w:sz w:val="22"/>
          <w:szCs w:val="22"/>
          <w:lang w:val="en-GB"/>
        </w:rPr>
        <w:t xml:space="preserve"> below shows how the clamp works.</w:t>
      </w:r>
    </w:p>
    <w:p w14:paraId="3CB5106B" w14:textId="0943ABE5" w:rsidR="00437B8F" w:rsidRDefault="00437B8F" w:rsidP="00FA3574">
      <w:pPr>
        <w:rPr>
          <w:rFonts w:ascii="Arial" w:hAnsi="Arial" w:cs="Arial"/>
          <w:sz w:val="22"/>
          <w:szCs w:val="22"/>
          <w:lang w:val="en-GB"/>
        </w:rPr>
      </w:pPr>
    </w:p>
    <w:p w14:paraId="04262D90" w14:textId="0F2FEEB7" w:rsidR="00437B8F" w:rsidRDefault="00437B8F" w:rsidP="00437B8F">
      <w:pPr>
        <w:jc w:val="center"/>
        <w:rPr>
          <w:rFonts w:ascii="Arial" w:hAnsi="Arial" w:cs="Arial"/>
          <w:sz w:val="22"/>
          <w:szCs w:val="22"/>
          <w:lang w:val="en-GB"/>
        </w:rPr>
      </w:pPr>
      <w:r>
        <w:rPr>
          <w:noProof/>
          <w:lang w:eastAsia="en-AU"/>
        </w:rPr>
        <w:drawing>
          <wp:inline distT="0" distB="0" distL="0" distR="0" wp14:anchorId="62A80948" wp14:editId="7A37A74F">
            <wp:extent cx="1803400" cy="1456715"/>
            <wp:effectExtent l="0" t="0" r="635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a:picLocks noChangeAspect="1" noChangeArrowheads="1"/>
                    </pic:cNvPicPr>
                  </pic:nvPicPr>
                  <pic:blipFill rotWithShape="1">
                    <a:blip r:embed="rId24">
                      <a:extLst>
                        <a:ext uri="{28A0092B-C50C-407E-A947-70E740481C1C}">
                          <a14:useLocalDpi xmlns:a14="http://schemas.microsoft.com/office/drawing/2010/main" val="0"/>
                        </a:ext>
                      </a:extLst>
                    </a:blip>
                    <a:srcRect l="16000" t="24333" b="24778"/>
                    <a:stretch/>
                  </pic:blipFill>
                  <pic:spPr bwMode="auto">
                    <a:xfrm>
                      <a:off x="0" y="0"/>
                      <a:ext cx="1814363" cy="1465570"/>
                    </a:xfrm>
                    <a:prstGeom prst="rect">
                      <a:avLst/>
                    </a:prstGeom>
                    <a:noFill/>
                    <a:ln>
                      <a:noFill/>
                    </a:ln>
                    <a:extLst>
                      <a:ext uri="{53640926-AAD7-44D8-BBD7-CCE9431645EC}">
                        <a14:shadowObscured xmlns:a14="http://schemas.microsoft.com/office/drawing/2010/main"/>
                      </a:ext>
                    </a:extLst>
                  </pic:spPr>
                </pic:pic>
              </a:graphicData>
            </a:graphic>
          </wp:inline>
        </w:drawing>
      </w:r>
    </w:p>
    <w:p w14:paraId="74B06BA2" w14:textId="6607012F" w:rsidR="00FA3574" w:rsidRDefault="00FA3574" w:rsidP="00FA3574">
      <w:pPr>
        <w:rPr>
          <w:rFonts w:ascii="Arial" w:hAnsi="Arial" w:cs="Arial"/>
          <w:sz w:val="22"/>
          <w:szCs w:val="22"/>
          <w:lang w:val="en-GB"/>
        </w:rPr>
      </w:pPr>
    </w:p>
    <w:p w14:paraId="314DC85A" w14:textId="0D0B8F97" w:rsid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56576" behindDoc="1" locked="0" layoutInCell="1" allowOverlap="1" wp14:anchorId="76BBE98A" wp14:editId="6FB75CCC">
                <wp:simplePos x="0" y="0"/>
                <wp:positionH relativeFrom="column">
                  <wp:posOffset>3657600</wp:posOffset>
                </wp:positionH>
                <wp:positionV relativeFrom="paragraph">
                  <wp:posOffset>34290</wp:posOffset>
                </wp:positionV>
                <wp:extent cx="914400" cy="241300"/>
                <wp:effectExtent l="0" t="0" r="6985" b="6350"/>
                <wp:wrapNone/>
                <wp:docPr id="24" name="Text Box 24"/>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5B0B1C3A" w14:textId="77777777" w:rsidR="00FA3574" w:rsidRPr="001F57D4" w:rsidRDefault="00FA3574" w:rsidP="00FA3574">
                            <w:pPr>
                              <w:rPr>
                                <w:rFonts w:ascii="Arial" w:hAnsi="Arial" w:cs="Arial"/>
                                <w:sz w:val="18"/>
                                <w:szCs w:val="18"/>
                                <w:lang w:val="en-GB"/>
                              </w:rPr>
                            </w:pPr>
                            <w:r w:rsidRPr="001F57D4">
                              <w:rPr>
                                <w:rFonts w:ascii="Arial" w:hAnsi="Arial" w:cs="Arial"/>
                                <w:sz w:val="18"/>
                                <w:szCs w:val="18"/>
                                <w:lang w:val="en-GB"/>
                              </w:rPr>
                              <w:t>Clamp-on jaws</w:t>
                            </w:r>
                            <w:r>
                              <w:rPr>
                                <w:rFonts w:ascii="Arial" w:hAnsi="Arial" w:cs="Arial"/>
                                <w:sz w:val="18"/>
                                <w:szCs w:val="18"/>
                                <w:lang w:val="en-GB"/>
                              </w:rPr>
                              <w:t xml:space="preserve"> made of iron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BBE98A" id="Text Box 24" o:spid="_x0000_s1073" type="#_x0000_t202" style="position:absolute;margin-left:4in;margin-top:2.7pt;width:1in;height:19pt;z-index:-251259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" fillcolor="white [3201]" stroked="f" strokeweight=".5pt">
                <v:textbox>
                  <w:txbxContent>
                    <w:p w14:paraId="5B0B1C3A" w14:textId="77777777" w:rsidR="00FA3574" w:rsidRPr="001F57D4" w:rsidRDefault="00FA3574" w:rsidP="00FA3574">
                      <w:pPr>
                        <w:rPr>
                          <w:rFonts w:ascii="Arial" w:hAnsi="Arial" w:cs="Arial"/>
                          <w:sz w:val="18"/>
                          <w:szCs w:val="18"/>
                          <w:lang w:val="en-GB"/>
                        </w:rPr>
                      </w:pPr>
                      <w:r w:rsidRPr="001F57D4">
                        <w:rPr>
                          <w:rFonts w:ascii="Arial" w:hAnsi="Arial" w:cs="Arial"/>
                          <w:sz w:val="18"/>
                          <w:szCs w:val="18"/>
                          <w:lang w:val="en-GB"/>
                        </w:rPr>
                        <w:t>Clamp-on jaws</w:t>
                      </w:r>
                      <w:r>
                        <w:rPr>
                          <w:rFonts w:ascii="Arial" w:hAnsi="Arial" w:cs="Arial"/>
                          <w:sz w:val="18"/>
                          <w:szCs w:val="18"/>
                          <w:lang w:val="en-GB"/>
                        </w:rPr>
                        <w:t xml:space="preserve"> made of iron</w:t>
                      </w:r>
                    </w:p>
                  </w:txbxContent>
                </v:textbox>
              </v:shap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57600" behindDoc="0" locked="0" layoutInCell="1" allowOverlap="1" wp14:anchorId="40A2089C" wp14:editId="0D326F2D">
                <wp:simplePos x="0" y="0"/>
                <wp:positionH relativeFrom="column">
                  <wp:posOffset>3257550</wp:posOffset>
                </wp:positionH>
                <wp:positionV relativeFrom="paragraph">
                  <wp:posOffset>149225</wp:posOffset>
                </wp:positionV>
                <wp:extent cx="457200" cy="387350"/>
                <wp:effectExtent l="38100" t="0" r="19050" b="50800"/>
                <wp:wrapNone/>
                <wp:docPr id="25" name="Straight Arrow Connector 25"/>
                <wp:cNvGraphicFramePr/>
                <a:graphic xmlns:a="http://schemas.openxmlformats.org/drawingml/2006/main">
                  <a:graphicData uri="http://schemas.microsoft.com/office/word/2010/wordprocessingShape">
                    <wps:wsp>
                      <wps:cNvCnPr/>
                      <wps:spPr>
                        <a:xfrm flipH="1">
                          <a:off x="0" y="0"/>
                          <a:ext cx="4572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828E98" id="Straight Arrow Connector 25" o:spid="_x0000_s1026" type="#_x0000_t32" style="position:absolute;margin-left:256.5pt;margin-top:11.75pt;width:36pt;height:30.5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" strokecolor="black [3200]" strokeweight=".5pt">
                <v:stroke endarrow="block" joinstyle="miter"/>
              </v:shape>
            </w:pict>
          </mc:Fallback>
        </mc:AlternateContent>
      </w:r>
    </w:p>
    <w:p w14:paraId="3789BB6F" w14:textId="56790280" w:rsidR="00FA3574" w:rsidRPr="00FA3574" w:rsidRDefault="00FA3574" w:rsidP="00FA3574">
      <w:pPr>
        <w:rPr>
          <w:rFonts w:ascii="Arial" w:hAnsi="Arial" w:cs="Arial"/>
          <w:sz w:val="22"/>
          <w:szCs w:val="22"/>
          <w:lang w:val="en-GB"/>
        </w:rPr>
      </w:pPr>
    </w:p>
    <w:p w14:paraId="260B60EE" w14:textId="7DC1C0BA" w:rsidR="00FA3574" w:rsidRPr="00FA3574" w:rsidRDefault="00FA3574" w:rsidP="00FA3574">
      <w:pPr>
        <w:rPr>
          <w:rFonts w:ascii="Arial" w:hAnsi="Arial" w:cs="Arial"/>
          <w:sz w:val="22"/>
          <w:szCs w:val="22"/>
          <w:lang w:val="en-GB"/>
        </w:rPr>
      </w:pPr>
    </w:p>
    <w:p w14:paraId="1D924B6D" w14:textId="49357515" w:rsidR="00FA3574" w:rsidRP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49408" behindDoc="0" locked="0" layoutInCell="1" allowOverlap="1" wp14:anchorId="31841ACD" wp14:editId="64F34871">
                <wp:simplePos x="0" y="0"/>
                <wp:positionH relativeFrom="column">
                  <wp:posOffset>2743200</wp:posOffset>
                </wp:positionH>
                <wp:positionV relativeFrom="paragraph">
                  <wp:posOffset>55880</wp:posOffset>
                </wp:positionV>
                <wp:extent cx="685800" cy="571500"/>
                <wp:effectExtent l="0" t="19050" r="19050" b="0"/>
                <wp:wrapNone/>
                <wp:docPr id="29" name="Arc 29"/>
                <wp:cNvGraphicFramePr/>
                <a:graphic xmlns:a="http://schemas.openxmlformats.org/drawingml/2006/main">
                  <a:graphicData uri="http://schemas.microsoft.com/office/word/2010/wordprocessingShape">
                    <wps:wsp>
                      <wps:cNvSpPr/>
                      <wps:spPr>
                        <a:xfrm>
                          <a:off x="0" y="0"/>
                          <a:ext cx="685800" cy="571500"/>
                        </a:xfrm>
                        <a:prstGeom prst="arc">
                          <a:avLst/>
                        </a:prstGeom>
                        <a:ln w="28575">
                          <a:solidFill>
                            <a:schemeClr val="bg1">
                              <a:lumMod val="50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A1466D" id="Arc 29" o:spid="_x0000_s1026" style="position:absolute;margin-left:3in;margin-top:4.4pt;width:54pt;height:45pt;z-index:252049408;visibility:visible;mso-wrap-style:square;mso-wrap-distance-left:9pt;mso-wrap-distance-top:0;mso-wrap-distance-right:9pt;mso-wrap-distance-bottom:0;mso-position-horizontal:absolute;mso-position-horizontal-relative:text;mso-position-vertical:absolute;mso-position-vertical-relative:text;v-text-anchor:middle" coordsize="6858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" path="m342900,nsc532278,,685800,127935,685800,285750r-342900,l342900,xem342900,nfc532278,,685800,127935,685800,285750e" filled="f" strokecolor="#7f7f7f [1612]" strokeweight="2.25pt">
                <v:stroke joinstyle="miter"/>
                <v:path arrowok="t" o:connecttype="custom" o:connectlocs="342900,0;685800,285750" o:connectangles="0,0"/>
              </v:shap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50432" behindDoc="1" locked="0" layoutInCell="1" allowOverlap="1" wp14:anchorId="287E8861" wp14:editId="5BAE9804">
                <wp:simplePos x="0" y="0"/>
                <wp:positionH relativeFrom="column">
                  <wp:posOffset>2400300</wp:posOffset>
                </wp:positionH>
                <wp:positionV relativeFrom="paragraph">
                  <wp:posOffset>62230</wp:posOffset>
                </wp:positionV>
                <wp:extent cx="685800" cy="571500"/>
                <wp:effectExtent l="0" t="57150" r="57150" b="0"/>
                <wp:wrapNone/>
                <wp:docPr id="28" name="Arc 28"/>
                <wp:cNvGraphicFramePr/>
                <a:graphic xmlns:a="http://schemas.openxmlformats.org/drawingml/2006/main">
                  <a:graphicData uri="http://schemas.microsoft.com/office/word/2010/wordprocessingShape">
                    <wps:wsp>
                      <wps:cNvSpPr/>
                      <wps:spPr>
                        <a:xfrm>
                          <a:off x="0" y="0"/>
                          <a:ext cx="685800" cy="571500"/>
                        </a:xfrm>
                        <a:prstGeom prst="arc">
                          <a:avLst/>
                        </a:prstGeom>
                        <a:ln w="28575">
                          <a:solidFill>
                            <a:schemeClr val="bg1">
                              <a:lumMod val="50000"/>
                            </a:schemeClr>
                          </a:solidFill>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70CAC1" id="Arc 28" o:spid="_x0000_s1026" style="position:absolute;margin-left:189pt;margin-top:4.9pt;width:54pt;height:45pt;z-index:-251266048;visibility:visible;mso-wrap-style:square;mso-wrap-distance-left:9pt;mso-wrap-distance-top:0;mso-wrap-distance-right:9pt;mso-wrap-distance-bottom:0;mso-position-horizontal:absolute;mso-position-horizontal-relative:text;mso-position-vertical:absolute;mso-position-vertical-relative:text;v-text-anchor:middle" coordsize="6858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" path="m342900,nsc532278,,685800,127935,685800,285750r-342900,l342900,xem342900,nfc532278,,685800,127935,685800,285750e" filled="f" strokecolor="#7f7f7f [1612]" strokeweight="2.25pt">
                <v:stroke joinstyle="miter"/>
                <v:path arrowok="t" o:connecttype="custom" o:connectlocs="342900,0;685800,285750" o:connectangles="0,0"/>
              </v:shap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59648" behindDoc="1" locked="0" layoutInCell="1" allowOverlap="1" wp14:anchorId="2DB57C65" wp14:editId="2671F786">
                <wp:simplePos x="0" y="0"/>
                <wp:positionH relativeFrom="column">
                  <wp:posOffset>-57150</wp:posOffset>
                </wp:positionH>
                <wp:positionV relativeFrom="paragraph">
                  <wp:posOffset>302260</wp:posOffset>
                </wp:positionV>
                <wp:extent cx="1257300" cy="41275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257300" cy="412750"/>
                        </a:xfrm>
                        <a:prstGeom prst="rect">
                          <a:avLst/>
                        </a:prstGeom>
                        <a:solidFill>
                          <a:schemeClr val="lt1"/>
                        </a:solidFill>
                        <a:ln w="6350">
                          <a:noFill/>
                        </a:ln>
                      </wps:spPr>
                      <wps:txbx>
                        <w:txbxContent>
                          <w:p w14:paraId="3C81452A"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Conductor carrying AC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B57C65" id="Text Box 26" o:spid="_x0000_s1074" type="#_x0000_t202" style="position:absolute;margin-left:-4.5pt;margin-top:23.8pt;width:99pt;height:32.5pt;z-index:-2512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" fillcolor="white [3201]" stroked="f" strokeweight=".5pt">
                <v:textbox>
                  <w:txbxContent>
                    <w:p w14:paraId="3C81452A"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Conductor carrying AC current</w:t>
                      </w:r>
                    </w:p>
                  </w:txbxContent>
                </v:textbox>
              </v:shape>
            </w:pict>
          </mc:Fallback>
        </mc:AlternateContent>
      </w:r>
    </w:p>
    <w:p w14:paraId="10645A95" w14:textId="126509CB" w:rsidR="00FA3574" w:rsidRP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48384" behindDoc="0" locked="0" layoutInCell="1" allowOverlap="1" wp14:anchorId="7D31986F" wp14:editId="4B25F313">
                <wp:simplePos x="0" y="0"/>
                <wp:positionH relativeFrom="column">
                  <wp:posOffset>1200150</wp:posOffset>
                </wp:positionH>
                <wp:positionV relativeFrom="paragraph">
                  <wp:posOffset>200660</wp:posOffset>
                </wp:positionV>
                <wp:extent cx="3771900" cy="45719"/>
                <wp:effectExtent l="0" t="0" r="19050" b="12065"/>
                <wp:wrapNone/>
                <wp:docPr id="27" name="Rectangle 27"/>
                <wp:cNvGraphicFramePr/>
                <a:graphic xmlns:a="http://schemas.openxmlformats.org/drawingml/2006/main">
                  <a:graphicData uri="http://schemas.microsoft.com/office/word/2010/wordprocessingShape">
                    <wps:wsp>
                      <wps:cNvSpPr/>
                      <wps:spPr>
                        <a:xfrm>
                          <a:off x="0" y="0"/>
                          <a:ext cx="3771900" cy="4571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760668" id="Rectangle 27" o:spid="_x0000_s1026" style="position:absolute;margin-left:94.5pt;margin-top:15.8pt;width:297pt;height:3.6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" fillcolor="#f2f2f2 [3052]" strokecolor="#1f4d78 [1604]" strokeweight="1pt"/>
            </w:pict>
          </mc:Fallback>
        </mc:AlternateContent>
      </w:r>
    </w:p>
    <w:p w14:paraId="74F3D2A1" w14:textId="70639874" w:rsidR="00FA3574" w:rsidRP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58624" behindDoc="0" locked="0" layoutInCell="1" allowOverlap="1" wp14:anchorId="275EB262" wp14:editId="1DF37F9C">
                <wp:simplePos x="0" y="0"/>
                <wp:positionH relativeFrom="column">
                  <wp:posOffset>3428873</wp:posOffset>
                </wp:positionH>
                <wp:positionV relativeFrom="paragraph">
                  <wp:posOffset>83515</wp:posOffset>
                </wp:positionV>
                <wp:extent cx="11735" cy="648030"/>
                <wp:effectExtent l="19050" t="19050" r="26670" b="19050"/>
                <wp:wrapNone/>
                <wp:docPr id="32" name="Straight Connector 32"/>
                <wp:cNvGraphicFramePr/>
                <a:graphic xmlns:a="http://schemas.openxmlformats.org/drawingml/2006/main">
                  <a:graphicData uri="http://schemas.microsoft.com/office/word/2010/wordprocessingShape">
                    <wps:wsp>
                      <wps:cNvCnPr/>
                      <wps:spPr>
                        <a:xfrm>
                          <a:off x="0" y="0"/>
                          <a:ext cx="11735" cy="648030"/>
                        </a:xfrm>
                        <a:prstGeom prst="line">
                          <a:avLst/>
                        </a:prstGeom>
                        <a:ln w="285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2B88C1" id="Straight Connector 32" o:spid="_x0000_s1026" style="position:absolute;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6.6pt" to="270.9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" strokecolor="#7f7f7f [1612]" strokeweight="2.25pt">
                <v:stroke joinstyle="miter"/>
              </v:lin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51456" behindDoc="0" locked="0" layoutInCell="1" allowOverlap="1" wp14:anchorId="25F14482" wp14:editId="4C412925">
                <wp:simplePos x="0" y="0"/>
                <wp:positionH relativeFrom="column">
                  <wp:posOffset>2755900</wp:posOffset>
                </wp:positionH>
                <wp:positionV relativeFrom="paragraph">
                  <wp:posOffset>26670</wp:posOffset>
                </wp:positionV>
                <wp:extent cx="0" cy="685800"/>
                <wp:effectExtent l="19050" t="0" r="19050" b="19050"/>
                <wp:wrapNone/>
                <wp:docPr id="33" name="Straight Connector 33"/>
                <wp:cNvGraphicFramePr/>
                <a:graphic xmlns:a="http://schemas.openxmlformats.org/drawingml/2006/main">
                  <a:graphicData uri="http://schemas.microsoft.com/office/word/2010/wordprocessingShape">
                    <wps:wsp>
                      <wps:cNvCnPr/>
                      <wps:spPr>
                        <a:xfrm>
                          <a:off x="0" y="0"/>
                          <a:ext cx="0" cy="685800"/>
                        </a:xfrm>
                        <a:prstGeom prst="line">
                          <a:avLst/>
                        </a:prstGeom>
                        <a:ln w="285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FC77ED" id="Straight Connector 33"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217pt,2.1pt" to="217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" strokecolor="#7f7f7f [1612]" strokeweight="2.25pt">
                <v:stroke joinstyle="miter"/>
              </v:line>
            </w:pict>
          </mc:Fallback>
        </mc:AlternateContent>
      </w:r>
    </w:p>
    <w:p w14:paraId="48E455C9" w14:textId="02323E58" w:rsidR="00FA3574" w:rsidRPr="00FA3574" w:rsidRDefault="00FA3574" w:rsidP="00FA3574">
      <w:pPr>
        <w:rPr>
          <w:rFonts w:ascii="Arial" w:hAnsi="Arial" w:cs="Arial"/>
          <w:sz w:val="22"/>
          <w:szCs w:val="22"/>
          <w:lang w:val="en-GB"/>
        </w:rPr>
      </w:pPr>
    </w:p>
    <w:p w14:paraId="7ABBDE0D" w14:textId="080C3A6B" w:rsidR="00FA3574" w:rsidRP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60672" behindDoc="1" locked="0" layoutInCell="1" allowOverlap="1" wp14:anchorId="3F9481F5" wp14:editId="71DFF12A">
                <wp:simplePos x="0" y="0"/>
                <wp:positionH relativeFrom="column">
                  <wp:posOffset>3658235</wp:posOffset>
                </wp:positionH>
                <wp:positionV relativeFrom="paragraph">
                  <wp:posOffset>97155</wp:posOffset>
                </wp:positionV>
                <wp:extent cx="1257300" cy="4127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1257300" cy="412750"/>
                        </a:xfrm>
                        <a:prstGeom prst="rect">
                          <a:avLst/>
                        </a:prstGeom>
                        <a:solidFill>
                          <a:schemeClr val="lt1"/>
                        </a:solidFill>
                        <a:ln w="6350">
                          <a:noFill/>
                        </a:ln>
                      </wps:spPr>
                      <wps:txbx>
                        <w:txbxContent>
                          <w:p w14:paraId="3404997D" w14:textId="2BFF6B63"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 xml:space="preserve">Secondary coil wound </w:t>
                            </w:r>
                            <w:r w:rsidR="0044630F">
                              <w:rPr>
                                <w:rFonts w:ascii="Arial" w:hAnsi="Arial" w:cs="Arial"/>
                                <w:sz w:val="18"/>
                                <w:szCs w:val="18"/>
                                <w:lang w:val="en-GB"/>
                              </w:rPr>
                              <w:t>around</w:t>
                            </w:r>
                            <w:r>
                              <w:rPr>
                                <w:rFonts w:ascii="Arial" w:hAnsi="Arial" w:cs="Arial"/>
                                <w:sz w:val="18"/>
                                <w:szCs w:val="18"/>
                                <w:lang w:val="en-GB"/>
                              </w:rPr>
                              <w:t xml:space="preserve"> clamp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9481F5" id="Text Box 30" o:spid="_x0000_s1075" type="#_x0000_t202" style="position:absolute;margin-left:288.05pt;margin-top:7.65pt;width:99pt;height:32.5pt;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" fillcolor="white [3201]" stroked="f" strokeweight=".5pt">
                <v:textbox>
                  <w:txbxContent>
                    <w:p w14:paraId="3404997D" w14:textId="2BFF6B63"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 xml:space="preserve">Secondary coil wound </w:t>
                      </w:r>
                      <w:r w:rsidR="0044630F">
                        <w:rPr>
                          <w:rFonts w:ascii="Arial" w:hAnsi="Arial" w:cs="Arial"/>
                          <w:sz w:val="18"/>
                          <w:szCs w:val="18"/>
                          <w:lang w:val="en-GB"/>
                        </w:rPr>
                        <w:t>around</w:t>
                      </w:r>
                      <w:r>
                        <w:rPr>
                          <w:rFonts w:ascii="Arial" w:hAnsi="Arial" w:cs="Arial"/>
                          <w:sz w:val="18"/>
                          <w:szCs w:val="18"/>
                          <w:lang w:val="en-GB"/>
                        </w:rPr>
                        <w:t xml:space="preserve"> clamp</w:t>
                      </w:r>
                    </w:p>
                  </w:txbxContent>
                </v:textbox>
              </v:shape>
            </w:pict>
          </mc:Fallback>
        </mc:AlternateContent>
      </w:r>
    </w:p>
    <w:p w14:paraId="1442975B" w14:textId="5829C07C" w:rsidR="00FA3574" w:rsidRP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61696" behindDoc="0" locked="0" layoutInCell="1" allowOverlap="1" wp14:anchorId="650C4581" wp14:editId="3733DF94">
                <wp:simplePos x="0" y="0"/>
                <wp:positionH relativeFrom="column">
                  <wp:posOffset>3315335</wp:posOffset>
                </wp:positionH>
                <wp:positionV relativeFrom="paragraph">
                  <wp:posOffset>6350</wp:posOffset>
                </wp:positionV>
                <wp:extent cx="456565" cy="190500"/>
                <wp:effectExtent l="38100" t="0" r="19685" b="57150"/>
                <wp:wrapNone/>
                <wp:docPr id="34" name="Straight Arrow Connector 34"/>
                <wp:cNvGraphicFramePr/>
                <a:graphic xmlns:a="http://schemas.openxmlformats.org/drawingml/2006/main">
                  <a:graphicData uri="http://schemas.microsoft.com/office/word/2010/wordprocessingShape">
                    <wps:wsp>
                      <wps:cNvCnPr/>
                      <wps:spPr>
                        <a:xfrm flipH="1">
                          <a:off x="0" y="0"/>
                          <a:ext cx="45656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051FEA" id="Straight Arrow Connector 34" o:spid="_x0000_s1026" type="#_x0000_t32" style="position:absolute;margin-left:261.05pt;margin-top:.5pt;width:35.95pt;height:15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" strokecolor="black [3200]" strokeweight=".5pt">
                <v:stroke endarrow="block" joinstyle="miter"/>
              </v:shap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54528" behindDoc="1" locked="0" layoutInCell="1" allowOverlap="1" wp14:anchorId="2012CAD2" wp14:editId="609F2B66">
                <wp:simplePos x="0" y="0"/>
                <wp:positionH relativeFrom="column">
                  <wp:posOffset>3314700</wp:posOffset>
                </wp:positionH>
                <wp:positionV relativeFrom="paragraph">
                  <wp:posOffset>154305</wp:posOffset>
                </wp:positionV>
                <wp:extent cx="0" cy="685800"/>
                <wp:effectExtent l="0" t="0" r="38100" b="19050"/>
                <wp:wrapNone/>
                <wp:docPr id="36" name="Straight Connector 36"/>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67916C" id="Straight Connector 36" o:spid="_x0000_s1026" style="position:absolute;z-index:-251261952;visibility:visible;mso-wrap-style:square;mso-wrap-distance-left:9pt;mso-wrap-distance-top:0;mso-wrap-distance-right:9pt;mso-wrap-distance-bottom:0;mso-position-horizontal:absolute;mso-position-horizontal-relative:text;mso-position-vertical:absolute;mso-position-vertical-relative:text" from="261pt,12.15pt" to="261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" strokecolor="black [3213]" strokeweight="1pt">
                <v:stroke joinstyle="miter"/>
              </v:lin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53504" behindDoc="0" locked="0" layoutInCell="1" allowOverlap="1" wp14:anchorId="4D0A2368" wp14:editId="58A063DC">
                <wp:simplePos x="0" y="0"/>
                <wp:positionH relativeFrom="column">
                  <wp:posOffset>2857500</wp:posOffset>
                </wp:positionH>
                <wp:positionV relativeFrom="paragraph">
                  <wp:posOffset>154305</wp:posOffset>
                </wp:positionV>
                <wp:extent cx="0" cy="685800"/>
                <wp:effectExtent l="0" t="0" r="38100" b="19050"/>
                <wp:wrapNone/>
                <wp:docPr id="37" name="Straight Connector 37"/>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A9AEA3" id="Straight Connector 37"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225pt,12.15pt" to="22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" strokecolor="black [3213]" strokeweight="1pt">
                <v:stroke joinstyle="miter"/>
              </v:lin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63744" behindDoc="0" locked="0" layoutInCell="1" allowOverlap="1" wp14:anchorId="21B7BA98" wp14:editId="7A2B3EFC">
                <wp:simplePos x="0" y="0"/>
                <wp:positionH relativeFrom="column">
                  <wp:posOffset>2857500</wp:posOffset>
                </wp:positionH>
                <wp:positionV relativeFrom="paragraph">
                  <wp:posOffset>152400</wp:posOffset>
                </wp:positionV>
                <wp:extent cx="457835" cy="190500"/>
                <wp:effectExtent l="0" t="0" r="0" b="0"/>
                <wp:wrapNone/>
                <wp:docPr id="35" name="Rectangle 35"/>
                <wp:cNvGraphicFramePr/>
                <a:graphic xmlns:a="http://schemas.openxmlformats.org/drawingml/2006/main">
                  <a:graphicData uri="http://schemas.microsoft.com/office/word/2010/wordprocessingShape">
                    <wps:wsp>
                      <wps:cNvSpPr/>
                      <wps:spPr>
                        <a:xfrm>
                          <a:off x="0" y="0"/>
                          <a:ext cx="457835" cy="190500"/>
                        </a:xfrm>
                        <a:prstGeom prst="rect">
                          <a:avLst/>
                        </a:prstGeom>
                        <a:pattFill prst="narVert">
                          <a:fgClr>
                            <a:srgbClr val="002060"/>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FF17E7" id="Rectangle 35" o:spid="_x0000_s1026" style="position:absolute;margin-left:225pt;margin-top:12pt;width:36.05pt;height:15pt;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" fillcolor="#002060" stroked="f" strokeweight="1pt">
                <v:fill r:id="rId25" o:title="" color2="white [3212]" type="pattern"/>
              </v:rect>
            </w:pict>
          </mc:Fallback>
        </mc:AlternateContent>
      </w:r>
    </w:p>
    <w:p w14:paraId="59B530A2" w14:textId="65ABE98B" w:rsidR="00FA3574" w:rsidRP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52480" behindDoc="0" locked="0" layoutInCell="1" allowOverlap="1" wp14:anchorId="464BCA91" wp14:editId="5DE5E454">
                <wp:simplePos x="0" y="0"/>
                <wp:positionH relativeFrom="column">
                  <wp:posOffset>2742565</wp:posOffset>
                </wp:positionH>
                <wp:positionV relativeFrom="paragraph">
                  <wp:posOffset>70485</wp:posOffset>
                </wp:positionV>
                <wp:extent cx="685800" cy="0"/>
                <wp:effectExtent l="0" t="19050" r="19050" b="19050"/>
                <wp:wrapNone/>
                <wp:docPr id="38" name="Straight Connector 38"/>
                <wp:cNvGraphicFramePr/>
                <a:graphic xmlns:a="http://schemas.openxmlformats.org/drawingml/2006/main">
                  <a:graphicData uri="http://schemas.microsoft.com/office/word/2010/wordprocessingShape">
                    <wps:wsp>
                      <wps:cNvCnPr/>
                      <wps:spPr>
                        <a:xfrm flipV="1">
                          <a:off x="0" y="0"/>
                          <a:ext cx="6858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3E2B2A" id="Straight Connector 38" o:spid="_x0000_s1026" style="position:absolute;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5.55pt" to="269.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" strokecolor="#7f7f7f [1612]" strokeweight="2.25pt">
                <v:stroke joinstyle="miter"/>
              </v:line>
            </w:pict>
          </mc:Fallback>
        </mc:AlternateContent>
      </w:r>
    </w:p>
    <w:p w14:paraId="1717A7FF" w14:textId="11F9FDE8" w:rsidR="00FA3574" w:rsidRPr="00FA3574" w:rsidRDefault="00FA3574" w:rsidP="00FA3574">
      <w:pPr>
        <w:rPr>
          <w:rFonts w:ascii="Arial" w:hAnsi="Arial" w:cs="Arial"/>
          <w:sz w:val="22"/>
          <w:szCs w:val="22"/>
          <w:lang w:val="en-GB"/>
        </w:rPr>
      </w:pPr>
    </w:p>
    <w:p w14:paraId="01949FC2" w14:textId="07D0FAFB" w:rsidR="00FA3574" w:rsidRPr="00FA3574" w:rsidRDefault="00FA3574" w:rsidP="00FA3574">
      <w:pPr>
        <w:rPr>
          <w:rFonts w:ascii="Arial" w:hAnsi="Arial" w:cs="Arial"/>
          <w:sz w:val="22"/>
          <w:szCs w:val="22"/>
          <w:lang w:val="en-GB"/>
        </w:rPr>
      </w:pPr>
    </w:p>
    <w:p w14:paraId="3DC178D8" w14:textId="2D913F93" w:rsidR="00FA3574" w:rsidRPr="00FA3574" w:rsidRDefault="00FA3574" w:rsidP="00FA3574">
      <w:pPr>
        <w:rPr>
          <w:rFonts w:ascii="Arial" w:hAnsi="Arial" w:cs="Arial"/>
          <w:sz w:val="22"/>
          <w:szCs w:val="22"/>
          <w:lang w:val="en-GB"/>
        </w:rPr>
      </w:pPr>
    </w:p>
    <w:p w14:paraId="4245C61E" w14:textId="547EB364" w:rsid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55552" behindDoc="0" locked="0" layoutInCell="1" allowOverlap="1" wp14:anchorId="748B34C7" wp14:editId="066CF716">
                <wp:simplePos x="0" y="0"/>
                <wp:positionH relativeFrom="column">
                  <wp:posOffset>2628900</wp:posOffset>
                </wp:positionH>
                <wp:positionV relativeFrom="paragraph">
                  <wp:posOffset>36830</wp:posOffset>
                </wp:positionV>
                <wp:extent cx="914400" cy="685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144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781026" id="Rectangle 39" o:spid="_x0000_s1026" style="position:absolute;margin-left:207pt;margin-top:2.9pt;width:1in;height:54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" filled="f" strokecolor="black [3213]" strokeweight="1pt"/>
            </w:pict>
          </mc:Fallback>
        </mc:AlternateContent>
      </w:r>
    </w:p>
    <w:p w14:paraId="0B286408" w14:textId="3E8E7A4F" w:rsidR="00FA3574" w:rsidRDefault="00FA3574" w:rsidP="00FA3574">
      <w:pPr>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62720" behindDoc="1" locked="0" layoutInCell="1" allowOverlap="1" wp14:anchorId="656210B6" wp14:editId="4FBABB92">
                <wp:simplePos x="0" y="0"/>
                <wp:positionH relativeFrom="column">
                  <wp:posOffset>2798445</wp:posOffset>
                </wp:positionH>
                <wp:positionV relativeFrom="paragraph">
                  <wp:posOffset>121920</wp:posOffset>
                </wp:positionV>
                <wp:extent cx="546735" cy="209550"/>
                <wp:effectExtent l="0" t="0" r="5715" b="0"/>
                <wp:wrapNone/>
                <wp:docPr id="40" name="Text Box 40"/>
                <wp:cNvGraphicFramePr/>
                <a:graphic xmlns:a="http://schemas.openxmlformats.org/drawingml/2006/main">
                  <a:graphicData uri="http://schemas.microsoft.com/office/word/2010/wordprocessingShape">
                    <wps:wsp>
                      <wps:cNvSpPr txBox="1"/>
                      <wps:spPr>
                        <a:xfrm>
                          <a:off x="0" y="0"/>
                          <a:ext cx="546735" cy="209550"/>
                        </a:xfrm>
                        <a:prstGeom prst="rect">
                          <a:avLst/>
                        </a:prstGeom>
                        <a:solidFill>
                          <a:schemeClr val="lt1"/>
                        </a:solidFill>
                        <a:ln w="6350">
                          <a:noFill/>
                        </a:ln>
                      </wps:spPr>
                      <wps:txbx>
                        <w:txbxContent>
                          <w:p w14:paraId="08B1D143"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6210B6" id="Text Box 40" o:spid="_x0000_s1076" type="#_x0000_t202" style="position:absolute;margin-left:220.35pt;margin-top:9.6pt;width:43.05pt;height:16.5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" fillcolor="white [3201]" stroked="f" strokeweight=".5pt">
                <v:textbox>
                  <w:txbxContent>
                    <w:p w14:paraId="08B1D143"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Meter</w:t>
                      </w:r>
                    </w:p>
                  </w:txbxContent>
                </v:textbox>
              </v:shape>
            </w:pict>
          </mc:Fallback>
        </mc:AlternateContent>
      </w:r>
    </w:p>
    <w:p w14:paraId="0B85F8C9" w14:textId="77777777" w:rsidR="00FA3574" w:rsidRPr="00FA3574" w:rsidRDefault="00FA3574" w:rsidP="00FA3574">
      <w:pPr>
        <w:rPr>
          <w:rFonts w:ascii="Arial" w:hAnsi="Arial" w:cs="Arial"/>
          <w:sz w:val="22"/>
          <w:szCs w:val="22"/>
          <w:lang w:val="en-GB"/>
        </w:rPr>
      </w:pPr>
    </w:p>
    <w:p w14:paraId="3E0B436A" w14:textId="51261FA2" w:rsidR="00FA3574" w:rsidRDefault="00FA3574" w:rsidP="00FA3574">
      <w:pPr>
        <w:pStyle w:val="ListParagraph"/>
        <w:spacing w:after="160" w:line="259" w:lineRule="auto"/>
        <w:rPr>
          <w:rFonts w:ascii="Arial" w:hAnsi="Arial" w:cs="Arial"/>
          <w:sz w:val="22"/>
          <w:szCs w:val="22"/>
          <w:lang w:val="en-GB"/>
        </w:rPr>
      </w:pPr>
    </w:p>
    <w:p w14:paraId="3E9879CB" w14:textId="7A8548D1" w:rsidR="00FA3574" w:rsidRDefault="00FA3574" w:rsidP="00FA3574">
      <w:pPr>
        <w:pStyle w:val="ListParagraph"/>
        <w:spacing w:after="160" w:line="259" w:lineRule="auto"/>
        <w:rPr>
          <w:rFonts w:ascii="Arial" w:hAnsi="Arial" w:cs="Arial"/>
          <w:sz w:val="22"/>
          <w:szCs w:val="22"/>
          <w:lang w:val="en-GB"/>
        </w:rPr>
      </w:pPr>
    </w:p>
    <w:p w14:paraId="66478597" w14:textId="77777777" w:rsidR="00FA3574" w:rsidRDefault="00FA3574" w:rsidP="00FA3574">
      <w:pPr>
        <w:pStyle w:val="ListParagraph"/>
        <w:spacing w:after="160" w:line="259" w:lineRule="auto"/>
        <w:rPr>
          <w:rFonts w:ascii="Arial" w:hAnsi="Arial" w:cs="Arial"/>
          <w:sz w:val="22"/>
          <w:szCs w:val="22"/>
          <w:lang w:val="en-GB"/>
        </w:rPr>
      </w:pPr>
    </w:p>
    <w:p w14:paraId="09CE556D" w14:textId="6E61EE99"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Explain how a current reading can be sent to the meter without the clamp touching the conductor. </w:t>
      </w:r>
    </w:p>
    <w:p w14:paraId="4BAFF8FC" w14:textId="2DA5DCC9"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4F13D379" w14:textId="77777777" w:rsidR="00FA3574" w:rsidRPr="00FA3574" w:rsidRDefault="00FA3574" w:rsidP="00FA3574">
      <w:pPr>
        <w:pStyle w:val="ListParagraph"/>
        <w:jc w:val="right"/>
        <w:rPr>
          <w:rFonts w:ascii="Arial" w:hAnsi="Arial" w:cs="Arial"/>
          <w:sz w:val="22"/>
          <w:szCs w:val="22"/>
          <w:lang w:val="en-GB"/>
        </w:rPr>
      </w:pPr>
    </w:p>
    <w:p w14:paraId="5037E736" w14:textId="66EEFCD9" w:rsidR="00FA3574" w:rsidRDefault="00FA3574" w:rsidP="00FA3574">
      <w:pPr>
        <w:spacing w:line="480" w:lineRule="auto"/>
        <w:rPr>
          <w:rFonts w:ascii="Arial" w:hAnsi="Arial" w:cs="Arial"/>
          <w:sz w:val="22"/>
          <w:szCs w:val="22"/>
          <w:lang w:val="en-GB"/>
        </w:rPr>
      </w:pPr>
      <w:r w:rsidRPr="00FA3574">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lang w:val="en-GB"/>
        </w:rPr>
        <w:t>____________________________________________________________</w:t>
      </w:r>
      <w:r w:rsidR="00AA350D">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w:t>
      </w:r>
    </w:p>
    <w:p w14:paraId="5EACAD08" w14:textId="7DE2F1F0" w:rsidR="00FA3574" w:rsidRPr="00FA3574" w:rsidRDefault="00FA3574" w:rsidP="00954104">
      <w:pPr>
        <w:spacing w:after="160" w:line="259" w:lineRule="auto"/>
        <w:rPr>
          <w:rFonts w:ascii="Arial" w:hAnsi="Arial" w:cs="Arial"/>
          <w:sz w:val="22"/>
          <w:szCs w:val="22"/>
          <w:lang w:val="en-GB"/>
        </w:rPr>
      </w:pPr>
      <w:r w:rsidRPr="00FA3574">
        <w:rPr>
          <w:rFonts w:ascii="Arial" w:hAnsi="Arial" w:cs="Arial"/>
          <w:sz w:val="22"/>
          <w:szCs w:val="22"/>
          <w:lang w:val="en-GB"/>
        </w:rPr>
        <w:lastRenderedPageBreak/>
        <w:t>The clamp measures a root-mean square current of 5.00 A from a 240</w:t>
      </w:r>
      <w:r w:rsidR="00DF258E">
        <w:rPr>
          <w:rFonts w:ascii="Arial" w:hAnsi="Arial" w:cs="Arial"/>
          <w:sz w:val="22"/>
          <w:szCs w:val="22"/>
          <w:lang w:val="en-GB"/>
        </w:rPr>
        <w:t>.0</w:t>
      </w:r>
      <w:r w:rsidRPr="00FA3574">
        <w:rPr>
          <w:rFonts w:ascii="Arial" w:hAnsi="Arial" w:cs="Arial"/>
          <w:sz w:val="22"/>
          <w:szCs w:val="22"/>
          <w:lang w:val="en-GB"/>
        </w:rPr>
        <w:t xml:space="preserve"> V, 50</w:t>
      </w:r>
      <w:r w:rsidR="00DF258E">
        <w:rPr>
          <w:rFonts w:ascii="Arial" w:hAnsi="Arial" w:cs="Arial"/>
          <w:sz w:val="22"/>
          <w:szCs w:val="22"/>
          <w:lang w:val="en-GB"/>
        </w:rPr>
        <w:t>.0</w:t>
      </w:r>
      <w:r w:rsidRPr="00FA3574">
        <w:rPr>
          <w:rFonts w:ascii="Arial" w:hAnsi="Arial" w:cs="Arial"/>
          <w:sz w:val="22"/>
          <w:szCs w:val="22"/>
          <w:lang w:val="en-GB"/>
        </w:rPr>
        <w:t xml:space="preserve"> Hz AC mains power supply.</w:t>
      </w:r>
    </w:p>
    <w:p w14:paraId="2176FE53" w14:textId="77777777" w:rsidR="00FA3574" w:rsidRPr="00FA3574" w:rsidRDefault="00FA3574" w:rsidP="00FA3574">
      <w:pPr>
        <w:pStyle w:val="ListParagraph"/>
        <w:rPr>
          <w:rFonts w:ascii="Arial" w:hAnsi="Arial" w:cs="Arial"/>
          <w:sz w:val="22"/>
          <w:szCs w:val="22"/>
          <w:lang w:val="en-GB"/>
        </w:rPr>
      </w:pPr>
    </w:p>
    <w:p w14:paraId="6D0777A3"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peak current (I</w:t>
      </w:r>
      <w:r w:rsidRPr="00FA3574">
        <w:rPr>
          <w:rFonts w:ascii="Arial" w:hAnsi="Arial" w:cs="Arial"/>
          <w:sz w:val="22"/>
          <w:szCs w:val="22"/>
          <w:vertAlign w:val="subscript"/>
          <w:lang w:val="en-GB"/>
        </w:rPr>
        <w:t>PEAK</w:t>
      </w:r>
      <w:r w:rsidRPr="00FA3574">
        <w:rPr>
          <w:rFonts w:ascii="Arial" w:hAnsi="Arial" w:cs="Arial"/>
          <w:sz w:val="22"/>
          <w:szCs w:val="22"/>
          <w:lang w:val="en-GB"/>
        </w:rPr>
        <w:t xml:space="preserve">) in the conductor. </w:t>
      </w:r>
    </w:p>
    <w:p w14:paraId="52859EFA"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(2 marks)</w:t>
      </w:r>
    </w:p>
    <w:p w14:paraId="6B30B2E9" w14:textId="77777777" w:rsidR="00FA3574" w:rsidRPr="00FA3574" w:rsidRDefault="00FA3574" w:rsidP="00FA3574">
      <w:pPr>
        <w:pStyle w:val="ListParagraph"/>
        <w:jc w:val="right"/>
        <w:rPr>
          <w:rFonts w:ascii="Arial" w:hAnsi="Arial" w:cs="Arial"/>
          <w:sz w:val="22"/>
          <w:szCs w:val="22"/>
          <w:lang w:val="en-GB"/>
        </w:rPr>
      </w:pPr>
    </w:p>
    <w:p w14:paraId="464C8988" w14:textId="77777777" w:rsidR="00FA3574" w:rsidRPr="00FA3574" w:rsidRDefault="00FA3574" w:rsidP="00FA3574">
      <w:pPr>
        <w:pStyle w:val="ListParagraph"/>
        <w:jc w:val="right"/>
        <w:rPr>
          <w:rFonts w:ascii="Arial" w:hAnsi="Arial" w:cs="Arial"/>
          <w:sz w:val="22"/>
          <w:szCs w:val="22"/>
          <w:lang w:val="en-GB"/>
        </w:rPr>
      </w:pPr>
    </w:p>
    <w:p w14:paraId="01450E09" w14:textId="77777777" w:rsidR="00FA3574" w:rsidRPr="00FA3574" w:rsidRDefault="00FA3574" w:rsidP="00FA3574">
      <w:pPr>
        <w:pStyle w:val="ListParagraph"/>
        <w:jc w:val="right"/>
        <w:rPr>
          <w:rFonts w:ascii="Arial" w:hAnsi="Arial" w:cs="Arial"/>
          <w:sz w:val="22"/>
          <w:szCs w:val="22"/>
          <w:lang w:val="en-GB"/>
        </w:rPr>
      </w:pPr>
    </w:p>
    <w:p w14:paraId="51382AC3" w14:textId="77777777" w:rsidR="00FA3574" w:rsidRPr="00FA3574" w:rsidRDefault="00FA3574" w:rsidP="00FA3574">
      <w:pPr>
        <w:pStyle w:val="ListParagraph"/>
        <w:jc w:val="right"/>
        <w:rPr>
          <w:rFonts w:ascii="Arial" w:hAnsi="Arial" w:cs="Arial"/>
          <w:sz w:val="22"/>
          <w:szCs w:val="22"/>
          <w:lang w:val="en-GB"/>
        </w:rPr>
      </w:pPr>
    </w:p>
    <w:p w14:paraId="41757351" w14:textId="77777777" w:rsidR="00FA3574" w:rsidRPr="00677280" w:rsidRDefault="00FA3574" w:rsidP="00677280">
      <w:pPr>
        <w:rPr>
          <w:rFonts w:ascii="Arial" w:hAnsi="Arial" w:cs="Arial"/>
          <w:sz w:val="22"/>
          <w:szCs w:val="22"/>
          <w:lang w:val="en-GB"/>
        </w:rPr>
      </w:pPr>
    </w:p>
    <w:p w14:paraId="51D5B341" w14:textId="77777777" w:rsidR="00FA3574" w:rsidRPr="00FA3574" w:rsidRDefault="00FA3574" w:rsidP="00FA3574">
      <w:pPr>
        <w:pStyle w:val="ListParagraph"/>
        <w:jc w:val="right"/>
        <w:rPr>
          <w:rFonts w:ascii="Arial" w:hAnsi="Arial" w:cs="Arial"/>
          <w:sz w:val="22"/>
          <w:szCs w:val="22"/>
          <w:lang w:val="en-GB"/>
        </w:rPr>
      </w:pPr>
    </w:p>
    <w:p w14:paraId="0E4AB3BC" w14:textId="77777777" w:rsidR="00FA3574" w:rsidRPr="00FA3574" w:rsidRDefault="00FA3574" w:rsidP="00FA3574">
      <w:pPr>
        <w:pStyle w:val="ListParagraph"/>
        <w:jc w:val="right"/>
        <w:rPr>
          <w:rFonts w:ascii="Arial" w:hAnsi="Arial" w:cs="Arial"/>
          <w:sz w:val="22"/>
          <w:szCs w:val="22"/>
          <w:lang w:val="en-GB"/>
        </w:rPr>
      </w:pPr>
    </w:p>
    <w:p w14:paraId="62DDF515"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 A</w:t>
      </w:r>
    </w:p>
    <w:p w14:paraId="781012E6" w14:textId="77777777" w:rsidR="00FA3574" w:rsidRPr="00FA3574" w:rsidRDefault="00FA3574" w:rsidP="00FA3574">
      <w:pPr>
        <w:pStyle w:val="ListParagraph"/>
        <w:jc w:val="right"/>
        <w:rPr>
          <w:rFonts w:ascii="Arial" w:hAnsi="Arial" w:cs="Arial"/>
          <w:sz w:val="22"/>
          <w:szCs w:val="22"/>
          <w:lang w:val="en-GB"/>
        </w:rPr>
      </w:pPr>
    </w:p>
    <w:p w14:paraId="1BB1ED74" w14:textId="77777777" w:rsidR="00FA3574" w:rsidRPr="00CB122B" w:rsidRDefault="00FA3574" w:rsidP="00CB122B">
      <w:pPr>
        <w:rPr>
          <w:rFonts w:ascii="Arial" w:hAnsi="Arial" w:cs="Arial"/>
          <w:sz w:val="22"/>
          <w:szCs w:val="22"/>
          <w:lang w:val="en-GB"/>
        </w:rPr>
      </w:pPr>
      <w:r w:rsidRPr="00CB122B">
        <w:rPr>
          <w:rFonts w:ascii="Arial" w:hAnsi="Arial" w:cs="Arial"/>
          <w:sz w:val="22"/>
          <w:szCs w:val="22"/>
          <w:lang w:val="en-GB"/>
        </w:rPr>
        <w:t>The average distance of the clamp to the conductor is 1.10 cm. See below.</w:t>
      </w:r>
    </w:p>
    <w:p w14:paraId="13EF4433" w14:textId="77777777" w:rsidR="00FA3574" w:rsidRPr="00FA3574" w:rsidRDefault="00FA3574" w:rsidP="00FA3574">
      <w:pPr>
        <w:pStyle w:val="ListParagraph"/>
        <w:rPr>
          <w:rFonts w:ascii="Arial" w:hAnsi="Arial" w:cs="Arial"/>
          <w:sz w:val="22"/>
          <w:szCs w:val="22"/>
          <w:lang w:val="en-GB"/>
        </w:rPr>
      </w:pPr>
    </w:p>
    <w:p w14:paraId="5D180FD3" w14:textId="4549E50D" w:rsidR="00FA3574" w:rsidRPr="00FA3574" w:rsidRDefault="00F95CAC" w:rsidP="00FA3574">
      <w:pPr>
        <w:pStyle w:val="ListParagraph"/>
        <w:rPr>
          <w:rFonts w:ascii="Arial" w:hAnsi="Arial" w:cs="Arial"/>
          <w:sz w:val="22"/>
          <w:szCs w:val="22"/>
          <w:lang w:val="en-GB"/>
        </w:rPr>
      </w:pPr>
      <w:r w:rsidRPr="00FA3574">
        <w:rPr>
          <w:rFonts w:ascii="Arial" w:hAnsi="Arial" w:cs="Arial"/>
          <w:noProof/>
          <w:sz w:val="22"/>
          <w:szCs w:val="22"/>
          <w:lang w:eastAsia="en-AU"/>
        </w:rPr>
        <mc:AlternateContent>
          <mc:Choice Requires="wps">
            <w:drawing>
              <wp:anchor distT="0" distB="0" distL="114300" distR="114300" simplePos="0" relativeHeight="252068864" behindDoc="0" locked="0" layoutInCell="1" allowOverlap="1" wp14:anchorId="61BF470A" wp14:editId="575FAB04">
                <wp:simplePos x="0" y="0"/>
                <wp:positionH relativeFrom="column">
                  <wp:posOffset>3124200</wp:posOffset>
                </wp:positionH>
                <wp:positionV relativeFrom="paragraph">
                  <wp:posOffset>655955</wp:posOffset>
                </wp:positionV>
                <wp:extent cx="914400" cy="228600"/>
                <wp:effectExtent l="0" t="0" r="4445" b="0"/>
                <wp:wrapNone/>
                <wp:docPr id="44" name="Text Box 4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DD9B4EA" w14:textId="77777777" w:rsidR="00FA3574" w:rsidRPr="00A93729" w:rsidRDefault="00FA3574" w:rsidP="00FA3574">
                            <w:pPr>
                              <w:rPr>
                                <w:rFonts w:ascii="Arial" w:hAnsi="Arial" w:cs="Arial"/>
                                <w:sz w:val="16"/>
                                <w:szCs w:val="16"/>
                                <w:lang w:val="en-GB"/>
                              </w:rPr>
                            </w:pPr>
                            <w:r w:rsidRPr="00A93729">
                              <w:rPr>
                                <w:rFonts w:ascii="Arial" w:hAnsi="Arial" w:cs="Arial"/>
                                <w:sz w:val="16"/>
                                <w:szCs w:val="16"/>
                                <w:lang w:val="en-GB"/>
                              </w:rPr>
                              <w:t>r = 1.10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BF470A" id="Text Box 44" o:spid="_x0000_s1077" type="#_x0000_t202" style="position:absolute;left:0;text-align:left;margin-left:246pt;margin-top:51.65pt;width:1in;height:18pt;z-index:252068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WKw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" fillcolor="white [3201]" stroked="f" strokeweight=".5pt">
                <v:textbox>
                  <w:txbxContent>
                    <w:p w14:paraId="5DD9B4EA" w14:textId="77777777" w:rsidR="00FA3574" w:rsidRPr="00A93729" w:rsidRDefault="00FA3574" w:rsidP="00FA3574">
                      <w:pPr>
                        <w:rPr>
                          <w:rFonts w:ascii="Arial" w:hAnsi="Arial" w:cs="Arial"/>
                          <w:sz w:val="16"/>
                          <w:szCs w:val="16"/>
                          <w:lang w:val="en-GB"/>
                        </w:rPr>
                      </w:pPr>
                      <w:r w:rsidRPr="00A93729">
                        <w:rPr>
                          <w:rFonts w:ascii="Arial" w:hAnsi="Arial" w:cs="Arial"/>
                          <w:sz w:val="16"/>
                          <w:szCs w:val="16"/>
                          <w:lang w:val="en-GB"/>
                        </w:rPr>
                        <w:t>r = 1.10 cm</w:t>
                      </w:r>
                    </w:p>
                  </w:txbxContent>
                </v:textbox>
              </v:shap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65792" behindDoc="0" locked="0" layoutInCell="1" allowOverlap="1" wp14:anchorId="13A269E8" wp14:editId="3B481523">
                <wp:simplePos x="0" y="0"/>
                <wp:positionH relativeFrom="column">
                  <wp:posOffset>1866900</wp:posOffset>
                </wp:positionH>
                <wp:positionV relativeFrom="paragraph">
                  <wp:posOffset>84455</wp:posOffset>
                </wp:positionV>
                <wp:extent cx="1143000" cy="1028700"/>
                <wp:effectExtent l="0" t="57150" r="57150" b="0"/>
                <wp:wrapNone/>
                <wp:docPr id="47" name="Arc 47"/>
                <wp:cNvGraphicFramePr/>
                <a:graphic xmlns:a="http://schemas.openxmlformats.org/drawingml/2006/main">
                  <a:graphicData uri="http://schemas.microsoft.com/office/word/2010/wordprocessingShape">
                    <wps:wsp>
                      <wps:cNvSpPr/>
                      <wps:spPr>
                        <a:xfrm>
                          <a:off x="0" y="0"/>
                          <a:ext cx="1143000" cy="1028700"/>
                        </a:xfrm>
                        <a:prstGeom prst="arc">
                          <a:avLst/>
                        </a:prstGeom>
                        <a:ln w="28575">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93D8F5" id="Arc 47" o:spid="_x0000_s1026" style="position:absolute;margin-left:147pt;margin-top:6.65pt;width:90pt;height:81pt;z-index:252065792;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" path="m571500,nsc887131,,1143000,230282,1143000,514350r-571500,l571500,xem571500,nfc887131,,1143000,230282,1143000,514350e" filled="f" strokecolor="black [3213]" strokeweight="2.25pt">
                <v:stroke joinstyle="miter"/>
                <v:path arrowok="t" o:connecttype="custom" o:connectlocs="571500,0;1143000,514350" o:connectangles="0,0"/>
              </v:shap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66816" behindDoc="0" locked="0" layoutInCell="1" allowOverlap="1" wp14:anchorId="67F3CCF1" wp14:editId="0FBF5C64">
                <wp:simplePos x="0" y="0"/>
                <wp:positionH relativeFrom="column">
                  <wp:posOffset>2895600</wp:posOffset>
                </wp:positionH>
                <wp:positionV relativeFrom="paragraph">
                  <wp:posOffset>427355</wp:posOffset>
                </wp:positionV>
                <wp:extent cx="228600" cy="228600"/>
                <wp:effectExtent l="0" t="0" r="19050" b="19050"/>
                <wp:wrapNone/>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4245C26" id="Oval 46" o:spid="_x0000_s1026" style="position:absolute;margin-left:228pt;margin-top:33.65pt;width:18pt;height:18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" filled="f" strokecolor="black [3213]" strokeweight="1pt">
                <v:stroke joinstyle="miter"/>
              </v:oval>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64768" behindDoc="0" locked="0" layoutInCell="1" allowOverlap="1" wp14:anchorId="2EFC1D15" wp14:editId="29DC9EA8">
                <wp:simplePos x="0" y="0"/>
                <wp:positionH relativeFrom="column">
                  <wp:posOffset>2438400</wp:posOffset>
                </wp:positionH>
                <wp:positionV relativeFrom="paragraph">
                  <wp:posOffset>84455</wp:posOffset>
                </wp:positionV>
                <wp:extent cx="1143000" cy="1028700"/>
                <wp:effectExtent l="0" t="19050" r="19050" b="0"/>
                <wp:wrapNone/>
                <wp:docPr id="48" name="Arc 48"/>
                <wp:cNvGraphicFramePr/>
                <a:graphic xmlns:a="http://schemas.openxmlformats.org/drawingml/2006/main">
                  <a:graphicData uri="http://schemas.microsoft.com/office/word/2010/wordprocessingShape">
                    <wps:wsp>
                      <wps:cNvSpPr/>
                      <wps:spPr>
                        <a:xfrm>
                          <a:off x="0" y="0"/>
                          <a:ext cx="1143000" cy="1028700"/>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D388DC" id="Arc 48" o:spid="_x0000_s1026" style="position:absolute;margin-left:192pt;margin-top:6.65pt;width:90pt;height:81pt;z-index:252064768;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" path="m571500,nsc887131,,1143000,230282,1143000,514350r-571500,l571500,xem571500,nfc887131,,1143000,230282,1143000,514350e" filled="f" strokecolor="black [3213]" strokeweight="2.25pt">
                <v:stroke joinstyle="miter"/>
                <v:path arrowok="t" o:connecttype="custom" o:connectlocs="571500,0;1143000,514350" o:connectangles="0,0"/>
              </v:shape>
            </w:pict>
          </mc:Fallback>
        </mc:AlternateContent>
      </w:r>
      <w:r w:rsidRPr="00FA3574">
        <w:rPr>
          <w:rFonts w:ascii="Arial" w:hAnsi="Arial" w:cs="Arial"/>
          <w:noProof/>
          <w:sz w:val="22"/>
          <w:szCs w:val="22"/>
          <w:lang w:eastAsia="en-AU"/>
        </w:rPr>
        <mc:AlternateContent>
          <mc:Choice Requires="wps">
            <w:drawing>
              <wp:anchor distT="0" distB="0" distL="114300" distR="114300" simplePos="0" relativeHeight="252067840" behindDoc="0" locked="0" layoutInCell="1" allowOverlap="1" wp14:anchorId="01B1B5C9" wp14:editId="09415167">
                <wp:simplePos x="0" y="0"/>
                <wp:positionH relativeFrom="column">
                  <wp:posOffset>3009900</wp:posOffset>
                </wp:positionH>
                <wp:positionV relativeFrom="paragraph">
                  <wp:posOffset>541655</wp:posOffset>
                </wp:positionV>
                <wp:extent cx="5715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6B2594" id="Straight Arrow Connector 45" o:spid="_x0000_s1026" type="#_x0000_t32" style="position:absolute;margin-left:237pt;margin-top:42.65pt;width:45pt;height:0;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" strokecolor="black [3213]" strokeweight=".5pt">
                <v:stroke dashstyle="dash" endarrow="block" joinstyle="miter"/>
              </v:shape>
            </w:pict>
          </mc:Fallback>
        </mc:AlternateContent>
      </w:r>
    </w:p>
    <w:p w14:paraId="7F23ED70" w14:textId="4F9F81CD" w:rsidR="00FA3574" w:rsidRPr="00FA3574" w:rsidRDefault="00FA3574" w:rsidP="00FA3574">
      <w:pPr>
        <w:pStyle w:val="ListParagraph"/>
        <w:rPr>
          <w:rFonts w:ascii="Arial" w:hAnsi="Arial" w:cs="Arial"/>
          <w:sz w:val="22"/>
          <w:szCs w:val="22"/>
          <w:lang w:val="en-GB"/>
        </w:rPr>
      </w:pPr>
    </w:p>
    <w:p w14:paraId="2058CF16" w14:textId="2286C2BA" w:rsidR="00FA3574" w:rsidRPr="00FA3574" w:rsidRDefault="00FA3574" w:rsidP="00FA3574">
      <w:pPr>
        <w:rPr>
          <w:sz w:val="22"/>
          <w:szCs w:val="22"/>
          <w:lang w:val="en-GB"/>
        </w:rPr>
      </w:pPr>
    </w:p>
    <w:p w14:paraId="0A0D39F7" w14:textId="3239CF83" w:rsidR="00FA3574" w:rsidRPr="00FA3574" w:rsidRDefault="00FA3574" w:rsidP="00FA3574">
      <w:pPr>
        <w:rPr>
          <w:sz w:val="22"/>
          <w:szCs w:val="22"/>
          <w:lang w:val="en-GB"/>
        </w:rPr>
      </w:pPr>
    </w:p>
    <w:p w14:paraId="38756A55" w14:textId="51FE739C" w:rsidR="00FA3574" w:rsidRPr="00FA3574" w:rsidRDefault="00FA3574" w:rsidP="00FA3574">
      <w:pPr>
        <w:rPr>
          <w:sz w:val="22"/>
          <w:szCs w:val="22"/>
          <w:lang w:val="en-GB"/>
        </w:rPr>
      </w:pPr>
    </w:p>
    <w:p w14:paraId="0B7D222A" w14:textId="6B43D23F" w:rsidR="00FA3574" w:rsidRPr="00FA3574" w:rsidRDefault="00FA3574" w:rsidP="00FA3574">
      <w:pPr>
        <w:rPr>
          <w:rFonts w:ascii="Arial" w:hAnsi="Arial" w:cs="Arial"/>
          <w:sz w:val="22"/>
          <w:szCs w:val="22"/>
          <w:lang w:val="en-GB"/>
        </w:rPr>
      </w:pPr>
    </w:p>
    <w:p w14:paraId="5A944C38" w14:textId="4375D048" w:rsid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maximum magnitude of the magnetic field strength at th</w:t>
      </w:r>
      <w:r w:rsidR="003679AE">
        <w:rPr>
          <w:rFonts w:ascii="Arial" w:hAnsi="Arial" w:cs="Arial"/>
          <w:sz w:val="22"/>
          <w:szCs w:val="22"/>
          <w:lang w:val="en-GB"/>
        </w:rPr>
        <w:t>is</w:t>
      </w:r>
      <w:r w:rsidRPr="00FA3574">
        <w:rPr>
          <w:rFonts w:ascii="Arial" w:hAnsi="Arial" w:cs="Arial"/>
          <w:sz w:val="22"/>
          <w:szCs w:val="22"/>
          <w:lang w:val="en-GB"/>
        </w:rPr>
        <w:t xml:space="preserve"> distance</w:t>
      </w:r>
      <w:r w:rsidR="003679AE">
        <w:rPr>
          <w:rFonts w:ascii="Arial" w:hAnsi="Arial" w:cs="Arial"/>
          <w:sz w:val="22"/>
          <w:szCs w:val="22"/>
          <w:lang w:val="en-GB"/>
        </w:rPr>
        <w:t>.</w:t>
      </w:r>
    </w:p>
    <w:p w14:paraId="4190D494" w14:textId="1FF488EE" w:rsidR="00F95CAC" w:rsidRPr="00FA3574" w:rsidRDefault="00F95CAC" w:rsidP="00F95CAC">
      <w:pPr>
        <w:pStyle w:val="ListParagraph"/>
        <w:spacing w:after="160" w:line="259" w:lineRule="auto"/>
        <w:jc w:val="right"/>
        <w:rPr>
          <w:rFonts w:ascii="Arial" w:hAnsi="Arial" w:cs="Arial"/>
          <w:sz w:val="22"/>
          <w:szCs w:val="22"/>
          <w:lang w:val="en-GB"/>
        </w:rPr>
      </w:pPr>
      <w:r>
        <w:rPr>
          <w:rFonts w:ascii="Arial" w:hAnsi="Arial" w:cs="Arial"/>
          <w:sz w:val="22"/>
          <w:szCs w:val="22"/>
          <w:lang w:val="en-GB"/>
        </w:rPr>
        <w:t>(2 marks)</w:t>
      </w:r>
    </w:p>
    <w:p w14:paraId="063CEB92" w14:textId="77777777" w:rsidR="00FA3574" w:rsidRPr="00FA3574" w:rsidRDefault="00FA3574" w:rsidP="00FA3574">
      <w:pPr>
        <w:pStyle w:val="ListParagraph"/>
        <w:rPr>
          <w:rFonts w:ascii="Arial" w:hAnsi="Arial" w:cs="Arial"/>
          <w:sz w:val="22"/>
          <w:szCs w:val="22"/>
          <w:lang w:val="en-GB"/>
        </w:rPr>
      </w:pPr>
    </w:p>
    <w:p w14:paraId="6A25F0BD" w14:textId="77777777" w:rsidR="00FA3574" w:rsidRPr="00FA3574" w:rsidRDefault="00FA3574" w:rsidP="00FA3574">
      <w:pPr>
        <w:pStyle w:val="ListParagraph"/>
        <w:rPr>
          <w:rFonts w:ascii="Arial" w:hAnsi="Arial" w:cs="Arial"/>
          <w:sz w:val="22"/>
          <w:szCs w:val="22"/>
          <w:lang w:val="en-GB"/>
        </w:rPr>
      </w:pPr>
    </w:p>
    <w:p w14:paraId="4C918569" w14:textId="77777777" w:rsidR="00FA3574" w:rsidRPr="00FA3574" w:rsidRDefault="00FA3574" w:rsidP="00FA3574">
      <w:pPr>
        <w:pStyle w:val="ListParagraph"/>
        <w:rPr>
          <w:rFonts w:ascii="Arial" w:hAnsi="Arial" w:cs="Arial"/>
          <w:sz w:val="22"/>
          <w:szCs w:val="22"/>
          <w:lang w:val="en-GB"/>
        </w:rPr>
      </w:pPr>
    </w:p>
    <w:p w14:paraId="05B7E590" w14:textId="77777777" w:rsidR="00FA3574" w:rsidRPr="00FA3574" w:rsidRDefault="00FA3574" w:rsidP="00FA3574">
      <w:pPr>
        <w:pStyle w:val="ListParagraph"/>
        <w:rPr>
          <w:rFonts w:ascii="Arial" w:hAnsi="Arial" w:cs="Arial"/>
          <w:sz w:val="22"/>
          <w:szCs w:val="22"/>
          <w:lang w:val="en-GB"/>
        </w:rPr>
      </w:pPr>
    </w:p>
    <w:p w14:paraId="7AEE85AC" w14:textId="77777777" w:rsidR="00FA3574" w:rsidRPr="00FA3574" w:rsidRDefault="00FA3574" w:rsidP="00FA3574">
      <w:pPr>
        <w:pStyle w:val="ListParagraph"/>
        <w:rPr>
          <w:rFonts w:ascii="Arial" w:hAnsi="Arial" w:cs="Arial"/>
          <w:sz w:val="22"/>
          <w:szCs w:val="22"/>
          <w:lang w:val="en-GB"/>
        </w:rPr>
      </w:pPr>
    </w:p>
    <w:p w14:paraId="2E7BB8DD" w14:textId="77777777" w:rsidR="00FA3574" w:rsidRPr="00677280" w:rsidRDefault="00FA3574" w:rsidP="00677280">
      <w:pPr>
        <w:rPr>
          <w:rFonts w:ascii="Arial" w:hAnsi="Arial" w:cs="Arial"/>
          <w:sz w:val="22"/>
          <w:szCs w:val="22"/>
          <w:lang w:val="en-GB"/>
        </w:rPr>
      </w:pPr>
    </w:p>
    <w:p w14:paraId="5B6FB453" w14:textId="77777777" w:rsidR="00FA3574" w:rsidRPr="00FA3574" w:rsidRDefault="00FA3574" w:rsidP="00FA3574">
      <w:pPr>
        <w:pStyle w:val="ListParagraph"/>
        <w:rPr>
          <w:rFonts w:ascii="Arial" w:hAnsi="Arial" w:cs="Arial"/>
          <w:sz w:val="22"/>
          <w:szCs w:val="22"/>
          <w:lang w:val="en-GB"/>
        </w:rPr>
      </w:pPr>
    </w:p>
    <w:p w14:paraId="6765BD46" w14:textId="77777777" w:rsidR="00FA3574" w:rsidRPr="00FA3574" w:rsidRDefault="00FA3574" w:rsidP="00FA3574">
      <w:pPr>
        <w:pStyle w:val="ListParagraph"/>
        <w:rPr>
          <w:rFonts w:ascii="Arial" w:hAnsi="Arial" w:cs="Arial"/>
          <w:sz w:val="22"/>
          <w:szCs w:val="22"/>
          <w:lang w:val="en-GB"/>
        </w:rPr>
      </w:pPr>
    </w:p>
    <w:p w14:paraId="451B2090"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________________ T</w:t>
      </w:r>
    </w:p>
    <w:p w14:paraId="3CBD1100" w14:textId="77777777" w:rsidR="00FA3574" w:rsidRPr="00FA3574" w:rsidRDefault="00FA3574" w:rsidP="00FA3574">
      <w:pPr>
        <w:pStyle w:val="ListParagraph"/>
        <w:jc w:val="right"/>
        <w:rPr>
          <w:rFonts w:ascii="Arial" w:hAnsi="Arial" w:cs="Arial"/>
          <w:sz w:val="22"/>
          <w:szCs w:val="22"/>
          <w:lang w:val="en-GB"/>
        </w:rPr>
      </w:pPr>
    </w:p>
    <w:p w14:paraId="3C41FAED" w14:textId="77777777" w:rsidR="00FA3574" w:rsidRPr="0010196A" w:rsidRDefault="00FA3574" w:rsidP="0010196A">
      <w:pPr>
        <w:rPr>
          <w:rFonts w:ascii="Arial" w:hAnsi="Arial" w:cs="Arial"/>
          <w:sz w:val="22"/>
          <w:szCs w:val="22"/>
          <w:lang w:val="en-GB"/>
        </w:rPr>
      </w:pPr>
      <w:r w:rsidRPr="0010196A">
        <w:rPr>
          <w:rFonts w:ascii="Arial" w:hAnsi="Arial" w:cs="Arial"/>
          <w:sz w:val="22"/>
          <w:szCs w:val="22"/>
          <w:lang w:val="en-GB"/>
        </w:rPr>
        <w:t xml:space="preserve">The flux change experienced by the iron clamp is completely passed through the secondary coil. </w:t>
      </w:r>
    </w:p>
    <w:p w14:paraId="4A442C57" w14:textId="77777777" w:rsidR="00FA3574" w:rsidRPr="00FA3574" w:rsidRDefault="00FA3574" w:rsidP="00FA3574">
      <w:pPr>
        <w:pStyle w:val="ListParagraph"/>
        <w:rPr>
          <w:rFonts w:ascii="Arial" w:hAnsi="Arial" w:cs="Arial"/>
          <w:sz w:val="22"/>
          <w:szCs w:val="22"/>
          <w:lang w:val="en-GB"/>
        </w:rPr>
      </w:pPr>
    </w:p>
    <w:p w14:paraId="32D9015C" w14:textId="4FA3EE00" w:rsidR="00B861FB"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maximum flux change experienced by the coil if its cross-sectional area is 4.00 cm</w:t>
      </w:r>
      <w:r w:rsidRPr="00FA3574">
        <w:rPr>
          <w:rFonts w:ascii="Arial" w:hAnsi="Arial" w:cs="Arial"/>
          <w:sz w:val="22"/>
          <w:szCs w:val="22"/>
          <w:vertAlign w:val="superscript"/>
          <w:lang w:val="en-GB"/>
        </w:rPr>
        <w:t>2</w:t>
      </w:r>
      <w:r w:rsidRPr="00FA3574">
        <w:rPr>
          <w:rFonts w:ascii="Arial" w:hAnsi="Arial" w:cs="Arial"/>
          <w:sz w:val="22"/>
          <w:szCs w:val="22"/>
          <w:lang w:val="en-GB"/>
        </w:rPr>
        <w:t xml:space="preserve">. </w:t>
      </w:r>
      <w:r w:rsidR="00C63A8E">
        <w:rPr>
          <w:rFonts w:ascii="Arial" w:hAnsi="Arial" w:cs="Arial"/>
          <w:sz w:val="22"/>
          <w:szCs w:val="22"/>
          <w:lang w:val="en-GB"/>
        </w:rPr>
        <w:t xml:space="preserve"> Note that the </w:t>
      </w:r>
      <w:r w:rsidR="007F56AB">
        <w:rPr>
          <w:rFonts w:ascii="Arial" w:hAnsi="Arial" w:cs="Arial"/>
          <w:sz w:val="22"/>
          <w:szCs w:val="22"/>
          <w:lang w:val="en-GB"/>
        </w:rPr>
        <w:t xml:space="preserve">magnetic field will oscillate </w:t>
      </w:r>
      <w:r w:rsidR="00B861FB">
        <w:rPr>
          <w:rFonts w:ascii="Arial" w:hAnsi="Arial" w:cs="Arial"/>
          <w:sz w:val="22"/>
          <w:szCs w:val="22"/>
          <w:lang w:val="en-GB"/>
        </w:rPr>
        <w:t>its direction as a result of the AC current.</w:t>
      </w:r>
    </w:p>
    <w:p w14:paraId="3465E211" w14:textId="1203B239" w:rsidR="00FA3574" w:rsidRPr="00B861FB" w:rsidRDefault="00FA3574" w:rsidP="00B861FB">
      <w:pPr>
        <w:spacing w:after="160" w:line="259" w:lineRule="auto"/>
        <w:ind w:left="720"/>
        <w:rPr>
          <w:rFonts w:ascii="Arial" w:hAnsi="Arial" w:cs="Arial"/>
          <w:sz w:val="22"/>
          <w:szCs w:val="22"/>
          <w:lang w:val="en-GB"/>
        </w:rPr>
      </w:pPr>
      <w:r w:rsidRPr="00B861FB">
        <w:rPr>
          <w:rFonts w:ascii="Arial" w:hAnsi="Arial" w:cs="Arial"/>
          <w:sz w:val="22"/>
          <w:szCs w:val="22"/>
          <w:lang w:val="en-GB"/>
        </w:rPr>
        <w:t>[If you were unable to calculate an answer for part c), use a value of 1.30 x 10</w:t>
      </w:r>
      <w:r w:rsidRPr="00B861FB">
        <w:rPr>
          <w:rFonts w:ascii="Arial" w:hAnsi="Arial" w:cs="Arial"/>
          <w:sz w:val="22"/>
          <w:szCs w:val="22"/>
          <w:vertAlign w:val="superscript"/>
          <w:lang w:val="en-GB"/>
        </w:rPr>
        <w:t>-4</w:t>
      </w:r>
      <w:r w:rsidRPr="00B861FB">
        <w:rPr>
          <w:rFonts w:ascii="Arial" w:hAnsi="Arial" w:cs="Arial"/>
          <w:sz w:val="22"/>
          <w:szCs w:val="22"/>
          <w:lang w:val="en-GB"/>
        </w:rPr>
        <w:t xml:space="preserve"> T</w:t>
      </w:r>
      <w:r w:rsidR="00C973FB" w:rsidRPr="00B861FB">
        <w:rPr>
          <w:rFonts w:ascii="Arial" w:hAnsi="Arial" w:cs="Arial"/>
          <w:sz w:val="22"/>
          <w:szCs w:val="22"/>
          <w:lang w:val="en-GB"/>
        </w:rPr>
        <w:t>.</w:t>
      </w:r>
      <w:r w:rsidRPr="00B861FB">
        <w:rPr>
          <w:rFonts w:ascii="Arial" w:hAnsi="Arial" w:cs="Arial"/>
          <w:sz w:val="22"/>
          <w:szCs w:val="22"/>
          <w:lang w:val="en-GB"/>
        </w:rPr>
        <w:t>]</w:t>
      </w:r>
    </w:p>
    <w:p w14:paraId="439E858F"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3376A18E" w14:textId="77777777" w:rsidR="00FA3574" w:rsidRPr="00FA3574" w:rsidRDefault="00FA3574" w:rsidP="00FA3574">
      <w:pPr>
        <w:pStyle w:val="ListParagraph"/>
        <w:jc w:val="right"/>
        <w:rPr>
          <w:rFonts w:ascii="Arial" w:hAnsi="Arial" w:cs="Arial"/>
          <w:sz w:val="22"/>
          <w:szCs w:val="22"/>
          <w:lang w:val="en-GB"/>
        </w:rPr>
      </w:pPr>
    </w:p>
    <w:p w14:paraId="69209FEC" w14:textId="77777777" w:rsidR="00FA3574" w:rsidRPr="00FA3574" w:rsidRDefault="00FA3574" w:rsidP="00FA3574">
      <w:pPr>
        <w:pStyle w:val="ListParagraph"/>
        <w:jc w:val="right"/>
        <w:rPr>
          <w:rFonts w:ascii="Arial" w:hAnsi="Arial" w:cs="Arial"/>
          <w:sz w:val="22"/>
          <w:szCs w:val="22"/>
          <w:lang w:val="en-GB"/>
        </w:rPr>
      </w:pPr>
    </w:p>
    <w:p w14:paraId="23A40AAF" w14:textId="77777777" w:rsidR="00FA3574" w:rsidRPr="00FA3574" w:rsidRDefault="00FA3574" w:rsidP="00FA3574">
      <w:pPr>
        <w:pStyle w:val="ListParagraph"/>
        <w:jc w:val="right"/>
        <w:rPr>
          <w:rFonts w:ascii="Arial" w:hAnsi="Arial" w:cs="Arial"/>
          <w:sz w:val="22"/>
          <w:szCs w:val="22"/>
          <w:lang w:val="en-GB"/>
        </w:rPr>
      </w:pPr>
    </w:p>
    <w:p w14:paraId="673AAF44" w14:textId="77777777" w:rsidR="00FA3574" w:rsidRPr="00FA3574" w:rsidRDefault="00FA3574" w:rsidP="00FA3574">
      <w:pPr>
        <w:pStyle w:val="ListParagraph"/>
        <w:jc w:val="right"/>
        <w:rPr>
          <w:rFonts w:ascii="Arial" w:hAnsi="Arial" w:cs="Arial"/>
          <w:sz w:val="22"/>
          <w:szCs w:val="22"/>
          <w:lang w:val="en-GB"/>
        </w:rPr>
      </w:pPr>
    </w:p>
    <w:p w14:paraId="5162BFC9" w14:textId="77777777" w:rsidR="00FA3574" w:rsidRDefault="00FA3574" w:rsidP="00FA3574">
      <w:pPr>
        <w:pStyle w:val="ListParagraph"/>
        <w:jc w:val="right"/>
        <w:rPr>
          <w:rFonts w:ascii="Arial" w:hAnsi="Arial" w:cs="Arial"/>
          <w:sz w:val="22"/>
          <w:szCs w:val="22"/>
          <w:lang w:val="en-GB"/>
        </w:rPr>
      </w:pPr>
    </w:p>
    <w:p w14:paraId="4DAA200C" w14:textId="77777777" w:rsidR="001D3066" w:rsidRDefault="001D3066" w:rsidP="00FA3574">
      <w:pPr>
        <w:pStyle w:val="ListParagraph"/>
        <w:jc w:val="right"/>
        <w:rPr>
          <w:rFonts w:ascii="Arial" w:hAnsi="Arial" w:cs="Arial"/>
          <w:sz w:val="22"/>
          <w:szCs w:val="22"/>
          <w:lang w:val="en-GB"/>
        </w:rPr>
      </w:pPr>
    </w:p>
    <w:p w14:paraId="0E4F7A72" w14:textId="77777777" w:rsidR="001D3066" w:rsidRDefault="001D3066" w:rsidP="00FA3574">
      <w:pPr>
        <w:pStyle w:val="ListParagraph"/>
        <w:jc w:val="right"/>
        <w:rPr>
          <w:rFonts w:ascii="Arial" w:hAnsi="Arial" w:cs="Arial"/>
          <w:sz w:val="22"/>
          <w:szCs w:val="22"/>
          <w:lang w:val="en-GB"/>
        </w:rPr>
      </w:pPr>
    </w:p>
    <w:p w14:paraId="52D58FB8" w14:textId="77777777" w:rsidR="001D3066" w:rsidRDefault="001D3066" w:rsidP="00FA3574">
      <w:pPr>
        <w:pStyle w:val="ListParagraph"/>
        <w:jc w:val="right"/>
        <w:rPr>
          <w:rFonts w:ascii="Arial" w:hAnsi="Arial" w:cs="Arial"/>
          <w:sz w:val="22"/>
          <w:szCs w:val="22"/>
          <w:lang w:val="en-GB"/>
        </w:rPr>
      </w:pPr>
    </w:p>
    <w:p w14:paraId="608B724F" w14:textId="77777777" w:rsidR="001D3066" w:rsidRPr="00FA3574" w:rsidRDefault="001D3066" w:rsidP="00FA3574">
      <w:pPr>
        <w:pStyle w:val="ListParagraph"/>
        <w:jc w:val="right"/>
        <w:rPr>
          <w:rFonts w:ascii="Arial" w:hAnsi="Arial" w:cs="Arial"/>
          <w:sz w:val="22"/>
          <w:szCs w:val="22"/>
          <w:lang w:val="en-GB"/>
        </w:rPr>
      </w:pPr>
    </w:p>
    <w:p w14:paraId="54645411" w14:textId="77777777" w:rsidR="00FA3574" w:rsidRPr="00FA3574" w:rsidRDefault="00FA3574" w:rsidP="00FA3574">
      <w:pPr>
        <w:pStyle w:val="ListParagraph"/>
        <w:jc w:val="right"/>
        <w:rPr>
          <w:rFonts w:ascii="Arial" w:hAnsi="Arial" w:cs="Arial"/>
          <w:sz w:val="22"/>
          <w:szCs w:val="22"/>
          <w:lang w:val="en-GB"/>
        </w:rPr>
      </w:pPr>
    </w:p>
    <w:p w14:paraId="65609557" w14:textId="77777777" w:rsidR="00A872DF" w:rsidRPr="00677280" w:rsidRDefault="00A872DF" w:rsidP="00677280">
      <w:pPr>
        <w:rPr>
          <w:rFonts w:ascii="Arial" w:hAnsi="Arial" w:cs="Arial"/>
          <w:sz w:val="22"/>
          <w:szCs w:val="22"/>
          <w:lang w:val="en-GB"/>
        </w:rPr>
      </w:pPr>
    </w:p>
    <w:p w14:paraId="5C68CECF" w14:textId="77777777" w:rsidR="00FA3574" w:rsidRPr="00FA3574" w:rsidRDefault="00FA3574" w:rsidP="00FA3574">
      <w:pPr>
        <w:pStyle w:val="ListParagraph"/>
        <w:jc w:val="right"/>
        <w:rPr>
          <w:rFonts w:ascii="Arial" w:hAnsi="Arial" w:cs="Arial"/>
          <w:sz w:val="22"/>
          <w:szCs w:val="22"/>
          <w:lang w:val="en-GB"/>
        </w:rPr>
      </w:pPr>
    </w:p>
    <w:p w14:paraId="3BD2BDA8"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_________________ Wb</w:t>
      </w:r>
    </w:p>
    <w:p w14:paraId="3BE38E49" w14:textId="77777777" w:rsidR="00D67749" w:rsidRDefault="00D67749">
      <w:pPr>
        <w:spacing w:after="160" w:line="259" w:lineRule="auto"/>
        <w:rPr>
          <w:rFonts w:ascii="Arial" w:hAnsi="Arial" w:cs="Arial"/>
          <w:sz w:val="22"/>
          <w:szCs w:val="22"/>
          <w:lang w:val="en-GB"/>
        </w:rPr>
      </w:pPr>
      <w:r>
        <w:rPr>
          <w:rFonts w:ascii="Arial" w:hAnsi="Arial" w:cs="Arial"/>
          <w:sz w:val="22"/>
          <w:szCs w:val="22"/>
          <w:lang w:val="en-GB"/>
        </w:rPr>
        <w:br w:type="page"/>
      </w:r>
    </w:p>
    <w:p w14:paraId="1EC2A36F" w14:textId="693F4915"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lastRenderedPageBreak/>
        <w:t>Hence, calculate the average EMF generated in the secondary coil if it consists of 250 turns.</w:t>
      </w:r>
    </w:p>
    <w:p w14:paraId="2C04A527"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49409C1D" w14:textId="77777777" w:rsidR="00FA3574" w:rsidRPr="00FA3574" w:rsidRDefault="00FA3574" w:rsidP="00FA3574">
      <w:pPr>
        <w:pStyle w:val="ListParagraph"/>
        <w:rPr>
          <w:rFonts w:ascii="Arial" w:hAnsi="Arial" w:cs="Arial"/>
          <w:sz w:val="22"/>
          <w:szCs w:val="22"/>
          <w:lang w:val="en-GB"/>
        </w:rPr>
      </w:pPr>
    </w:p>
    <w:p w14:paraId="4EB1E14C" w14:textId="77777777" w:rsidR="00FA3574" w:rsidRPr="00FA3574" w:rsidRDefault="00FA3574" w:rsidP="00FA3574">
      <w:pPr>
        <w:pStyle w:val="ListParagraph"/>
        <w:rPr>
          <w:rFonts w:ascii="Arial" w:hAnsi="Arial" w:cs="Arial"/>
          <w:sz w:val="22"/>
          <w:szCs w:val="22"/>
          <w:lang w:val="en-GB"/>
        </w:rPr>
      </w:pPr>
    </w:p>
    <w:p w14:paraId="191CF581" w14:textId="77777777" w:rsidR="00FA3574" w:rsidRPr="00FA3574" w:rsidRDefault="00FA3574" w:rsidP="00FA3574">
      <w:pPr>
        <w:pStyle w:val="ListParagraph"/>
        <w:rPr>
          <w:rFonts w:ascii="Arial" w:hAnsi="Arial" w:cs="Arial"/>
          <w:sz w:val="22"/>
          <w:szCs w:val="22"/>
          <w:lang w:val="en-GB"/>
        </w:rPr>
      </w:pPr>
    </w:p>
    <w:p w14:paraId="070327FD" w14:textId="77777777" w:rsidR="00FA3574" w:rsidRPr="00FA3574" w:rsidRDefault="00FA3574" w:rsidP="00FA3574">
      <w:pPr>
        <w:pStyle w:val="ListParagraph"/>
        <w:rPr>
          <w:rFonts w:ascii="Arial" w:hAnsi="Arial" w:cs="Arial"/>
          <w:sz w:val="22"/>
          <w:szCs w:val="22"/>
          <w:lang w:val="en-GB"/>
        </w:rPr>
      </w:pPr>
    </w:p>
    <w:p w14:paraId="1F21CB63" w14:textId="77777777" w:rsidR="00FA3574" w:rsidRPr="00FA3574" w:rsidRDefault="00FA3574" w:rsidP="00FA3574">
      <w:pPr>
        <w:pStyle w:val="ListParagraph"/>
        <w:rPr>
          <w:rFonts w:ascii="Arial" w:hAnsi="Arial" w:cs="Arial"/>
          <w:sz w:val="22"/>
          <w:szCs w:val="22"/>
          <w:lang w:val="en-GB"/>
        </w:rPr>
      </w:pPr>
    </w:p>
    <w:p w14:paraId="6E844A76" w14:textId="77777777" w:rsidR="00FA3574" w:rsidRPr="00FA3574" w:rsidRDefault="00FA3574" w:rsidP="00FA3574">
      <w:pPr>
        <w:pStyle w:val="ListParagraph"/>
        <w:rPr>
          <w:rFonts w:ascii="Arial" w:hAnsi="Arial" w:cs="Arial"/>
          <w:sz w:val="22"/>
          <w:szCs w:val="22"/>
          <w:lang w:val="en-GB"/>
        </w:rPr>
      </w:pPr>
    </w:p>
    <w:p w14:paraId="6429853B" w14:textId="77777777" w:rsidR="00FA3574" w:rsidRPr="00FA3574" w:rsidRDefault="00FA3574" w:rsidP="00FA3574">
      <w:pPr>
        <w:pStyle w:val="ListParagraph"/>
        <w:rPr>
          <w:rFonts w:ascii="Arial" w:hAnsi="Arial" w:cs="Arial"/>
          <w:sz w:val="22"/>
          <w:szCs w:val="22"/>
          <w:lang w:val="en-GB"/>
        </w:rPr>
      </w:pPr>
    </w:p>
    <w:p w14:paraId="27E905B9" w14:textId="77777777" w:rsidR="00FA3574" w:rsidRPr="00FA3574" w:rsidRDefault="00FA3574" w:rsidP="00FA3574">
      <w:pPr>
        <w:pStyle w:val="ListParagraph"/>
        <w:rPr>
          <w:rFonts w:ascii="Arial" w:hAnsi="Arial" w:cs="Arial"/>
          <w:sz w:val="22"/>
          <w:szCs w:val="22"/>
          <w:lang w:val="en-GB"/>
        </w:rPr>
      </w:pPr>
    </w:p>
    <w:p w14:paraId="318D4327" w14:textId="77777777" w:rsidR="00FA3574" w:rsidRPr="00FA3574" w:rsidRDefault="00FA3574" w:rsidP="00FA3574">
      <w:pPr>
        <w:pStyle w:val="ListParagraph"/>
        <w:rPr>
          <w:rFonts w:ascii="Arial" w:hAnsi="Arial" w:cs="Arial"/>
          <w:sz w:val="22"/>
          <w:szCs w:val="22"/>
          <w:lang w:val="en-GB"/>
        </w:rPr>
      </w:pPr>
    </w:p>
    <w:p w14:paraId="13560ACF" w14:textId="77777777" w:rsidR="00FA3574" w:rsidRPr="00FA3574" w:rsidRDefault="00FA3574" w:rsidP="00FA3574">
      <w:pPr>
        <w:pStyle w:val="ListParagraph"/>
        <w:rPr>
          <w:rFonts w:ascii="Arial" w:hAnsi="Arial" w:cs="Arial"/>
          <w:sz w:val="22"/>
          <w:szCs w:val="22"/>
          <w:lang w:val="en-GB"/>
        </w:rPr>
      </w:pPr>
    </w:p>
    <w:p w14:paraId="66E9604B" w14:textId="77777777" w:rsidR="00FA3574" w:rsidRPr="00FA3574" w:rsidRDefault="00FA3574" w:rsidP="00FA3574">
      <w:pPr>
        <w:pStyle w:val="ListParagraph"/>
        <w:rPr>
          <w:rFonts w:ascii="Arial" w:hAnsi="Arial" w:cs="Arial"/>
          <w:sz w:val="22"/>
          <w:szCs w:val="22"/>
          <w:lang w:val="en-GB"/>
        </w:rPr>
      </w:pPr>
    </w:p>
    <w:p w14:paraId="222006D2" w14:textId="77777777" w:rsidR="00FA3574" w:rsidRPr="00FA3574" w:rsidRDefault="00FA3574" w:rsidP="00FA3574">
      <w:pPr>
        <w:pStyle w:val="ListParagraph"/>
        <w:rPr>
          <w:rFonts w:ascii="Arial" w:hAnsi="Arial" w:cs="Arial"/>
          <w:sz w:val="22"/>
          <w:szCs w:val="22"/>
          <w:lang w:val="en-GB"/>
        </w:rPr>
      </w:pPr>
    </w:p>
    <w:p w14:paraId="41B27D81" w14:textId="77777777" w:rsidR="00FA3574" w:rsidRPr="00FA3574" w:rsidRDefault="00FA3574" w:rsidP="00FA3574">
      <w:pPr>
        <w:pStyle w:val="ListParagraph"/>
        <w:rPr>
          <w:rFonts w:ascii="Arial" w:hAnsi="Arial" w:cs="Arial"/>
          <w:sz w:val="22"/>
          <w:szCs w:val="22"/>
          <w:lang w:val="en-GB"/>
        </w:rPr>
      </w:pPr>
    </w:p>
    <w:p w14:paraId="7785A82F" w14:textId="77777777" w:rsidR="00FA3574" w:rsidRPr="00FA3574" w:rsidRDefault="00FA3574" w:rsidP="00FA3574">
      <w:pPr>
        <w:pStyle w:val="ListParagraph"/>
        <w:rPr>
          <w:rFonts w:ascii="Arial" w:hAnsi="Arial" w:cs="Arial"/>
          <w:sz w:val="22"/>
          <w:szCs w:val="22"/>
          <w:lang w:val="en-GB"/>
        </w:rPr>
      </w:pPr>
    </w:p>
    <w:p w14:paraId="5D92099C" w14:textId="77777777" w:rsidR="00FA3574" w:rsidRPr="00FA3574" w:rsidRDefault="00FA3574" w:rsidP="00FA3574">
      <w:pPr>
        <w:pStyle w:val="ListParagraph"/>
        <w:rPr>
          <w:rFonts w:ascii="Arial" w:hAnsi="Arial" w:cs="Arial"/>
          <w:sz w:val="22"/>
          <w:szCs w:val="22"/>
          <w:lang w:val="en-GB"/>
        </w:rPr>
      </w:pPr>
    </w:p>
    <w:p w14:paraId="46878D4C"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 V</w:t>
      </w:r>
    </w:p>
    <w:p w14:paraId="59447E77" w14:textId="77777777" w:rsidR="00FA3574" w:rsidRPr="00FA3574" w:rsidRDefault="00FA3574" w:rsidP="00FA3574">
      <w:pPr>
        <w:pStyle w:val="ListParagraph"/>
        <w:jc w:val="right"/>
        <w:rPr>
          <w:rFonts w:ascii="Arial" w:hAnsi="Arial" w:cs="Arial"/>
          <w:sz w:val="22"/>
          <w:szCs w:val="22"/>
          <w:lang w:val="en-GB"/>
        </w:rPr>
      </w:pPr>
    </w:p>
    <w:p w14:paraId="33B47D9D"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Would this particular type of circuit clamp work for a DC circuit? Explain.</w:t>
      </w:r>
    </w:p>
    <w:p w14:paraId="2E43B678" w14:textId="35ACF31B"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46F71F16" w14:textId="11706563" w:rsidR="003D0E00" w:rsidRDefault="003D0E00" w:rsidP="00FA3574">
      <w:pPr>
        <w:pStyle w:val="ListParagraph"/>
        <w:jc w:val="right"/>
        <w:rPr>
          <w:rFonts w:ascii="Arial" w:hAnsi="Arial" w:cs="Arial"/>
          <w:sz w:val="22"/>
          <w:szCs w:val="22"/>
          <w:lang w:val="en-GB"/>
        </w:rPr>
      </w:pPr>
    </w:p>
    <w:p w14:paraId="1FEE4B01" w14:textId="5D0B08CD" w:rsidR="003D0E00" w:rsidRDefault="003D0E00" w:rsidP="003D0E00">
      <w:pPr>
        <w:spacing w:line="480" w:lineRule="auto"/>
        <w:rPr>
          <w:rFonts w:ascii="Arial" w:hAnsi="Arial" w:cs="Arial"/>
          <w:sz w:val="22"/>
          <w:szCs w:val="22"/>
          <w:lang w:val="en-GB"/>
        </w:rPr>
      </w:pPr>
      <w:r>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5D9B95" w14:textId="77777777" w:rsidR="003D0E00" w:rsidRPr="003D0E00" w:rsidRDefault="003D0E00" w:rsidP="003D0E00">
      <w:pPr>
        <w:rPr>
          <w:rFonts w:ascii="Arial" w:hAnsi="Arial" w:cs="Arial"/>
          <w:sz w:val="22"/>
          <w:szCs w:val="22"/>
          <w:lang w:val="en-GB"/>
        </w:rPr>
      </w:pPr>
    </w:p>
    <w:p w14:paraId="510D08ED" w14:textId="77777777" w:rsidR="00C97EB5" w:rsidRDefault="00C97EB5" w:rsidP="009470DA">
      <w:pPr>
        <w:rPr>
          <w:rFonts w:ascii="Arial" w:hAnsi="Arial" w:cs="Arial"/>
          <w:b/>
          <w:sz w:val="22"/>
          <w:szCs w:val="22"/>
        </w:rPr>
      </w:pPr>
    </w:p>
    <w:p w14:paraId="6E60141D" w14:textId="77777777" w:rsidR="009470DA" w:rsidRDefault="009470DA" w:rsidP="009470DA">
      <w:pPr>
        <w:rPr>
          <w:rFonts w:ascii="Arial" w:hAnsi="Arial" w:cs="Arial"/>
          <w:b/>
          <w:sz w:val="22"/>
          <w:szCs w:val="22"/>
        </w:rPr>
      </w:pPr>
    </w:p>
    <w:p w14:paraId="289764F3" w14:textId="77777777" w:rsidR="009470DA" w:rsidRPr="009470DA" w:rsidRDefault="009470DA" w:rsidP="009470DA">
      <w:pPr>
        <w:pStyle w:val="ListParagraph"/>
        <w:rPr>
          <w:rFonts w:ascii="Arial" w:eastAsiaTheme="minorEastAsia" w:hAnsi="Arial" w:cs="Arial"/>
          <w:sz w:val="22"/>
          <w:szCs w:val="22"/>
        </w:rPr>
      </w:pPr>
    </w:p>
    <w:p w14:paraId="530893B2" w14:textId="77777777" w:rsidR="009470DA" w:rsidRPr="009470DA" w:rsidRDefault="009470DA" w:rsidP="009470DA">
      <w:pPr>
        <w:pStyle w:val="ListParagraph"/>
        <w:rPr>
          <w:rFonts w:ascii="Arial" w:eastAsiaTheme="minorEastAsia" w:hAnsi="Arial" w:cs="Arial"/>
          <w:sz w:val="22"/>
          <w:szCs w:val="22"/>
        </w:rPr>
      </w:pPr>
    </w:p>
    <w:p w14:paraId="0B16F034" w14:textId="789CFB05" w:rsidR="009470DA" w:rsidRPr="009470DA" w:rsidRDefault="009470DA" w:rsidP="00A262B1">
      <w:pPr>
        <w:pStyle w:val="ListParagraph"/>
        <w:ind w:left="0"/>
        <w:jc w:val="center"/>
        <w:rPr>
          <w:rFonts w:ascii="Arial" w:eastAsiaTheme="minorEastAsia" w:hAnsi="Arial" w:cs="Arial"/>
          <w:sz w:val="22"/>
          <w:szCs w:val="22"/>
        </w:rPr>
      </w:pPr>
    </w:p>
    <w:p w14:paraId="0A09BAE2" w14:textId="77777777" w:rsidR="00996C97" w:rsidRDefault="00996C97">
      <w:pPr>
        <w:spacing w:after="160" w:line="259" w:lineRule="auto"/>
        <w:rPr>
          <w:rFonts w:ascii="Arial" w:hAnsi="Arial" w:cs="Arial"/>
          <w:sz w:val="22"/>
          <w:szCs w:val="22"/>
        </w:rPr>
      </w:pPr>
      <w:r>
        <w:rPr>
          <w:rFonts w:ascii="Arial" w:hAnsi="Arial" w:cs="Arial"/>
          <w:sz w:val="22"/>
          <w:szCs w:val="22"/>
        </w:rPr>
        <w:br w:type="page"/>
      </w:r>
    </w:p>
    <w:p w14:paraId="32532839" w14:textId="58426AF1" w:rsidR="00996C97" w:rsidRDefault="009051EC" w:rsidP="00996C97">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3</w:t>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B77B5B">
        <w:rPr>
          <w:rFonts w:ascii="Arial" w:hAnsi="Arial" w:cs="Arial"/>
          <w:b/>
          <w:sz w:val="22"/>
          <w:szCs w:val="22"/>
        </w:rPr>
        <w:tab/>
      </w:r>
      <w:r w:rsidR="00996C97">
        <w:rPr>
          <w:rFonts w:ascii="Arial" w:hAnsi="Arial" w:cs="Arial"/>
          <w:b/>
          <w:sz w:val="22"/>
          <w:szCs w:val="22"/>
        </w:rPr>
        <w:t>(</w:t>
      </w:r>
      <w:r w:rsidR="00893345">
        <w:rPr>
          <w:rFonts w:ascii="Arial" w:hAnsi="Arial" w:cs="Arial"/>
          <w:b/>
          <w:sz w:val="22"/>
          <w:szCs w:val="22"/>
        </w:rPr>
        <w:t>1</w:t>
      </w:r>
      <w:r w:rsidR="0030639F">
        <w:rPr>
          <w:rFonts w:ascii="Arial" w:hAnsi="Arial" w:cs="Arial"/>
          <w:b/>
          <w:sz w:val="22"/>
          <w:szCs w:val="22"/>
        </w:rPr>
        <w:t>4</w:t>
      </w:r>
      <w:r w:rsidR="00996C97">
        <w:rPr>
          <w:rFonts w:ascii="Arial" w:hAnsi="Arial" w:cs="Arial"/>
          <w:b/>
          <w:sz w:val="22"/>
          <w:szCs w:val="22"/>
        </w:rPr>
        <w:t xml:space="preserve"> marks)</w:t>
      </w:r>
    </w:p>
    <w:p w14:paraId="3B3AEE6B" w14:textId="77777777" w:rsidR="00FB6515" w:rsidRDefault="00FB6515" w:rsidP="00996C97">
      <w:pPr>
        <w:rPr>
          <w:rFonts w:ascii="Arial" w:hAnsi="Arial" w:cs="Arial"/>
          <w:b/>
          <w:sz w:val="22"/>
          <w:szCs w:val="22"/>
        </w:rPr>
      </w:pPr>
    </w:p>
    <w:p w14:paraId="74C240D4" w14:textId="54694925" w:rsidR="006C0626" w:rsidRPr="006C0626" w:rsidRDefault="006C0626" w:rsidP="006C0626">
      <w:pPr>
        <w:rPr>
          <w:rFonts w:ascii="Arial" w:hAnsi="Arial" w:cs="Arial"/>
          <w:sz w:val="22"/>
          <w:szCs w:val="22"/>
          <w:lang w:val="en-GB"/>
        </w:rPr>
      </w:pPr>
      <w:r w:rsidRPr="006C0626">
        <w:rPr>
          <w:rFonts w:ascii="Arial" w:hAnsi="Arial" w:cs="Arial"/>
          <w:sz w:val="22"/>
          <w:szCs w:val="22"/>
          <w:lang w:val="en-GB"/>
        </w:rPr>
        <w:t>The diagram below is an illustration of a drawbridge. Both sides of the drawbridge (</w:t>
      </w:r>
      <w:r w:rsidR="003E3FA3" w:rsidRPr="006C0626">
        <w:rPr>
          <w:rFonts w:ascii="Arial" w:hAnsi="Arial" w:cs="Arial"/>
          <w:sz w:val="22"/>
          <w:szCs w:val="22"/>
          <w:lang w:val="en-GB"/>
        </w:rPr>
        <w:t>i.e.</w:t>
      </w:r>
      <w:r w:rsidRPr="006C0626">
        <w:rPr>
          <w:rFonts w:ascii="Arial" w:hAnsi="Arial" w:cs="Arial"/>
          <w:sz w:val="22"/>
          <w:szCs w:val="22"/>
          <w:lang w:val="en-GB"/>
        </w:rPr>
        <w:t xml:space="preserve"> left-hand side and right-hand side) are identical. </w:t>
      </w:r>
    </w:p>
    <w:p w14:paraId="6C2A2309" w14:textId="77777777" w:rsidR="006C0626" w:rsidRDefault="006C0626" w:rsidP="006C0626">
      <w:pPr>
        <w:rPr>
          <w:rFonts w:ascii="Arial" w:hAnsi="Arial" w:cs="Arial"/>
          <w:sz w:val="22"/>
          <w:szCs w:val="22"/>
          <w:lang w:val="en-GB"/>
        </w:rPr>
      </w:pPr>
    </w:p>
    <w:p w14:paraId="5B3DF661" w14:textId="3B635113" w:rsidR="006C0626" w:rsidRPr="006C0626" w:rsidRDefault="006C0626" w:rsidP="006C0626">
      <w:pPr>
        <w:rPr>
          <w:rFonts w:ascii="Arial" w:hAnsi="Arial" w:cs="Arial"/>
          <w:sz w:val="22"/>
          <w:szCs w:val="22"/>
          <w:lang w:val="en-GB"/>
        </w:rPr>
      </w:pPr>
      <w:r w:rsidRPr="006C0626">
        <w:rPr>
          <w:rFonts w:ascii="Arial" w:hAnsi="Arial" w:cs="Arial"/>
          <w:sz w:val="22"/>
          <w:szCs w:val="22"/>
          <w:lang w:val="en-GB"/>
        </w:rPr>
        <w:t xml:space="preserve">In this position, the two sections of the bridge ‘tarmac’ are raised into the positions shown so that boats and other water traffic can pass safely underneath. </w:t>
      </w:r>
    </w:p>
    <w:p w14:paraId="7321E0B2" w14:textId="635B2AD5" w:rsidR="006C0626" w:rsidRPr="006C0626" w:rsidRDefault="009C4CAA" w:rsidP="006C0626">
      <w:pPr>
        <w:rPr>
          <w:rFonts w:ascii="Arial" w:hAnsi="Arial" w:cs="Arial"/>
          <w:sz w:val="22"/>
          <w:szCs w:val="22"/>
          <w:lang w:val="en-GB"/>
        </w:rPr>
      </w:pPr>
      <w:r w:rsidRPr="006C0626">
        <w:rPr>
          <w:rFonts w:ascii="Arial" w:hAnsi="Arial" w:cs="Arial"/>
          <w:noProof/>
          <w:sz w:val="22"/>
          <w:szCs w:val="22"/>
          <w:lang w:eastAsia="en-AU"/>
        </w:rPr>
        <mc:AlternateContent>
          <mc:Choice Requires="wps">
            <w:drawing>
              <wp:anchor distT="0" distB="0" distL="114300" distR="114300" simplePos="0" relativeHeight="252077056" behindDoc="0" locked="0" layoutInCell="1" allowOverlap="1" wp14:anchorId="6296682B" wp14:editId="45B6386F">
                <wp:simplePos x="0" y="0"/>
                <wp:positionH relativeFrom="column">
                  <wp:posOffset>1282065</wp:posOffset>
                </wp:positionH>
                <wp:positionV relativeFrom="paragraph">
                  <wp:posOffset>113665</wp:posOffset>
                </wp:positionV>
                <wp:extent cx="1346200" cy="933450"/>
                <wp:effectExtent l="0" t="0" r="25400" b="19050"/>
                <wp:wrapNone/>
                <wp:docPr id="58" name="Straight Connector 58"/>
                <wp:cNvGraphicFramePr/>
                <a:graphic xmlns:a="http://schemas.openxmlformats.org/drawingml/2006/main">
                  <a:graphicData uri="http://schemas.microsoft.com/office/word/2010/wordprocessingShape">
                    <wps:wsp>
                      <wps:cNvCnPr/>
                      <wps:spPr>
                        <a:xfrm flipH="1" flipV="1">
                          <a:off x="0" y="0"/>
                          <a:ext cx="134620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BBC63C" id="Straight Connector 58" o:spid="_x0000_s1026" style="position:absolute;flip:x y;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5pt,8.95pt" to="206.9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" strokecolor="black [3200]" strokeweight=".5pt">
                <v:stroke joinstyle="miter"/>
              </v:line>
            </w:pict>
          </mc:Fallback>
        </mc:AlternateContent>
      </w:r>
      <w:r w:rsidR="000A0E99" w:rsidRPr="006C0626">
        <w:rPr>
          <w:rFonts w:ascii="Arial" w:hAnsi="Arial" w:cs="Arial"/>
          <w:noProof/>
          <w:sz w:val="22"/>
          <w:szCs w:val="22"/>
          <w:lang w:eastAsia="en-AU"/>
        </w:rPr>
        <mc:AlternateContent>
          <mc:Choice Requires="wps">
            <w:drawing>
              <wp:anchor distT="0" distB="0" distL="114300" distR="114300" simplePos="0" relativeHeight="252078080" behindDoc="1" locked="0" layoutInCell="1" allowOverlap="1" wp14:anchorId="0619EA33" wp14:editId="2D4268F6">
                <wp:simplePos x="0" y="0"/>
                <wp:positionH relativeFrom="column">
                  <wp:posOffset>3199765</wp:posOffset>
                </wp:positionH>
                <wp:positionV relativeFrom="paragraph">
                  <wp:posOffset>151765</wp:posOffset>
                </wp:positionV>
                <wp:extent cx="1200150" cy="89535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12001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E7CAA3" id="Straight Connector 49" o:spid="_x0000_s1026" style="position:absolute;flip:y;z-index:-25123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1.95pt" to="346.4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" strokecolor="black [3200]" strokeweight=".5pt">
                <v:stroke joinstyle="miter"/>
              </v:line>
            </w:pict>
          </mc:Fallback>
        </mc:AlternateContent>
      </w:r>
      <w:r w:rsidR="006C0626" w:rsidRPr="006C0626">
        <w:rPr>
          <w:rFonts w:ascii="Arial" w:hAnsi="Arial" w:cs="Arial"/>
          <w:noProof/>
          <w:sz w:val="22"/>
          <w:szCs w:val="22"/>
          <w:lang w:eastAsia="en-AU"/>
        </w:rPr>
        <mc:AlternateContent>
          <mc:Choice Requires="wps">
            <w:drawing>
              <wp:anchor distT="0" distB="0" distL="114300" distR="114300" simplePos="0" relativeHeight="252075008" behindDoc="0" locked="0" layoutInCell="1" allowOverlap="1" wp14:anchorId="28219E82" wp14:editId="13AF919C">
                <wp:simplePos x="0" y="0"/>
                <wp:positionH relativeFrom="column">
                  <wp:posOffset>1143635</wp:posOffset>
                </wp:positionH>
                <wp:positionV relativeFrom="paragraph">
                  <wp:posOffset>114935</wp:posOffset>
                </wp:positionV>
                <wp:extent cx="228600" cy="228600"/>
                <wp:effectExtent l="0" t="0" r="19050" b="19050"/>
                <wp:wrapNone/>
                <wp:docPr id="42" name="Oval 4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87BB1CE" id="Oval 42" o:spid="_x0000_s1026" style="position:absolute;margin-left:90.05pt;margin-top:9.05pt;width:18pt;height:18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" fillcolor="#bfbfbf [2412]" strokecolor="black [3213]" strokeweight="1pt">
                <v:stroke joinstyle="miter"/>
              </v:oval>
            </w:pict>
          </mc:Fallback>
        </mc:AlternateContent>
      </w:r>
      <w:r w:rsidR="006C0626" w:rsidRPr="006C0626">
        <w:rPr>
          <w:rFonts w:ascii="Arial" w:hAnsi="Arial" w:cs="Arial"/>
          <w:noProof/>
          <w:sz w:val="22"/>
          <w:szCs w:val="22"/>
          <w:lang w:eastAsia="en-AU"/>
        </w:rPr>
        <mc:AlternateContent>
          <mc:Choice Requires="wps">
            <w:drawing>
              <wp:anchor distT="0" distB="0" distL="114300" distR="114300" simplePos="0" relativeHeight="252076032" behindDoc="1" locked="0" layoutInCell="1" allowOverlap="1" wp14:anchorId="0DDB1E50" wp14:editId="118FF8C9">
                <wp:simplePos x="0" y="0"/>
                <wp:positionH relativeFrom="column">
                  <wp:posOffset>4343400</wp:posOffset>
                </wp:positionH>
                <wp:positionV relativeFrom="paragraph">
                  <wp:posOffset>149225</wp:posOffset>
                </wp:positionV>
                <wp:extent cx="228600" cy="228600"/>
                <wp:effectExtent l="0" t="0" r="19050" b="19050"/>
                <wp:wrapNone/>
                <wp:docPr id="41" name="Oval 4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4618C6C" id="Oval 41" o:spid="_x0000_s1026" style="position:absolute;margin-left:342pt;margin-top:11.75pt;width:18pt;height:18pt;z-index:-25124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" fillcolor="#bfbfbf [2412]" strokecolor="black [3213]" strokeweight="1pt">
                <v:stroke joinstyle="miter"/>
              </v:oval>
            </w:pict>
          </mc:Fallback>
        </mc:AlternateContent>
      </w:r>
      <w:r w:rsidR="006C0626" w:rsidRPr="006C0626">
        <w:rPr>
          <w:rFonts w:ascii="Arial" w:hAnsi="Arial" w:cs="Arial"/>
          <w:noProof/>
          <w:sz w:val="22"/>
          <w:szCs w:val="22"/>
          <w:lang w:eastAsia="en-AU"/>
        </w:rPr>
        <mc:AlternateContent>
          <mc:Choice Requires="wps">
            <w:drawing>
              <wp:anchor distT="0" distB="0" distL="114300" distR="114300" simplePos="0" relativeHeight="252089344" behindDoc="1" locked="0" layoutInCell="1" allowOverlap="1" wp14:anchorId="786BCD5D" wp14:editId="0786B980">
                <wp:simplePos x="0" y="0"/>
                <wp:positionH relativeFrom="column">
                  <wp:posOffset>1341120</wp:posOffset>
                </wp:positionH>
                <wp:positionV relativeFrom="paragraph">
                  <wp:posOffset>6985</wp:posOffset>
                </wp:positionV>
                <wp:extent cx="914400" cy="228600"/>
                <wp:effectExtent l="0" t="0" r="6985"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4A0B4D2"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6BCD5D" id="Text Box 43" o:spid="_x0000_s1078" type="#_x0000_t202" style="position:absolute;margin-left:105.6pt;margin-top:.55pt;width:1in;height:18pt;z-index:-251227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" fillcolor="white [3201]" stroked="f" strokeweight=".5pt">
                <v:textbox>
                  <w:txbxContent>
                    <w:p w14:paraId="64A0B4D2"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v:textbox>
              </v:shape>
            </w:pict>
          </mc:Fallback>
        </mc:AlternateContent>
      </w:r>
    </w:p>
    <w:p w14:paraId="75B5F75C" w14:textId="6797057F" w:rsidR="006C0626" w:rsidRPr="006C0626" w:rsidRDefault="006C0626" w:rsidP="006C0626">
      <w:pPr>
        <w:rPr>
          <w:rFonts w:ascii="Arial" w:hAnsi="Arial" w:cs="Arial"/>
          <w:sz w:val="22"/>
          <w:szCs w:val="22"/>
          <w:lang w:val="en-GB"/>
        </w:rPr>
      </w:pPr>
      <w:r w:rsidRPr="006C0626">
        <w:rPr>
          <w:rFonts w:ascii="Arial" w:hAnsi="Arial" w:cs="Arial"/>
          <w:noProof/>
          <w:sz w:val="22"/>
          <w:szCs w:val="22"/>
          <w:lang w:eastAsia="en-AU"/>
        </w:rPr>
        <mc:AlternateContent>
          <mc:Choice Requires="wps">
            <w:drawing>
              <wp:anchor distT="0" distB="0" distL="114300" distR="114300" simplePos="0" relativeHeight="252084224" behindDoc="0" locked="0" layoutInCell="1" allowOverlap="1" wp14:anchorId="79A6FE01" wp14:editId="166B6C7E">
                <wp:simplePos x="0" y="0"/>
                <wp:positionH relativeFrom="column">
                  <wp:posOffset>4572000</wp:posOffset>
                </wp:positionH>
                <wp:positionV relativeFrom="paragraph">
                  <wp:posOffset>92075</wp:posOffset>
                </wp:positionV>
                <wp:extent cx="1066800" cy="1625600"/>
                <wp:effectExtent l="0" t="0" r="19050" b="31750"/>
                <wp:wrapNone/>
                <wp:docPr id="50" name="Straight Connector 50"/>
                <wp:cNvGraphicFramePr/>
                <a:graphic xmlns:a="http://schemas.openxmlformats.org/drawingml/2006/main">
                  <a:graphicData uri="http://schemas.microsoft.com/office/word/2010/wordprocessingShape">
                    <wps:wsp>
                      <wps:cNvCnPr/>
                      <wps:spPr>
                        <a:xfrm>
                          <a:off x="0" y="0"/>
                          <a:ext cx="1066800" cy="162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0C977A" id="Straight Connector 50" o:spid="_x0000_s1026" style="position:absolute;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7.25pt" to="444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" strokecolor="black [3200]" strokeweight=".5pt">
                <v:stroke joinstyle="miter"/>
              </v:lin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82176" behindDoc="0" locked="0" layoutInCell="1" allowOverlap="1" wp14:anchorId="322DE8A1" wp14:editId="26422D93">
                <wp:simplePos x="0" y="0"/>
                <wp:positionH relativeFrom="column">
                  <wp:posOffset>107949</wp:posOffset>
                </wp:positionH>
                <wp:positionV relativeFrom="paragraph">
                  <wp:posOffset>33020</wp:posOffset>
                </wp:positionV>
                <wp:extent cx="1035685" cy="1638300"/>
                <wp:effectExtent l="0" t="0" r="31115" b="19050"/>
                <wp:wrapNone/>
                <wp:docPr id="51" name="Straight Connector 51"/>
                <wp:cNvGraphicFramePr/>
                <a:graphic xmlns:a="http://schemas.openxmlformats.org/drawingml/2006/main">
                  <a:graphicData uri="http://schemas.microsoft.com/office/word/2010/wordprocessingShape">
                    <wps:wsp>
                      <wps:cNvCnPr/>
                      <wps:spPr>
                        <a:xfrm flipH="1">
                          <a:off x="0" y="0"/>
                          <a:ext cx="103568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DE22C4" id="Straight Connector 51" o:spid="_x0000_s1026" style="position:absolute;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6pt" to="90.0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" strokecolor="black [3200]" strokeweight=".5pt">
                <v:stroke joinstyle="miter"/>
              </v:lin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94464" behindDoc="1" locked="0" layoutInCell="1" allowOverlap="1" wp14:anchorId="53DB2603" wp14:editId="194E111E">
                <wp:simplePos x="0" y="0"/>
                <wp:positionH relativeFrom="column">
                  <wp:posOffset>1486535</wp:posOffset>
                </wp:positionH>
                <wp:positionV relativeFrom="paragraph">
                  <wp:posOffset>2018030</wp:posOffset>
                </wp:positionV>
                <wp:extent cx="914400" cy="228600"/>
                <wp:effectExtent l="0" t="0" r="6985"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3B90706"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Hinge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DB2603" id="Text Box 52" o:spid="_x0000_s1079" type="#_x0000_t202" style="position:absolute;margin-left:117.05pt;margin-top:158.9pt;width:1in;height:18pt;z-index:-25122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0Z0LA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" fillcolor="white [3201]" stroked="f" strokeweight=".5pt">
                <v:textbox>
                  <w:txbxContent>
                    <w:p w14:paraId="03B90706"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Hinge</w:t>
                      </w:r>
                    </w:p>
                  </w:txbxContent>
                </v:textbox>
              </v:shap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87296" behindDoc="1" locked="0" layoutInCell="1" allowOverlap="1" wp14:anchorId="03DAA7B1" wp14:editId="15691823">
                <wp:simplePos x="0" y="0"/>
                <wp:positionH relativeFrom="column">
                  <wp:posOffset>2051685</wp:posOffset>
                </wp:positionH>
                <wp:positionV relativeFrom="paragraph">
                  <wp:posOffset>1383030</wp:posOffset>
                </wp:positionV>
                <wp:extent cx="914400" cy="228600"/>
                <wp:effectExtent l="0" t="0" r="6985" b="0"/>
                <wp:wrapNone/>
                <wp:docPr id="54" name="Text Box 5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1636405"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Tarmac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DAA7B1" id="Text Box 54" o:spid="_x0000_s1080" type="#_x0000_t202" style="position:absolute;margin-left:161.55pt;margin-top:108.9pt;width:1in;height:18pt;z-index:-251229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IU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" fillcolor="white [3201]" stroked="f" strokeweight=".5pt">
                <v:textbox>
                  <w:txbxContent>
                    <w:p w14:paraId="71636405"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Tarmac</w:t>
                      </w:r>
                    </w:p>
                  </w:txbxContent>
                </v:textbox>
              </v:shap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93440" behindDoc="0" locked="0" layoutInCell="1" allowOverlap="1" wp14:anchorId="55E16E99" wp14:editId="445CB554">
                <wp:simplePos x="0" y="0"/>
                <wp:positionH relativeFrom="column">
                  <wp:posOffset>4197350</wp:posOffset>
                </wp:positionH>
                <wp:positionV relativeFrom="paragraph">
                  <wp:posOffset>1971675</wp:posOffset>
                </wp:positionV>
                <wp:extent cx="114300" cy="114300"/>
                <wp:effectExtent l="0" t="0" r="19050" b="19050"/>
                <wp:wrapNone/>
                <wp:docPr id="55" name="Oval 5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1BE4789" id="Oval 55" o:spid="_x0000_s1026" style="position:absolute;margin-left:330.5pt;margin-top:155.25pt;width:9pt;height:9pt;z-index:25209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" fillcolor="black [3213]" strokecolor="black [3213]" strokeweight="1pt">
                <v:stroke joinstyle="miter"/>
              </v:oval>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92416" behindDoc="0" locked="0" layoutInCell="1" allowOverlap="1" wp14:anchorId="33A537E0" wp14:editId="645D567A">
                <wp:simplePos x="0" y="0"/>
                <wp:positionH relativeFrom="column">
                  <wp:posOffset>1422400</wp:posOffset>
                </wp:positionH>
                <wp:positionV relativeFrom="paragraph">
                  <wp:posOffset>1971675</wp:posOffset>
                </wp:positionV>
                <wp:extent cx="114300" cy="114300"/>
                <wp:effectExtent l="0" t="0" r="19050" b="19050"/>
                <wp:wrapNone/>
                <wp:docPr id="56" name="Oval 5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79324E9" id="Oval 56" o:spid="_x0000_s1026" style="position:absolute;margin-left:112pt;margin-top:155.25pt;width:9pt;height:9pt;z-index:25209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" fillcolor="black [3213]" strokecolor="black [3213]" strokeweight="1pt">
                <v:stroke joinstyle="miter"/>
              </v:oval>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91392" behindDoc="1" locked="0" layoutInCell="1" allowOverlap="1" wp14:anchorId="6BCB78CF" wp14:editId="58CB3146">
                <wp:simplePos x="0" y="0"/>
                <wp:positionH relativeFrom="column">
                  <wp:posOffset>2109470</wp:posOffset>
                </wp:positionH>
                <wp:positionV relativeFrom="paragraph">
                  <wp:posOffset>773430</wp:posOffset>
                </wp:positionV>
                <wp:extent cx="914400" cy="228600"/>
                <wp:effectExtent l="0" t="0" r="6985" b="0"/>
                <wp:wrapNone/>
                <wp:docPr id="57" name="Text Box 5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D97D37E"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CB78CF" id="Text Box 57" o:spid="_x0000_s1081" type="#_x0000_t202" style="position:absolute;margin-left:166.1pt;margin-top:60.9pt;width:1in;height:18pt;z-index:-25122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WI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" fillcolor="white [3201]" stroked="f" strokeweight=".5pt">
                <v:textbox>
                  <w:txbxContent>
                    <w:p w14:paraId="7D97D37E"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80.0°</w:t>
                      </w:r>
                    </w:p>
                  </w:txbxContent>
                </v:textbox>
              </v:shap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72960" behindDoc="0" locked="0" layoutInCell="1" allowOverlap="1" wp14:anchorId="59AC6155" wp14:editId="451ECD46">
                <wp:simplePos x="0" y="0"/>
                <wp:positionH relativeFrom="column">
                  <wp:posOffset>1498600</wp:posOffset>
                </wp:positionH>
                <wp:positionV relativeFrom="paragraph">
                  <wp:posOffset>885825</wp:posOffset>
                </wp:positionV>
                <wp:extent cx="1130300" cy="1143000"/>
                <wp:effectExtent l="19050" t="19050" r="31750" b="19050"/>
                <wp:wrapNone/>
                <wp:docPr id="59" name="Straight Connector 59"/>
                <wp:cNvGraphicFramePr/>
                <a:graphic xmlns:a="http://schemas.openxmlformats.org/drawingml/2006/main">
                  <a:graphicData uri="http://schemas.microsoft.com/office/word/2010/wordprocessingShape">
                    <wps:wsp>
                      <wps:cNvCnPr/>
                      <wps:spPr>
                        <a:xfrm flipV="1">
                          <a:off x="0" y="0"/>
                          <a:ext cx="1130300" cy="1143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673397" id="Straight Connector 59" o:spid="_x0000_s1026" style="position:absolute;flip:y;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69.75pt" to="207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" strokecolor="black [3213]" strokeweight="3pt">
                <v:stroke joinstyle="miter"/>
              </v:lin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90368" behindDoc="1" locked="0" layoutInCell="1" allowOverlap="1" wp14:anchorId="49B5D6A3" wp14:editId="5FF80DBE">
                <wp:simplePos x="0" y="0"/>
                <wp:positionH relativeFrom="column">
                  <wp:posOffset>1486535</wp:posOffset>
                </wp:positionH>
                <wp:positionV relativeFrom="paragraph">
                  <wp:posOffset>1446530</wp:posOffset>
                </wp:positionV>
                <wp:extent cx="914400" cy="228600"/>
                <wp:effectExtent l="0" t="0" r="6985" b="0"/>
                <wp:wrapNone/>
                <wp:docPr id="60" name="Text Box 6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00F4FB"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B5D6A3" id="Text Box 60" o:spid="_x0000_s1082" type="#_x0000_t202" style="position:absolute;margin-left:117.05pt;margin-top:113.9pt;width:1in;height:18pt;z-index:-251226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2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" fillcolor="white [3201]" stroked="f" strokeweight=".5pt">
                <v:textbox>
                  <w:txbxContent>
                    <w:p w14:paraId="4E00F4FB"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30.0°</w:t>
                      </w:r>
                    </w:p>
                  </w:txbxContent>
                </v:textbox>
              </v:shap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73984" behindDoc="0" locked="0" layoutInCell="1" allowOverlap="1" wp14:anchorId="4A342CC1" wp14:editId="4EA5D62F">
                <wp:simplePos x="0" y="0"/>
                <wp:positionH relativeFrom="column">
                  <wp:posOffset>3200400</wp:posOffset>
                </wp:positionH>
                <wp:positionV relativeFrom="paragraph">
                  <wp:posOffset>885825</wp:posOffset>
                </wp:positionV>
                <wp:extent cx="1028700" cy="1143000"/>
                <wp:effectExtent l="19050" t="19050" r="19050" b="19050"/>
                <wp:wrapNone/>
                <wp:docPr id="61" name="Straight Connector 61"/>
                <wp:cNvGraphicFramePr/>
                <a:graphic xmlns:a="http://schemas.openxmlformats.org/drawingml/2006/main">
                  <a:graphicData uri="http://schemas.microsoft.com/office/word/2010/wordprocessingShape">
                    <wps:wsp>
                      <wps:cNvCnPr/>
                      <wps:spPr>
                        <a:xfrm flipH="1" flipV="1">
                          <a:off x="0" y="0"/>
                          <a:ext cx="1028700" cy="1143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8139A4" id="Straight Connector 61" o:spid="_x0000_s1026" style="position:absolute;flip:x y;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69.75pt" to="333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" strokecolor="black [3213]" strokeweight="3pt">
                <v:stroke joinstyle="miter"/>
              </v:lin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83200" behindDoc="0" locked="0" layoutInCell="1" allowOverlap="1" wp14:anchorId="4B169C65" wp14:editId="3D7AA7EE">
                <wp:simplePos x="0" y="0"/>
                <wp:positionH relativeFrom="column">
                  <wp:posOffset>5492750</wp:posOffset>
                </wp:positionH>
                <wp:positionV relativeFrom="paragraph">
                  <wp:posOffset>1713230</wp:posOffset>
                </wp:positionV>
                <wp:extent cx="228600" cy="228600"/>
                <wp:effectExtent l="0" t="0" r="19050" b="19050"/>
                <wp:wrapNone/>
                <wp:docPr id="62" name="Oval 6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FCD9B66" id="Oval 62" o:spid="_x0000_s1026" style="position:absolute;margin-left:432.5pt;margin-top:134.9pt;width:18pt;height:18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" fillcolor="#bfbfbf [2412]" strokecolor="black [3213]" strokeweight="1pt">
                <v:stroke joinstyle="miter"/>
              </v:oval>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71936" behindDoc="0" locked="0" layoutInCell="1" allowOverlap="1" wp14:anchorId="25893C1D" wp14:editId="1CD3F888">
                <wp:simplePos x="0" y="0"/>
                <wp:positionH relativeFrom="column">
                  <wp:posOffset>4229100</wp:posOffset>
                </wp:positionH>
                <wp:positionV relativeFrom="paragraph">
                  <wp:posOffset>219075</wp:posOffset>
                </wp:positionV>
                <wp:extent cx="457200" cy="2165350"/>
                <wp:effectExtent l="0" t="0" r="19050" b="25400"/>
                <wp:wrapNone/>
                <wp:docPr id="63" name="Rectangle 63"/>
                <wp:cNvGraphicFramePr/>
                <a:graphic xmlns:a="http://schemas.openxmlformats.org/drawingml/2006/main">
                  <a:graphicData uri="http://schemas.microsoft.com/office/word/2010/wordprocessingShape">
                    <wps:wsp>
                      <wps:cNvSpPr/>
                      <wps:spPr>
                        <a:xfrm>
                          <a:off x="0" y="0"/>
                          <a:ext cx="457200" cy="2165350"/>
                        </a:xfrm>
                        <a:prstGeom prst="rect">
                          <a:avLst/>
                        </a:prstGeom>
                        <a:pattFill prst="horzBri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FF7B6C" id="Rectangle 63" o:spid="_x0000_s1026" style="position:absolute;margin-left:333pt;margin-top:17.25pt;width:36pt;height:170.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" fillcolor="black [3213]" strokecolor="black [3213]" strokeweight="1pt">
                <v:fill r:id="rId26" o:title="" color2="white [3212]" type="pattern"/>
              </v:rect>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80128" behindDoc="0" locked="0" layoutInCell="1" allowOverlap="1" wp14:anchorId="0AF244A3" wp14:editId="0B3FE2C8">
                <wp:simplePos x="0" y="0"/>
                <wp:positionH relativeFrom="column">
                  <wp:posOffset>4686300</wp:posOffset>
                </wp:positionH>
                <wp:positionV relativeFrom="paragraph">
                  <wp:posOffset>1929130</wp:posOffset>
                </wp:positionV>
                <wp:extent cx="1028700" cy="342900"/>
                <wp:effectExtent l="0" t="0" r="19050" b="19050"/>
                <wp:wrapNone/>
                <wp:docPr id="462" name="Rectangle 462"/>
                <wp:cNvGraphicFramePr/>
                <a:graphic xmlns:a="http://schemas.openxmlformats.org/drawingml/2006/main">
                  <a:graphicData uri="http://schemas.microsoft.com/office/word/2010/wordprocessingShape">
                    <wps:wsp>
                      <wps:cNvSpPr/>
                      <wps:spPr>
                        <a:xfrm>
                          <a:off x="0" y="0"/>
                          <a:ext cx="1028700" cy="342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932A3A" id="Rectangle 462" o:spid="_x0000_s1026" style="position:absolute;margin-left:369pt;margin-top:151.9pt;width:81pt;height:27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" fillcolor="#bfbfbf [2412]" strokecolor="black [3213]" strokeweight="1pt"/>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88320" behindDoc="1" locked="0" layoutInCell="1" allowOverlap="1" wp14:anchorId="2CEBC3A9" wp14:editId="6BBDFC4A">
                <wp:simplePos x="0" y="0"/>
                <wp:positionH relativeFrom="column">
                  <wp:posOffset>229870</wp:posOffset>
                </wp:positionH>
                <wp:positionV relativeFrom="paragraph">
                  <wp:posOffset>1611630</wp:posOffset>
                </wp:positionV>
                <wp:extent cx="914400" cy="228600"/>
                <wp:effectExtent l="0" t="0" r="6985" b="0"/>
                <wp:wrapNone/>
                <wp:docPr id="463" name="Text Box 46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C070349"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EBC3A9" id="Text Box 463" o:spid="_x0000_s1083" type="#_x0000_t202" style="position:absolute;margin-left:18.1pt;margin-top:126.9pt;width:1in;height:18pt;z-index:-25122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tq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" fillcolor="white [3201]" stroked="f" strokeweight=".5pt">
                <v:textbox>
                  <w:txbxContent>
                    <w:p w14:paraId="7C070349"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v:textbox>
              </v:shap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85248" behindDoc="1" locked="0" layoutInCell="1" allowOverlap="1" wp14:anchorId="7284912D" wp14:editId="62C25392">
                <wp:simplePos x="0" y="0"/>
                <wp:positionH relativeFrom="column">
                  <wp:posOffset>342900</wp:posOffset>
                </wp:positionH>
                <wp:positionV relativeFrom="paragraph">
                  <wp:posOffset>487680</wp:posOffset>
                </wp:positionV>
                <wp:extent cx="914400" cy="228600"/>
                <wp:effectExtent l="0" t="0" r="6985" b="0"/>
                <wp:wrapNone/>
                <wp:docPr id="464" name="Text Box 46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059A7A"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84912D" id="Text Box 464" o:spid="_x0000_s1084" type="#_x0000_t202" style="position:absolute;margin-left:27pt;margin-top:38.4pt;width:1in;height:18pt;z-index:-25123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" fillcolor="white [3201]" stroked="f" strokeweight=".5pt">
                <v:textbox>
                  <w:txbxContent>
                    <w:p w14:paraId="49059A7A"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v:textbox>
              </v:shape>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81152" behindDoc="0" locked="0" layoutInCell="1" allowOverlap="1" wp14:anchorId="540CFB5A" wp14:editId="11139A71">
                <wp:simplePos x="0" y="0"/>
                <wp:positionH relativeFrom="column">
                  <wp:posOffset>635</wp:posOffset>
                </wp:positionH>
                <wp:positionV relativeFrom="paragraph">
                  <wp:posOffset>1675130</wp:posOffset>
                </wp:positionV>
                <wp:extent cx="228600" cy="228600"/>
                <wp:effectExtent l="0" t="0" r="19050" b="19050"/>
                <wp:wrapNone/>
                <wp:docPr id="465" name="Oval 465"/>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8F74214" id="Oval 465" o:spid="_x0000_s1026" style="position:absolute;margin-left:.05pt;margin-top:131.9pt;width:18pt;height:18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" fillcolor="#bfbfbf [2412]" strokecolor="black [3213]" strokeweight="1pt">
                <v:stroke joinstyle="miter"/>
              </v:oval>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70912" behindDoc="0" locked="0" layoutInCell="1" allowOverlap="1" wp14:anchorId="3818A65C" wp14:editId="24B2F1F0">
                <wp:simplePos x="0" y="0"/>
                <wp:positionH relativeFrom="column">
                  <wp:posOffset>1029335</wp:posOffset>
                </wp:positionH>
                <wp:positionV relativeFrom="paragraph">
                  <wp:posOffset>180975</wp:posOffset>
                </wp:positionV>
                <wp:extent cx="457200" cy="2178050"/>
                <wp:effectExtent l="0" t="0" r="19050" b="12700"/>
                <wp:wrapNone/>
                <wp:docPr id="466" name="Rectangle 466"/>
                <wp:cNvGraphicFramePr/>
                <a:graphic xmlns:a="http://schemas.openxmlformats.org/drawingml/2006/main">
                  <a:graphicData uri="http://schemas.microsoft.com/office/word/2010/wordprocessingShape">
                    <wps:wsp>
                      <wps:cNvSpPr/>
                      <wps:spPr>
                        <a:xfrm>
                          <a:off x="0" y="0"/>
                          <a:ext cx="457200" cy="2178050"/>
                        </a:xfrm>
                        <a:prstGeom prst="rect">
                          <a:avLst/>
                        </a:prstGeom>
                        <a:pattFill prst="horzBri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B5D477" id="Rectangle 466" o:spid="_x0000_s1026" style="position:absolute;margin-left:81.05pt;margin-top:14.25pt;width:36pt;height:171.5pt;z-index:25207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" fillcolor="black [3213]" strokecolor="black [3213]" strokeweight="1pt">
                <v:fill r:id="rId26" o:title="" color2="white [3212]" type="pattern"/>
              </v:rect>
            </w:pict>
          </mc:Fallback>
        </mc:AlternateContent>
      </w:r>
      <w:r w:rsidRPr="006C0626">
        <w:rPr>
          <w:rFonts w:ascii="Arial" w:hAnsi="Arial" w:cs="Arial"/>
          <w:noProof/>
          <w:sz w:val="22"/>
          <w:szCs w:val="22"/>
          <w:lang w:eastAsia="en-AU"/>
        </w:rPr>
        <mc:AlternateContent>
          <mc:Choice Requires="wps">
            <w:drawing>
              <wp:anchor distT="0" distB="0" distL="114300" distR="114300" simplePos="0" relativeHeight="252079104" behindDoc="0" locked="0" layoutInCell="1" allowOverlap="1" wp14:anchorId="7FF847D8" wp14:editId="72E92A7E">
                <wp:simplePos x="0" y="0"/>
                <wp:positionH relativeFrom="column">
                  <wp:posOffset>0</wp:posOffset>
                </wp:positionH>
                <wp:positionV relativeFrom="paragraph">
                  <wp:posOffset>1916430</wp:posOffset>
                </wp:positionV>
                <wp:extent cx="1028700" cy="342900"/>
                <wp:effectExtent l="0" t="0" r="19050" b="19050"/>
                <wp:wrapNone/>
                <wp:docPr id="467" name="Rectangle 467"/>
                <wp:cNvGraphicFramePr/>
                <a:graphic xmlns:a="http://schemas.openxmlformats.org/drawingml/2006/main">
                  <a:graphicData uri="http://schemas.microsoft.com/office/word/2010/wordprocessingShape">
                    <wps:wsp>
                      <wps:cNvSpPr/>
                      <wps:spPr>
                        <a:xfrm>
                          <a:off x="0" y="0"/>
                          <a:ext cx="1028700" cy="342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44F825" id="Rectangle 467" o:spid="_x0000_s1026" style="position:absolute;margin-left:0;margin-top:150.9pt;width:81pt;height:27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" fillcolor="#bfbfbf [2412]" strokecolor="black [3213]" strokeweight="1pt"/>
            </w:pict>
          </mc:Fallback>
        </mc:AlternateContent>
      </w:r>
    </w:p>
    <w:p w14:paraId="60DF776F" w14:textId="27BAD6DE" w:rsidR="006C0626" w:rsidRPr="006C0626" w:rsidRDefault="00743F40" w:rsidP="006C0626">
      <w:pPr>
        <w:rPr>
          <w:rFonts w:ascii="Arial" w:hAnsi="Arial" w:cs="Arial"/>
          <w:sz w:val="22"/>
          <w:szCs w:val="22"/>
          <w:lang w:val="en-GB"/>
        </w:rPr>
      </w:pPr>
      <w:r w:rsidRPr="006C0626">
        <w:rPr>
          <w:rFonts w:ascii="Arial" w:hAnsi="Arial" w:cs="Arial"/>
          <w:noProof/>
          <w:sz w:val="22"/>
          <w:szCs w:val="22"/>
          <w:lang w:eastAsia="en-AU"/>
        </w:rPr>
        <mc:AlternateContent>
          <mc:Choice Requires="wps">
            <w:drawing>
              <wp:anchor distT="0" distB="0" distL="114300" distR="114300" simplePos="0" relativeHeight="252086272" behindDoc="1" locked="0" layoutInCell="1" allowOverlap="1" wp14:anchorId="62F35F13" wp14:editId="79183EE8">
                <wp:simplePos x="0" y="0"/>
                <wp:positionH relativeFrom="column">
                  <wp:posOffset>2007870</wp:posOffset>
                </wp:positionH>
                <wp:positionV relativeFrom="paragraph">
                  <wp:posOffset>155575</wp:posOffset>
                </wp:positionV>
                <wp:extent cx="914400" cy="228600"/>
                <wp:effectExtent l="0" t="0" r="6985" b="0"/>
                <wp:wrapNone/>
                <wp:docPr id="53" name="Text Box 5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26F1C04"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F35F13" id="Text Box 53" o:spid="_x0000_s1085" type="#_x0000_t202" style="position:absolute;margin-left:158.1pt;margin-top:12.25pt;width:1in;height:18pt;z-index:-251230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" fillcolor="white [3201]" stroked="f" strokeweight=".5pt">
                <v:textbox>
                  <w:txbxContent>
                    <w:p w14:paraId="326F1C04"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v:textbox>
              </v:shape>
            </w:pict>
          </mc:Fallback>
        </mc:AlternateContent>
      </w:r>
    </w:p>
    <w:p w14:paraId="77F5D6A1" w14:textId="77777777" w:rsidR="006C0626" w:rsidRPr="006C0626" w:rsidRDefault="006C0626" w:rsidP="006C0626">
      <w:pPr>
        <w:rPr>
          <w:rFonts w:ascii="Arial" w:hAnsi="Arial" w:cs="Arial"/>
          <w:sz w:val="22"/>
          <w:szCs w:val="22"/>
          <w:lang w:val="en-GB"/>
        </w:rPr>
      </w:pPr>
    </w:p>
    <w:p w14:paraId="2D37E19D" w14:textId="77777777" w:rsidR="006C0626" w:rsidRPr="006C0626" w:rsidRDefault="006C0626" w:rsidP="006C0626">
      <w:pPr>
        <w:rPr>
          <w:rFonts w:ascii="Arial" w:hAnsi="Arial" w:cs="Arial"/>
          <w:sz w:val="22"/>
          <w:szCs w:val="22"/>
          <w:lang w:val="en-GB"/>
        </w:rPr>
      </w:pPr>
    </w:p>
    <w:p w14:paraId="53D71914" w14:textId="77777777" w:rsidR="006C0626" w:rsidRPr="006C0626" w:rsidRDefault="006C0626" w:rsidP="006C0626">
      <w:pPr>
        <w:rPr>
          <w:rFonts w:ascii="Arial" w:hAnsi="Arial" w:cs="Arial"/>
          <w:sz w:val="22"/>
          <w:szCs w:val="22"/>
          <w:lang w:val="en-GB"/>
        </w:rPr>
      </w:pPr>
    </w:p>
    <w:p w14:paraId="7DE9F452" w14:textId="77777777" w:rsidR="006C0626" w:rsidRPr="006C0626" w:rsidRDefault="006C0626" w:rsidP="006C0626">
      <w:pPr>
        <w:rPr>
          <w:rFonts w:ascii="Arial" w:hAnsi="Arial" w:cs="Arial"/>
          <w:sz w:val="22"/>
          <w:szCs w:val="22"/>
          <w:lang w:val="en-GB"/>
        </w:rPr>
      </w:pPr>
    </w:p>
    <w:p w14:paraId="134EE8C0" w14:textId="77777777" w:rsidR="006C0626" w:rsidRPr="006C0626" w:rsidRDefault="006C0626" w:rsidP="006C0626">
      <w:pPr>
        <w:rPr>
          <w:rFonts w:ascii="Arial" w:hAnsi="Arial" w:cs="Arial"/>
          <w:sz w:val="22"/>
          <w:szCs w:val="22"/>
          <w:lang w:val="en-GB"/>
        </w:rPr>
      </w:pPr>
    </w:p>
    <w:p w14:paraId="5543C412" w14:textId="77777777" w:rsidR="006C0626" w:rsidRPr="006C0626" w:rsidRDefault="006C0626" w:rsidP="006C0626">
      <w:pPr>
        <w:rPr>
          <w:rFonts w:ascii="Arial" w:hAnsi="Arial" w:cs="Arial"/>
          <w:sz w:val="22"/>
          <w:szCs w:val="22"/>
          <w:lang w:val="en-GB"/>
        </w:rPr>
      </w:pPr>
    </w:p>
    <w:p w14:paraId="23C5DAD4" w14:textId="77777777" w:rsidR="006C0626" w:rsidRPr="006C0626" w:rsidRDefault="006C0626" w:rsidP="006C0626">
      <w:pPr>
        <w:rPr>
          <w:rFonts w:ascii="Arial" w:hAnsi="Arial" w:cs="Arial"/>
          <w:sz w:val="22"/>
          <w:szCs w:val="22"/>
          <w:lang w:val="en-GB"/>
        </w:rPr>
      </w:pPr>
    </w:p>
    <w:p w14:paraId="7868CD41" w14:textId="77777777" w:rsidR="006C0626" w:rsidRPr="006C0626" w:rsidRDefault="006C0626" w:rsidP="006C0626">
      <w:pPr>
        <w:rPr>
          <w:rFonts w:ascii="Arial" w:hAnsi="Arial" w:cs="Arial"/>
          <w:sz w:val="22"/>
          <w:szCs w:val="22"/>
          <w:lang w:val="en-GB"/>
        </w:rPr>
      </w:pPr>
    </w:p>
    <w:p w14:paraId="3532F265" w14:textId="77777777" w:rsidR="006C0626" w:rsidRDefault="006C0626" w:rsidP="006C0626">
      <w:pPr>
        <w:rPr>
          <w:rFonts w:ascii="Arial" w:hAnsi="Arial" w:cs="Arial"/>
          <w:sz w:val="22"/>
          <w:szCs w:val="22"/>
          <w:lang w:val="en-GB"/>
        </w:rPr>
      </w:pPr>
    </w:p>
    <w:p w14:paraId="086F82D6" w14:textId="77777777" w:rsidR="006C0626" w:rsidRDefault="006C0626" w:rsidP="006C0626">
      <w:pPr>
        <w:rPr>
          <w:rFonts w:ascii="Arial" w:hAnsi="Arial" w:cs="Arial"/>
          <w:sz w:val="22"/>
          <w:szCs w:val="22"/>
          <w:lang w:val="en-GB"/>
        </w:rPr>
      </w:pPr>
    </w:p>
    <w:p w14:paraId="10461735" w14:textId="77777777" w:rsidR="006C0626" w:rsidRDefault="006C0626" w:rsidP="006C0626">
      <w:pPr>
        <w:rPr>
          <w:rFonts w:ascii="Arial" w:hAnsi="Arial" w:cs="Arial"/>
          <w:sz w:val="22"/>
          <w:szCs w:val="22"/>
          <w:lang w:val="en-GB"/>
        </w:rPr>
      </w:pPr>
    </w:p>
    <w:p w14:paraId="33CC5A89" w14:textId="77777777" w:rsidR="006C0626" w:rsidRDefault="006C0626" w:rsidP="006C0626">
      <w:pPr>
        <w:rPr>
          <w:rFonts w:ascii="Arial" w:hAnsi="Arial" w:cs="Arial"/>
          <w:sz w:val="22"/>
          <w:szCs w:val="22"/>
          <w:lang w:val="en-GB"/>
        </w:rPr>
      </w:pPr>
    </w:p>
    <w:p w14:paraId="16D4C448" w14:textId="77777777" w:rsidR="006C0626" w:rsidRDefault="006C0626" w:rsidP="006C0626">
      <w:pPr>
        <w:rPr>
          <w:rFonts w:ascii="Arial" w:hAnsi="Arial" w:cs="Arial"/>
          <w:sz w:val="22"/>
          <w:szCs w:val="22"/>
          <w:lang w:val="en-GB"/>
        </w:rPr>
      </w:pPr>
    </w:p>
    <w:p w14:paraId="30BD7A54" w14:textId="77777777" w:rsidR="006C0626" w:rsidRDefault="006C0626" w:rsidP="006C0626">
      <w:pPr>
        <w:rPr>
          <w:rFonts w:ascii="Arial" w:hAnsi="Arial" w:cs="Arial"/>
          <w:sz w:val="22"/>
          <w:szCs w:val="22"/>
          <w:lang w:val="en-GB"/>
        </w:rPr>
      </w:pPr>
    </w:p>
    <w:p w14:paraId="686FE77C" w14:textId="77777777" w:rsidR="006C0626" w:rsidRDefault="006C0626" w:rsidP="006C0626">
      <w:pPr>
        <w:rPr>
          <w:rFonts w:ascii="Arial" w:hAnsi="Arial" w:cs="Arial"/>
          <w:sz w:val="22"/>
          <w:szCs w:val="22"/>
          <w:lang w:val="en-GB"/>
        </w:rPr>
      </w:pPr>
    </w:p>
    <w:p w14:paraId="1BF26A7A" w14:textId="77777777" w:rsidR="006C0626" w:rsidRDefault="006C0626" w:rsidP="006C0626">
      <w:pPr>
        <w:rPr>
          <w:rFonts w:ascii="Arial" w:hAnsi="Arial" w:cs="Arial"/>
          <w:sz w:val="22"/>
          <w:szCs w:val="22"/>
          <w:lang w:val="en-GB"/>
        </w:rPr>
      </w:pPr>
    </w:p>
    <w:p w14:paraId="67973970" w14:textId="4DDE9952" w:rsidR="006C0626" w:rsidRDefault="006C0626" w:rsidP="006C0626">
      <w:pPr>
        <w:rPr>
          <w:rFonts w:ascii="Arial" w:hAnsi="Arial" w:cs="Arial"/>
          <w:sz w:val="22"/>
          <w:szCs w:val="22"/>
          <w:lang w:val="en-GB"/>
        </w:rPr>
      </w:pPr>
      <w:r w:rsidRPr="006C0626">
        <w:rPr>
          <w:rFonts w:ascii="Arial" w:hAnsi="Arial" w:cs="Arial"/>
          <w:sz w:val="22"/>
          <w:szCs w:val="22"/>
          <w:lang w:val="en-GB"/>
        </w:rPr>
        <w:t xml:space="preserve">Each of the two tarmac sections </w:t>
      </w:r>
      <w:r w:rsidR="004F708C">
        <w:rPr>
          <w:rFonts w:ascii="Arial" w:hAnsi="Arial" w:cs="Arial"/>
          <w:sz w:val="22"/>
          <w:szCs w:val="22"/>
          <w:lang w:val="en-GB"/>
        </w:rPr>
        <w:t>is</w:t>
      </w:r>
      <w:r w:rsidRPr="006C0626">
        <w:rPr>
          <w:rFonts w:ascii="Arial" w:hAnsi="Arial" w:cs="Arial"/>
          <w:sz w:val="22"/>
          <w:szCs w:val="22"/>
          <w:lang w:val="en-GB"/>
        </w:rPr>
        <w:t xml:space="preserve"> 10.5 m long and </w:t>
      </w:r>
      <w:r w:rsidR="003B35B6">
        <w:rPr>
          <w:rFonts w:ascii="Arial" w:hAnsi="Arial" w:cs="Arial"/>
          <w:sz w:val="22"/>
          <w:szCs w:val="22"/>
          <w:lang w:val="en-GB"/>
        </w:rPr>
        <w:t>has</w:t>
      </w:r>
      <w:r w:rsidRPr="006C0626">
        <w:rPr>
          <w:rFonts w:ascii="Arial" w:hAnsi="Arial" w:cs="Arial"/>
          <w:sz w:val="22"/>
          <w:szCs w:val="22"/>
          <w:lang w:val="en-GB"/>
        </w:rPr>
        <w:t xml:space="preserve"> a uniform mass of 10.7 tonnes. </w:t>
      </w:r>
      <w:r w:rsidR="003B35B6">
        <w:rPr>
          <w:rFonts w:ascii="Arial" w:hAnsi="Arial" w:cs="Arial"/>
          <w:sz w:val="22"/>
          <w:szCs w:val="22"/>
          <w:lang w:val="en-GB"/>
        </w:rPr>
        <w:t>The sections</w:t>
      </w:r>
      <w:r w:rsidRPr="006C0626">
        <w:rPr>
          <w:rFonts w:ascii="Arial" w:hAnsi="Arial" w:cs="Arial"/>
          <w:sz w:val="22"/>
          <w:szCs w:val="22"/>
          <w:lang w:val="en-GB"/>
        </w:rPr>
        <w:t xml:space="preserve"> are raised and lowered by steel cables that are lengthened or shortened by two pulleys (as shown). The tarmac sections rotate around an enormous hinge. </w:t>
      </w:r>
    </w:p>
    <w:p w14:paraId="2015CF64" w14:textId="77777777" w:rsidR="006C0626" w:rsidRPr="006C0626" w:rsidRDefault="006C0626" w:rsidP="006C0626">
      <w:pPr>
        <w:rPr>
          <w:rFonts w:ascii="Arial" w:hAnsi="Arial" w:cs="Arial"/>
          <w:sz w:val="22"/>
          <w:szCs w:val="22"/>
          <w:lang w:val="en-GB"/>
        </w:rPr>
      </w:pPr>
    </w:p>
    <w:p w14:paraId="2F835D39"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Calculate the tension in each cable when the tarmac sections are in the position shown. </w:t>
      </w:r>
    </w:p>
    <w:p w14:paraId="5D9C1DE2"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4933608F" w14:textId="77777777" w:rsidR="006C0626" w:rsidRPr="006C0626" w:rsidRDefault="006C0626" w:rsidP="006C0626">
      <w:pPr>
        <w:pStyle w:val="ListParagraph"/>
        <w:jc w:val="right"/>
        <w:rPr>
          <w:rFonts w:ascii="Arial" w:hAnsi="Arial" w:cs="Arial"/>
          <w:sz w:val="22"/>
          <w:szCs w:val="22"/>
          <w:lang w:val="en-GB"/>
        </w:rPr>
      </w:pPr>
    </w:p>
    <w:p w14:paraId="530C38A5" w14:textId="77777777" w:rsidR="006C0626" w:rsidRPr="006C0626" w:rsidRDefault="006C0626" w:rsidP="006C0626">
      <w:pPr>
        <w:pStyle w:val="ListParagraph"/>
        <w:jc w:val="right"/>
        <w:rPr>
          <w:rFonts w:ascii="Arial" w:hAnsi="Arial" w:cs="Arial"/>
          <w:sz w:val="22"/>
          <w:szCs w:val="22"/>
          <w:lang w:val="en-GB"/>
        </w:rPr>
      </w:pPr>
    </w:p>
    <w:p w14:paraId="16E604F6" w14:textId="77777777" w:rsidR="006C0626" w:rsidRPr="006C0626" w:rsidRDefault="006C0626" w:rsidP="006C0626">
      <w:pPr>
        <w:pStyle w:val="ListParagraph"/>
        <w:jc w:val="right"/>
        <w:rPr>
          <w:rFonts w:ascii="Arial" w:hAnsi="Arial" w:cs="Arial"/>
          <w:sz w:val="22"/>
          <w:szCs w:val="22"/>
          <w:lang w:val="en-GB"/>
        </w:rPr>
      </w:pPr>
    </w:p>
    <w:p w14:paraId="1158FDE1" w14:textId="77777777" w:rsidR="006C0626" w:rsidRPr="006C0626" w:rsidRDefault="006C0626" w:rsidP="006C0626">
      <w:pPr>
        <w:pStyle w:val="ListParagraph"/>
        <w:jc w:val="right"/>
        <w:rPr>
          <w:rFonts w:ascii="Arial" w:hAnsi="Arial" w:cs="Arial"/>
          <w:sz w:val="22"/>
          <w:szCs w:val="22"/>
          <w:lang w:val="en-GB"/>
        </w:rPr>
      </w:pPr>
    </w:p>
    <w:p w14:paraId="1E10502C" w14:textId="77777777" w:rsidR="006C0626" w:rsidRPr="006C0626" w:rsidRDefault="006C0626" w:rsidP="006C0626">
      <w:pPr>
        <w:pStyle w:val="ListParagraph"/>
        <w:jc w:val="right"/>
        <w:rPr>
          <w:rFonts w:ascii="Arial" w:hAnsi="Arial" w:cs="Arial"/>
          <w:sz w:val="22"/>
          <w:szCs w:val="22"/>
          <w:lang w:val="en-GB"/>
        </w:rPr>
      </w:pPr>
    </w:p>
    <w:p w14:paraId="72E05AA2" w14:textId="77777777" w:rsidR="006C0626" w:rsidRPr="006C0626" w:rsidRDefault="006C0626" w:rsidP="006C0626">
      <w:pPr>
        <w:pStyle w:val="ListParagraph"/>
        <w:jc w:val="right"/>
        <w:rPr>
          <w:rFonts w:ascii="Arial" w:hAnsi="Arial" w:cs="Arial"/>
          <w:sz w:val="22"/>
          <w:szCs w:val="22"/>
          <w:lang w:val="en-GB"/>
        </w:rPr>
      </w:pPr>
    </w:p>
    <w:p w14:paraId="2401F0F7" w14:textId="77777777" w:rsidR="006C0626" w:rsidRPr="006C0626" w:rsidRDefault="006C0626" w:rsidP="006C0626">
      <w:pPr>
        <w:pStyle w:val="ListParagraph"/>
        <w:jc w:val="right"/>
        <w:rPr>
          <w:rFonts w:ascii="Arial" w:hAnsi="Arial" w:cs="Arial"/>
          <w:sz w:val="22"/>
          <w:szCs w:val="22"/>
          <w:lang w:val="en-GB"/>
        </w:rPr>
      </w:pPr>
    </w:p>
    <w:p w14:paraId="7985EDCC" w14:textId="77777777" w:rsidR="006C0626" w:rsidRPr="006C0626" w:rsidRDefault="006C0626" w:rsidP="006C0626">
      <w:pPr>
        <w:pStyle w:val="ListParagraph"/>
        <w:jc w:val="right"/>
        <w:rPr>
          <w:rFonts w:ascii="Arial" w:hAnsi="Arial" w:cs="Arial"/>
          <w:sz w:val="22"/>
          <w:szCs w:val="22"/>
          <w:lang w:val="en-GB"/>
        </w:rPr>
      </w:pPr>
    </w:p>
    <w:p w14:paraId="2200A28C" w14:textId="77777777" w:rsidR="006C0626" w:rsidRPr="006C0626" w:rsidRDefault="006C0626" w:rsidP="006C0626">
      <w:pPr>
        <w:pStyle w:val="ListParagraph"/>
        <w:jc w:val="right"/>
        <w:rPr>
          <w:rFonts w:ascii="Arial" w:hAnsi="Arial" w:cs="Arial"/>
          <w:sz w:val="22"/>
          <w:szCs w:val="22"/>
          <w:lang w:val="en-GB"/>
        </w:rPr>
      </w:pPr>
    </w:p>
    <w:p w14:paraId="0D689D05" w14:textId="77777777" w:rsidR="006C0626" w:rsidRPr="006C0626" w:rsidRDefault="006C0626" w:rsidP="006C0626">
      <w:pPr>
        <w:pStyle w:val="ListParagraph"/>
        <w:jc w:val="right"/>
        <w:rPr>
          <w:rFonts w:ascii="Arial" w:hAnsi="Arial" w:cs="Arial"/>
          <w:sz w:val="22"/>
          <w:szCs w:val="22"/>
          <w:lang w:val="en-GB"/>
        </w:rPr>
      </w:pPr>
    </w:p>
    <w:p w14:paraId="015C7939" w14:textId="77777777" w:rsidR="006C0626" w:rsidRPr="006C0626" w:rsidRDefault="006C0626" w:rsidP="006C0626">
      <w:pPr>
        <w:pStyle w:val="ListParagraph"/>
        <w:jc w:val="right"/>
        <w:rPr>
          <w:rFonts w:ascii="Arial" w:hAnsi="Arial" w:cs="Arial"/>
          <w:sz w:val="22"/>
          <w:szCs w:val="22"/>
          <w:lang w:val="en-GB"/>
        </w:rPr>
      </w:pPr>
    </w:p>
    <w:p w14:paraId="53A34038" w14:textId="77777777" w:rsidR="006C0626" w:rsidRPr="006C0626" w:rsidRDefault="006C0626" w:rsidP="006C0626">
      <w:pPr>
        <w:pStyle w:val="ListParagraph"/>
        <w:jc w:val="right"/>
        <w:rPr>
          <w:rFonts w:ascii="Arial" w:hAnsi="Arial" w:cs="Arial"/>
          <w:sz w:val="22"/>
          <w:szCs w:val="22"/>
          <w:lang w:val="en-GB"/>
        </w:rPr>
      </w:pPr>
    </w:p>
    <w:p w14:paraId="38E38D3F" w14:textId="77777777" w:rsidR="006C0626" w:rsidRPr="006C0626" w:rsidRDefault="006C0626" w:rsidP="006C0626">
      <w:pPr>
        <w:pStyle w:val="ListParagraph"/>
        <w:jc w:val="right"/>
        <w:rPr>
          <w:rFonts w:ascii="Arial" w:hAnsi="Arial" w:cs="Arial"/>
          <w:sz w:val="22"/>
          <w:szCs w:val="22"/>
          <w:lang w:val="en-GB"/>
        </w:rPr>
      </w:pPr>
    </w:p>
    <w:p w14:paraId="0CAE7438" w14:textId="77777777" w:rsidR="006C0626" w:rsidRPr="006C0626" w:rsidRDefault="006C0626" w:rsidP="006C0626">
      <w:pPr>
        <w:pStyle w:val="ListParagraph"/>
        <w:jc w:val="right"/>
        <w:rPr>
          <w:rFonts w:ascii="Arial" w:hAnsi="Arial" w:cs="Arial"/>
          <w:sz w:val="22"/>
          <w:szCs w:val="22"/>
          <w:lang w:val="en-GB"/>
        </w:rPr>
      </w:pPr>
    </w:p>
    <w:p w14:paraId="1BAD4304" w14:textId="77777777" w:rsidR="006C0626" w:rsidRPr="006C0626" w:rsidRDefault="006C0626" w:rsidP="006C0626">
      <w:pPr>
        <w:pStyle w:val="ListParagraph"/>
        <w:jc w:val="right"/>
        <w:rPr>
          <w:rFonts w:ascii="Arial" w:hAnsi="Arial" w:cs="Arial"/>
          <w:sz w:val="22"/>
          <w:szCs w:val="22"/>
          <w:lang w:val="en-GB"/>
        </w:rPr>
      </w:pPr>
    </w:p>
    <w:p w14:paraId="60F0AC8B" w14:textId="77777777" w:rsidR="006C0626" w:rsidRPr="006C0626" w:rsidRDefault="006C0626" w:rsidP="006C0626">
      <w:pPr>
        <w:pStyle w:val="ListParagraph"/>
        <w:jc w:val="right"/>
        <w:rPr>
          <w:rFonts w:ascii="Arial" w:hAnsi="Arial" w:cs="Arial"/>
          <w:sz w:val="22"/>
          <w:szCs w:val="22"/>
          <w:lang w:val="en-GB"/>
        </w:rPr>
      </w:pPr>
    </w:p>
    <w:p w14:paraId="0C184444" w14:textId="77777777" w:rsidR="006C0626" w:rsidRPr="006C0626" w:rsidRDefault="006C0626" w:rsidP="006C0626">
      <w:pPr>
        <w:pStyle w:val="ListParagraph"/>
        <w:jc w:val="right"/>
        <w:rPr>
          <w:rFonts w:ascii="Arial" w:hAnsi="Arial" w:cs="Arial"/>
          <w:sz w:val="22"/>
          <w:szCs w:val="22"/>
          <w:lang w:val="en-GB"/>
        </w:rPr>
      </w:pPr>
    </w:p>
    <w:p w14:paraId="19FF8A2C" w14:textId="77777777" w:rsidR="006C0626" w:rsidRPr="006C0626" w:rsidRDefault="006C0626" w:rsidP="006C0626">
      <w:pPr>
        <w:pStyle w:val="ListParagraph"/>
        <w:jc w:val="right"/>
        <w:rPr>
          <w:rFonts w:ascii="Arial" w:hAnsi="Arial" w:cs="Arial"/>
          <w:sz w:val="22"/>
          <w:szCs w:val="22"/>
          <w:lang w:val="en-GB"/>
        </w:rPr>
      </w:pPr>
    </w:p>
    <w:p w14:paraId="7B646690" w14:textId="77777777" w:rsidR="006C0626" w:rsidRPr="006C0626" w:rsidRDefault="006C0626" w:rsidP="006C0626">
      <w:pPr>
        <w:pStyle w:val="ListParagraph"/>
        <w:jc w:val="right"/>
        <w:rPr>
          <w:rFonts w:ascii="Arial" w:hAnsi="Arial" w:cs="Arial"/>
          <w:sz w:val="22"/>
          <w:szCs w:val="22"/>
          <w:lang w:val="en-GB"/>
        </w:rPr>
      </w:pPr>
    </w:p>
    <w:p w14:paraId="55BFA570"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____________ N</w:t>
      </w:r>
    </w:p>
    <w:p w14:paraId="343A8EBB" w14:textId="77777777" w:rsidR="006C0626" w:rsidRPr="006C0626" w:rsidRDefault="006C0626" w:rsidP="006C0626">
      <w:pPr>
        <w:pStyle w:val="ListParagraph"/>
        <w:jc w:val="right"/>
        <w:rPr>
          <w:rFonts w:ascii="Arial" w:hAnsi="Arial" w:cs="Arial"/>
          <w:sz w:val="22"/>
          <w:szCs w:val="22"/>
          <w:lang w:val="en-GB"/>
        </w:rPr>
      </w:pPr>
    </w:p>
    <w:p w14:paraId="4E20B3BF" w14:textId="77777777" w:rsidR="006C0626" w:rsidRDefault="006C0626">
      <w:pPr>
        <w:spacing w:after="160" w:line="259" w:lineRule="auto"/>
        <w:rPr>
          <w:rFonts w:ascii="Arial" w:hAnsi="Arial" w:cs="Arial"/>
          <w:sz w:val="22"/>
          <w:szCs w:val="22"/>
          <w:lang w:val="en-GB"/>
        </w:rPr>
      </w:pPr>
      <w:r>
        <w:rPr>
          <w:rFonts w:ascii="Arial" w:hAnsi="Arial" w:cs="Arial"/>
          <w:sz w:val="22"/>
          <w:szCs w:val="22"/>
          <w:lang w:val="en-GB"/>
        </w:rPr>
        <w:br w:type="page"/>
      </w:r>
    </w:p>
    <w:p w14:paraId="45827BFE" w14:textId="7E68EFA7" w:rsidR="006C0626" w:rsidRPr="006C0626" w:rsidRDefault="006C0626" w:rsidP="006C0626">
      <w:pPr>
        <w:pStyle w:val="ListParagraph"/>
        <w:numPr>
          <w:ilvl w:val="0"/>
          <w:numId w:val="19"/>
        </w:numPr>
        <w:spacing w:after="160" w:line="259" w:lineRule="auto"/>
        <w:rPr>
          <w:rFonts w:ascii="Arial" w:hAnsi="Arial" w:cs="Arial"/>
          <w:sz w:val="22"/>
          <w:szCs w:val="22"/>
          <w:lang w:val="en-GB"/>
        </w:rPr>
      </w:pPr>
      <w:bookmarkStart w:id="9" w:name="_Hlk104383862"/>
      <w:r w:rsidRPr="006C0626">
        <w:rPr>
          <w:rFonts w:ascii="Arial" w:hAnsi="Arial" w:cs="Arial"/>
          <w:sz w:val="22"/>
          <w:szCs w:val="22"/>
          <w:lang w:val="en-GB"/>
        </w:rPr>
        <w:lastRenderedPageBreak/>
        <w:t xml:space="preserve">Hence, calculate the magnitude </w:t>
      </w:r>
      <w:r w:rsidR="00E549D7">
        <w:rPr>
          <w:rFonts w:ascii="Arial" w:hAnsi="Arial" w:cs="Arial"/>
          <w:sz w:val="22"/>
          <w:szCs w:val="22"/>
          <w:lang w:val="en-GB"/>
        </w:rPr>
        <w:t xml:space="preserve">and direction (find the angle with the vertical) </w:t>
      </w:r>
      <w:r w:rsidRPr="006C0626">
        <w:rPr>
          <w:rFonts w:ascii="Arial" w:hAnsi="Arial" w:cs="Arial"/>
          <w:sz w:val="22"/>
          <w:szCs w:val="22"/>
          <w:lang w:val="en-GB"/>
        </w:rPr>
        <w:t xml:space="preserve">of the force on each hinge when the tarmac sections are in this position. </w:t>
      </w:r>
      <w:r w:rsidR="0010196A">
        <w:rPr>
          <w:rFonts w:ascii="Arial" w:hAnsi="Arial" w:cs="Arial"/>
          <w:sz w:val="22"/>
          <w:szCs w:val="22"/>
          <w:lang w:val="en-GB"/>
        </w:rPr>
        <w:t>(</w:t>
      </w:r>
      <w:r w:rsidR="00347C12">
        <w:rPr>
          <w:rFonts w:ascii="Arial" w:hAnsi="Arial" w:cs="Arial"/>
          <w:sz w:val="22"/>
          <w:szCs w:val="22"/>
          <w:lang w:val="en-GB"/>
        </w:rPr>
        <w:t>I</w:t>
      </w:r>
      <w:r w:rsidR="0010196A">
        <w:rPr>
          <w:rFonts w:ascii="Arial" w:hAnsi="Arial" w:cs="Arial"/>
          <w:sz w:val="22"/>
          <w:szCs w:val="22"/>
          <w:lang w:val="en-GB"/>
        </w:rPr>
        <w:t>f you were unable to calculate a value for part a), use 2.70 x 10</w:t>
      </w:r>
      <w:r w:rsidR="0010196A" w:rsidRPr="0010196A">
        <w:rPr>
          <w:rFonts w:ascii="Arial" w:hAnsi="Arial" w:cs="Arial"/>
          <w:sz w:val="22"/>
          <w:szCs w:val="22"/>
          <w:vertAlign w:val="superscript"/>
          <w:lang w:val="en-GB"/>
        </w:rPr>
        <w:t>4</w:t>
      </w:r>
      <w:r w:rsidR="0010196A">
        <w:rPr>
          <w:rFonts w:ascii="Arial" w:hAnsi="Arial" w:cs="Arial"/>
          <w:sz w:val="22"/>
          <w:szCs w:val="22"/>
          <w:lang w:val="en-GB"/>
        </w:rPr>
        <w:t xml:space="preserve"> N</w:t>
      </w:r>
      <w:r w:rsidR="00D70F3B">
        <w:rPr>
          <w:rFonts w:ascii="Arial" w:hAnsi="Arial" w:cs="Arial"/>
          <w:sz w:val="22"/>
          <w:szCs w:val="22"/>
          <w:lang w:val="en-GB"/>
        </w:rPr>
        <w:t>.</w:t>
      </w:r>
      <w:r w:rsidR="0010196A">
        <w:rPr>
          <w:rFonts w:ascii="Arial" w:hAnsi="Arial" w:cs="Arial"/>
          <w:sz w:val="22"/>
          <w:szCs w:val="22"/>
          <w:lang w:val="en-GB"/>
        </w:rPr>
        <w:t>)</w:t>
      </w:r>
    </w:p>
    <w:bookmarkEnd w:id="9"/>
    <w:p w14:paraId="39DB93DE"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(6 marks)</w:t>
      </w:r>
    </w:p>
    <w:p w14:paraId="37C48843" w14:textId="77777777" w:rsidR="006C0626" w:rsidRPr="006C0626" w:rsidRDefault="006C0626" w:rsidP="006C0626">
      <w:pPr>
        <w:pStyle w:val="ListParagraph"/>
        <w:jc w:val="right"/>
        <w:rPr>
          <w:rFonts w:ascii="Arial" w:hAnsi="Arial" w:cs="Arial"/>
          <w:sz w:val="22"/>
          <w:szCs w:val="22"/>
          <w:lang w:val="en-GB"/>
        </w:rPr>
      </w:pPr>
    </w:p>
    <w:p w14:paraId="09AC394D" w14:textId="77777777" w:rsidR="006C0626" w:rsidRPr="006C0626" w:rsidRDefault="006C0626" w:rsidP="006C0626">
      <w:pPr>
        <w:pStyle w:val="ListParagraph"/>
        <w:jc w:val="right"/>
        <w:rPr>
          <w:rFonts w:ascii="Arial" w:hAnsi="Arial" w:cs="Arial"/>
          <w:sz w:val="22"/>
          <w:szCs w:val="22"/>
          <w:lang w:val="en-GB"/>
        </w:rPr>
      </w:pPr>
    </w:p>
    <w:p w14:paraId="2F1EF2F9" w14:textId="77777777" w:rsidR="006C0626" w:rsidRPr="006C0626" w:rsidRDefault="006C0626" w:rsidP="006C0626">
      <w:pPr>
        <w:pStyle w:val="ListParagraph"/>
        <w:jc w:val="right"/>
        <w:rPr>
          <w:rFonts w:ascii="Arial" w:hAnsi="Arial" w:cs="Arial"/>
          <w:sz w:val="22"/>
          <w:szCs w:val="22"/>
          <w:lang w:val="en-GB"/>
        </w:rPr>
      </w:pPr>
    </w:p>
    <w:p w14:paraId="515C168B" w14:textId="77777777" w:rsidR="006C0626" w:rsidRPr="006C0626" w:rsidRDefault="006C0626" w:rsidP="006C0626">
      <w:pPr>
        <w:pStyle w:val="ListParagraph"/>
        <w:jc w:val="right"/>
        <w:rPr>
          <w:rFonts w:ascii="Arial" w:hAnsi="Arial" w:cs="Arial"/>
          <w:sz w:val="22"/>
          <w:szCs w:val="22"/>
          <w:lang w:val="en-GB"/>
        </w:rPr>
      </w:pPr>
    </w:p>
    <w:p w14:paraId="54D9B567" w14:textId="77777777" w:rsidR="006C0626" w:rsidRPr="006C0626" w:rsidRDefault="006C0626" w:rsidP="006C0626">
      <w:pPr>
        <w:pStyle w:val="ListParagraph"/>
        <w:jc w:val="right"/>
        <w:rPr>
          <w:rFonts w:ascii="Arial" w:hAnsi="Arial" w:cs="Arial"/>
          <w:sz w:val="22"/>
          <w:szCs w:val="22"/>
          <w:lang w:val="en-GB"/>
        </w:rPr>
      </w:pPr>
    </w:p>
    <w:p w14:paraId="3F110144" w14:textId="77777777" w:rsidR="006C0626" w:rsidRPr="006C0626" w:rsidRDefault="006C0626" w:rsidP="006C0626">
      <w:pPr>
        <w:pStyle w:val="ListParagraph"/>
        <w:jc w:val="right"/>
        <w:rPr>
          <w:rFonts w:ascii="Arial" w:hAnsi="Arial" w:cs="Arial"/>
          <w:sz w:val="22"/>
          <w:szCs w:val="22"/>
          <w:lang w:val="en-GB"/>
        </w:rPr>
      </w:pPr>
    </w:p>
    <w:p w14:paraId="0A6A672C" w14:textId="77777777" w:rsidR="006C0626" w:rsidRPr="006C0626" w:rsidRDefault="006C0626" w:rsidP="006C0626">
      <w:pPr>
        <w:pStyle w:val="ListParagraph"/>
        <w:jc w:val="right"/>
        <w:rPr>
          <w:rFonts w:ascii="Arial" w:hAnsi="Arial" w:cs="Arial"/>
          <w:sz w:val="22"/>
          <w:szCs w:val="22"/>
          <w:lang w:val="en-GB"/>
        </w:rPr>
      </w:pPr>
    </w:p>
    <w:p w14:paraId="2F04B1D1" w14:textId="77777777" w:rsidR="006C0626" w:rsidRPr="006C0626" w:rsidRDefault="006C0626" w:rsidP="006C0626">
      <w:pPr>
        <w:pStyle w:val="ListParagraph"/>
        <w:jc w:val="right"/>
        <w:rPr>
          <w:rFonts w:ascii="Arial" w:hAnsi="Arial" w:cs="Arial"/>
          <w:sz w:val="22"/>
          <w:szCs w:val="22"/>
          <w:lang w:val="en-GB"/>
        </w:rPr>
      </w:pPr>
    </w:p>
    <w:p w14:paraId="6226668E" w14:textId="77777777" w:rsidR="006C0626" w:rsidRPr="006C0626" w:rsidRDefault="006C0626" w:rsidP="006C0626">
      <w:pPr>
        <w:pStyle w:val="ListParagraph"/>
        <w:jc w:val="right"/>
        <w:rPr>
          <w:rFonts w:ascii="Arial" w:hAnsi="Arial" w:cs="Arial"/>
          <w:sz w:val="22"/>
          <w:szCs w:val="22"/>
          <w:lang w:val="en-GB"/>
        </w:rPr>
      </w:pPr>
    </w:p>
    <w:p w14:paraId="7639484C" w14:textId="77777777" w:rsidR="006C0626" w:rsidRPr="006C0626" w:rsidRDefault="006C0626" w:rsidP="006C0626">
      <w:pPr>
        <w:pStyle w:val="ListParagraph"/>
        <w:jc w:val="right"/>
        <w:rPr>
          <w:rFonts w:ascii="Arial" w:hAnsi="Arial" w:cs="Arial"/>
          <w:sz w:val="22"/>
          <w:szCs w:val="22"/>
          <w:lang w:val="en-GB"/>
        </w:rPr>
      </w:pPr>
    </w:p>
    <w:p w14:paraId="0E978F56" w14:textId="77777777" w:rsidR="006C0626" w:rsidRPr="006C0626" w:rsidRDefault="006C0626" w:rsidP="006C0626">
      <w:pPr>
        <w:pStyle w:val="ListParagraph"/>
        <w:jc w:val="right"/>
        <w:rPr>
          <w:rFonts w:ascii="Arial" w:hAnsi="Arial" w:cs="Arial"/>
          <w:sz w:val="22"/>
          <w:szCs w:val="22"/>
          <w:lang w:val="en-GB"/>
        </w:rPr>
      </w:pPr>
    </w:p>
    <w:p w14:paraId="6762964E" w14:textId="77777777" w:rsidR="006C0626" w:rsidRPr="006C0626" w:rsidRDefault="006C0626" w:rsidP="006C0626">
      <w:pPr>
        <w:pStyle w:val="ListParagraph"/>
        <w:jc w:val="right"/>
        <w:rPr>
          <w:rFonts w:ascii="Arial" w:hAnsi="Arial" w:cs="Arial"/>
          <w:sz w:val="22"/>
          <w:szCs w:val="22"/>
          <w:lang w:val="en-GB"/>
        </w:rPr>
      </w:pPr>
    </w:p>
    <w:p w14:paraId="4C2D13CA" w14:textId="77777777" w:rsidR="006C0626" w:rsidRPr="006C0626" w:rsidRDefault="006C0626" w:rsidP="006C0626">
      <w:pPr>
        <w:pStyle w:val="ListParagraph"/>
        <w:jc w:val="right"/>
        <w:rPr>
          <w:rFonts w:ascii="Arial" w:hAnsi="Arial" w:cs="Arial"/>
          <w:sz w:val="22"/>
          <w:szCs w:val="22"/>
          <w:lang w:val="en-GB"/>
        </w:rPr>
      </w:pPr>
    </w:p>
    <w:p w14:paraId="785D03F9" w14:textId="77777777" w:rsidR="006C0626" w:rsidRPr="006C0626" w:rsidRDefault="006C0626" w:rsidP="006C0626">
      <w:pPr>
        <w:pStyle w:val="ListParagraph"/>
        <w:jc w:val="right"/>
        <w:rPr>
          <w:rFonts w:ascii="Arial" w:hAnsi="Arial" w:cs="Arial"/>
          <w:sz w:val="22"/>
          <w:szCs w:val="22"/>
          <w:lang w:val="en-GB"/>
        </w:rPr>
      </w:pPr>
    </w:p>
    <w:p w14:paraId="236E4E43" w14:textId="77777777" w:rsidR="006C0626" w:rsidRPr="006C0626" w:rsidRDefault="006C0626" w:rsidP="006C0626">
      <w:pPr>
        <w:pStyle w:val="ListParagraph"/>
        <w:jc w:val="right"/>
        <w:rPr>
          <w:rFonts w:ascii="Arial" w:hAnsi="Arial" w:cs="Arial"/>
          <w:sz w:val="22"/>
          <w:szCs w:val="22"/>
          <w:lang w:val="en-GB"/>
        </w:rPr>
      </w:pPr>
    </w:p>
    <w:p w14:paraId="59BD1BE8" w14:textId="77777777" w:rsidR="006C0626" w:rsidRPr="006C0626" w:rsidRDefault="006C0626" w:rsidP="006C0626">
      <w:pPr>
        <w:pStyle w:val="ListParagraph"/>
        <w:jc w:val="right"/>
        <w:rPr>
          <w:rFonts w:ascii="Arial" w:hAnsi="Arial" w:cs="Arial"/>
          <w:sz w:val="22"/>
          <w:szCs w:val="22"/>
          <w:lang w:val="en-GB"/>
        </w:rPr>
      </w:pPr>
    </w:p>
    <w:p w14:paraId="46E47CA1" w14:textId="77777777" w:rsidR="006C0626" w:rsidRPr="006C0626" w:rsidRDefault="006C0626" w:rsidP="006C0626">
      <w:pPr>
        <w:pStyle w:val="ListParagraph"/>
        <w:jc w:val="right"/>
        <w:rPr>
          <w:rFonts w:ascii="Arial" w:hAnsi="Arial" w:cs="Arial"/>
          <w:sz w:val="22"/>
          <w:szCs w:val="22"/>
          <w:lang w:val="en-GB"/>
        </w:rPr>
      </w:pPr>
    </w:p>
    <w:p w14:paraId="468E152A" w14:textId="77777777" w:rsidR="006C0626" w:rsidRPr="006C0626" w:rsidRDefault="006C0626" w:rsidP="006C0626">
      <w:pPr>
        <w:pStyle w:val="ListParagraph"/>
        <w:jc w:val="right"/>
        <w:rPr>
          <w:rFonts w:ascii="Arial" w:hAnsi="Arial" w:cs="Arial"/>
          <w:sz w:val="22"/>
          <w:szCs w:val="22"/>
          <w:lang w:val="en-GB"/>
        </w:rPr>
      </w:pPr>
    </w:p>
    <w:p w14:paraId="53CEBC94" w14:textId="77777777" w:rsidR="006C0626" w:rsidRPr="006C0626" w:rsidRDefault="006C0626" w:rsidP="006C0626">
      <w:pPr>
        <w:pStyle w:val="ListParagraph"/>
        <w:jc w:val="right"/>
        <w:rPr>
          <w:rFonts w:ascii="Arial" w:hAnsi="Arial" w:cs="Arial"/>
          <w:sz w:val="22"/>
          <w:szCs w:val="22"/>
          <w:lang w:val="en-GB"/>
        </w:rPr>
      </w:pPr>
    </w:p>
    <w:p w14:paraId="53B9D856" w14:textId="77777777" w:rsidR="006C0626" w:rsidRPr="00BF45F1" w:rsidRDefault="006C0626" w:rsidP="00BF45F1">
      <w:pPr>
        <w:rPr>
          <w:rFonts w:ascii="Arial" w:hAnsi="Arial" w:cs="Arial"/>
          <w:sz w:val="22"/>
          <w:szCs w:val="22"/>
          <w:lang w:val="en-GB"/>
        </w:rPr>
      </w:pPr>
    </w:p>
    <w:p w14:paraId="1BAD4040" w14:textId="77777777" w:rsidR="006C0626" w:rsidRPr="006C0626" w:rsidRDefault="006C0626" w:rsidP="006C0626">
      <w:pPr>
        <w:pStyle w:val="ListParagraph"/>
        <w:jc w:val="right"/>
        <w:rPr>
          <w:rFonts w:ascii="Arial" w:hAnsi="Arial" w:cs="Arial"/>
          <w:sz w:val="22"/>
          <w:szCs w:val="22"/>
          <w:lang w:val="en-GB"/>
        </w:rPr>
      </w:pPr>
    </w:p>
    <w:p w14:paraId="60868508" w14:textId="1A80AD17"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_______________ N</w:t>
      </w:r>
    </w:p>
    <w:p w14:paraId="557D00C7" w14:textId="3793BFB0" w:rsidR="00BF45F1" w:rsidRDefault="00BF45F1" w:rsidP="006C0626">
      <w:pPr>
        <w:pStyle w:val="ListParagraph"/>
        <w:jc w:val="right"/>
        <w:rPr>
          <w:rFonts w:ascii="Arial" w:hAnsi="Arial" w:cs="Arial"/>
          <w:sz w:val="22"/>
          <w:szCs w:val="22"/>
          <w:lang w:val="en-GB"/>
        </w:rPr>
      </w:pPr>
    </w:p>
    <w:p w14:paraId="3A2DA445" w14:textId="130DA7B7" w:rsidR="00BF45F1" w:rsidRPr="006C0626" w:rsidRDefault="00BF45F1" w:rsidP="006C0626">
      <w:pPr>
        <w:pStyle w:val="ListParagraph"/>
        <w:jc w:val="right"/>
        <w:rPr>
          <w:rFonts w:ascii="Arial" w:hAnsi="Arial" w:cs="Arial"/>
          <w:sz w:val="22"/>
          <w:szCs w:val="22"/>
          <w:lang w:val="en-GB"/>
        </w:rPr>
      </w:pPr>
      <w:r>
        <w:rPr>
          <w:rFonts w:ascii="Arial" w:hAnsi="Arial" w:cs="Arial"/>
          <w:sz w:val="22"/>
          <w:szCs w:val="22"/>
          <w:lang w:val="en-GB"/>
        </w:rPr>
        <w:t>_______________ °</w:t>
      </w:r>
    </w:p>
    <w:p w14:paraId="23AA5D13" w14:textId="77777777" w:rsidR="006C0626" w:rsidRPr="006C0626" w:rsidRDefault="006C0626" w:rsidP="006C0626">
      <w:pPr>
        <w:pStyle w:val="ListParagraph"/>
        <w:jc w:val="right"/>
        <w:rPr>
          <w:rFonts w:ascii="Arial" w:hAnsi="Arial" w:cs="Arial"/>
          <w:sz w:val="22"/>
          <w:szCs w:val="22"/>
          <w:lang w:val="en-GB"/>
        </w:rPr>
      </w:pPr>
    </w:p>
    <w:p w14:paraId="2A6E7D0E" w14:textId="77777777" w:rsidR="006C0626" w:rsidRDefault="006C0626" w:rsidP="006C0626">
      <w:pPr>
        <w:rPr>
          <w:rFonts w:ascii="Arial" w:hAnsi="Arial" w:cs="Arial"/>
          <w:sz w:val="22"/>
          <w:szCs w:val="22"/>
          <w:lang w:val="en-GB"/>
        </w:rPr>
      </w:pPr>
    </w:p>
    <w:p w14:paraId="59C15B39" w14:textId="6BC03F9A" w:rsidR="006C0626" w:rsidRDefault="006C0626" w:rsidP="006C0626">
      <w:pPr>
        <w:rPr>
          <w:rFonts w:ascii="Arial" w:hAnsi="Arial" w:cs="Arial"/>
          <w:sz w:val="22"/>
          <w:szCs w:val="22"/>
          <w:lang w:val="en-GB"/>
        </w:rPr>
      </w:pPr>
      <w:r w:rsidRPr="006C0626">
        <w:rPr>
          <w:rFonts w:ascii="Arial" w:hAnsi="Arial" w:cs="Arial"/>
          <w:sz w:val="22"/>
          <w:szCs w:val="22"/>
          <w:lang w:val="en-GB"/>
        </w:rPr>
        <w:t>An unsecured full rubbish bin with a mass of 125 kg is accidentally left on one of the tarmac sections on the bridge whilst it is in this position. The bin is sliding down the tarmac with an acceleration of 1.20 ms</w:t>
      </w:r>
      <w:r w:rsidRPr="006C0626">
        <w:rPr>
          <w:rFonts w:ascii="Arial" w:hAnsi="Arial" w:cs="Arial"/>
          <w:sz w:val="22"/>
          <w:szCs w:val="22"/>
          <w:vertAlign w:val="superscript"/>
          <w:lang w:val="en-GB"/>
        </w:rPr>
        <w:t>-2</w:t>
      </w:r>
      <w:r w:rsidRPr="006C0626">
        <w:rPr>
          <w:rFonts w:ascii="Arial" w:hAnsi="Arial" w:cs="Arial"/>
          <w:sz w:val="22"/>
          <w:szCs w:val="22"/>
          <w:lang w:val="en-GB"/>
        </w:rPr>
        <w:t xml:space="preserve">. </w:t>
      </w:r>
    </w:p>
    <w:p w14:paraId="4954D5A8" w14:textId="77777777" w:rsidR="006C0626" w:rsidRPr="006C0626" w:rsidRDefault="006C0626" w:rsidP="006C0626">
      <w:pPr>
        <w:rPr>
          <w:rFonts w:ascii="Arial" w:hAnsi="Arial" w:cs="Arial"/>
          <w:sz w:val="22"/>
          <w:szCs w:val="22"/>
          <w:lang w:val="en-GB"/>
        </w:rPr>
      </w:pPr>
    </w:p>
    <w:p w14:paraId="69D571D2"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Use this data to calculate the average force of friction experienced by the bin on the tarmac. </w:t>
      </w:r>
    </w:p>
    <w:p w14:paraId="3C7C7682" w14:textId="56955849"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3A68C296" w14:textId="5FFDB4B4" w:rsidR="006C0626" w:rsidRDefault="006C0626" w:rsidP="006C0626">
      <w:pPr>
        <w:pStyle w:val="ListParagraph"/>
        <w:jc w:val="right"/>
        <w:rPr>
          <w:rFonts w:ascii="Arial" w:hAnsi="Arial" w:cs="Arial"/>
          <w:sz w:val="22"/>
          <w:szCs w:val="22"/>
          <w:lang w:val="en-GB"/>
        </w:rPr>
      </w:pPr>
    </w:p>
    <w:p w14:paraId="230A50C8" w14:textId="5DC9D801" w:rsidR="006C0626" w:rsidRDefault="006C0626" w:rsidP="006C0626">
      <w:pPr>
        <w:pStyle w:val="ListParagraph"/>
        <w:jc w:val="right"/>
        <w:rPr>
          <w:rFonts w:ascii="Arial" w:hAnsi="Arial" w:cs="Arial"/>
          <w:sz w:val="22"/>
          <w:szCs w:val="22"/>
          <w:lang w:val="en-GB"/>
        </w:rPr>
      </w:pPr>
    </w:p>
    <w:p w14:paraId="237085EB" w14:textId="2ECE3CE6" w:rsidR="006C0626" w:rsidRDefault="006C0626" w:rsidP="006C0626">
      <w:pPr>
        <w:pStyle w:val="ListParagraph"/>
        <w:jc w:val="right"/>
        <w:rPr>
          <w:rFonts w:ascii="Arial" w:hAnsi="Arial" w:cs="Arial"/>
          <w:sz w:val="22"/>
          <w:szCs w:val="22"/>
          <w:lang w:val="en-GB"/>
        </w:rPr>
      </w:pPr>
    </w:p>
    <w:p w14:paraId="390303B2" w14:textId="43B189B9" w:rsidR="006C0626" w:rsidRDefault="006C0626" w:rsidP="006C0626">
      <w:pPr>
        <w:pStyle w:val="ListParagraph"/>
        <w:jc w:val="right"/>
        <w:rPr>
          <w:rFonts w:ascii="Arial" w:hAnsi="Arial" w:cs="Arial"/>
          <w:sz w:val="22"/>
          <w:szCs w:val="22"/>
          <w:lang w:val="en-GB"/>
        </w:rPr>
      </w:pPr>
    </w:p>
    <w:p w14:paraId="0CFD51AE" w14:textId="6D334105" w:rsidR="006C0626" w:rsidRDefault="006C0626" w:rsidP="006C0626">
      <w:pPr>
        <w:pStyle w:val="ListParagraph"/>
        <w:jc w:val="right"/>
        <w:rPr>
          <w:rFonts w:ascii="Arial" w:hAnsi="Arial" w:cs="Arial"/>
          <w:sz w:val="22"/>
          <w:szCs w:val="22"/>
          <w:lang w:val="en-GB"/>
        </w:rPr>
      </w:pPr>
    </w:p>
    <w:p w14:paraId="62526196" w14:textId="0D76B29A" w:rsidR="006C0626" w:rsidRDefault="006C0626" w:rsidP="006C0626">
      <w:pPr>
        <w:pStyle w:val="ListParagraph"/>
        <w:jc w:val="right"/>
        <w:rPr>
          <w:rFonts w:ascii="Arial" w:hAnsi="Arial" w:cs="Arial"/>
          <w:sz w:val="22"/>
          <w:szCs w:val="22"/>
          <w:lang w:val="en-GB"/>
        </w:rPr>
      </w:pPr>
    </w:p>
    <w:p w14:paraId="1DAE8222" w14:textId="4AC31111" w:rsidR="006C0626" w:rsidRDefault="006C0626" w:rsidP="006C0626">
      <w:pPr>
        <w:pStyle w:val="ListParagraph"/>
        <w:jc w:val="right"/>
        <w:rPr>
          <w:rFonts w:ascii="Arial" w:hAnsi="Arial" w:cs="Arial"/>
          <w:sz w:val="22"/>
          <w:szCs w:val="22"/>
          <w:lang w:val="en-GB"/>
        </w:rPr>
      </w:pPr>
    </w:p>
    <w:p w14:paraId="3872944A" w14:textId="1EAFAFEE" w:rsidR="006C0626" w:rsidRDefault="006C0626" w:rsidP="006C0626">
      <w:pPr>
        <w:pStyle w:val="ListParagraph"/>
        <w:jc w:val="right"/>
        <w:rPr>
          <w:rFonts w:ascii="Arial" w:hAnsi="Arial" w:cs="Arial"/>
          <w:sz w:val="22"/>
          <w:szCs w:val="22"/>
          <w:lang w:val="en-GB"/>
        </w:rPr>
      </w:pPr>
    </w:p>
    <w:p w14:paraId="54FCF728" w14:textId="07A28E21" w:rsidR="006C0626" w:rsidRDefault="006C0626" w:rsidP="006C0626">
      <w:pPr>
        <w:pStyle w:val="ListParagraph"/>
        <w:jc w:val="right"/>
        <w:rPr>
          <w:rFonts w:ascii="Arial" w:hAnsi="Arial" w:cs="Arial"/>
          <w:sz w:val="22"/>
          <w:szCs w:val="22"/>
          <w:lang w:val="en-GB"/>
        </w:rPr>
      </w:pPr>
    </w:p>
    <w:p w14:paraId="02333E3E" w14:textId="02E7711F" w:rsidR="006C0626" w:rsidRDefault="006C0626" w:rsidP="006C0626">
      <w:pPr>
        <w:pStyle w:val="ListParagraph"/>
        <w:jc w:val="right"/>
        <w:rPr>
          <w:rFonts w:ascii="Arial" w:hAnsi="Arial" w:cs="Arial"/>
          <w:sz w:val="22"/>
          <w:szCs w:val="22"/>
          <w:lang w:val="en-GB"/>
        </w:rPr>
      </w:pPr>
    </w:p>
    <w:p w14:paraId="03EB6645" w14:textId="78BF0B6C" w:rsidR="006C0626" w:rsidRDefault="006C0626" w:rsidP="006C0626">
      <w:pPr>
        <w:pStyle w:val="ListParagraph"/>
        <w:jc w:val="right"/>
        <w:rPr>
          <w:rFonts w:ascii="Arial" w:hAnsi="Arial" w:cs="Arial"/>
          <w:sz w:val="22"/>
          <w:szCs w:val="22"/>
          <w:lang w:val="en-GB"/>
        </w:rPr>
      </w:pPr>
    </w:p>
    <w:p w14:paraId="542626CF" w14:textId="56ABA7A4" w:rsidR="006C0626" w:rsidRDefault="006C0626" w:rsidP="006C0626">
      <w:pPr>
        <w:pStyle w:val="ListParagraph"/>
        <w:jc w:val="right"/>
        <w:rPr>
          <w:rFonts w:ascii="Arial" w:hAnsi="Arial" w:cs="Arial"/>
          <w:sz w:val="22"/>
          <w:szCs w:val="22"/>
          <w:lang w:val="en-GB"/>
        </w:rPr>
      </w:pPr>
    </w:p>
    <w:p w14:paraId="124B339F" w14:textId="6A080398" w:rsidR="006C0626" w:rsidRDefault="006C0626" w:rsidP="006C0626">
      <w:pPr>
        <w:pStyle w:val="ListParagraph"/>
        <w:jc w:val="right"/>
        <w:rPr>
          <w:rFonts w:ascii="Arial" w:hAnsi="Arial" w:cs="Arial"/>
          <w:sz w:val="22"/>
          <w:szCs w:val="22"/>
          <w:lang w:val="en-GB"/>
        </w:rPr>
      </w:pPr>
    </w:p>
    <w:p w14:paraId="507EDE32" w14:textId="2E1F074C" w:rsidR="006C0626" w:rsidRDefault="006C0626" w:rsidP="006C0626">
      <w:pPr>
        <w:pStyle w:val="ListParagraph"/>
        <w:jc w:val="right"/>
        <w:rPr>
          <w:rFonts w:ascii="Arial" w:hAnsi="Arial" w:cs="Arial"/>
          <w:sz w:val="22"/>
          <w:szCs w:val="22"/>
          <w:lang w:val="en-GB"/>
        </w:rPr>
      </w:pPr>
    </w:p>
    <w:p w14:paraId="7767ADFF" w14:textId="5F8B031A" w:rsidR="006C0626" w:rsidRDefault="006C0626" w:rsidP="006C0626">
      <w:pPr>
        <w:pStyle w:val="ListParagraph"/>
        <w:jc w:val="right"/>
        <w:rPr>
          <w:rFonts w:ascii="Arial" w:hAnsi="Arial" w:cs="Arial"/>
          <w:sz w:val="22"/>
          <w:szCs w:val="22"/>
          <w:lang w:val="en-GB"/>
        </w:rPr>
      </w:pPr>
    </w:p>
    <w:p w14:paraId="7302D2D6" w14:textId="4E5F4624" w:rsidR="006C0626" w:rsidRDefault="006C0626" w:rsidP="006C0626">
      <w:pPr>
        <w:pStyle w:val="ListParagraph"/>
        <w:jc w:val="right"/>
        <w:rPr>
          <w:rFonts w:ascii="Arial" w:hAnsi="Arial" w:cs="Arial"/>
          <w:sz w:val="22"/>
          <w:szCs w:val="22"/>
          <w:lang w:val="en-GB"/>
        </w:rPr>
      </w:pPr>
    </w:p>
    <w:p w14:paraId="3812AA38" w14:textId="3F1909B3" w:rsidR="006C0626" w:rsidRDefault="006C0626" w:rsidP="006C0626">
      <w:pPr>
        <w:pStyle w:val="ListParagraph"/>
        <w:jc w:val="right"/>
        <w:rPr>
          <w:rFonts w:ascii="Arial" w:hAnsi="Arial" w:cs="Arial"/>
          <w:sz w:val="22"/>
          <w:szCs w:val="22"/>
          <w:lang w:val="en-GB"/>
        </w:rPr>
      </w:pPr>
    </w:p>
    <w:p w14:paraId="3E95EC52" w14:textId="1897ECE5" w:rsidR="006C0626" w:rsidRDefault="006C0626" w:rsidP="006C0626">
      <w:pPr>
        <w:pStyle w:val="ListParagraph"/>
        <w:jc w:val="right"/>
        <w:rPr>
          <w:rFonts w:ascii="Arial" w:hAnsi="Arial" w:cs="Arial"/>
          <w:sz w:val="22"/>
          <w:szCs w:val="22"/>
          <w:lang w:val="en-GB"/>
        </w:rPr>
      </w:pPr>
    </w:p>
    <w:p w14:paraId="1767BE46" w14:textId="01FB35EF" w:rsidR="006C0626" w:rsidRDefault="006C0626" w:rsidP="006C0626">
      <w:pPr>
        <w:pStyle w:val="ListParagraph"/>
        <w:jc w:val="right"/>
        <w:rPr>
          <w:rFonts w:ascii="Arial" w:hAnsi="Arial" w:cs="Arial"/>
          <w:sz w:val="22"/>
          <w:szCs w:val="22"/>
          <w:lang w:val="en-GB"/>
        </w:rPr>
      </w:pPr>
    </w:p>
    <w:p w14:paraId="1D50D5A3" w14:textId="4F81A4CA" w:rsidR="006C0626" w:rsidRDefault="006C0626" w:rsidP="006C0626">
      <w:pPr>
        <w:pStyle w:val="ListParagraph"/>
        <w:jc w:val="right"/>
        <w:rPr>
          <w:rFonts w:ascii="Arial" w:hAnsi="Arial" w:cs="Arial"/>
          <w:sz w:val="22"/>
          <w:szCs w:val="22"/>
          <w:lang w:val="en-GB"/>
        </w:rPr>
      </w:pPr>
    </w:p>
    <w:p w14:paraId="29BAAD62" w14:textId="3939DCB1" w:rsidR="006C0626" w:rsidRPr="00BB225E" w:rsidRDefault="006C0626" w:rsidP="00BB225E">
      <w:pPr>
        <w:jc w:val="right"/>
        <w:rPr>
          <w:rFonts w:ascii="Arial" w:hAnsi="Arial" w:cs="Arial"/>
          <w:sz w:val="22"/>
          <w:szCs w:val="22"/>
          <w:lang w:val="en-GB"/>
        </w:rPr>
      </w:pPr>
      <w:r w:rsidRPr="00BB225E">
        <w:rPr>
          <w:rFonts w:ascii="Arial" w:hAnsi="Arial" w:cs="Arial"/>
          <w:sz w:val="22"/>
          <w:szCs w:val="22"/>
          <w:lang w:val="en-GB"/>
        </w:rPr>
        <w:t>______________ N</w:t>
      </w:r>
    </w:p>
    <w:p w14:paraId="389BAD3C" w14:textId="0173D449" w:rsidR="00F9549F" w:rsidRPr="0030639F" w:rsidRDefault="009051EC" w:rsidP="0030639F">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4</w:t>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28045F">
        <w:rPr>
          <w:rFonts w:ascii="Arial" w:hAnsi="Arial" w:cs="Arial"/>
          <w:b/>
          <w:sz w:val="22"/>
          <w:szCs w:val="22"/>
        </w:rPr>
        <w:tab/>
      </w:r>
      <w:r w:rsidR="00313343">
        <w:rPr>
          <w:rFonts w:ascii="Arial" w:hAnsi="Arial" w:cs="Arial"/>
          <w:b/>
          <w:sz w:val="22"/>
          <w:szCs w:val="22"/>
        </w:rPr>
        <w:t>(1</w:t>
      </w:r>
      <w:r w:rsidR="00B85E10">
        <w:rPr>
          <w:rFonts w:ascii="Arial" w:hAnsi="Arial" w:cs="Arial"/>
          <w:b/>
          <w:sz w:val="22"/>
          <w:szCs w:val="22"/>
        </w:rPr>
        <w:t>3</w:t>
      </w:r>
      <w:r w:rsidR="00F9549F">
        <w:rPr>
          <w:rFonts w:ascii="Arial" w:hAnsi="Arial" w:cs="Arial"/>
          <w:b/>
          <w:sz w:val="22"/>
          <w:szCs w:val="22"/>
        </w:rPr>
        <w:t xml:space="preserve"> marks)</w:t>
      </w:r>
    </w:p>
    <w:p w14:paraId="72CDEB3F" w14:textId="38119DF4" w:rsidR="00B85E10" w:rsidRPr="00D02A24" w:rsidRDefault="00B85E10" w:rsidP="00B85E10">
      <w:pPr>
        <w:rPr>
          <w:rFonts w:ascii="Arial" w:hAnsi="Arial" w:cs="Arial"/>
          <w:sz w:val="22"/>
          <w:szCs w:val="22"/>
          <w:lang w:val="en-GB"/>
        </w:rPr>
      </w:pPr>
      <w:r w:rsidRPr="00D02A24">
        <w:rPr>
          <w:rFonts w:ascii="Arial" w:hAnsi="Arial" w:cs="Arial"/>
          <w:sz w:val="22"/>
          <w:szCs w:val="22"/>
          <w:lang w:val="en-GB"/>
        </w:rPr>
        <w:t xml:space="preserve">An athlete completes a long jump </w:t>
      </w:r>
      <w:r w:rsidR="006A5CA1">
        <w:rPr>
          <w:rFonts w:ascii="Arial" w:hAnsi="Arial" w:cs="Arial"/>
          <w:sz w:val="22"/>
          <w:szCs w:val="22"/>
          <w:lang w:val="en-GB"/>
        </w:rPr>
        <w:t>that</w:t>
      </w:r>
      <w:r w:rsidRPr="00D02A24">
        <w:rPr>
          <w:rFonts w:ascii="Arial" w:hAnsi="Arial" w:cs="Arial"/>
          <w:sz w:val="22"/>
          <w:szCs w:val="22"/>
          <w:lang w:val="en-GB"/>
        </w:rPr>
        <w:t xml:space="preserve"> has the dimension shown in the diagram below. The curve represents the path taken by the athlete’s centre of mass. The athlete’s flight time during this jump is equal to 0.847 seconds. Air resistance can be ignored in parts a), b) and c) of this question. </w:t>
      </w:r>
    </w:p>
    <w:p w14:paraId="60C6D3D5" w14:textId="08BFA5E5" w:rsidR="00B85E10" w:rsidRPr="00D02A24" w:rsidRDefault="00B85E10" w:rsidP="00B85E10">
      <w:pPr>
        <w:rPr>
          <w:rFonts w:cstheme="minorHAnsi"/>
          <w:sz w:val="22"/>
          <w:szCs w:val="22"/>
          <w:lang w:val="en-GB"/>
        </w:rPr>
      </w:pPr>
      <w:r w:rsidRPr="00D02A24">
        <w:rPr>
          <w:rFonts w:cstheme="minorHAnsi"/>
          <w:noProof/>
          <w:sz w:val="22"/>
          <w:szCs w:val="22"/>
          <w:lang w:eastAsia="en-AU"/>
        </w:rPr>
        <mc:AlternateContent>
          <mc:Choice Requires="wps">
            <w:drawing>
              <wp:anchor distT="0" distB="0" distL="114300" distR="114300" simplePos="0" relativeHeight="252106752" behindDoc="1" locked="0" layoutInCell="1" allowOverlap="1" wp14:anchorId="5BB743DC" wp14:editId="20B33714">
                <wp:simplePos x="0" y="0"/>
                <wp:positionH relativeFrom="column">
                  <wp:posOffset>2171065</wp:posOffset>
                </wp:positionH>
                <wp:positionV relativeFrom="paragraph">
                  <wp:posOffset>2548890</wp:posOffset>
                </wp:positionV>
                <wp:extent cx="914400" cy="27305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5D9740C" w14:textId="77777777" w:rsidR="00B85E10" w:rsidRPr="00B60D90" w:rsidRDefault="00B85E10" w:rsidP="00B85E10">
                            <w:pPr>
                              <w:rPr>
                                <w:rFonts w:ascii="Arial" w:hAnsi="Arial" w:cs="Arial"/>
                                <w:lang w:val="en-GB"/>
                              </w:rPr>
                            </w:pPr>
                            <w:r>
                              <w:rPr>
                                <w:rFonts w:ascii="Arial" w:hAnsi="Arial" w:cs="Arial"/>
                                <w:lang w:val="en-GB"/>
                              </w:rPr>
                              <w:t>6.85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B743DC" id="Text Box 468" o:spid="_x0000_s1086" type="#_x0000_t202" style="position:absolute;margin-left:170.95pt;margin-top:200.7pt;width:1in;height:21.5pt;z-index:-251209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" fillcolor="white [3201]" stroked="f" strokeweight=".5pt">
                <v:textbox>
                  <w:txbxContent>
                    <w:p w14:paraId="65D9740C" w14:textId="77777777" w:rsidR="00B85E10" w:rsidRPr="00B60D90" w:rsidRDefault="00B85E10" w:rsidP="00B85E10">
                      <w:pPr>
                        <w:rPr>
                          <w:rFonts w:ascii="Arial" w:hAnsi="Arial" w:cs="Arial"/>
                          <w:lang w:val="en-GB"/>
                        </w:rPr>
                      </w:pPr>
                      <w:r>
                        <w:rPr>
                          <w:rFonts w:ascii="Arial" w:hAnsi="Arial" w:cs="Arial"/>
                          <w:lang w:val="en-GB"/>
                        </w:rPr>
                        <w:t>6.85 m</w:t>
                      </w:r>
                    </w:p>
                  </w:txbxContent>
                </v:textbox>
              </v:shape>
            </w:pict>
          </mc:Fallback>
        </mc:AlternateContent>
      </w:r>
      <w:r w:rsidRPr="00D02A24">
        <w:rPr>
          <w:rFonts w:cstheme="minorHAnsi"/>
          <w:noProof/>
          <w:sz w:val="22"/>
          <w:szCs w:val="22"/>
          <w:lang w:eastAsia="en-AU"/>
        </w:rPr>
        <mc:AlternateContent>
          <mc:Choice Requires="wps">
            <w:drawing>
              <wp:anchor distT="0" distB="0" distL="114300" distR="114300" simplePos="0" relativeHeight="252107776" behindDoc="0" locked="0" layoutInCell="1" allowOverlap="1" wp14:anchorId="1654B0D1" wp14:editId="4A0FFE65">
                <wp:simplePos x="0" y="0"/>
                <wp:positionH relativeFrom="column">
                  <wp:posOffset>915034</wp:posOffset>
                </wp:positionH>
                <wp:positionV relativeFrom="paragraph">
                  <wp:posOffset>2548890</wp:posOffset>
                </wp:positionV>
                <wp:extent cx="3237865" cy="0"/>
                <wp:effectExtent l="38100" t="76200" r="19685" b="95250"/>
                <wp:wrapNone/>
                <wp:docPr id="469" name="Straight Arrow Connector 469"/>
                <wp:cNvGraphicFramePr/>
                <a:graphic xmlns:a="http://schemas.openxmlformats.org/drawingml/2006/main">
                  <a:graphicData uri="http://schemas.microsoft.com/office/word/2010/wordprocessingShape">
                    <wps:wsp>
                      <wps:cNvCnPr/>
                      <wps:spPr>
                        <a:xfrm>
                          <a:off x="0" y="0"/>
                          <a:ext cx="323786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E1E64F" id="Straight Arrow Connector 469" o:spid="_x0000_s1026" type="#_x0000_t32" style="position:absolute;margin-left:72.05pt;margin-top:200.7pt;width:254.9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" strokecolor="black [3213]" strokeweight=".5pt">
                <v:stroke startarrow="block" endarrow="block" joinstyle="miter"/>
              </v:shape>
            </w:pict>
          </mc:Fallback>
        </mc:AlternateContent>
      </w:r>
      <w:r w:rsidRPr="00D02A24">
        <w:rPr>
          <w:rFonts w:cstheme="minorHAnsi"/>
          <w:noProof/>
          <w:sz w:val="22"/>
          <w:szCs w:val="22"/>
          <w:lang w:eastAsia="en-AU"/>
        </w:rPr>
        <mc:AlternateContent>
          <mc:Choice Requires="wps">
            <w:drawing>
              <wp:anchor distT="0" distB="0" distL="114300" distR="114300" simplePos="0" relativeHeight="252105728" behindDoc="1" locked="0" layoutInCell="1" allowOverlap="1" wp14:anchorId="629F3292" wp14:editId="1063E8A1">
                <wp:simplePos x="0" y="0"/>
                <wp:positionH relativeFrom="column">
                  <wp:posOffset>4069715</wp:posOffset>
                </wp:positionH>
                <wp:positionV relativeFrom="paragraph">
                  <wp:posOffset>2078990</wp:posOffset>
                </wp:positionV>
                <wp:extent cx="914400" cy="273050"/>
                <wp:effectExtent l="0" t="0" r="0" b="0"/>
                <wp:wrapNone/>
                <wp:docPr id="470" name="Text Box 47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2C64C170" w14:textId="77777777" w:rsidR="00B85E10" w:rsidRPr="00B60D90" w:rsidRDefault="00B85E10" w:rsidP="00B85E10">
                            <w:pPr>
                              <w:rPr>
                                <w:rFonts w:ascii="Arial" w:hAnsi="Arial" w:cs="Arial"/>
                                <w:lang w:val="en-GB"/>
                              </w:rPr>
                            </w:pPr>
                            <w:r>
                              <w:rPr>
                                <w:rFonts w:ascii="Arial" w:hAnsi="Arial" w:cs="Arial"/>
                                <w:lang w:val="en-GB"/>
                              </w:rPr>
                              <w:t>0.42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9F3292" id="Text Box 470" o:spid="_x0000_s1087" type="#_x0000_t202" style="position:absolute;margin-left:320.45pt;margin-top:163.7pt;width:1in;height:21.5pt;z-index:-251210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" fillcolor="white [3201]" stroked="f" strokeweight=".5pt">
                <v:textbox>
                  <w:txbxContent>
                    <w:p w14:paraId="2C64C170" w14:textId="77777777" w:rsidR="00B85E10" w:rsidRPr="00B60D90" w:rsidRDefault="00B85E10" w:rsidP="00B85E10">
                      <w:pPr>
                        <w:rPr>
                          <w:rFonts w:ascii="Arial" w:hAnsi="Arial" w:cs="Arial"/>
                          <w:lang w:val="en-GB"/>
                        </w:rPr>
                      </w:pPr>
                      <w:r>
                        <w:rPr>
                          <w:rFonts w:ascii="Arial" w:hAnsi="Arial" w:cs="Arial"/>
                          <w:lang w:val="en-GB"/>
                        </w:rPr>
                        <w:t>0.42 m</w:t>
                      </w:r>
                    </w:p>
                  </w:txbxContent>
                </v:textbox>
              </v:shape>
            </w:pict>
          </mc:Fallback>
        </mc:AlternateContent>
      </w:r>
      <w:r w:rsidRPr="00D02A24">
        <w:rPr>
          <w:rFonts w:cstheme="minorHAnsi"/>
          <w:noProof/>
          <w:sz w:val="22"/>
          <w:szCs w:val="22"/>
          <w:lang w:eastAsia="en-AU"/>
        </w:rPr>
        <mc:AlternateContent>
          <mc:Choice Requires="wps">
            <w:drawing>
              <wp:anchor distT="0" distB="0" distL="114300" distR="114300" simplePos="0" relativeHeight="252104704" behindDoc="1" locked="0" layoutInCell="1" allowOverlap="1" wp14:anchorId="63E016F1" wp14:editId="26DD0D12">
                <wp:simplePos x="0" y="0"/>
                <wp:positionH relativeFrom="column">
                  <wp:posOffset>297815</wp:posOffset>
                </wp:positionH>
                <wp:positionV relativeFrom="paragraph">
                  <wp:posOffset>1386840</wp:posOffset>
                </wp:positionV>
                <wp:extent cx="914400" cy="273050"/>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8022A49" w14:textId="77777777" w:rsidR="00B85E10" w:rsidRPr="00B60D90" w:rsidRDefault="00B85E10" w:rsidP="00B85E10">
                            <w:pPr>
                              <w:rPr>
                                <w:rFonts w:ascii="Arial" w:hAnsi="Arial" w:cs="Arial"/>
                                <w:lang w:val="en-GB"/>
                              </w:rPr>
                            </w:pPr>
                            <w:r>
                              <w:rPr>
                                <w:rFonts w:ascii="Arial" w:hAnsi="Arial" w:cs="Arial"/>
                                <w:lang w:val="en-GB"/>
                              </w:rPr>
                              <w:t>1.05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E016F1" id="Text Box 471" o:spid="_x0000_s1088" type="#_x0000_t202" style="position:absolute;margin-left:23.45pt;margin-top:109.2pt;width:1in;height:21.5pt;z-index:-25121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" fillcolor="white [3201]" stroked="f" strokeweight=".5pt">
                <v:textbox>
                  <w:txbxContent>
                    <w:p w14:paraId="18022A49" w14:textId="77777777" w:rsidR="00B85E10" w:rsidRPr="00B60D90" w:rsidRDefault="00B85E10" w:rsidP="00B85E10">
                      <w:pPr>
                        <w:rPr>
                          <w:rFonts w:ascii="Arial" w:hAnsi="Arial" w:cs="Arial"/>
                          <w:lang w:val="en-GB"/>
                        </w:rPr>
                      </w:pPr>
                      <w:r>
                        <w:rPr>
                          <w:rFonts w:ascii="Arial" w:hAnsi="Arial" w:cs="Arial"/>
                          <w:lang w:val="en-GB"/>
                        </w:rPr>
                        <w:t>1.05 m</w:t>
                      </w:r>
                    </w:p>
                  </w:txbxContent>
                </v:textbox>
              </v:shape>
            </w:pict>
          </mc:Fallback>
        </mc:AlternateContent>
      </w:r>
      <w:r w:rsidRPr="00D02A24">
        <w:rPr>
          <w:rFonts w:cstheme="minorHAnsi"/>
          <w:noProof/>
          <w:sz w:val="22"/>
          <w:szCs w:val="22"/>
          <w:lang w:eastAsia="en-AU"/>
        </w:rPr>
        <mc:AlternateContent>
          <mc:Choice Requires="wps">
            <w:drawing>
              <wp:anchor distT="0" distB="0" distL="114300" distR="114300" simplePos="0" relativeHeight="252103680" behindDoc="1" locked="0" layoutInCell="1" allowOverlap="1" wp14:anchorId="094B2623" wp14:editId="2302C1D7">
                <wp:simplePos x="0" y="0"/>
                <wp:positionH relativeFrom="column">
                  <wp:posOffset>1028700</wp:posOffset>
                </wp:positionH>
                <wp:positionV relativeFrom="paragraph">
                  <wp:posOffset>504190</wp:posOffset>
                </wp:positionV>
                <wp:extent cx="914400" cy="228600"/>
                <wp:effectExtent l="0" t="0" r="6985" b="0"/>
                <wp:wrapNone/>
                <wp:docPr id="472" name="Text Box 47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06D99C1" w14:textId="77777777" w:rsidR="00B85E10" w:rsidRPr="00DE1E6F" w:rsidRDefault="00B85E10" w:rsidP="00B85E10">
                            <w:pPr>
                              <w:rPr>
                                <w:rFonts w:ascii="Arial" w:hAnsi="Arial" w:cs="Arial"/>
                                <w:sz w:val="18"/>
                                <w:szCs w:val="18"/>
                                <w:lang w:val="en-GB"/>
                              </w:rPr>
                            </w:pPr>
                            <w:r>
                              <w:rPr>
                                <w:rFonts w:ascii="Arial" w:hAnsi="Arial" w:cs="Arial"/>
                                <w:sz w:val="18"/>
                                <w:szCs w:val="18"/>
                                <w:lang w:val="en-GB"/>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B2623" id="Text Box 472" o:spid="_x0000_s1089" type="#_x0000_t202" style="position:absolute;margin-left:81pt;margin-top:39.7pt;width:1in;height:18pt;z-index:-251212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" fillcolor="white [3201]" stroked="f" strokeweight=".5pt">
                <v:textbox>
                  <w:txbxContent>
                    <w:p w14:paraId="406D99C1" w14:textId="77777777" w:rsidR="00B85E10" w:rsidRPr="00DE1E6F" w:rsidRDefault="00B85E10" w:rsidP="00B85E10">
                      <w:pPr>
                        <w:rPr>
                          <w:rFonts w:ascii="Arial" w:hAnsi="Arial" w:cs="Arial"/>
                          <w:sz w:val="18"/>
                          <w:szCs w:val="18"/>
                          <w:lang w:val="en-GB"/>
                        </w:rPr>
                      </w:pPr>
                      <w:r>
                        <w:rPr>
                          <w:rFonts w:ascii="Arial" w:hAnsi="Arial" w:cs="Arial"/>
                          <w:sz w:val="18"/>
                          <w:szCs w:val="18"/>
                          <w:lang w:val="en-GB"/>
                        </w:rPr>
                        <w:t>ϴ</w:t>
                      </w:r>
                    </w:p>
                  </w:txbxContent>
                </v:textbox>
              </v:shape>
            </w:pict>
          </mc:Fallback>
        </mc:AlternateContent>
      </w:r>
      <w:r w:rsidRPr="00D02A24">
        <w:rPr>
          <w:rFonts w:cstheme="minorHAnsi"/>
          <w:noProof/>
          <w:sz w:val="22"/>
          <w:szCs w:val="22"/>
          <w:lang w:eastAsia="en-AU"/>
        </w:rPr>
        <mc:AlternateContent>
          <mc:Choice Requires="wps">
            <w:drawing>
              <wp:anchor distT="0" distB="0" distL="114300" distR="114300" simplePos="0" relativeHeight="252102656" behindDoc="1" locked="0" layoutInCell="1" allowOverlap="1" wp14:anchorId="3BD326A1" wp14:editId="2E7DB9F1">
                <wp:simplePos x="0" y="0"/>
                <wp:positionH relativeFrom="column">
                  <wp:posOffset>914400</wp:posOffset>
                </wp:positionH>
                <wp:positionV relativeFrom="paragraph">
                  <wp:posOffset>237490</wp:posOffset>
                </wp:positionV>
                <wp:extent cx="914400" cy="342900"/>
                <wp:effectExtent l="0" t="0" r="6985" b="0"/>
                <wp:wrapNone/>
                <wp:docPr id="473" name="Text Box 47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256630E" w14:textId="77777777" w:rsidR="00B85E10" w:rsidRPr="00DE1E6F" w:rsidRDefault="00B85E10" w:rsidP="00B85E10">
                            <w:pPr>
                              <w:rPr>
                                <w:rFonts w:ascii="Arial" w:hAnsi="Arial" w:cs="Arial"/>
                                <w:sz w:val="18"/>
                                <w:szCs w:val="18"/>
                                <w:lang w:val="en-GB"/>
                              </w:rPr>
                            </w:pPr>
                            <w:r w:rsidRPr="00DE1E6F">
                              <w:rPr>
                                <w:rFonts w:ascii="Arial" w:hAnsi="Arial" w:cs="Arial"/>
                                <w:sz w:val="18"/>
                                <w:szCs w:val="18"/>
                                <w:lang w:val="en-G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D326A1" id="Text Box 473" o:spid="_x0000_s1090" type="#_x0000_t202" style="position:absolute;margin-left:1in;margin-top:18.7pt;width:1in;height:27pt;z-index:-251213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" fillcolor="white [3201]" stroked="f" strokeweight=".5pt">
                <v:textbox>
                  <w:txbxContent>
                    <w:p w14:paraId="5256630E" w14:textId="77777777" w:rsidR="00B85E10" w:rsidRPr="00DE1E6F" w:rsidRDefault="00B85E10" w:rsidP="00B85E10">
                      <w:pPr>
                        <w:rPr>
                          <w:rFonts w:ascii="Arial" w:hAnsi="Arial" w:cs="Arial"/>
                          <w:sz w:val="18"/>
                          <w:szCs w:val="18"/>
                          <w:lang w:val="en-GB"/>
                        </w:rPr>
                      </w:pPr>
                      <w:r w:rsidRPr="00DE1E6F">
                        <w:rPr>
                          <w:rFonts w:ascii="Arial" w:hAnsi="Arial" w:cs="Arial"/>
                          <w:sz w:val="18"/>
                          <w:szCs w:val="18"/>
                          <w:lang w:val="en-GB"/>
                        </w:rPr>
                        <w:t>v</w:t>
                      </w:r>
                    </w:p>
                  </w:txbxContent>
                </v:textbox>
              </v:shape>
            </w:pict>
          </mc:Fallback>
        </mc:AlternateContent>
      </w:r>
      <w:r w:rsidRPr="00D02A24">
        <w:rPr>
          <w:rFonts w:cstheme="minorHAnsi"/>
          <w:noProof/>
          <w:sz w:val="22"/>
          <w:szCs w:val="22"/>
          <w:lang w:eastAsia="en-AU"/>
        </w:rPr>
        <mc:AlternateContent>
          <mc:Choice Requires="wps">
            <w:drawing>
              <wp:anchor distT="0" distB="0" distL="114300" distR="114300" simplePos="0" relativeHeight="252101632" behindDoc="0" locked="0" layoutInCell="1" allowOverlap="1" wp14:anchorId="28532905" wp14:editId="19596FD3">
                <wp:simplePos x="0" y="0"/>
                <wp:positionH relativeFrom="column">
                  <wp:posOffset>914400</wp:posOffset>
                </wp:positionH>
                <wp:positionV relativeFrom="paragraph">
                  <wp:posOffset>694690</wp:posOffset>
                </wp:positionV>
                <wp:extent cx="800100" cy="0"/>
                <wp:effectExtent l="0" t="0" r="0" b="0"/>
                <wp:wrapNone/>
                <wp:docPr id="474" name="Straight Connector 474"/>
                <wp:cNvGraphicFramePr/>
                <a:graphic xmlns:a="http://schemas.openxmlformats.org/drawingml/2006/main">
                  <a:graphicData uri="http://schemas.microsoft.com/office/word/2010/wordprocessingShape">
                    <wps:wsp>
                      <wps:cNvCnPr/>
                      <wps:spPr>
                        <a:xfrm>
                          <a:off x="0" y="0"/>
                          <a:ext cx="8001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E03075" id="Straight Connector 474"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in,54.7pt" to="13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" strokecolor="black [3200]" strokeweight=".5pt">
                <v:stroke dashstyle="dash" joinstyle="miter"/>
              </v:line>
            </w:pict>
          </mc:Fallback>
        </mc:AlternateContent>
      </w:r>
      <w:r w:rsidRPr="00D02A24">
        <w:rPr>
          <w:rFonts w:cstheme="minorHAnsi"/>
          <w:noProof/>
          <w:sz w:val="22"/>
          <w:szCs w:val="22"/>
          <w:lang w:eastAsia="en-AU"/>
        </w:rPr>
        <mc:AlternateContent>
          <mc:Choice Requires="wps">
            <w:drawing>
              <wp:anchor distT="0" distB="0" distL="114300" distR="114300" simplePos="0" relativeHeight="252099584" behindDoc="0" locked="0" layoutInCell="1" allowOverlap="1" wp14:anchorId="7751ECBB" wp14:editId="4BFD0614">
                <wp:simplePos x="0" y="0"/>
                <wp:positionH relativeFrom="column">
                  <wp:posOffset>4114800</wp:posOffset>
                </wp:positionH>
                <wp:positionV relativeFrom="paragraph">
                  <wp:posOffset>2001520</wp:posOffset>
                </wp:positionV>
                <wp:extent cx="0" cy="455930"/>
                <wp:effectExtent l="76200" t="38100" r="57150" b="58420"/>
                <wp:wrapNone/>
                <wp:docPr id="476" name="Straight Arrow Connector 476"/>
                <wp:cNvGraphicFramePr/>
                <a:graphic xmlns:a="http://schemas.openxmlformats.org/drawingml/2006/main">
                  <a:graphicData uri="http://schemas.microsoft.com/office/word/2010/wordprocessingShape">
                    <wps:wsp>
                      <wps:cNvCnPr/>
                      <wps:spPr>
                        <a:xfrm>
                          <a:off x="0" y="0"/>
                          <a:ext cx="0" cy="45593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BFBFAF" id="Straight Arrow Connector 476" o:spid="_x0000_s1026" type="#_x0000_t32" style="position:absolute;margin-left:324pt;margin-top:157.6pt;width:0;height:35.9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" strokecolor="black [3213]" strokeweight=".5pt">
                <v:stroke startarrow="block" endarrow="block" joinstyle="miter"/>
              </v:shape>
            </w:pict>
          </mc:Fallback>
        </mc:AlternateContent>
      </w:r>
      <w:r w:rsidRPr="00D02A24">
        <w:rPr>
          <w:rFonts w:cstheme="minorHAnsi"/>
          <w:noProof/>
          <w:sz w:val="22"/>
          <w:szCs w:val="22"/>
          <w:lang w:eastAsia="en-AU"/>
        </w:rPr>
        <mc:AlternateContent>
          <mc:Choice Requires="wps">
            <w:drawing>
              <wp:anchor distT="0" distB="0" distL="114300" distR="114300" simplePos="0" relativeHeight="252098560" behindDoc="0" locked="0" layoutInCell="1" allowOverlap="1" wp14:anchorId="4D51D723" wp14:editId="57B727F0">
                <wp:simplePos x="0" y="0"/>
                <wp:positionH relativeFrom="column">
                  <wp:posOffset>933450</wp:posOffset>
                </wp:positionH>
                <wp:positionV relativeFrom="paragraph">
                  <wp:posOffset>360404</wp:posOffset>
                </wp:positionV>
                <wp:extent cx="3181350" cy="1639846"/>
                <wp:effectExtent l="0" t="0" r="19050" b="17780"/>
                <wp:wrapNone/>
                <wp:docPr id="477" name="Freeform: Shape 477"/>
                <wp:cNvGraphicFramePr/>
                <a:graphic xmlns:a="http://schemas.openxmlformats.org/drawingml/2006/main">
                  <a:graphicData uri="http://schemas.microsoft.com/office/word/2010/wordprocessingShape">
                    <wps:wsp>
                      <wps:cNvSpPr/>
                      <wps:spPr>
                        <a:xfrm>
                          <a:off x="0" y="0"/>
                          <a:ext cx="3181350" cy="1639846"/>
                        </a:xfrm>
                        <a:custGeom>
                          <a:avLst/>
                          <a:gdLst>
                            <a:gd name="connsiteX0" fmla="*/ 0 w 3181350"/>
                            <a:gd name="connsiteY0" fmla="*/ 287296 h 1639846"/>
                            <a:gd name="connsiteX1" fmla="*/ 311150 w 3181350"/>
                            <a:gd name="connsiteY1" fmla="*/ 84096 h 1639846"/>
                            <a:gd name="connsiteX2" fmla="*/ 647700 w 3181350"/>
                            <a:gd name="connsiteY2" fmla="*/ 1546 h 1639846"/>
                            <a:gd name="connsiteX3" fmla="*/ 1193800 w 3181350"/>
                            <a:gd name="connsiteY3" fmla="*/ 147596 h 1639846"/>
                            <a:gd name="connsiteX4" fmla="*/ 1924050 w 3181350"/>
                            <a:gd name="connsiteY4" fmla="*/ 541296 h 1639846"/>
                            <a:gd name="connsiteX5" fmla="*/ 2686050 w 3181350"/>
                            <a:gd name="connsiteY5" fmla="*/ 1157246 h 1639846"/>
                            <a:gd name="connsiteX6" fmla="*/ 3168650 w 3181350"/>
                            <a:gd name="connsiteY6" fmla="*/ 1639846 h 1639846"/>
                            <a:gd name="connsiteX7" fmla="*/ 3168650 w 3181350"/>
                            <a:gd name="connsiteY7" fmla="*/ 1639846 h 1639846"/>
                            <a:gd name="connsiteX8" fmla="*/ 3181350 w 3181350"/>
                            <a:gd name="connsiteY8" fmla="*/ 1627146 h 1639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81350" h="1639846">
                              <a:moveTo>
                                <a:pt x="0" y="287296"/>
                              </a:moveTo>
                              <a:cubicBezTo>
                                <a:pt x="101600" y="209508"/>
                                <a:pt x="203200" y="131721"/>
                                <a:pt x="311150" y="84096"/>
                              </a:cubicBezTo>
                              <a:cubicBezTo>
                                <a:pt x="419100" y="36471"/>
                                <a:pt x="500592" y="-9037"/>
                                <a:pt x="647700" y="1546"/>
                              </a:cubicBezTo>
                              <a:cubicBezTo>
                                <a:pt x="794808" y="12129"/>
                                <a:pt x="981075" y="57638"/>
                                <a:pt x="1193800" y="147596"/>
                              </a:cubicBezTo>
                              <a:cubicBezTo>
                                <a:pt x="1406525" y="237554"/>
                                <a:pt x="1675342" y="373021"/>
                                <a:pt x="1924050" y="541296"/>
                              </a:cubicBezTo>
                              <a:cubicBezTo>
                                <a:pt x="2172758" y="709571"/>
                                <a:pt x="2478617" y="974154"/>
                                <a:pt x="2686050" y="1157246"/>
                              </a:cubicBezTo>
                              <a:cubicBezTo>
                                <a:pt x="2893483" y="1340338"/>
                                <a:pt x="3168650" y="1639846"/>
                                <a:pt x="3168650" y="1639846"/>
                              </a:cubicBezTo>
                              <a:lnTo>
                                <a:pt x="3168650" y="1639846"/>
                              </a:lnTo>
                              <a:lnTo>
                                <a:pt x="3181350" y="1627146"/>
                              </a:ln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0F45D0" id="Freeform: Shape 477" o:spid="_x0000_s1026" style="position:absolute;margin-left:73.5pt;margin-top:28.4pt;width:250.5pt;height:129.1pt;z-index:252098560;visibility:visible;mso-wrap-style:square;mso-wrap-distance-left:9pt;mso-wrap-distance-top:0;mso-wrap-distance-right:9pt;mso-wrap-distance-bottom:0;mso-position-horizontal:absolute;mso-position-horizontal-relative:text;mso-position-vertical:absolute;mso-position-vertical-relative:text;v-text-anchor:middle" coordsize="3181350,1639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" path="m,287296c101600,209508,203200,131721,311150,84096,419100,36471,500592,-9037,647700,1546v147108,10583,333375,56092,546100,146050c1406525,237554,1675342,373021,1924050,541296v248708,168275,554567,432858,762000,615950c2893483,1340338,3168650,1639846,3168650,1639846r,l3181350,1627146e" filled="f" strokecolor="black [3200]" strokeweight=".5pt">
                <v:stroke dashstyle="dash" joinstyle="miter"/>
                <v:path arrowok="t" o:connecttype="custom" o:connectlocs="0,287296;311150,84096;647700,1546;1193800,147596;1924050,541296;2686050,1157246;3168650,1639846;3168650,1639846;3181350,1627146" o:connectangles="0,0,0,0,0,0,0,0,0"/>
              </v:shape>
            </w:pict>
          </mc:Fallback>
        </mc:AlternateContent>
      </w:r>
      <w:r w:rsidRPr="00D02A24">
        <w:rPr>
          <w:rFonts w:cstheme="minorHAnsi"/>
          <w:noProof/>
          <w:sz w:val="22"/>
          <w:szCs w:val="22"/>
          <w:lang w:eastAsia="en-AU"/>
        </w:rPr>
        <mc:AlternateContent>
          <mc:Choice Requires="wps">
            <w:drawing>
              <wp:anchor distT="0" distB="0" distL="114300" distR="114300" simplePos="0" relativeHeight="252096512" behindDoc="0" locked="0" layoutInCell="1" allowOverlap="1" wp14:anchorId="53DD9DF2" wp14:editId="64180117">
                <wp:simplePos x="0" y="0"/>
                <wp:positionH relativeFrom="column">
                  <wp:posOffset>685800</wp:posOffset>
                </wp:positionH>
                <wp:positionV relativeFrom="paragraph">
                  <wp:posOffset>2457450</wp:posOffset>
                </wp:positionV>
                <wp:extent cx="4457700" cy="0"/>
                <wp:effectExtent l="0" t="19050" r="19050" b="19050"/>
                <wp:wrapNone/>
                <wp:docPr id="479" name="Straight Connector 479"/>
                <wp:cNvGraphicFramePr/>
                <a:graphic xmlns:a="http://schemas.openxmlformats.org/drawingml/2006/main">
                  <a:graphicData uri="http://schemas.microsoft.com/office/word/2010/wordprocessingShape">
                    <wps:wsp>
                      <wps:cNvCnPr/>
                      <wps:spPr>
                        <a:xfrm>
                          <a:off x="0" y="0"/>
                          <a:ext cx="4457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8612E2" id="Straight Connector 479" o:spid="_x0000_s1026" style="position:absolute;z-index:252096512;visibility:visible;mso-wrap-style:square;mso-wrap-distance-left:9pt;mso-wrap-distance-top:0;mso-wrap-distance-right:9pt;mso-wrap-distance-bottom:0;mso-position-horizontal:absolute;mso-position-horizontal-relative:text;mso-position-vertical:absolute;mso-position-vertical-relative:text" from="54pt,193.5pt" to="40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" strokecolor="black [3200]" strokeweight="2.25pt">
                <v:stroke joinstyle="miter"/>
              </v:line>
            </w:pict>
          </mc:Fallback>
        </mc:AlternateContent>
      </w:r>
    </w:p>
    <w:p w14:paraId="46B98DA3" w14:textId="3D794474" w:rsidR="00B85E10" w:rsidRPr="00D02A24" w:rsidRDefault="00496E87" w:rsidP="00B85E10">
      <w:pPr>
        <w:rPr>
          <w:rFonts w:cstheme="minorHAnsi"/>
          <w:sz w:val="22"/>
          <w:szCs w:val="22"/>
          <w:lang w:val="en-GB"/>
        </w:rPr>
      </w:pPr>
      <w:r>
        <w:rPr>
          <w:rFonts w:cstheme="minorHAnsi"/>
          <w:noProof/>
          <w:sz w:val="22"/>
          <w:szCs w:val="22"/>
          <w:lang w:eastAsia="en-AU"/>
        </w:rPr>
        <mc:AlternateContent>
          <mc:Choice Requires="wps">
            <w:drawing>
              <wp:anchor distT="0" distB="0" distL="114300" distR="114300" simplePos="0" relativeHeight="252223488" behindDoc="0" locked="0" layoutInCell="1" allowOverlap="1" wp14:anchorId="7043FB84" wp14:editId="3064D087">
                <wp:simplePos x="0" y="0"/>
                <wp:positionH relativeFrom="column">
                  <wp:posOffset>875665</wp:posOffset>
                </wp:positionH>
                <wp:positionV relativeFrom="paragraph">
                  <wp:posOffset>149225</wp:posOffset>
                </wp:positionV>
                <wp:extent cx="457200" cy="387350"/>
                <wp:effectExtent l="0" t="38100" r="57150" b="31750"/>
                <wp:wrapNone/>
                <wp:docPr id="131" name="Straight Arrow Connector 131"/>
                <wp:cNvGraphicFramePr/>
                <a:graphic xmlns:a="http://schemas.openxmlformats.org/drawingml/2006/main">
                  <a:graphicData uri="http://schemas.microsoft.com/office/word/2010/wordprocessingShape">
                    <wps:wsp>
                      <wps:cNvCnPr/>
                      <wps:spPr>
                        <a:xfrm flipV="1">
                          <a:off x="0" y="0"/>
                          <a:ext cx="457200" cy="387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DB896E" id="Straight Arrow Connector 131" o:spid="_x0000_s1026" type="#_x0000_t32" style="position:absolute;margin-left:68.95pt;margin-top:11.75pt;width:36pt;height:30.5pt;flip:y;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" strokecolor="black [3213]" strokeweight=".5pt">
                <v:stroke endarrow="block" joinstyle="miter"/>
              </v:shape>
            </w:pict>
          </mc:Fallback>
        </mc:AlternateContent>
      </w:r>
    </w:p>
    <w:p w14:paraId="577B7856" w14:textId="77777777" w:rsidR="00B85E10" w:rsidRPr="00D02A24" w:rsidRDefault="00B85E10" w:rsidP="00B85E10">
      <w:pPr>
        <w:rPr>
          <w:rFonts w:cstheme="minorHAnsi"/>
          <w:sz w:val="22"/>
          <w:szCs w:val="22"/>
          <w:lang w:val="en-GB"/>
        </w:rPr>
      </w:pPr>
    </w:p>
    <w:p w14:paraId="36C45814" w14:textId="77777777" w:rsidR="00B85E10" w:rsidRPr="00D02A24" w:rsidRDefault="00B85E10" w:rsidP="00B85E10">
      <w:pPr>
        <w:rPr>
          <w:rFonts w:cstheme="minorHAnsi"/>
          <w:sz w:val="22"/>
          <w:szCs w:val="22"/>
          <w:lang w:val="en-GB"/>
        </w:rPr>
      </w:pPr>
    </w:p>
    <w:p w14:paraId="2573D321" w14:textId="7C975B9F" w:rsidR="00B85E10" w:rsidRPr="00D02A24" w:rsidRDefault="00496E87" w:rsidP="00B85E10">
      <w:pPr>
        <w:rPr>
          <w:rFonts w:cstheme="minorHAnsi"/>
          <w:sz w:val="22"/>
          <w:szCs w:val="22"/>
          <w:lang w:val="en-GB"/>
        </w:rPr>
      </w:pPr>
      <w:r>
        <w:rPr>
          <w:rFonts w:cstheme="minorHAnsi"/>
          <w:noProof/>
          <w:sz w:val="22"/>
          <w:szCs w:val="22"/>
          <w:lang w:eastAsia="en-AU"/>
        </w:rPr>
        <mc:AlternateContent>
          <mc:Choice Requires="wps">
            <w:drawing>
              <wp:anchor distT="0" distB="0" distL="114300" distR="114300" simplePos="0" relativeHeight="252224512" behindDoc="0" locked="0" layoutInCell="1" allowOverlap="1" wp14:anchorId="55A2EB6E" wp14:editId="33DB001A">
                <wp:simplePos x="0" y="0"/>
                <wp:positionH relativeFrom="column">
                  <wp:posOffset>875665</wp:posOffset>
                </wp:positionH>
                <wp:positionV relativeFrom="paragraph">
                  <wp:posOffset>54610</wp:posOffset>
                </wp:positionV>
                <wp:extent cx="0" cy="1757680"/>
                <wp:effectExtent l="76200" t="38100" r="57150" b="52070"/>
                <wp:wrapNone/>
                <wp:docPr id="132" name="Straight Arrow Connector 132"/>
                <wp:cNvGraphicFramePr/>
                <a:graphic xmlns:a="http://schemas.openxmlformats.org/drawingml/2006/main">
                  <a:graphicData uri="http://schemas.microsoft.com/office/word/2010/wordprocessingShape">
                    <wps:wsp>
                      <wps:cNvCnPr/>
                      <wps:spPr>
                        <a:xfrm>
                          <a:off x="0" y="0"/>
                          <a:ext cx="0" cy="17576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F2EFB2" id="Straight Arrow Connector 132" o:spid="_x0000_s1026" type="#_x0000_t32" style="position:absolute;margin-left:68.95pt;margin-top:4.3pt;width:0;height:138.4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" strokecolor="black [3213]" strokeweight=".5pt">
                <v:stroke startarrow="block" endarrow="block" joinstyle="miter"/>
              </v:shape>
            </w:pict>
          </mc:Fallback>
        </mc:AlternateContent>
      </w:r>
    </w:p>
    <w:p w14:paraId="677766FD" w14:textId="77777777" w:rsidR="00B85E10" w:rsidRPr="00D02A24" w:rsidRDefault="00B85E10" w:rsidP="00B85E10">
      <w:pPr>
        <w:rPr>
          <w:rFonts w:cstheme="minorHAnsi"/>
          <w:sz w:val="22"/>
          <w:szCs w:val="22"/>
          <w:lang w:val="en-GB"/>
        </w:rPr>
      </w:pPr>
    </w:p>
    <w:p w14:paraId="6AB6D51E" w14:textId="77777777" w:rsidR="00B85E10" w:rsidRPr="00D02A24" w:rsidRDefault="00B85E10" w:rsidP="00B85E10">
      <w:pPr>
        <w:rPr>
          <w:rFonts w:cstheme="minorHAnsi"/>
          <w:sz w:val="22"/>
          <w:szCs w:val="22"/>
          <w:lang w:val="en-GB"/>
        </w:rPr>
      </w:pPr>
    </w:p>
    <w:p w14:paraId="031ADE9B" w14:textId="77777777" w:rsidR="00B85E10" w:rsidRPr="00D02A24" w:rsidRDefault="00B85E10" w:rsidP="00B85E10">
      <w:pPr>
        <w:rPr>
          <w:rFonts w:cstheme="minorHAnsi"/>
          <w:sz w:val="22"/>
          <w:szCs w:val="22"/>
          <w:lang w:val="en-GB"/>
        </w:rPr>
      </w:pPr>
    </w:p>
    <w:p w14:paraId="38DA99B4" w14:textId="77777777" w:rsidR="00B85E10" w:rsidRPr="00D02A24" w:rsidRDefault="00B85E10" w:rsidP="00B85E10">
      <w:pPr>
        <w:rPr>
          <w:rFonts w:cstheme="minorHAnsi"/>
          <w:sz w:val="22"/>
          <w:szCs w:val="22"/>
          <w:lang w:val="en-GB"/>
        </w:rPr>
      </w:pPr>
    </w:p>
    <w:p w14:paraId="35476D7A" w14:textId="1B6AD4B2" w:rsidR="00B85E10" w:rsidRPr="00D02A24" w:rsidRDefault="00B85E10" w:rsidP="00B85E10">
      <w:pPr>
        <w:rPr>
          <w:rFonts w:cstheme="minorHAnsi"/>
          <w:sz w:val="22"/>
          <w:szCs w:val="22"/>
          <w:lang w:val="en-GB"/>
        </w:rPr>
      </w:pPr>
    </w:p>
    <w:p w14:paraId="6C6E7572" w14:textId="649C8CE0" w:rsidR="00B85E10" w:rsidRPr="00D02A24" w:rsidRDefault="00B85E10" w:rsidP="00B85E10">
      <w:pPr>
        <w:rPr>
          <w:rFonts w:cstheme="minorHAnsi"/>
          <w:sz w:val="22"/>
          <w:szCs w:val="22"/>
          <w:lang w:val="en-GB"/>
        </w:rPr>
      </w:pPr>
    </w:p>
    <w:p w14:paraId="64D54DF5" w14:textId="661C8F03" w:rsidR="00B85E10" w:rsidRPr="00D02A24" w:rsidRDefault="00B85E10" w:rsidP="00B85E10">
      <w:pPr>
        <w:rPr>
          <w:rFonts w:cstheme="minorHAnsi"/>
          <w:sz w:val="22"/>
          <w:szCs w:val="22"/>
          <w:lang w:val="en-GB"/>
        </w:rPr>
      </w:pPr>
    </w:p>
    <w:p w14:paraId="70A74C37" w14:textId="5D23C9EC" w:rsidR="00B85E10" w:rsidRPr="00D02A24" w:rsidRDefault="00B85E10" w:rsidP="00B85E10">
      <w:pPr>
        <w:rPr>
          <w:rFonts w:cstheme="minorHAnsi"/>
          <w:sz w:val="22"/>
          <w:szCs w:val="22"/>
          <w:lang w:val="en-GB"/>
        </w:rPr>
      </w:pPr>
    </w:p>
    <w:p w14:paraId="41064AF6" w14:textId="29768C3F" w:rsidR="00B85E10" w:rsidRPr="00D02A24" w:rsidRDefault="00B85E10" w:rsidP="00B85E10">
      <w:pPr>
        <w:rPr>
          <w:rFonts w:cstheme="minorHAnsi"/>
          <w:sz w:val="22"/>
          <w:szCs w:val="22"/>
          <w:lang w:val="en-GB"/>
        </w:rPr>
      </w:pPr>
    </w:p>
    <w:p w14:paraId="43EF0E4D" w14:textId="45046967" w:rsidR="00B85E10" w:rsidRPr="00D02A24" w:rsidRDefault="00B85E10" w:rsidP="00B85E10">
      <w:pPr>
        <w:rPr>
          <w:rFonts w:cstheme="minorHAnsi"/>
          <w:sz w:val="22"/>
          <w:szCs w:val="22"/>
          <w:lang w:val="en-GB"/>
        </w:rPr>
      </w:pPr>
    </w:p>
    <w:p w14:paraId="554C6E8E" w14:textId="703A2B21" w:rsidR="00B85E10" w:rsidRPr="00D02A24" w:rsidRDefault="00B85E10" w:rsidP="00B85E10">
      <w:pPr>
        <w:rPr>
          <w:rFonts w:cstheme="minorHAnsi"/>
          <w:sz w:val="22"/>
          <w:szCs w:val="22"/>
          <w:lang w:val="en-GB"/>
        </w:rPr>
      </w:pPr>
    </w:p>
    <w:p w14:paraId="02958043" w14:textId="3C6633C7" w:rsidR="00B85E10" w:rsidRPr="00D02A24" w:rsidRDefault="00B85E10" w:rsidP="00B85E10">
      <w:pPr>
        <w:rPr>
          <w:rFonts w:cstheme="minorHAnsi"/>
          <w:sz w:val="22"/>
          <w:szCs w:val="22"/>
          <w:lang w:val="en-GB"/>
        </w:rPr>
      </w:pPr>
    </w:p>
    <w:p w14:paraId="37DD1DEE" w14:textId="38D20CA0" w:rsidR="00B85E10" w:rsidRPr="00D02A24" w:rsidRDefault="00B85E10" w:rsidP="00B85E10">
      <w:pPr>
        <w:rPr>
          <w:rFonts w:cstheme="minorHAnsi"/>
          <w:sz w:val="22"/>
          <w:szCs w:val="22"/>
          <w:lang w:val="en-GB"/>
        </w:rPr>
      </w:pPr>
    </w:p>
    <w:p w14:paraId="6D3B35CE" w14:textId="77777777" w:rsidR="00B85E10" w:rsidRPr="00D02A24" w:rsidRDefault="00B85E10" w:rsidP="00B85E10">
      <w:pPr>
        <w:rPr>
          <w:rFonts w:cstheme="minorHAnsi"/>
          <w:sz w:val="22"/>
          <w:szCs w:val="22"/>
          <w:lang w:val="en-GB"/>
        </w:rPr>
      </w:pPr>
    </w:p>
    <w:p w14:paraId="103FBF0F" w14:textId="77777777" w:rsidR="00B85E10" w:rsidRPr="00D02A24" w:rsidRDefault="00B85E10" w:rsidP="00B85E10">
      <w:pPr>
        <w:rPr>
          <w:rFonts w:cstheme="minorHAnsi"/>
          <w:sz w:val="22"/>
          <w:szCs w:val="22"/>
          <w:lang w:val="en-GB"/>
        </w:rPr>
      </w:pPr>
    </w:p>
    <w:p w14:paraId="78915ED7"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Calculate the horizontal component (u</w:t>
      </w:r>
      <w:r w:rsidRPr="00D02A24">
        <w:rPr>
          <w:rFonts w:ascii="Arial" w:hAnsi="Arial" w:cs="Arial"/>
          <w:sz w:val="22"/>
          <w:szCs w:val="22"/>
          <w:vertAlign w:val="subscript"/>
          <w:lang w:val="en-GB"/>
        </w:rPr>
        <w:t>h</w:t>
      </w:r>
      <w:r w:rsidRPr="00D02A24">
        <w:rPr>
          <w:rFonts w:ascii="Arial" w:hAnsi="Arial" w:cs="Arial"/>
          <w:sz w:val="22"/>
          <w:szCs w:val="22"/>
          <w:lang w:val="en-GB"/>
        </w:rPr>
        <w:t>) of the athlete’s launch velocity ‘v’.</w:t>
      </w:r>
    </w:p>
    <w:p w14:paraId="7BF04760"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(2 marks)</w:t>
      </w:r>
    </w:p>
    <w:p w14:paraId="4BEF3605" w14:textId="77777777" w:rsidR="00B85E10" w:rsidRPr="00D02A24" w:rsidRDefault="00B85E10" w:rsidP="00B85E10">
      <w:pPr>
        <w:pStyle w:val="ListParagraph"/>
        <w:jc w:val="right"/>
        <w:rPr>
          <w:rFonts w:ascii="Arial" w:hAnsi="Arial" w:cs="Arial"/>
          <w:sz w:val="22"/>
          <w:szCs w:val="22"/>
          <w:lang w:val="en-GB"/>
        </w:rPr>
      </w:pPr>
    </w:p>
    <w:p w14:paraId="32F8394E" w14:textId="77777777" w:rsidR="00B85E10" w:rsidRPr="00D02A24" w:rsidRDefault="00B85E10" w:rsidP="00B85E10">
      <w:pPr>
        <w:pStyle w:val="ListParagraph"/>
        <w:jc w:val="right"/>
        <w:rPr>
          <w:rFonts w:ascii="Arial" w:hAnsi="Arial" w:cs="Arial"/>
          <w:sz w:val="22"/>
          <w:szCs w:val="22"/>
          <w:lang w:val="en-GB"/>
        </w:rPr>
      </w:pPr>
    </w:p>
    <w:p w14:paraId="77BB36DB" w14:textId="77777777" w:rsidR="00B85E10" w:rsidRPr="00D02A24" w:rsidRDefault="00B85E10" w:rsidP="00B85E10">
      <w:pPr>
        <w:pStyle w:val="ListParagraph"/>
        <w:jc w:val="right"/>
        <w:rPr>
          <w:rFonts w:ascii="Arial" w:hAnsi="Arial" w:cs="Arial"/>
          <w:sz w:val="22"/>
          <w:szCs w:val="22"/>
          <w:lang w:val="en-GB"/>
        </w:rPr>
      </w:pPr>
    </w:p>
    <w:p w14:paraId="6434615F" w14:textId="77777777" w:rsidR="00B85E10" w:rsidRPr="00D02A24" w:rsidRDefault="00B85E10" w:rsidP="00B85E10">
      <w:pPr>
        <w:pStyle w:val="ListParagraph"/>
        <w:jc w:val="right"/>
        <w:rPr>
          <w:rFonts w:ascii="Arial" w:hAnsi="Arial" w:cs="Arial"/>
          <w:sz w:val="22"/>
          <w:szCs w:val="22"/>
          <w:lang w:val="en-GB"/>
        </w:rPr>
      </w:pPr>
    </w:p>
    <w:p w14:paraId="4888766B" w14:textId="77777777" w:rsidR="00B85E10" w:rsidRPr="00D02A24" w:rsidRDefault="00B85E10" w:rsidP="00B85E10">
      <w:pPr>
        <w:pStyle w:val="ListParagraph"/>
        <w:jc w:val="right"/>
        <w:rPr>
          <w:rFonts w:ascii="Arial" w:hAnsi="Arial" w:cs="Arial"/>
          <w:sz w:val="22"/>
          <w:szCs w:val="22"/>
          <w:lang w:val="en-GB"/>
        </w:rPr>
      </w:pPr>
    </w:p>
    <w:p w14:paraId="3633B8D8" w14:textId="77777777" w:rsidR="00B85E10" w:rsidRPr="00D02A24" w:rsidRDefault="00B85E10" w:rsidP="00B85E10">
      <w:pPr>
        <w:pStyle w:val="ListParagraph"/>
        <w:jc w:val="right"/>
        <w:rPr>
          <w:rFonts w:ascii="Arial" w:hAnsi="Arial" w:cs="Arial"/>
          <w:sz w:val="22"/>
          <w:szCs w:val="22"/>
          <w:lang w:val="en-GB"/>
        </w:rPr>
      </w:pPr>
    </w:p>
    <w:p w14:paraId="7947055D" w14:textId="77777777" w:rsidR="00B85E10" w:rsidRPr="00D02A24" w:rsidRDefault="00B85E10" w:rsidP="00B85E10">
      <w:pPr>
        <w:pStyle w:val="ListParagraph"/>
        <w:jc w:val="right"/>
        <w:rPr>
          <w:rFonts w:ascii="Arial" w:hAnsi="Arial" w:cs="Arial"/>
          <w:sz w:val="22"/>
          <w:szCs w:val="22"/>
          <w:lang w:val="en-GB"/>
        </w:rPr>
      </w:pPr>
    </w:p>
    <w:p w14:paraId="34A5CB41" w14:textId="77777777" w:rsidR="00B85E10" w:rsidRPr="00D02A24" w:rsidRDefault="00B85E10" w:rsidP="00B85E10">
      <w:pPr>
        <w:pStyle w:val="ListParagraph"/>
        <w:jc w:val="right"/>
        <w:rPr>
          <w:rFonts w:ascii="Arial" w:hAnsi="Arial" w:cs="Arial"/>
          <w:sz w:val="22"/>
          <w:szCs w:val="22"/>
          <w:lang w:val="en-GB"/>
        </w:rPr>
      </w:pPr>
    </w:p>
    <w:p w14:paraId="577349DD" w14:textId="77777777" w:rsidR="00B85E10" w:rsidRPr="00D02A24" w:rsidRDefault="00B85E10" w:rsidP="00B85E10">
      <w:pPr>
        <w:pStyle w:val="ListParagraph"/>
        <w:jc w:val="right"/>
        <w:rPr>
          <w:rFonts w:ascii="Arial" w:hAnsi="Arial" w:cs="Arial"/>
          <w:sz w:val="22"/>
          <w:szCs w:val="22"/>
          <w:lang w:val="en-GB"/>
        </w:rPr>
      </w:pPr>
    </w:p>
    <w:p w14:paraId="7CE58789"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0C8D9453" w14:textId="77777777" w:rsidR="00B85E10" w:rsidRPr="00D02A24" w:rsidRDefault="00B85E10" w:rsidP="00B85E10">
      <w:pPr>
        <w:pStyle w:val="ListParagraph"/>
        <w:jc w:val="right"/>
        <w:rPr>
          <w:rFonts w:ascii="Arial" w:hAnsi="Arial" w:cs="Arial"/>
          <w:sz w:val="22"/>
          <w:szCs w:val="22"/>
          <w:lang w:val="en-GB"/>
        </w:rPr>
      </w:pPr>
    </w:p>
    <w:p w14:paraId="2E7FE9E1"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Using the vertical displacements shown, calculate the vertical component (</w:t>
      </w:r>
      <w:proofErr w:type="spellStart"/>
      <w:r w:rsidRPr="00D02A24">
        <w:rPr>
          <w:rFonts w:ascii="Arial" w:hAnsi="Arial" w:cs="Arial"/>
          <w:sz w:val="22"/>
          <w:szCs w:val="22"/>
          <w:lang w:val="en-GB"/>
        </w:rPr>
        <w:t>u</w:t>
      </w:r>
      <w:r w:rsidRPr="00D02A24">
        <w:rPr>
          <w:rFonts w:ascii="Arial" w:hAnsi="Arial" w:cs="Arial"/>
          <w:sz w:val="22"/>
          <w:szCs w:val="22"/>
          <w:vertAlign w:val="subscript"/>
          <w:lang w:val="en-GB"/>
        </w:rPr>
        <w:t>v</w:t>
      </w:r>
      <w:proofErr w:type="spellEnd"/>
      <w:r w:rsidRPr="00D02A24">
        <w:rPr>
          <w:rFonts w:ascii="Arial" w:hAnsi="Arial" w:cs="Arial"/>
          <w:sz w:val="22"/>
          <w:szCs w:val="22"/>
          <w:lang w:val="en-GB"/>
        </w:rPr>
        <w:t>) of the athlete’s launch velocity ‘v’.</w:t>
      </w:r>
    </w:p>
    <w:p w14:paraId="7C3C1947"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28A2B001" w14:textId="77777777" w:rsidR="00B85E10" w:rsidRPr="00D02A24" w:rsidRDefault="00B85E10" w:rsidP="00B85E10">
      <w:pPr>
        <w:pStyle w:val="ListParagraph"/>
        <w:jc w:val="right"/>
        <w:rPr>
          <w:rFonts w:ascii="Arial" w:hAnsi="Arial" w:cs="Arial"/>
          <w:sz w:val="22"/>
          <w:szCs w:val="22"/>
          <w:lang w:val="en-GB"/>
        </w:rPr>
      </w:pPr>
    </w:p>
    <w:p w14:paraId="0446EFE8" w14:textId="77777777" w:rsidR="00B85E10" w:rsidRPr="00D02A24" w:rsidRDefault="00B85E10" w:rsidP="00B85E10">
      <w:pPr>
        <w:pStyle w:val="ListParagraph"/>
        <w:jc w:val="right"/>
        <w:rPr>
          <w:rFonts w:ascii="Arial" w:hAnsi="Arial" w:cs="Arial"/>
          <w:sz w:val="22"/>
          <w:szCs w:val="22"/>
          <w:lang w:val="en-GB"/>
        </w:rPr>
      </w:pPr>
    </w:p>
    <w:p w14:paraId="306E4D15" w14:textId="77777777" w:rsidR="00B85E10" w:rsidRPr="00D02A24" w:rsidRDefault="00B85E10" w:rsidP="00B85E10">
      <w:pPr>
        <w:pStyle w:val="ListParagraph"/>
        <w:jc w:val="right"/>
        <w:rPr>
          <w:rFonts w:ascii="Arial" w:hAnsi="Arial" w:cs="Arial"/>
          <w:sz w:val="22"/>
          <w:szCs w:val="22"/>
          <w:lang w:val="en-GB"/>
        </w:rPr>
      </w:pPr>
    </w:p>
    <w:p w14:paraId="128FE224" w14:textId="77777777" w:rsidR="00B85E10" w:rsidRPr="00D02A24" w:rsidRDefault="00B85E10" w:rsidP="00B85E10">
      <w:pPr>
        <w:pStyle w:val="ListParagraph"/>
        <w:jc w:val="right"/>
        <w:rPr>
          <w:rFonts w:ascii="Arial" w:hAnsi="Arial" w:cs="Arial"/>
          <w:sz w:val="22"/>
          <w:szCs w:val="22"/>
          <w:lang w:val="en-GB"/>
        </w:rPr>
      </w:pPr>
    </w:p>
    <w:p w14:paraId="34E34BCE" w14:textId="77777777" w:rsidR="00B85E10" w:rsidRPr="00D02A24" w:rsidRDefault="00B85E10" w:rsidP="00B85E10">
      <w:pPr>
        <w:pStyle w:val="ListParagraph"/>
        <w:jc w:val="right"/>
        <w:rPr>
          <w:rFonts w:ascii="Arial" w:hAnsi="Arial" w:cs="Arial"/>
          <w:sz w:val="22"/>
          <w:szCs w:val="22"/>
          <w:lang w:val="en-GB"/>
        </w:rPr>
      </w:pPr>
    </w:p>
    <w:p w14:paraId="0EDFF7AE" w14:textId="77777777" w:rsidR="00B85E10" w:rsidRPr="00D02A24" w:rsidRDefault="00B85E10" w:rsidP="00B85E10">
      <w:pPr>
        <w:pStyle w:val="ListParagraph"/>
        <w:jc w:val="right"/>
        <w:rPr>
          <w:rFonts w:ascii="Arial" w:hAnsi="Arial" w:cs="Arial"/>
          <w:sz w:val="22"/>
          <w:szCs w:val="22"/>
          <w:lang w:val="en-GB"/>
        </w:rPr>
      </w:pPr>
    </w:p>
    <w:p w14:paraId="412D7985" w14:textId="77777777" w:rsidR="00B85E10" w:rsidRPr="00D02A24" w:rsidRDefault="00B85E10" w:rsidP="00B85E10">
      <w:pPr>
        <w:pStyle w:val="ListParagraph"/>
        <w:jc w:val="right"/>
        <w:rPr>
          <w:rFonts w:ascii="Arial" w:hAnsi="Arial" w:cs="Arial"/>
          <w:sz w:val="22"/>
          <w:szCs w:val="22"/>
          <w:lang w:val="en-GB"/>
        </w:rPr>
      </w:pPr>
    </w:p>
    <w:p w14:paraId="089BBCB6" w14:textId="77777777" w:rsidR="00B85E10" w:rsidRPr="00D02A24" w:rsidRDefault="00B85E10" w:rsidP="00B85E10">
      <w:pPr>
        <w:pStyle w:val="ListParagraph"/>
        <w:jc w:val="right"/>
        <w:rPr>
          <w:rFonts w:ascii="Arial" w:hAnsi="Arial" w:cs="Arial"/>
          <w:sz w:val="22"/>
          <w:szCs w:val="22"/>
          <w:lang w:val="en-GB"/>
        </w:rPr>
      </w:pPr>
    </w:p>
    <w:p w14:paraId="59A339FA" w14:textId="77777777" w:rsidR="00B85E10" w:rsidRPr="00D02A24" w:rsidRDefault="00B85E10" w:rsidP="00B85E10">
      <w:pPr>
        <w:pStyle w:val="ListParagraph"/>
        <w:jc w:val="right"/>
        <w:rPr>
          <w:rFonts w:ascii="Arial" w:hAnsi="Arial" w:cs="Arial"/>
          <w:sz w:val="22"/>
          <w:szCs w:val="22"/>
          <w:lang w:val="en-GB"/>
        </w:rPr>
      </w:pPr>
    </w:p>
    <w:p w14:paraId="65F41DEF" w14:textId="5075CEEC" w:rsidR="00B85E10" w:rsidRDefault="00B85E10" w:rsidP="00B85E10">
      <w:pPr>
        <w:pStyle w:val="ListParagraph"/>
        <w:jc w:val="right"/>
        <w:rPr>
          <w:rFonts w:ascii="Arial" w:hAnsi="Arial" w:cs="Arial"/>
          <w:sz w:val="22"/>
          <w:szCs w:val="22"/>
          <w:lang w:val="en-GB"/>
        </w:rPr>
      </w:pPr>
    </w:p>
    <w:p w14:paraId="52902061" w14:textId="7E37119C" w:rsidR="00D02A24" w:rsidRDefault="00D02A24" w:rsidP="00B85E10">
      <w:pPr>
        <w:pStyle w:val="ListParagraph"/>
        <w:jc w:val="right"/>
        <w:rPr>
          <w:rFonts w:ascii="Arial" w:hAnsi="Arial" w:cs="Arial"/>
          <w:sz w:val="22"/>
          <w:szCs w:val="22"/>
          <w:lang w:val="en-GB"/>
        </w:rPr>
      </w:pPr>
    </w:p>
    <w:p w14:paraId="40F8B254" w14:textId="77777777" w:rsidR="00D02A24" w:rsidRPr="00D02A24" w:rsidRDefault="00D02A24" w:rsidP="00B85E10">
      <w:pPr>
        <w:pStyle w:val="ListParagraph"/>
        <w:jc w:val="right"/>
        <w:rPr>
          <w:rFonts w:ascii="Arial" w:hAnsi="Arial" w:cs="Arial"/>
          <w:sz w:val="22"/>
          <w:szCs w:val="22"/>
          <w:lang w:val="en-GB"/>
        </w:rPr>
      </w:pPr>
    </w:p>
    <w:p w14:paraId="612D4C2A" w14:textId="77777777" w:rsidR="00B85E10" w:rsidRPr="00D02A24" w:rsidRDefault="00B85E10" w:rsidP="00B85E10">
      <w:pPr>
        <w:pStyle w:val="ListParagraph"/>
        <w:jc w:val="right"/>
        <w:rPr>
          <w:rFonts w:ascii="Arial" w:hAnsi="Arial" w:cs="Arial"/>
          <w:sz w:val="22"/>
          <w:szCs w:val="22"/>
          <w:lang w:val="en-GB"/>
        </w:rPr>
      </w:pPr>
    </w:p>
    <w:p w14:paraId="21CFC824" w14:textId="77777777" w:rsidR="00B85E10" w:rsidRPr="00D02A24" w:rsidRDefault="00B85E10" w:rsidP="00B85E10">
      <w:pPr>
        <w:pStyle w:val="ListParagraph"/>
        <w:jc w:val="right"/>
        <w:rPr>
          <w:rFonts w:ascii="Arial" w:hAnsi="Arial" w:cs="Arial"/>
          <w:sz w:val="22"/>
          <w:szCs w:val="22"/>
          <w:lang w:val="en-GB"/>
        </w:rPr>
      </w:pPr>
    </w:p>
    <w:p w14:paraId="0EF6AC69" w14:textId="77777777" w:rsidR="00EB5594" w:rsidRDefault="00B85E10" w:rsidP="00EB5594">
      <w:pPr>
        <w:pStyle w:val="ListParagraph"/>
        <w:jc w:val="right"/>
        <w:rPr>
          <w:rFonts w:ascii="Arial" w:hAnsi="Arial" w:cs="Arial"/>
          <w:sz w:val="22"/>
          <w:szCs w:val="22"/>
          <w:vertAlign w:val="superscript"/>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6A0AA65A" w14:textId="6F15D167" w:rsidR="00B85E10" w:rsidRPr="00BB544C" w:rsidRDefault="00B85E10" w:rsidP="00BB544C">
      <w:pPr>
        <w:pStyle w:val="ListParagraph"/>
        <w:numPr>
          <w:ilvl w:val="0"/>
          <w:numId w:val="20"/>
        </w:numPr>
        <w:ind w:hanging="720"/>
        <w:rPr>
          <w:rFonts w:ascii="Arial" w:hAnsi="Arial" w:cs="Arial"/>
          <w:sz w:val="22"/>
          <w:szCs w:val="22"/>
          <w:lang w:val="en-GB"/>
        </w:rPr>
      </w:pPr>
      <w:r w:rsidRPr="00EB5594">
        <w:rPr>
          <w:rFonts w:ascii="Arial" w:hAnsi="Arial" w:cs="Arial"/>
          <w:sz w:val="22"/>
          <w:szCs w:val="22"/>
          <w:lang w:val="en-GB"/>
        </w:rPr>
        <w:lastRenderedPageBreak/>
        <w:t xml:space="preserve">Hence, calculate the magnitude of the launch velocity ‘v’ and the launch angle ‘ϴ’. </w:t>
      </w:r>
      <w:r w:rsidRPr="00BB544C">
        <w:rPr>
          <w:rFonts w:ascii="Arial" w:hAnsi="Arial" w:cs="Arial"/>
          <w:sz w:val="22"/>
          <w:szCs w:val="22"/>
          <w:lang w:val="en-GB"/>
        </w:rPr>
        <w:t>[If you were unable to calculate answers for parts a) and b), use values of 8.00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and 3.40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respectively</w:t>
      </w:r>
      <w:r w:rsidR="00B95FF1">
        <w:rPr>
          <w:rFonts w:ascii="Arial" w:hAnsi="Arial" w:cs="Arial"/>
          <w:sz w:val="22"/>
          <w:szCs w:val="22"/>
          <w:lang w:val="en-GB"/>
        </w:rPr>
        <w:t>.</w:t>
      </w:r>
      <w:r w:rsidRPr="00BB544C">
        <w:rPr>
          <w:rFonts w:ascii="Arial" w:hAnsi="Arial" w:cs="Arial"/>
          <w:sz w:val="22"/>
          <w:szCs w:val="22"/>
          <w:lang w:val="en-GB"/>
        </w:rPr>
        <w:t>]</w:t>
      </w:r>
    </w:p>
    <w:p w14:paraId="359CC235" w14:textId="2F516CA2"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w:t>
      </w:r>
      <w:r w:rsidR="00EB349C">
        <w:rPr>
          <w:rFonts w:ascii="Arial" w:hAnsi="Arial" w:cs="Arial"/>
          <w:sz w:val="22"/>
          <w:szCs w:val="22"/>
          <w:lang w:val="en-GB"/>
        </w:rPr>
        <w:t>3</w:t>
      </w:r>
      <w:r w:rsidRPr="00D02A24">
        <w:rPr>
          <w:rFonts w:ascii="Arial" w:hAnsi="Arial" w:cs="Arial"/>
          <w:sz w:val="22"/>
          <w:szCs w:val="22"/>
          <w:lang w:val="en-GB"/>
        </w:rPr>
        <w:t xml:space="preserve"> marks)</w:t>
      </w:r>
    </w:p>
    <w:p w14:paraId="59D33A3A" w14:textId="77777777" w:rsidR="00B85E10" w:rsidRPr="00D02A24" w:rsidRDefault="00B85E10" w:rsidP="00B85E10">
      <w:pPr>
        <w:pStyle w:val="ListParagraph"/>
        <w:jc w:val="right"/>
        <w:rPr>
          <w:rFonts w:ascii="Arial" w:hAnsi="Arial" w:cs="Arial"/>
          <w:sz w:val="22"/>
          <w:szCs w:val="22"/>
          <w:lang w:val="en-GB"/>
        </w:rPr>
      </w:pPr>
    </w:p>
    <w:p w14:paraId="176DAE25" w14:textId="77777777" w:rsidR="00B85E10" w:rsidRPr="00D02A24" w:rsidRDefault="00B85E10" w:rsidP="00B85E10">
      <w:pPr>
        <w:pStyle w:val="ListParagraph"/>
        <w:jc w:val="right"/>
        <w:rPr>
          <w:rFonts w:ascii="Arial" w:hAnsi="Arial" w:cs="Arial"/>
          <w:sz w:val="22"/>
          <w:szCs w:val="22"/>
          <w:lang w:val="en-GB"/>
        </w:rPr>
      </w:pPr>
    </w:p>
    <w:p w14:paraId="65BE8A92" w14:textId="77777777" w:rsidR="00B85E10" w:rsidRPr="00D02A24" w:rsidRDefault="00B85E10" w:rsidP="00B85E10">
      <w:pPr>
        <w:pStyle w:val="ListParagraph"/>
        <w:jc w:val="right"/>
        <w:rPr>
          <w:rFonts w:ascii="Arial" w:hAnsi="Arial" w:cs="Arial"/>
          <w:sz w:val="22"/>
          <w:szCs w:val="22"/>
          <w:lang w:val="en-GB"/>
        </w:rPr>
      </w:pPr>
    </w:p>
    <w:p w14:paraId="59D6E7AB" w14:textId="77777777" w:rsidR="00B85E10" w:rsidRPr="00D02A24" w:rsidRDefault="00B85E10" w:rsidP="00B85E10">
      <w:pPr>
        <w:pStyle w:val="ListParagraph"/>
        <w:jc w:val="right"/>
        <w:rPr>
          <w:rFonts w:ascii="Arial" w:hAnsi="Arial" w:cs="Arial"/>
          <w:sz w:val="22"/>
          <w:szCs w:val="22"/>
          <w:lang w:val="en-GB"/>
        </w:rPr>
      </w:pPr>
    </w:p>
    <w:p w14:paraId="248262CA" w14:textId="77777777" w:rsidR="00B85E10" w:rsidRPr="00D02A24" w:rsidRDefault="00B85E10" w:rsidP="00B85E10">
      <w:pPr>
        <w:pStyle w:val="ListParagraph"/>
        <w:jc w:val="right"/>
        <w:rPr>
          <w:rFonts w:ascii="Arial" w:hAnsi="Arial" w:cs="Arial"/>
          <w:sz w:val="22"/>
          <w:szCs w:val="22"/>
          <w:lang w:val="en-GB"/>
        </w:rPr>
      </w:pPr>
    </w:p>
    <w:p w14:paraId="3914A6CA" w14:textId="77777777" w:rsidR="00B85E10" w:rsidRPr="00D02A24" w:rsidRDefault="00B85E10" w:rsidP="00B85E10">
      <w:pPr>
        <w:pStyle w:val="ListParagraph"/>
        <w:jc w:val="right"/>
        <w:rPr>
          <w:rFonts w:ascii="Arial" w:hAnsi="Arial" w:cs="Arial"/>
          <w:sz w:val="22"/>
          <w:szCs w:val="22"/>
          <w:lang w:val="en-GB"/>
        </w:rPr>
      </w:pPr>
    </w:p>
    <w:p w14:paraId="684F7131" w14:textId="77777777" w:rsidR="00B85E10" w:rsidRPr="00D02A24" w:rsidRDefault="00B85E10" w:rsidP="00B85E10">
      <w:pPr>
        <w:pStyle w:val="ListParagraph"/>
        <w:jc w:val="right"/>
        <w:rPr>
          <w:rFonts w:ascii="Arial" w:hAnsi="Arial" w:cs="Arial"/>
          <w:sz w:val="22"/>
          <w:szCs w:val="22"/>
          <w:lang w:val="en-GB"/>
        </w:rPr>
      </w:pPr>
    </w:p>
    <w:p w14:paraId="4AB64E86" w14:textId="77777777" w:rsidR="00B85E10" w:rsidRPr="00D02A24" w:rsidRDefault="00B85E10" w:rsidP="00B85E10">
      <w:pPr>
        <w:pStyle w:val="ListParagraph"/>
        <w:jc w:val="right"/>
        <w:rPr>
          <w:rFonts w:ascii="Arial" w:hAnsi="Arial" w:cs="Arial"/>
          <w:sz w:val="22"/>
          <w:szCs w:val="22"/>
          <w:lang w:val="en-GB"/>
        </w:rPr>
      </w:pPr>
    </w:p>
    <w:p w14:paraId="4EEF4FD5" w14:textId="77777777" w:rsidR="00B85E10" w:rsidRPr="00D02A24" w:rsidRDefault="00B85E10" w:rsidP="00B85E10">
      <w:pPr>
        <w:pStyle w:val="ListParagraph"/>
        <w:jc w:val="right"/>
        <w:rPr>
          <w:rFonts w:ascii="Arial" w:hAnsi="Arial" w:cs="Arial"/>
          <w:sz w:val="22"/>
          <w:szCs w:val="22"/>
          <w:lang w:val="en-GB"/>
        </w:rPr>
      </w:pPr>
    </w:p>
    <w:p w14:paraId="4DD68076" w14:textId="77777777" w:rsidR="00B85E10" w:rsidRPr="00D02A24" w:rsidRDefault="00B85E10" w:rsidP="00B85E10">
      <w:pPr>
        <w:pStyle w:val="ListParagraph"/>
        <w:jc w:val="right"/>
        <w:rPr>
          <w:rFonts w:ascii="Arial" w:hAnsi="Arial" w:cs="Arial"/>
          <w:sz w:val="22"/>
          <w:szCs w:val="22"/>
          <w:lang w:val="en-GB"/>
        </w:rPr>
      </w:pPr>
    </w:p>
    <w:p w14:paraId="390AFFCA" w14:textId="77777777" w:rsidR="00B85E10" w:rsidRPr="00D02A24" w:rsidRDefault="00B85E10" w:rsidP="00B85E10">
      <w:pPr>
        <w:pStyle w:val="ListParagraph"/>
        <w:jc w:val="right"/>
        <w:rPr>
          <w:rFonts w:ascii="Arial" w:hAnsi="Arial" w:cs="Arial"/>
          <w:sz w:val="22"/>
          <w:szCs w:val="22"/>
          <w:lang w:val="en-GB"/>
        </w:rPr>
      </w:pPr>
    </w:p>
    <w:p w14:paraId="7603C8D0" w14:textId="77777777" w:rsidR="00B85E10" w:rsidRPr="00D02A24" w:rsidRDefault="00B85E10" w:rsidP="00B85E10">
      <w:pPr>
        <w:pStyle w:val="ListParagraph"/>
        <w:jc w:val="right"/>
        <w:rPr>
          <w:rFonts w:ascii="Arial" w:hAnsi="Arial" w:cs="Arial"/>
          <w:sz w:val="22"/>
          <w:szCs w:val="22"/>
          <w:lang w:val="en-GB"/>
        </w:rPr>
      </w:pPr>
    </w:p>
    <w:p w14:paraId="0A3BCB00" w14:textId="77777777" w:rsidR="00B85E10" w:rsidRPr="00D02A24" w:rsidRDefault="00B85E10" w:rsidP="00B85E10">
      <w:pPr>
        <w:pStyle w:val="ListParagraph"/>
        <w:jc w:val="right"/>
        <w:rPr>
          <w:rFonts w:ascii="Arial" w:hAnsi="Arial" w:cs="Arial"/>
          <w:sz w:val="22"/>
          <w:szCs w:val="22"/>
          <w:lang w:val="en-GB"/>
        </w:rPr>
      </w:pPr>
    </w:p>
    <w:p w14:paraId="32E78728" w14:textId="77777777" w:rsidR="00B85E10" w:rsidRPr="00D02A24" w:rsidRDefault="00B85E10" w:rsidP="00B85E10">
      <w:pPr>
        <w:pStyle w:val="ListParagraph"/>
        <w:jc w:val="right"/>
        <w:rPr>
          <w:rFonts w:ascii="Arial" w:hAnsi="Arial" w:cs="Arial"/>
          <w:sz w:val="22"/>
          <w:szCs w:val="22"/>
          <w:lang w:val="en-GB"/>
        </w:rPr>
      </w:pPr>
    </w:p>
    <w:p w14:paraId="7738E04C" w14:textId="77777777" w:rsidR="00B85E10" w:rsidRPr="00D02A24" w:rsidRDefault="00B85E10" w:rsidP="00B85E10">
      <w:pPr>
        <w:pStyle w:val="ListParagraph"/>
        <w:jc w:val="right"/>
        <w:rPr>
          <w:rFonts w:ascii="Arial" w:hAnsi="Arial" w:cs="Arial"/>
          <w:sz w:val="22"/>
          <w:szCs w:val="22"/>
          <w:lang w:val="en-GB"/>
        </w:rPr>
      </w:pPr>
    </w:p>
    <w:p w14:paraId="5C01AA7C" w14:textId="77777777" w:rsidR="00B85E10" w:rsidRPr="00D02A24" w:rsidRDefault="00B85E10" w:rsidP="00B85E10">
      <w:pPr>
        <w:pStyle w:val="ListParagraph"/>
        <w:jc w:val="right"/>
        <w:rPr>
          <w:rFonts w:ascii="Arial" w:hAnsi="Arial" w:cs="Arial"/>
          <w:sz w:val="22"/>
          <w:szCs w:val="22"/>
          <w:lang w:val="en-GB"/>
        </w:rPr>
      </w:pPr>
    </w:p>
    <w:p w14:paraId="46F64005" w14:textId="77777777" w:rsidR="00B85E10" w:rsidRPr="00D02A24" w:rsidRDefault="00B85E10" w:rsidP="00B85E10">
      <w:pPr>
        <w:pStyle w:val="ListParagraph"/>
        <w:jc w:val="right"/>
        <w:rPr>
          <w:rFonts w:ascii="Arial" w:hAnsi="Arial" w:cs="Arial"/>
          <w:sz w:val="22"/>
          <w:szCs w:val="22"/>
          <w:lang w:val="en-GB"/>
        </w:rPr>
      </w:pPr>
    </w:p>
    <w:p w14:paraId="7002EC03"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3B251405" w14:textId="77777777" w:rsidR="00B85E10" w:rsidRPr="00D02A24" w:rsidRDefault="00B85E10" w:rsidP="00B85E10">
      <w:pPr>
        <w:pStyle w:val="ListParagraph"/>
        <w:jc w:val="right"/>
        <w:rPr>
          <w:rFonts w:ascii="Arial" w:hAnsi="Arial" w:cs="Arial"/>
          <w:sz w:val="22"/>
          <w:szCs w:val="22"/>
          <w:lang w:val="en-GB"/>
        </w:rPr>
      </w:pPr>
    </w:p>
    <w:p w14:paraId="187DD112" w14:textId="77777777" w:rsidR="00B85E10" w:rsidRPr="00D02A24" w:rsidRDefault="00B85E10" w:rsidP="00B85E10">
      <w:pPr>
        <w:pStyle w:val="ListParagraph"/>
        <w:jc w:val="right"/>
        <w:rPr>
          <w:rFonts w:ascii="Arial" w:hAnsi="Arial" w:cs="Arial"/>
          <w:sz w:val="22"/>
          <w:szCs w:val="22"/>
          <w:lang w:val="en-GB"/>
        </w:rPr>
      </w:pPr>
    </w:p>
    <w:p w14:paraId="2DCA5D6E"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 °</w:t>
      </w:r>
    </w:p>
    <w:p w14:paraId="476F2026" w14:textId="77777777" w:rsidR="00B85E10" w:rsidRPr="00D02A24" w:rsidRDefault="00B85E10" w:rsidP="00B85E10">
      <w:pPr>
        <w:pStyle w:val="ListParagraph"/>
        <w:jc w:val="right"/>
        <w:rPr>
          <w:rFonts w:ascii="Arial" w:hAnsi="Arial" w:cs="Arial"/>
          <w:sz w:val="22"/>
          <w:szCs w:val="22"/>
          <w:lang w:val="en-GB"/>
        </w:rPr>
      </w:pPr>
    </w:p>
    <w:p w14:paraId="0D312DD2" w14:textId="77777777" w:rsidR="00B85E10" w:rsidRPr="00D02A24" w:rsidRDefault="00B85E10" w:rsidP="00B85E10">
      <w:pPr>
        <w:pStyle w:val="ListParagraph"/>
        <w:rPr>
          <w:rFonts w:ascii="Arial" w:hAnsi="Arial" w:cs="Arial"/>
          <w:sz w:val="22"/>
          <w:szCs w:val="22"/>
          <w:lang w:val="en-GB"/>
        </w:rPr>
      </w:pPr>
    </w:p>
    <w:p w14:paraId="32B786DD" w14:textId="2EDB80F7" w:rsidR="00B85E10" w:rsidRPr="00D02A24" w:rsidRDefault="00B85E10" w:rsidP="00B85E10">
      <w:pPr>
        <w:pStyle w:val="ListParagraph"/>
        <w:ind w:left="0"/>
        <w:rPr>
          <w:rFonts w:ascii="Arial" w:hAnsi="Arial" w:cs="Arial"/>
          <w:sz w:val="22"/>
          <w:szCs w:val="22"/>
          <w:lang w:val="en-GB"/>
        </w:rPr>
      </w:pPr>
      <w:r w:rsidRPr="00D02A24">
        <w:rPr>
          <w:rFonts w:ascii="Arial" w:hAnsi="Arial" w:cs="Arial"/>
          <w:sz w:val="22"/>
          <w:szCs w:val="22"/>
          <w:lang w:val="en-GB"/>
        </w:rPr>
        <w:t xml:space="preserve">This athlete’s jump can be assumed to have taken place at sea level. In 1968, a world record jump was set in Mexico City that stood for over </w:t>
      </w:r>
      <w:r w:rsidR="004C303E">
        <w:rPr>
          <w:rFonts w:ascii="Arial" w:hAnsi="Arial" w:cs="Arial"/>
          <w:sz w:val="22"/>
          <w:szCs w:val="22"/>
          <w:lang w:val="en-GB"/>
        </w:rPr>
        <w:t>twenty</w:t>
      </w:r>
      <w:r w:rsidRPr="00D02A24">
        <w:rPr>
          <w:rFonts w:ascii="Arial" w:hAnsi="Arial" w:cs="Arial"/>
          <w:sz w:val="22"/>
          <w:szCs w:val="22"/>
          <w:lang w:val="en-GB"/>
        </w:rPr>
        <w:t xml:space="preserve"> years before it was broken. Apart from the excellent speed and technique of the athlete, experts also thought the fact that Mexico City has an altitude of 2240 metres above sea level assisted</w:t>
      </w:r>
      <w:r w:rsidR="00245FF2">
        <w:rPr>
          <w:rFonts w:ascii="Arial" w:hAnsi="Arial" w:cs="Arial"/>
          <w:sz w:val="22"/>
          <w:szCs w:val="22"/>
          <w:lang w:val="en-GB"/>
        </w:rPr>
        <w:t>, given the less dense air would have provided less resistance.</w:t>
      </w:r>
      <w:r w:rsidR="008D4A73">
        <w:rPr>
          <w:rFonts w:ascii="Arial" w:hAnsi="Arial" w:cs="Arial"/>
          <w:sz w:val="22"/>
          <w:szCs w:val="22"/>
          <w:lang w:val="en-GB"/>
        </w:rPr>
        <w:t xml:space="preserve">  The slightly smaller value of ‘g’ at that </w:t>
      </w:r>
      <w:r w:rsidR="00973287">
        <w:rPr>
          <w:rFonts w:ascii="Arial" w:hAnsi="Arial" w:cs="Arial"/>
          <w:sz w:val="22"/>
          <w:szCs w:val="22"/>
          <w:lang w:val="en-GB"/>
        </w:rPr>
        <w:t>altitude</w:t>
      </w:r>
      <w:r w:rsidR="008D4A73">
        <w:rPr>
          <w:rFonts w:ascii="Arial" w:hAnsi="Arial" w:cs="Arial"/>
          <w:sz w:val="22"/>
          <w:szCs w:val="22"/>
          <w:lang w:val="en-GB"/>
        </w:rPr>
        <w:t xml:space="preserve"> would also have </w:t>
      </w:r>
      <w:r w:rsidR="00973287">
        <w:rPr>
          <w:rFonts w:ascii="Arial" w:hAnsi="Arial" w:cs="Arial"/>
          <w:sz w:val="22"/>
          <w:szCs w:val="22"/>
          <w:lang w:val="en-GB"/>
        </w:rPr>
        <w:t>given a miniscule advantage.</w:t>
      </w:r>
    </w:p>
    <w:p w14:paraId="45BDA141" w14:textId="77777777" w:rsidR="00B85E10" w:rsidRPr="00D02A24" w:rsidRDefault="00B85E10" w:rsidP="00B85E10">
      <w:pPr>
        <w:pStyle w:val="ListParagraph"/>
        <w:ind w:left="0"/>
        <w:rPr>
          <w:rFonts w:ascii="Arial" w:hAnsi="Arial" w:cs="Arial"/>
          <w:sz w:val="22"/>
          <w:szCs w:val="22"/>
          <w:lang w:val="en-GB"/>
        </w:rPr>
      </w:pPr>
    </w:p>
    <w:p w14:paraId="16E013B5" w14:textId="6CB1E888" w:rsidR="00B85E10" w:rsidRPr="00D02A24" w:rsidRDefault="00973287" w:rsidP="00B85E10">
      <w:pPr>
        <w:pStyle w:val="ListParagraph"/>
        <w:numPr>
          <w:ilvl w:val="0"/>
          <w:numId w:val="20"/>
        </w:numPr>
        <w:spacing w:after="160" w:line="259" w:lineRule="auto"/>
        <w:ind w:hanging="720"/>
        <w:rPr>
          <w:rFonts w:ascii="Arial" w:hAnsi="Arial" w:cs="Arial"/>
          <w:sz w:val="22"/>
          <w:szCs w:val="22"/>
          <w:lang w:val="en-GB"/>
        </w:rPr>
      </w:pPr>
      <w:r>
        <w:rPr>
          <w:rFonts w:ascii="Arial" w:hAnsi="Arial" w:cs="Arial"/>
          <w:sz w:val="22"/>
          <w:szCs w:val="22"/>
          <w:lang w:val="en-GB"/>
        </w:rPr>
        <w:t xml:space="preserve">Determine the </w:t>
      </w:r>
      <w:r w:rsidR="0088277C">
        <w:rPr>
          <w:rFonts w:ascii="Arial" w:hAnsi="Arial" w:cs="Arial"/>
          <w:sz w:val="22"/>
          <w:szCs w:val="22"/>
          <w:lang w:val="en-GB"/>
        </w:rPr>
        <w:t xml:space="preserve">percentage difference </w:t>
      </w:r>
      <w:r w:rsidR="00965A6B">
        <w:rPr>
          <w:rFonts w:ascii="Arial" w:hAnsi="Arial" w:cs="Arial"/>
          <w:sz w:val="22"/>
          <w:szCs w:val="22"/>
          <w:lang w:val="en-GB"/>
        </w:rPr>
        <w:t xml:space="preserve">in ‘g’ </w:t>
      </w:r>
      <w:r w:rsidR="003E4460">
        <w:rPr>
          <w:rFonts w:ascii="Arial" w:hAnsi="Arial" w:cs="Arial"/>
          <w:sz w:val="22"/>
          <w:szCs w:val="22"/>
          <w:lang w:val="en-GB"/>
        </w:rPr>
        <w:t xml:space="preserve">in Mexico City </w:t>
      </w:r>
      <w:r w:rsidR="000D7174">
        <w:rPr>
          <w:rFonts w:ascii="Arial" w:hAnsi="Arial" w:cs="Arial"/>
          <w:sz w:val="22"/>
          <w:szCs w:val="22"/>
          <w:lang w:val="en-GB"/>
        </w:rPr>
        <w:t>compared</w:t>
      </w:r>
      <w:r w:rsidR="0088277C">
        <w:rPr>
          <w:rFonts w:ascii="Arial" w:hAnsi="Arial" w:cs="Arial"/>
          <w:sz w:val="22"/>
          <w:szCs w:val="22"/>
          <w:lang w:val="en-GB"/>
        </w:rPr>
        <w:t xml:space="preserve"> with the accepted value </w:t>
      </w:r>
      <w:r w:rsidR="000D7174">
        <w:rPr>
          <w:rFonts w:ascii="Arial" w:hAnsi="Arial" w:cs="Arial"/>
          <w:sz w:val="22"/>
          <w:szCs w:val="22"/>
          <w:lang w:val="en-GB"/>
        </w:rPr>
        <w:t>at sea level.</w:t>
      </w:r>
    </w:p>
    <w:p w14:paraId="2D60B91B" w14:textId="4FB21F21"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w:t>
      </w:r>
      <w:r w:rsidR="00EB349C">
        <w:rPr>
          <w:rFonts w:ascii="Arial" w:hAnsi="Arial" w:cs="Arial"/>
          <w:sz w:val="22"/>
          <w:szCs w:val="22"/>
          <w:lang w:val="en-GB"/>
        </w:rPr>
        <w:t>4</w:t>
      </w:r>
      <w:r w:rsidR="00BB544C">
        <w:rPr>
          <w:rFonts w:ascii="Arial" w:hAnsi="Arial" w:cs="Arial"/>
          <w:sz w:val="22"/>
          <w:szCs w:val="22"/>
          <w:lang w:val="en-GB"/>
        </w:rPr>
        <w:t xml:space="preserve"> </w:t>
      </w:r>
      <w:r w:rsidRPr="00D02A24">
        <w:rPr>
          <w:rFonts w:ascii="Arial" w:hAnsi="Arial" w:cs="Arial"/>
          <w:sz w:val="22"/>
          <w:szCs w:val="22"/>
          <w:lang w:val="en-GB"/>
        </w:rPr>
        <w:t>marks)</w:t>
      </w:r>
    </w:p>
    <w:p w14:paraId="72AA1D0B" w14:textId="77777777" w:rsidR="00B85E10" w:rsidRPr="00D02A24" w:rsidRDefault="00B85E10" w:rsidP="00B85E10">
      <w:pPr>
        <w:pStyle w:val="ListParagraph"/>
        <w:jc w:val="right"/>
        <w:rPr>
          <w:rFonts w:ascii="Arial" w:hAnsi="Arial" w:cs="Arial"/>
          <w:sz w:val="22"/>
          <w:szCs w:val="22"/>
          <w:lang w:val="en-GB"/>
        </w:rPr>
      </w:pPr>
    </w:p>
    <w:p w14:paraId="03291FD8" w14:textId="169F01E2" w:rsidR="00B85E10" w:rsidRPr="0076515C" w:rsidRDefault="00B85E10" w:rsidP="00B85E10">
      <w:pPr>
        <w:spacing w:line="480" w:lineRule="auto"/>
        <w:rPr>
          <w:rFonts w:ascii="Arial" w:hAnsi="Arial" w:cs="Arial"/>
          <w:lang w:val="en-GB"/>
        </w:rPr>
      </w:pPr>
      <w:r w:rsidRPr="00D02A24">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B544C">
        <w:rPr>
          <w:rFonts w:ascii="Arial" w:hAnsi="Arial" w:cs="Arial"/>
          <w:sz w:val="22"/>
          <w:szCs w:val="22"/>
          <w:lang w:val="en-GB"/>
        </w:rPr>
        <w:t>_____________________________________________________________________________________________________________________________________</w:t>
      </w:r>
      <w:r w:rsidR="002F16A4">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4751B2CF" w14:textId="77777777" w:rsidR="0002084D" w:rsidRDefault="0002084D" w:rsidP="00F9549F">
      <w:pPr>
        <w:rPr>
          <w:rFonts w:ascii="Arial" w:hAnsi="Arial" w:cs="Arial"/>
          <w:b/>
          <w:sz w:val="22"/>
          <w:szCs w:val="22"/>
        </w:rPr>
      </w:pPr>
    </w:p>
    <w:p w14:paraId="7D44DACE" w14:textId="77777777" w:rsidR="0002084D" w:rsidRDefault="0002084D" w:rsidP="0002084D">
      <w:pPr>
        <w:pStyle w:val="ListParagraph"/>
        <w:jc w:val="right"/>
        <w:rPr>
          <w:rFonts w:ascii="Arial" w:hAnsi="Arial" w:cs="Arial"/>
        </w:rPr>
      </w:pPr>
    </w:p>
    <w:p w14:paraId="558B0366" w14:textId="77777777" w:rsidR="008616A7" w:rsidRDefault="008616A7">
      <w:pPr>
        <w:spacing w:after="160" w:line="259" w:lineRule="auto"/>
        <w:rPr>
          <w:rFonts w:ascii="Arial" w:hAnsi="Arial" w:cs="Arial"/>
          <w:sz w:val="22"/>
          <w:szCs w:val="22"/>
        </w:rPr>
      </w:pPr>
      <w:r>
        <w:rPr>
          <w:rFonts w:ascii="Arial" w:hAnsi="Arial" w:cs="Arial"/>
          <w:sz w:val="22"/>
          <w:szCs w:val="22"/>
        </w:rPr>
        <w:br w:type="page"/>
      </w:r>
    </w:p>
    <w:p w14:paraId="0F822A5B" w14:textId="545C964F" w:rsidR="008D10BF" w:rsidRDefault="009051EC" w:rsidP="008D10BF">
      <w:pPr>
        <w:rPr>
          <w:rFonts w:ascii="Arial" w:hAnsi="Arial" w:cs="Arial"/>
          <w:b/>
          <w:sz w:val="22"/>
          <w:szCs w:val="22"/>
        </w:rPr>
      </w:pPr>
      <w:r w:rsidRPr="0079189C">
        <w:rPr>
          <w:rFonts w:ascii="Arial" w:hAnsi="Arial" w:cs="Arial"/>
          <w:b/>
          <w:sz w:val="22"/>
          <w:szCs w:val="22"/>
        </w:rPr>
        <w:lastRenderedPageBreak/>
        <w:t xml:space="preserve">Question </w:t>
      </w:r>
      <w:r w:rsidR="00404C15">
        <w:rPr>
          <w:rFonts w:ascii="Arial" w:hAnsi="Arial" w:cs="Arial"/>
          <w:b/>
          <w:sz w:val="22"/>
          <w:szCs w:val="22"/>
        </w:rPr>
        <w:t>1</w:t>
      </w:r>
      <w:r w:rsidR="00A7114F">
        <w:rPr>
          <w:rFonts w:ascii="Arial" w:hAnsi="Arial" w:cs="Arial"/>
          <w:b/>
          <w:sz w:val="22"/>
          <w:szCs w:val="22"/>
        </w:rPr>
        <w:t>5</w:t>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046894">
        <w:rPr>
          <w:rFonts w:ascii="Arial" w:hAnsi="Arial" w:cs="Arial"/>
          <w:b/>
          <w:sz w:val="22"/>
          <w:szCs w:val="22"/>
        </w:rPr>
        <w:tab/>
      </w:r>
      <w:r w:rsidR="004B4DE1">
        <w:rPr>
          <w:rFonts w:ascii="Arial" w:hAnsi="Arial" w:cs="Arial"/>
          <w:b/>
          <w:sz w:val="22"/>
          <w:szCs w:val="22"/>
        </w:rPr>
        <w:t>(</w:t>
      </w:r>
      <w:r w:rsidR="00AA3C2A">
        <w:rPr>
          <w:rFonts w:ascii="Arial" w:hAnsi="Arial" w:cs="Arial"/>
          <w:b/>
          <w:sz w:val="22"/>
          <w:szCs w:val="22"/>
        </w:rPr>
        <w:t>16</w:t>
      </w:r>
      <w:r w:rsidR="008D10BF">
        <w:rPr>
          <w:rFonts w:ascii="Arial" w:hAnsi="Arial" w:cs="Arial"/>
          <w:b/>
          <w:sz w:val="22"/>
          <w:szCs w:val="22"/>
        </w:rPr>
        <w:t xml:space="preserve"> marks)</w:t>
      </w:r>
    </w:p>
    <w:p w14:paraId="617D438A" w14:textId="1D94FB4C" w:rsidR="009605AC" w:rsidRDefault="009605AC" w:rsidP="008D10BF">
      <w:pPr>
        <w:rPr>
          <w:rFonts w:ascii="Arial" w:hAnsi="Arial" w:cs="Arial"/>
          <w:b/>
          <w:sz w:val="22"/>
          <w:szCs w:val="22"/>
        </w:rPr>
      </w:pPr>
    </w:p>
    <w:p w14:paraId="3969116A" w14:textId="77777777" w:rsidR="007E287D" w:rsidRPr="007E287D" w:rsidRDefault="007E287D" w:rsidP="007E287D">
      <w:pPr>
        <w:spacing w:line="276" w:lineRule="auto"/>
        <w:rPr>
          <w:rFonts w:ascii="Arial" w:hAnsi="Arial" w:cs="Arial"/>
          <w:sz w:val="22"/>
          <w:szCs w:val="22"/>
          <w:lang w:val="en-GB"/>
        </w:rPr>
      </w:pPr>
      <w:r w:rsidRPr="007E287D">
        <w:rPr>
          <w:rFonts w:ascii="Arial" w:hAnsi="Arial" w:cs="Arial"/>
          <w:sz w:val="22"/>
          <w:szCs w:val="22"/>
          <w:lang w:val="en-GB"/>
        </w:rPr>
        <w:t>Mass spectrometers are used to analyse data related to the mass of atomic and sub-atomic particles. The structure of a Bainbridge mass spectrometer is shown below. It accelerates positively charged gas ions/particles into a magnetic field contained in a vacuum chamber.</w:t>
      </w:r>
    </w:p>
    <w:p w14:paraId="0ECDD2B9" w14:textId="6D0A129C"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21088" behindDoc="0" locked="0" layoutInCell="1" allowOverlap="1" wp14:anchorId="5182504C" wp14:editId="0E62D7C6">
                <wp:simplePos x="0" y="0"/>
                <wp:positionH relativeFrom="column">
                  <wp:posOffset>1028700</wp:posOffset>
                </wp:positionH>
                <wp:positionV relativeFrom="paragraph">
                  <wp:posOffset>156210</wp:posOffset>
                </wp:positionV>
                <wp:extent cx="228600" cy="342900"/>
                <wp:effectExtent l="0" t="0" r="19050" b="19050"/>
                <wp:wrapNone/>
                <wp:docPr id="487" name="Rectangle 487"/>
                <wp:cNvGraphicFramePr/>
                <a:graphic xmlns:a="http://schemas.openxmlformats.org/drawingml/2006/main">
                  <a:graphicData uri="http://schemas.microsoft.com/office/word/2010/wordprocessingShape">
                    <wps:wsp>
                      <wps:cNvSpPr/>
                      <wps:spPr>
                        <a:xfrm>
                          <a:off x="0" y="0"/>
                          <a:ext cx="2286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4542E2" id="Rectangle 487" o:spid="_x0000_s1026" style="position:absolute;margin-left:81pt;margin-top:12.3pt;width:18pt;height:27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" filled="f" strokecolor="#1f4d78 [1604]" strokeweight="1pt"/>
            </w:pict>
          </mc:Fallback>
        </mc:AlternateContent>
      </w:r>
    </w:p>
    <w:p w14:paraId="0919B410" w14:textId="0FF960FA"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33376" behindDoc="0" locked="0" layoutInCell="1" allowOverlap="1" wp14:anchorId="3240BF56" wp14:editId="78F903E8">
                <wp:simplePos x="0" y="0"/>
                <wp:positionH relativeFrom="column">
                  <wp:posOffset>4102100</wp:posOffset>
                </wp:positionH>
                <wp:positionV relativeFrom="paragraph">
                  <wp:posOffset>105410</wp:posOffset>
                </wp:positionV>
                <wp:extent cx="971550" cy="82550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971550" cy="825500"/>
                        </a:xfrm>
                        <a:prstGeom prst="rect">
                          <a:avLst/>
                        </a:prstGeom>
                        <a:solidFill>
                          <a:schemeClr val="lt1"/>
                        </a:solidFill>
                        <a:ln w="6350">
                          <a:noFill/>
                        </a:ln>
                      </wps:spPr>
                      <wps:txbx>
                        <w:txbxContent>
                          <w:p w14:paraId="117C8DDF"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725B6532"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40BF56" id="Text Box 480" o:spid="_x0000_s1091" type="#_x0000_t202" style="position:absolute;margin-left:323pt;margin-top:8.3pt;width:76.5pt;height:6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" fillcolor="white [3201]" stroked="f" strokeweight=".5pt">
                <v:textbox>
                  <w:txbxContent>
                    <w:p w14:paraId="117C8DDF"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725B6532"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14944" behindDoc="1" locked="0" layoutInCell="1" allowOverlap="1" wp14:anchorId="0417C7EE" wp14:editId="1F5DB7A0">
                <wp:simplePos x="0" y="0"/>
                <wp:positionH relativeFrom="column">
                  <wp:posOffset>2387600</wp:posOffset>
                </wp:positionH>
                <wp:positionV relativeFrom="paragraph">
                  <wp:posOffset>41275</wp:posOffset>
                </wp:positionV>
                <wp:extent cx="914400" cy="228600"/>
                <wp:effectExtent l="0" t="0" r="7620" b="0"/>
                <wp:wrapNone/>
                <wp:docPr id="481" name="Text Box 48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ABC3916"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17C7EE" id="Text Box 481" o:spid="_x0000_s1092" type="#_x0000_t202" style="position:absolute;margin-left:188pt;margin-top:3.25pt;width:1in;height:18pt;z-index:-251201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" fillcolor="white [3201]" stroked="f" strokeweight=".5pt">
                <v:textbox>
                  <w:txbxContent>
                    <w:p w14:paraId="1ABC3916"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13920" behindDoc="1" locked="0" layoutInCell="1" allowOverlap="1" wp14:anchorId="695A3782" wp14:editId="451073E2">
                <wp:simplePos x="0" y="0"/>
                <wp:positionH relativeFrom="column">
                  <wp:posOffset>2128520</wp:posOffset>
                </wp:positionH>
                <wp:positionV relativeFrom="paragraph">
                  <wp:posOffset>41275</wp:posOffset>
                </wp:positionV>
                <wp:extent cx="914400" cy="228600"/>
                <wp:effectExtent l="0" t="0" r="7620" b="0"/>
                <wp:wrapNone/>
                <wp:docPr id="482" name="Text Box 48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7A652A"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5A3782" id="Text Box 482" o:spid="_x0000_s1093" type="#_x0000_t202" style="position:absolute;margin-left:167.6pt;margin-top:3.25pt;width:1in;height:18pt;z-index:-25120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" fillcolor="white [3201]" stroked="f" strokeweight=".5pt">
                <v:textbox>
                  <w:txbxContent>
                    <w:p w14:paraId="4E7A652A"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12896" behindDoc="1" locked="0" layoutInCell="1" allowOverlap="1" wp14:anchorId="233A7008" wp14:editId="13E8AEF6">
                <wp:simplePos x="0" y="0"/>
                <wp:positionH relativeFrom="column">
                  <wp:posOffset>1864360</wp:posOffset>
                </wp:positionH>
                <wp:positionV relativeFrom="paragraph">
                  <wp:posOffset>41275</wp:posOffset>
                </wp:positionV>
                <wp:extent cx="914400" cy="228600"/>
                <wp:effectExtent l="0" t="0" r="7620" b="0"/>
                <wp:wrapNone/>
                <wp:docPr id="483" name="Text Box 48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03B5717"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3A7008" id="Text Box 483" o:spid="_x0000_s1094" type="#_x0000_t202" style="position:absolute;margin-left:146.8pt;margin-top:3.25pt;width:1in;height:18pt;z-index:-251203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" fillcolor="white [3201]" stroked="f" strokeweight=".5pt">
                <v:textbox>
                  <w:txbxContent>
                    <w:p w14:paraId="203B5717"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11872" behindDoc="1" locked="0" layoutInCell="1" allowOverlap="1" wp14:anchorId="608CD4DA" wp14:editId="15CEA5F6">
                <wp:simplePos x="0" y="0"/>
                <wp:positionH relativeFrom="column">
                  <wp:posOffset>1600200</wp:posOffset>
                </wp:positionH>
                <wp:positionV relativeFrom="paragraph">
                  <wp:posOffset>41275</wp:posOffset>
                </wp:positionV>
                <wp:extent cx="914400" cy="228600"/>
                <wp:effectExtent l="0" t="0" r="7620" b="0"/>
                <wp:wrapNone/>
                <wp:docPr id="484" name="Text Box 48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E404731"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8CD4DA" id="Text Box 484" o:spid="_x0000_s1095" type="#_x0000_t202" style="position:absolute;margin-left:126pt;margin-top:3.25pt;width:1in;height:18pt;z-index:-251204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" fillcolor="white [3201]" stroked="f" strokeweight=".5pt">
                <v:textbox>
                  <w:txbxContent>
                    <w:p w14:paraId="5E404731"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10848" behindDoc="0" locked="0" layoutInCell="1" allowOverlap="1" wp14:anchorId="33C17E06" wp14:editId="210C73BD">
                <wp:simplePos x="0" y="0"/>
                <wp:positionH relativeFrom="column">
                  <wp:posOffset>1600200</wp:posOffset>
                </wp:positionH>
                <wp:positionV relativeFrom="paragraph">
                  <wp:posOffset>41275</wp:posOffset>
                </wp:positionV>
                <wp:extent cx="1028700" cy="228600"/>
                <wp:effectExtent l="0" t="0" r="19050" b="19050"/>
                <wp:wrapNone/>
                <wp:docPr id="485" name="Rectangle 485"/>
                <wp:cNvGraphicFramePr/>
                <a:graphic xmlns:a="http://schemas.openxmlformats.org/drawingml/2006/main">
                  <a:graphicData uri="http://schemas.microsoft.com/office/word/2010/wordprocessingShape">
                    <wps:wsp>
                      <wps:cNvSpPr/>
                      <wps:spPr>
                        <a:xfrm>
                          <a:off x="0" y="0"/>
                          <a:ext cx="10287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745817" id="Rectangle 485" o:spid="_x0000_s1026" style="position:absolute;margin-left:126pt;margin-top:3.25pt;width:81pt;height:18pt;z-index:25211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" filled="f" strokecolor="black [3213]" strokeweight="1pt"/>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23136" behindDoc="1" locked="0" layoutInCell="1" allowOverlap="1" wp14:anchorId="75C0DF0A" wp14:editId="7CD6DBB2">
                <wp:simplePos x="0" y="0"/>
                <wp:positionH relativeFrom="column">
                  <wp:posOffset>1028700</wp:posOffset>
                </wp:positionH>
                <wp:positionV relativeFrom="paragraph">
                  <wp:posOffset>41275</wp:posOffset>
                </wp:positionV>
                <wp:extent cx="914400" cy="228600"/>
                <wp:effectExtent l="0" t="0" r="7620" b="0"/>
                <wp:wrapNone/>
                <wp:docPr id="486" name="Text Box 48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36F5A07"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C0DF0A" id="Text Box 486" o:spid="_x0000_s1096" type="#_x0000_t202" style="position:absolute;margin-left:81pt;margin-top:3.25pt;width:1in;height:18pt;z-index:-251193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hVKw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" fillcolor="white [3201]" stroked="f" strokeweight=".5pt">
                <v:textbox>
                  <w:txbxContent>
                    <w:p w14:paraId="636F5A07"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25184" behindDoc="0" locked="0" layoutInCell="1" allowOverlap="1" wp14:anchorId="71946F5A" wp14:editId="6680D18B">
                <wp:simplePos x="0" y="0"/>
                <wp:positionH relativeFrom="column">
                  <wp:posOffset>228600</wp:posOffset>
                </wp:positionH>
                <wp:positionV relativeFrom="paragraph">
                  <wp:posOffset>85725</wp:posOffset>
                </wp:positionV>
                <wp:extent cx="259080" cy="914400"/>
                <wp:effectExtent l="0" t="0" r="26670" b="19050"/>
                <wp:wrapNone/>
                <wp:docPr id="488" name="Rectangle 488"/>
                <wp:cNvGraphicFramePr/>
                <a:graphic xmlns:a="http://schemas.openxmlformats.org/drawingml/2006/main">
                  <a:graphicData uri="http://schemas.microsoft.com/office/word/2010/wordprocessingShape">
                    <wps:wsp>
                      <wps:cNvSpPr/>
                      <wps:spPr>
                        <a:xfrm>
                          <a:off x="0" y="0"/>
                          <a:ext cx="25908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960560" id="Rectangle 488" o:spid="_x0000_s1026" style="position:absolute;margin-left:18pt;margin-top:6.75pt;width:20.4pt;height:1in;z-index:252125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" filled="f" strokecolor="black [3213]" strokeweight="1pt"/>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26208" behindDoc="1" locked="0" layoutInCell="1" allowOverlap="1" wp14:anchorId="76F3B974" wp14:editId="7F1E8FEC">
                <wp:simplePos x="0" y="0"/>
                <wp:positionH relativeFrom="column">
                  <wp:posOffset>228600</wp:posOffset>
                </wp:positionH>
                <wp:positionV relativeFrom="paragraph">
                  <wp:posOffset>117475</wp:posOffset>
                </wp:positionV>
                <wp:extent cx="914400" cy="228600"/>
                <wp:effectExtent l="0" t="0" r="7620" b="0"/>
                <wp:wrapNone/>
                <wp:docPr id="489" name="Text Box 48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DDB1162"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F3B974" id="Text Box 489" o:spid="_x0000_s1097" type="#_x0000_t202" style="position:absolute;margin-left:18pt;margin-top:9.25pt;width:1in;height:18pt;z-index:-25119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J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" fillcolor="white [3201]" stroked="f" strokeweight=".5pt">
                <v:textbox>
                  <w:txbxContent>
                    <w:p w14:paraId="6DDB1162"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09824" behindDoc="0" locked="0" layoutInCell="1" allowOverlap="1" wp14:anchorId="52844971" wp14:editId="380265DE">
                <wp:simplePos x="0" y="0"/>
                <wp:positionH relativeFrom="column">
                  <wp:posOffset>3086100</wp:posOffset>
                </wp:positionH>
                <wp:positionV relativeFrom="paragraph">
                  <wp:posOffset>41275</wp:posOffset>
                </wp:positionV>
                <wp:extent cx="2057400" cy="2628900"/>
                <wp:effectExtent l="0" t="0" r="19050" b="19050"/>
                <wp:wrapNone/>
                <wp:docPr id="490" name="Rectangle 490"/>
                <wp:cNvGraphicFramePr/>
                <a:graphic xmlns:a="http://schemas.openxmlformats.org/drawingml/2006/main">
                  <a:graphicData uri="http://schemas.microsoft.com/office/word/2010/wordprocessingShape">
                    <wps:wsp>
                      <wps:cNvSpPr/>
                      <wps:spPr>
                        <a:xfrm>
                          <a:off x="0" y="0"/>
                          <a:ext cx="2057400" cy="262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FF9168" id="Rectangle 490" o:spid="_x0000_s1026" style="position:absolute;margin-left:243pt;margin-top:3.25pt;width:162pt;height:207pt;z-index:25210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vcew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" filled="f" strokecolor="black [3213]" strokeweight="1pt"/>
            </w:pict>
          </mc:Fallback>
        </mc:AlternateContent>
      </w:r>
    </w:p>
    <w:p w14:paraId="3A1D8DC6" w14:textId="77777777"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34400" behindDoc="0" locked="0" layoutInCell="1" allowOverlap="1" wp14:anchorId="4F0ACC1D" wp14:editId="6C4565E6">
                <wp:simplePos x="0" y="0"/>
                <wp:positionH relativeFrom="column">
                  <wp:posOffset>1974850</wp:posOffset>
                </wp:positionH>
                <wp:positionV relativeFrom="paragraph">
                  <wp:posOffset>219075</wp:posOffset>
                </wp:positionV>
                <wp:extent cx="2171700" cy="1828800"/>
                <wp:effectExtent l="0" t="0" r="19050" b="0"/>
                <wp:wrapNone/>
                <wp:docPr id="491" name="Arc 491"/>
                <wp:cNvGraphicFramePr/>
                <a:graphic xmlns:a="http://schemas.openxmlformats.org/drawingml/2006/main">
                  <a:graphicData uri="http://schemas.microsoft.com/office/word/2010/wordprocessingShape">
                    <wps:wsp>
                      <wps:cNvSpPr/>
                      <wps:spPr>
                        <a:xfrm>
                          <a:off x="0" y="0"/>
                          <a:ext cx="2171700" cy="1828800"/>
                        </a:xfrm>
                        <a:prstGeom prst="arc">
                          <a:avLst>
                            <a:gd name="adj1" fmla="val 16200000"/>
                            <a:gd name="adj2" fmla="val 20835"/>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302FD7" id="Arc 491" o:spid="_x0000_s1026" style="position:absolute;margin-left:155.5pt;margin-top:17.25pt;width:171pt;height:2in;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7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" path="m1085850,nsc1342909,,1591632,76798,1787763,216728v245604,175227,386225,433187,383909,704253l1085850,914400,1085850,xem1085850,nfc1342909,,1591632,76798,1787763,216728v245604,175227,386225,433187,383909,704253e" filled="f" strokecolor="black [3213]" strokeweight="1pt">
                <v:stroke dashstyle="3 1" joinstyle="miter"/>
                <v:path arrowok="t" o:connecttype="custom" o:connectlocs="1085850,0;1787763,216728;2171672,920981" o:connectangles="0,0,0"/>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30304" behindDoc="0" locked="0" layoutInCell="1" allowOverlap="1" wp14:anchorId="3D6321F0" wp14:editId="1F19D7EB">
                <wp:simplePos x="0" y="0"/>
                <wp:positionH relativeFrom="column">
                  <wp:posOffset>487680</wp:posOffset>
                </wp:positionH>
                <wp:positionV relativeFrom="paragraph">
                  <wp:posOffset>200660</wp:posOffset>
                </wp:positionV>
                <wp:extent cx="2598420" cy="0"/>
                <wp:effectExtent l="0" t="76200" r="11430" b="95250"/>
                <wp:wrapNone/>
                <wp:docPr id="492" name="Straight Arrow Connector 492"/>
                <wp:cNvGraphicFramePr/>
                <a:graphic xmlns:a="http://schemas.openxmlformats.org/drawingml/2006/main">
                  <a:graphicData uri="http://schemas.microsoft.com/office/word/2010/wordprocessingShape">
                    <wps:wsp>
                      <wps:cNvCnPr/>
                      <wps:spPr>
                        <a:xfrm>
                          <a:off x="0" y="0"/>
                          <a:ext cx="25984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5A8C3C" id="Straight Arrow Connector 492" o:spid="_x0000_s1026" type="#_x0000_t32" style="position:absolute;margin-left:38.4pt;margin-top:15.8pt;width:204.6pt;height:0;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" strokecolor="black [3200]" strokeweight="1.5pt">
                <v:stroke endarrow="block" joinstyle="miter"/>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27232" behindDoc="1" locked="0" layoutInCell="1" allowOverlap="1" wp14:anchorId="3D7D2325" wp14:editId="04BA14F1">
                <wp:simplePos x="0" y="0"/>
                <wp:positionH relativeFrom="column">
                  <wp:posOffset>228600</wp:posOffset>
                </wp:positionH>
                <wp:positionV relativeFrom="paragraph">
                  <wp:posOffset>86360</wp:posOffset>
                </wp:positionV>
                <wp:extent cx="914400" cy="228600"/>
                <wp:effectExtent l="0" t="0" r="7620" b="0"/>
                <wp:wrapNone/>
                <wp:docPr id="493" name="Text Box 49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882E209" w14:textId="6D72AD81" w:rsidR="007E287D" w:rsidRPr="00BF531F" w:rsidRDefault="00465F30"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7D2325" id="Text Box 493" o:spid="_x0000_s1098" type="#_x0000_t202" style="position:absolute;margin-left:18pt;margin-top:6.8pt;width:1in;height:18pt;z-index:-251189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" fillcolor="white [3201]" stroked="f" strokeweight=".5pt">
                <v:textbox>
                  <w:txbxContent>
                    <w:p w14:paraId="3882E209" w14:textId="6D72AD81" w:rsidR="007E287D" w:rsidRPr="00BF531F" w:rsidRDefault="00465F30" w:rsidP="007E287D">
                      <w:pPr>
                        <w:rPr>
                          <w:lang w:val="en-GB"/>
                        </w:rPr>
                      </w:pPr>
                      <w:r>
                        <w:rPr>
                          <w:lang w:val="en-GB"/>
                        </w:rPr>
                        <w:t>+</w:t>
                      </w:r>
                    </w:p>
                  </w:txbxContent>
                </v:textbox>
              </v:shape>
            </w:pict>
          </mc:Fallback>
        </mc:AlternateContent>
      </w:r>
    </w:p>
    <w:p w14:paraId="1AD4B51B" w14:textId="7A4B5087" w:rsidR="007E287D" w:rsidRPr="007E287D" w:rsidRDefault="00465F30" w:rsidP="007E287D">
      <w:pPr>
        <w:spacing w:line="276" w:lineRule="auto"/>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28256" behindDoc="1" locked="0" layoutInCell="1" allowOverlap="1" wp14:anchorId="40095536" wp14:editId="2A8B3A42">
                <wp:simplePos x="0" y="0"/>
                <wp:positionH relativeFrom="column">
                  <wp:posOffset>228600</wp:posOffset>
                </wp:positionH>
                <wp:positionV relativeFrom="paragraph">
                  <wp:posOffset>99695</wp:posOffset>
                </wp:positionV>
                <wp:extent cx="914400" cy="228600"/>
                <wp:effectExtent l="0" t="0" r="7620" b="0"/>
                <wp:wrapNone/>
                <wp:docPr id="495" name="Text Box 49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621CE7D"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095536" id="Text Box 495" o:spid="_x0000_s1099" type="#_x0000_t202" style="position:absolute;margin-left:18pt;margin-top:7.85pt;width:1in;height:18pt;z-index:-25118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" fillcolor="white [3201]" stroked="f" strokeweight=".5pt">
                <v:textbox>
                  <w:txbxContent>
                    <w:p w14:paraId="7621CE7D" w14:textId="77777777" w:rsidR="007E287D" w:rsidRPr="00BF531F" w:rsidRDefault="007E287D" w:rsidP="007E287D">
                      <w:pPr>
                        <w:rPr>
                          <w:lang w:val="en-GB"/>
                        </w:rPr>
                      </w:pPr>
                      <w:r>
                        <w:rPr>
                          <w:lang w:val="en-GB"/>
                        </w:rPr>
                        <w:t>+</w:t>
                      </w:r>
                    </w:p>
                  </w:txbxContent>
                </v:textbox>
              </v:shape>
            </w:pict>
          </mc:Fallback>
        </mc:AlternateContent>
      </w:r>
      <w:r w:rsidR="000E0621" w:rsidRPr="007E287D">
        <w:rPr>
          <w:rFonts w:ascii="Arial" w:hAnsi="Arial" w:cs="Arial"/>
          <w:noProof/>
          <w:sz w:val="22"/>
          <w:szCs w:val="22"/>
          <w:lang w:eastAsia="en-AU"/>
        </w:rPr>
        <mc:AlternateContent>
          <mc:Choice Requires="wps">
            <w:drawing>
              <wp:anchor distT="0" distB="0" distL="114300" distR="114300" simplePos="0" relativeHeight="252122112" behindDoc="0" locked="0" layoutInCell="1" allowOverlap="1" wp14:anchorId="374507B3" wp14:editId="79DF4862">
                <wp:simplePos x="0" y="0"/>
                <wp:positionH relativeFrom="column">
                  <wp:posOffset>1040130</wp:posOffset>
                </wp:positionH>
                <wp:positionV relativeFrom="paragraph">
                  <wp:posOffset>93345</wp:posOffset>
                </wp:positionV>
                <wp:extent cx="228600" cy="342900"/>
                <wp:effectExtent l="0" t="0" r="19050" b="19050"/>
                <wp:wrapNone/>
                <wp:docPr id="502" name="Rectangle 502"/>
                <wp:cNvGraphicFramePr/>
                <a:graphic xmlns:a="http://schemas.openxmlformats.org/drawingml/2006/main">
                  <a:graphicData uri="http://schemas.microsoft.com/office/word/2010/wordprocessingShape">
                    <wps:wsp>
                      <wps:cNvSpPr/>
                      <wps:spPr>
                        <a:xfrm>
                          <a:off x="0" y="0"/>
                          <a:ext cx="2286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A9AEB29" id="Rectangle 502" o:spid="_x0000_s1026" style="position:absolute;margin-left:81.9pt;margin-top:7.35pt;width:18pt;height:27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" filled="f" strokecolor="#1f4d78 [1604]" strokeweight="1pt"/>
            </w:pict>
          </mc:Fallback>
        </mc:AlternateContent>
      </w:r>
      <w:r w:rsidR="007E287D" w:rsidRPr="007E287D">
        <w:rPr>
          <w:rFonts w:ascii="Arial" w:hAnsi="Arial" w:cs="Arial"/>
          <w:noProof/>
          <w:sz w:val="22"/>
          <w:szCs w:val="22"/>
          <w:lang w:eastAsia="en-AU"/>
        </w:rPr>
        <mc:AlternateContent>
          <mc:Choice Requires="wps">
            <w:drawing>
              <wp:anchor distT="0" distB="0" distL="114300" distR="114300" simplePos="0" relativeHeight="252124160" behindDoc="1" locked="0" layoutInCell="1" allowOverlap="1" wp14:anchorId="227DD0B9" wp14:editId="4FBD0C58">
                <wp:simplePos x="0" y="0"/>
                <wp:positionH relativeFrom="column">
                  <wp:posOffset>1021080</wp:posOffset>
                </wp:positionH>
                <wp:positionV relativeFrom="paragraph">
                  <wp:posOffset>17145</wp:posOffset>
                </wp:positionV>
                <wp:extent cx="914400" cy="228600"/>
                <wp:effectExtent l="0" t="0" r="7620" b="0"/>
                <wp:wrapNone/>
                <wp:docPr id="496" name="Text Box 49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30B25FD"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7DD0B9" id="Text Box 496" o:spid="_x0000_s1100" type="#_x0000_t202" style="position:absolute;margin-left:80.4pt;margin-top:1.35pt;width:1in;height:18pt;z-index:-251192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VLLQ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" fillcolor="white [3201]" stroked="f" strokeweight=".5pt">
                <v:textbox>
                  <w:txbxContent>
                    <w:p w14:paraId="130B25FD"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eastAsia="en-AU"/>
        </w:rPr>
        <mc:AlternateContent>
          <mc:Choice Requires="wps">
            <w:drawing>
              <wp:anchor distT="0" distB="0" distL="114300" distR="114300" simplePos="0" relativeHeight="252115968" behindDoc="0" locked="0" layoutInCell="1" allowOverlap="1" wp14:anchorId="228F5C38" wp14:editId="70D1986C">
                <wp:simplePos x="0" y="0"/>
                <wp:positionH relativeFrom="column">
                  <wp:posOffset>1595120</wp:posOffset>
                </wp:positionH>
                <wp:positionV relativeFrom="paragraph">
                  <wp:posOffset>131445</wp:posOffset>
                </wp:positionV>
                <wp:extent cx="1028700" cy="228600"/>
                <wp:effectExtent l="0" t="0" r="19050" b="19050"/>
                <wp:wrapNone/>
                <wp:docPr id="497" name="Rectangle 497"/>
                <wp:cNvGraphicFramePr/>
                <a:graphic xmlns:a="http://schemas.openxmlformats.org/drawingml/2006/main">
                  <a:graphicData uri="http://schemas.microsoft.com/office/word/2010/wordprocessingShape">
                    <wps:wsp>
                      <wps:cNvSpPr/>
                      <wps:spPr>
                        <a:xfrm>
                          <a:off x="0" y="0"/>
                          <a:ext cx="10287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A4F460" id="Rectangle 497" o:spid="_x0000_s1026" style="position:absolute;margin-left:125.6pt;margin-top:10.35pt;width:81pt;height:18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" filled="f" strokecolor="black [3213]" strokeweight="1pt"/>
            </w:pict>
          </mc:Fallback>
        </mc:AlternateContent>
      </w:r>
      <w:r w:rsidR="007E287D" w:rsidRPr="007E287D">
        <w:rPr>
          <w:rFonts w:ascii="Arial" w:hAnsi="Arial" w:cs="Arial"/>
          <w:noProof/>
          <w:sz w:val="22"/>
          <w:szCs w:val="22"/>
          <w:lang w:eastAsia="en-AU"/>
        </w:rPr>
        <mc:AlternateContent>
          <mc:Choice Requires="wps">
            <w:drawing>
              <wp:anchor distT="0" distB="0" distL="114300" distR="114300" simplePos="0" relativeHeight="252116992" behindDoc="1" locked="0" layoutInCell="1" allowOverlap="1" wp14:anchorId="33D15D66" wp14:editId="01F8D6C5">
                <wp:simplePos x="0" y="0"/>
                <wp:positionH relativeFrom="column">
                  <wp:posOffset>1593850</wp:posOffset>
                </wp:positionH>
                <wp:positionV relativeFrom="paragraph">
                  <wp:posOffset>80645</wp:posOffset>
                </wp:positionV>
                <wp:extent cx="914400" cy="228600"/>
                <wp:effectExtent l="0" t="0" r="7620" b="0"/>
                <wp:wrapNone/>
                <wp:docPr id="498" name="Text Box 49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B813F3F"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D15D66" id="Text Box 498" o:spid="_x0000_s1101" type="#_x0000_t202" style="position:absolute;margin-left:125.5pt;margin-top:6.35pt;width:1in;height:18pt;z-index:-251199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X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" fillcolor="white [3201]" stroked="f" strokeweight=".5pt">
                <v:textbox>
                  <w:txbxContent>
                    <w:p w14:paraId="4B813F3F"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eastAsia="en-AU"/>
        </w:rPr>
        <mc:AlternateContent>
          <mc:Choice Requires="wps">
            <w:drawing>
              <wp:anchor distT="0" distB="0" distL="114300" distR="114300" simplePos="0" relativeHeight="252118016" behindDoc="1" locked="0" layoutInCell="1" allowOverlap="1" wp14:anchorId="4253E655" wp14:editId="27B82F83">
                <wp:simplePos x="0" y="0"/>
                <wp:positionH relativeFrom="column">
                  <wp:posOffset>1858010</wp:posOffset>
                </wp:positionH>
                <wp:positionV relativeFrom="paragraph">
                  <wp:posOffset>80645</wp:posOffset>
                </wp:positionV>
                <wp:extent cx="914400" cy="228600"/>
                <wp:effectExtent l="0" t="0" r="7620" b="0"/>
                <wp:wrapNone/>
                <wp:docPr id="499" name="Text Box 49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4C27B2E"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53E655" id="Text Box 499" o:spid="_x0000_s1102" type="#_x0000_t202" style="position:absolute;margin-left:146.3pt;margin-top:6.35pt;width:1in;height:18pt;z-index:-251198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upLQ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" fillcolor="white [3201]" stroked="f" strokeweight=".5pt">
                <v:textbox>
                  <w:txbxContent>
                    <w:p w14:paraId="74C27B2E"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eastAsia="en-AU"/>
        </w:rPr>
        <mc:AlternateContent>
          <mc:Choice Requires="wps">
            <w:drawing>
              <wp:anchor distT="0" distB="0" distL="114300" distR="114300" simplePos="0" relativeHeight="252119040" behindDoc="1" locked="0" layoutInCell="1" allowOverlap="1" wp14:anchorId="60037CE5" wp14:editId="00DB41E6">
                <wp:simplePos x="0" y="0"/>
                <wp:positionH relativeFrom="column">
                  <wp:posOffset>2122170</wp:posOffset>
                </wp:positionH>
                <wp:positionV relativeFrom="paragraph">
                  <wp:posOffset>80645</wp:posOffset>
                </wp:positionV>
                <wp:extent cx="914400" cy="228600"/>
                <wp:effectExtent l="0" t="0" r="7620" b="0"/>
                <wp:wrapNone/>
                <wp:docPr id="500" name="Text Box 50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C1C65D1"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037CE5" id="Text Box 500" o:spid="_x0000_s1103" type="#_x0000_t202" style="position:absolute;margin-left:167.1pt;margin-top:6.35pt;width:1in;height:18pt;z-index:-25119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" fillcolor="white [3201]" stroked="f" strokeweight=".5pt">
                <v:textbox>
                  <w:txbxContent>
                    <w:p w14:paraId="6C1C65D1"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eastAsia="en-AU"/>
        </w:rPr>
        <mc:AlternateContent>
          <mc:Choice Requires="wps">
            <w:drawing>
              <wp:anchor distT="0" distB="0" distL="114300" distR="114300" simplePos="0" relativeHeight="252120064" behindDoc="1" locked="0" layoutInCell="1" allowOverlap="1" wp14:anchorId="767BCCD3" wp14:editId="2A3759CD">
                <wp:simplePos x="0" y="0"/>
                <wp:positionH relativeFrom="column">
                  <wp:posOffset>2381250</wp:posOffset>
                </wp:positionH>
                <wp:positionV relativeFrom="paragraph">
                  <wp:posOffset>80645</wp:posOffset>
                </wp:positionV>
                <wp:extent cx="914400" cy="228600"/>
                <wp:effectExtent l="0" t="0" r="7620" b="0"/>
                <wp:wrapNone/>
                <wp:docPr id="501" name="Text Box 50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2537963"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7BCCD3" id="Text Box 501" o:spid="_x0000_s1104" type="#_x0000_t202" style="position:absolute;margin-left:187.5pt;margin-top:6.35pt;width:1in;height:18pt;z-index:-251196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" fillcolor="white [3201]" stroked="f" strokeweight=".5pt">
                <v:textbox>
                  <w:txbxContent>
                    <w:p w14:paraId="42537963"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p>
    <w:p w14:paraId="6D348DEB" w14:textId="471EF653" w:rsidR="007E287D" w:rsidRPr="007E287D" w:rsidRDefault="00465F30" w:rsidP="007E287D">
      <w:pPr>
        <w:spacing w:line="276" w:lineRule="auto"/>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29280" behindDoc="1" locked="0" layoutInCell="1" allowOverlap="1" wp14:anchorId="71C21480" wp14:editId="4315D12E">
                <wp:simplePos x="0" y="0"/>
                <wp:positionH relativeFrom="column">
                  <wp:posOffset>228600</wp:posOffset>
                </wp:positionH>
                <wp:positionV relativeFrom="paragraph">
                  <wp:posOffset>124460</wp:posOffset>
                </wp:positionV>
                <wp:extent cx="914400" cy="228600"/>
                <wp:effectExtent l="0" t="0" r="7620" b="0"/>
                <wp:wrapNone/>
                <wp:docPr id="494" name="Text Box 49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4F0C4CF"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C21480" id="Text Box 494" o:spid="_x0000_s1105" type="#_x0000_t202" style="position:absolute;margin-left:18pt;margin-top:9.8pt;width:1in;height:18pt;z-index:-251187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" fillcolor="white [3201]" stroked="f" strokeweight=".5pt">
                <v:textbox>
                  <w:txbxContent>
                    <w:p w14:paraId="24F0C4CF" w14:textId="77777777" w:rsidR="007E287D" w:rsidRPr="00BF531F" w:rsidRDefault="007E287D" w:rsidP="007E287D">
                      <w:pPr>
                        <w:rPr>
                          <w:lang w:val="en-GB"/>
                        </w:rPr>
                      </w:pPr>
                      <w:r>
                        <w:rPr>
                          <w:lang w:val="en-GB"/>
                        </w:rPr>
                        <w:t>+</w:t>
                      </w:r>
                    </w:p>
                  </w:txbxContent>
                </v:textbox>
              </v:shape>
            </w:pict>
          </mc:Fallback>
        </mc:AlternateContent>
      </w:r>
      <w:r w:rsidR="000E0621" w:rsidRPr="007E287D">
        <w:rPr>
          <w:rFonts w:ascii="Arial" w:hAnsi="Arial" w:cs="Arial"/>
          <w:noProof/>
          <w:sz w:val="22"/>
          <w:szCs w:val="22"/>
          <w:lang w:eastAsia="en-AU"/>
        </w:rPr>
        <mc:AlternateContent>
          <mc:Choice Requires="wps">
            <w:drawing>
              <wp:anchor distT="0" distB="0" distL="114300" distR="114300" simplePos="0" relativeHeight="252139520" behindDoc="0" locked="0" layoutInCell="1" allowOverlap="1" wp14:anchorId="6C6F6001" wp14:editId="7D4A7C44">
                <wp:simplePos x="0" y="0"/>
                <wp:positionH relativeFrom="column">
                  <wp:posOffset>5200015</wp:posOffset>
                </wp:positionH>
                <wp:positionV relativeFrom="paragraph">
                  <wp:posOffset>125730</wp:posOffset>
                </wp:positionV>
                <wp:extent cx="774700" cy="520700"/>
                <wp:effectExtent l="0" t="0" r="6350" b="0"/>
                <wp:wrapNone/>
                <wp:docPr id="503" name="Text Box 503"/>
                <wp:cNvGraphicFramePr/>
                <a:graphic xmlns:a="http://schemas.openxmlformats.org/drawingml/2006/main">
                  <a:graphicData uri="http://schemas.microsoft.com/office/word/2010/wordprocessingShape">
                    <wps:wsp>
                      <wps:cNvSpPr txBox="1"/>
                      <wps:spPr>
                        <a:xfrm>
                          <a:off x="0" y="0"/>
                          <a:ext cx="774700" cy="520700"/>
                        </a:xfrm>
                        <a:prstGeom prst="rect">
                          <a:avLst/>
                        </a:prstGeom>
                        <a:solidFill>
                          <a:schemeClr val="lt1"/>
                        </a:solidFill>
                        <a:ln w="6350">
                          <a:noFill/>
                        </a:ln>
                      </wps:spPr>
                      <wps:txbx>
                        <w:txbxContent>
                          <w:p w14:paraId="0C0D5943"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Positive ion/particle 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6F6001" id="Text Box 503" o:spid="_x0000_s1106" type="#_x0000_t202" style="position:absolute;margin-left:409.45pt;margin-top:9.9pt;width:61pt;height:41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" fillcolor="white [3201]" stroked="f" strokeweight=".5pt">
                <v:textbox>
                  <w:txbxContent>
                    <w:p w14:paraId="0C0D5943"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Positive ion/particle beam</w:t>
                      </w:r>
                    </w:p>
                  </w:txbxContent>
                </v:textbox>
              </v:shape>
            </w:pict>
          </mc:Fallback>
        </mc:AlternateContent>
      </w:r>
      <w:r w:rsidR="007E287D" w:rsidRPr="007E287D">
        <w:rPr>
          <w:rFonts w:ascii="Arial" w:hAnsi="Arial" w:cs="Arial"/>
          <w:noProof/>
          <w:sz w:val="22"/>
          <w:szCs w:val="22"/>
          <w:lang w:eastAsia="en-AU"/>
        </w:rPr>
        <mc:AlternateContent>
          <mc:Choice Requires="wps">
            <w:drawing>
              <wp:anchor distT="0" distB="0" distL="114300" distR="114300" simplePos="0" relativeHeight="252132352" behindDoc="0" locked="0" layoutInCell="1" allowOverlap="1" wp14:anchorId="5E8C89AE" wp14:editId="43C285B1">
                <wp:simplePos x="0" y="0"/>
                <wp:positionH relativeFrom="column">
                  <wp:posOffset>1593850</wp:posOffset>
                </wp:positionH>
                <wp:positionV relativeFrom="paragraph">
                  <wp:posOffset>231140</wp:posOffset>
                </wp:positionV>
                <wp:extent cx="971550" cy="647700"/>
                <wp:effectExtent l="0" t="0" r="0" b="0"/>
                <wp:wrapNone/>
                <wp:docPr id="504" name="Text Box 504"/>
                <wp:cNvGraphicFramePr/>
                <a:graphic xmlns:a="http://schemas.openxmlformats.org/drawingml/2006/main">
                  <a:graphicData uri="http://schemas.microsoft.com/office/word/2010/wordprocessingShape">
                    <wps:wsp>
                      <wps:cNvSpPr txBox="1"/>
                      <wps:spPr>
                        <a:xfrm>
                          <a:off x="0" y="0"/>
                          <a:ext cx="971550" cy="647700"/>
                        </a:xfrm>
                        <a:prstGeom prst="rect">
                          <a:avLst/>
                        </a:prstGeom>
                        <a:solidFill>
                          <a:schemeClr val="lt1"/>
                        </a:solidFill>
                        <a:ln w="6350">
                          <a:noFill/>
                        </a:ln>
                      </wps:spPr>
                      <wps:txbx>
                        <w:txbxContent>
                          <w:p w14:paraId="089EA545"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2</w:t>
                            </w:r>
                          </w:p>
                          <w:p w14:paraId="4936EE0E"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Velocity</w:t>
                            </w:r>
                            <w:r w:rsidRPr="00B9181F">
                              <w:rPr>
                                <w:rFonts w:ascii="Arial" w:hAnsi="Arial" w:cs="Arial"/>
                                <w:sz w:val="18"/>
                                <w:szCs w:val="18"/>
                                <w:lang w:val="en-GB"/>
                              </w:rPr>
                              <w:t xml:space="preserve"> </w:t>
                            </w:r>
                            <w:r>
                              <w:rPr>
                                <w:rFonts w:ascii="Arial" w:hAnsi="Arial" w:cs="Arial"/>
                                <w:sz w:val="18"/>
                                <w:szCs w:val="18"/>
                                <w:lang w:val="en-GB"/>
                              </w:rP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8C89AE" id="Text Box 504" o:spid="_x0000_s1107" type="#_x0000_t202" style="position:absolute;margin-left:125.5pt;margin-top:18.2pt;width:76.5pt;height:51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" fillcolor="white [3201]" stroked="f" strokeweight=".5pt">
                <v:textbox>
                  <w:txbxContent>
                    <w:p w14:paraId="089EA545"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2</w:t>
                      </w:r>
                    </w:p>
                    <w:p w14:paraId="4936EE0E"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Velocity</w:t>
                      </w:r>
                      <w:r w:rsidRPr="00B9181F">
                        <w:rPr>
                          <w:rFonts w:ascii="Arial" w:hAnsi="Arial" w:cs="Arial"/>
                          <w:sz w:val="18"/>
                          <w:szCs w:val="18"/>
                          <w:lang w:val="en-GB"/>
                        </w:rPr>
                        <w:t xml:space="preserve"> </w:t>
                      </w:r>
                      <w:r>
                        <w:rPr>
                          <w:rFonts w:ascii="Arial" w:hAnsi="Arial" w:cs="Arial"/>
                          <w:sz w:val="18"/>
                          <w:szCs w:val="18"/>
                          <w:lang w:val="en-GB"/>
                        </w:rPr>
                        <w:t>Selection</w:t>
                      </w:r>
                    </w:p>
                  </w:txbxContent>
                </v:textbox>
              </v:shape>
            </w:pict>
          </mc:Fallback>
        </mc:AlternateContent>
      </w:r>
    </w:p>
    <w:p w14:paraId="14356AA8" w14:textId="7EE05769"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38496" behindDoc="0" locked="0" layoutInCell="1" allowOverlap="1" wp14:anchorId="34C785CE" wp14:editId="4C4A3BF5">
                <wp:simplePos x="0" y="0"/>
                <wp:positionH relativeFrom="column">
                  <wp:posOffset>4146550</wp:posOffset>
                </wp:positionH>
                <wp:positionV relativeFrom="paragraph">
                  <wp:posOffset>186055</wp:posOffset>
                </wp:positionV>
                <wp:extent cx="1320800" cy="0"/>
                <wp:effectExtent l="38100" t="76200" r="0" b="95250"/>
                <wp:wrapNone/>
                <wp:docPr id="506" name="Straight Arrow Connector 506"/>
                <wp:cNvGraphicFramePr/>
                <a:graphic xmlns:a="http://schemas.openxmlformats.org/drawingml/2006/main">
                  <a:graphicData uri="http://schemas.microsoft.com/office/word/2010/wordprocessingShape">
                    <wps:wsp>
                      <wps:cNvCnPr/>
                      <wps:spPr>
                        <a:xfrm flipH="1">
                          <a:off x="0" y="0"/>
                          <a:ext cx="1320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3F64E" id="Straight Arrow Connector 506" o:spid="_x0000_s1026" type="#_x0000_t32" style="position:absolute;margin-left:326.5pt;margin-top:14.65pt;width:104pt;height:0;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" strokecolor="black [3213]" strokeweight=".5pt">
                <v:stroke endarrow="block" joinstyle="miter"/>
              </v:shape>
            </w:pict>
          </mc:Fallback>
        </mc:AlternateContent>
      </w:r>
    </w:p>
    <w:p w14:paraId="6049734A" w14:textId="7A0DBAD8"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31328" behindDoc="0" locked="0" layoutInCell="1" allowOverlap="1" wp14:anchorId="78BA1665" wp14:editId="4CCAF2DB">
                <wp:simplePos x="0" y="0"/>
                <wp:positionH relativeFrom="column">
                  <wp:posOffset>304800</wp:posOffset>
                </wp:positionH>
                <wp:positionV relativeFrom="paragraph">
                  <wp:posOffset>172720</wp:posOffset>
                </wp:positionV>
                <wp:extent cx="971550" cy="742950"/>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971550" cy="742950"/>
                        </a:xfrm>
                        <a:prstGeom prst="rect">
                          <a:avLst/>
                        </a:prstGeom>
                        <a:solidFill>
                          <a:schemeClr val="lt1"/>
                        </a:solidFill>
                        <a:ln w="6350">
                          <a:noFill/>
                        </a:ln>
                      </wps:spPr>
                      <wps:txbx>
                        <w:txbxContent>
                          <w:p w14:paraId="43E837B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STAGE 1</w:t>
                            </w:r>
                          </w:p>
                          <w:p w14:paraId="3EAD58D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Accelerating Potential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BA1665" id="Text Box 505" o:spid="_x0000_s1108" type="#_x0000_t202" style="position:absolute;margin-left:24pt;margin-top:13.6pt;width:76.5pt;height:5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" fillcolor="white [3201]" stroked="f" strokeweight=".5pt">
                <v:textbox>
                  <w:txbxContent>
                    <w:p w14:paraId="43E837B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STAGE 1</w:t>
                      </w:r>
                    </w:p>
                    <w:p w14:paraId="3EAD58D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Accelerating Potential</w:t>
                      </w:r>
                    </w:p>
                  </w:txbxContent>
                </v:textbox>
              </v:shape>
            </w:pict>
          </mc:Fallback>
        </mc:AlternateContent>
      </w:r>
    </w:p>
    <w:p w14:paraId="7CD8C9ED" w14:textId="48EA6878"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37472" behindDoc="0" locked="0" layoutInCell="1" allowOverlap="1" wp14:anchorId="0DCC5730" wp14:editId="03934F8C">
                <wp:simplePos x="0" y="0"/>
                <wp:positionH relativeFrom="column">
                  <wp:posOffset>1974850</wp:posOffset>
                </wp:positionH>
                <wp:positionV relativeFrom="paragraph">
                  <wp:posOffset>584835</wp:posOffset>
                </wp:positionV>
                <wp:extent cx="971550" cy="457200"/>
                <wp:effectExtent l="0" t="0" r="0" b="0"/>
                <wp:wrapNone/>
                <wp:docPr id="509" name="Text Box 509"/>
                <wp:cNvGraphicFramePr/>
                <a:graphic xmlns:a="http://schemas.openxmlformats.org/drawingml/2006/main">
                  <a:graphicData uri="http://schemas.microsoft.com/office/word/2010/wordprocessingShape">
                    <wps:wsp>
                      <wps:cNvSpPr txBox="1"/>
                      <wps:spPr>
                        <a:xfrm>
                          <a:off x="0" y="0"/>
                          <a:ext cx="971550" cy="457200"/>
                        </a:xfrm>
                        <a:prstGeom prst="rect">
                          <a:avLst/>
                        </a:prstGeom>
                        <a:solidFill>
                          <a:schemeClr val="lt1"/>
                        </a:solidFill>
                        <a:ln w="6350">
                          <a:noFill/>
                        </a:ln>
                      </wps:spPr>
                      <wps:txbx>
                        <w:txbxContent>
                          <w:p w14:paraId="618FDD87"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4</w:t>
                            </w:r>
                          </w:p>
                          <w:p w14:paraId="67326D04" w14:textId="2BA60471" w:rsidR="007E287D" w:rsidRPr="00B9181F" w:rsidRDefault="000E0621" w:rsidP="007E287D">
                            <w:pPr>
                              <w:jc w:val="center"/>
                              <w:rPr>
                                <w:rFonts w:ascii="Arial" w:hAnsi="Arial" w:cs="Arial"/>
                                <w:sz w:val="18"/>
                                <w:szCs w:val="18"/>
                                <w:lang w:val="en-GB"/>
                              </w:rPr>
                            </w:pPr>
                            <w:r>
                              <w:rPr>
                                <w:rFonts w:ascii="Arial" w:hAnsi="Arial" w:cs="Arial"/>
                                <w:sz w:val="18"/>
                                <w:szCs w:val="18"/>
                                <w:lang w:val="en-GB"/>
                              </w:rPr>
                              <w:t>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CC5730" id="Text Box 509" o:spid="_x0000_s1109" type="#_x0000_t202" style="position:absolute;margin-left:155.5pt;margin-top:46.05pt;width:76.5pt;height:36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" fillcolor="white [3201]" stroked="f" strokeweight=".5pt">
                <v:textbox>
                  <w:txbxContent>
                    <w:p w14:paraId="618FDD87"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4</w:t>
                      </w:r>
                    </w:p>
                    <w:p w14:paraId="67326D04" w14:textId="2BA60471" w:rsidR="007E287D" w:rsidRPr="00B9181F" w:rsidRDefault="000E0621" w:rsidP="007E287D">
                      <w:pPr>
                        <w:jc w:val="center"/>
                        <w:rPr>
                          <w:rFonts w:ascii="Arial" w:hAnsi="Arial" w:cs="Arial"/>
                          <w:sz w:val="18"/>
                          <w:szCs w:val="18"/>
                          <w:lang w:val="en-GB"/>
                        </w:rPr>
                      </w:pPr>
                      <w:r>
                        <w:rPr>
                          <w:rFonts w:ascii="Arial" w:hAnsi="Arial" w:cs="Arial"/>
                          <w:sz w:val="18"/>
                          <w:szCs w:val="18"/>
                          <w:lang w:val="en-GB"/>
                        </w:rPr>
                        <w:t>Detector</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35424" behindDoc="0" locked="0" layoutInCell="1" allowOverlap="1" wp14:anchorId="6BDE554F" wp14:editId="31EA462F">
                <wp:simplePos x="0" y="0"/>
                <wp:positionH relativeFrom="column">
                  <wp:posOffset>1974850</wp:posOffset>
                </wp:positionH>
                <wp:positionV relativeFrom="paragraph">
                  <wp:posOffset>165735</wp:posOffset>
                </wp:positionV>
                <wp:extent cx="2171700" cy="1828800"/>
                <wp:effectExtent l="0" t="57150" r="57150" b="0"/>
                <wp:wrapNone/>
                <wp:docPr id="507" name="Arc 507"/>
                <wp:cNvGraphicFramePr/>
                <a:graphic xmlns:a="http://schemas.openxmlformats.org/drawingml/2006/main">
                  <a:graphicData uri="http://schemas.microsoft.com/office/word/2010/wordprocessingShape">
                    <wps:wsp>
                      <wps:cNvSpPr/>
                      <wps:spPr>
                        <a:xfrm>
                          <a:off x="0" y="0"/>
                          <a:ext cx="2171700" cy="1828800"/>
                        </a:xfrm>
                        <a:prstGeom prst="arc">
                          <a:avLst>
                            <a:gd name="adj1" fmla="val 16200000"/>
                            <a:gd name="adj2" fmla="val 20835"/>
                          </a:avLst>
                        </a:prstGeom>
                        <a:ln w="12700">
                          <a:solidFill>
                            <a:schemeClr val="tx1"/>
                          </a:solidFill>
                          <a:prstDash val="sysDash"/>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47D853" id="Arc 507" o:spid="_x0000_s1026" style="position:absolute;margin-left:155.5pt;margin-top:13.05pt;width:171pt;height:2in;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7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" path="m1085850,nsc1342909,,1591632,76798,1787763,216728v245604,175227,386225,433187,383909,704253l1085850,914400,1085850,xem1085850,nfc1342909,,1591632,76798,1787763,216728v245604,175227,386225,433187,383909,704253e" filled="f" strokecolor="black [3213]" strokeweight="1pt">
                <v:stroke dashstyle="3 1" joinstyle="miter"/>
                <v:path arrowok="t" o:connecttype="custom" o:connectlocs="1085850,0;1787763,216728;2171672,920981" o:connectangles="0,0,0"/>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36448" behindDoc="0" locked="0" layoutInCell="1" allowOverlap="1" wp14:anchorId="6087F5EA" wp14:editId="1444E3F7">
                <wp:simplePos x="0" y="0"/>
                <wp:positionH relativeFrom="column">
                  <wp:posOffset>2971800</wp:posOffset>
                </wp:positionH>
                <wp:positionV relativeFrom="paragraph">
                  <wp:posOffset>216535</wp:posOffset>
                </wp:positionV>
                <wp:extent cx="114300" cy="1028700"/>
                <wp:effectExtent l="0" t="0" r="19050" b="19050"/>
                <wp:wrapNone/>
                <wp:docPr id="508" name="Rectangle 508"/>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196229" id="Rectangle 508" o:spid="_x0000_s1026" style="position:absolute;margin-left:234pt;margin-top:17.05pt;width:9pt;height:81pt;z-index:25213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" fillcolor="#d8d8d8 [2732]" strokecolor="black [3213]" strokeweight="1pt"/>
            </w:pict>
          </mc:Fallback>
        </mc:AlternateContent>
      </w:r>
    </w:p>
    <w:p w14:paraId="23C78674" w14:textId="54611528" w:rsidR="007E287D" w:rsidRPr="007E287D" w:rsidRDefault="007E287D" w:rsidP="007E287D">
      <w:pPr>
        <w:spacing w:line="276" w:lineRule="auto"/>
        <w:rPr>
          <w:rFonts w:ascii="Arial" w:hAnsi="Arial" w:cs="Arial"/>
          <w:sz w:val="22"/>
          <w:szCs w:val="22"/>
          <w:lang w:val="en-GB"/>
        </w:rPr>
      </w:pPr>
    </w:p>
    <w:p w14:paraId="387DE5A2" w14:textId="77777777" w:rsidR="007E287D" w:rsidRPr="007E287D" w:rsidRDefault="007E287D" w:rsidP="007E287D">
      <w:pPr>
        <w:spacing w:line="276" w:lineRule="auto"/>
        <w:rPr>
          <w:rFonts w:ascii="Arial" w:hAnsi="Arial" w:cs="Arial"/>
          <w:sz w:val="22"/>
          <w:szCs w:val="22"/>
          <w:lang w:val="en-GB"/>
        </w:rPr>
      </w:pPr>
    </w:p>
    <w:p w14:paraId="50DF5B5B" w14:textId="77777777" w:rsidR="007E287D" w:rsidRPr="007E287D" w:rsidRDefault="007E287D" w:rsidP="007E287D">
      <w:pPr>
        <w:spacing w:line="276" w:lineRule="auto"/>
        <w:rPr>
          <w:rFonts w:ascii="Arial" w:hAnsi="Arial" w:cs="Arial"/>
          <w:sz w:val="22"/>
          <w:szCs w:val="22"/>
          <w:lang w:val="en-GB"/>
        </w:rPr>
      </w:pPr>
    </w:p>
    <w:p w14:paraId="23C0944B" w14:textId="77777777" w:rsidR="007E287D" w:rsidRPr="007E287D" w:rsidRDefault="007E287D" w:rsidP="007E287D">
      <w:pPr>
        <w:spacing w:line="276" w:lineRule="auto"/>
        <w:rPr>
          <w:rFonts w:ascii="Arial" w:hAnsi="Arial" w:cs="Arial"/>
          <w:sz w:val="22"/>
          <w:szCs w:val="22"/>
          <w:lang w:val="en-GB"/>
        </w:rPr>
      </w:pPr>
    </w:p>
    <w:p w14:paraId="1E3EDD82" w14:textId="77777777" w:rsidR="007E287D" w:rsidRDefault="007E287D" w:rsidP="007E287D">
      <w:pPr>
        <w:spacing w:line="276" w:lineRule="auto"/>
        <w:rPr>
          <w:rFonts w:ascii="Arial" w:hAnsi="Arial" w:cs="Arial"/>
          <w:sz w:val="22"/>
          <w:szCs w:val="22"/>
          <w:lang w:val="en-GB"/>
        </w:rPr>
      </w:pPr>
    </w:p>
    <w:p w14:paraId="480E879D" w14:textId="77777777" w:rsidR="007E287D" w:rsidRDefault="007E287D" w:rsidP="007E287D">
      <w:pPr>
        <w:spacing w:line="276" w:lineRule="auto"/>
        <w:rPr>
          <w:rFonts w:ascii="Arial" w:hAnsi="Arial" w:cs="Arial"/>
          <w:sz w:val="22"/>
          <w:szCs w:val="22"/>
          <w:lang w:val="en-GB"/>
        </w:rPr>
      </w:pPr>
    </w:p>
    <w:p w14:paraId="65562F6C" w14:textId="77777777" w:rsidR="007E287D" w:rsidRDefault="007E287D" w:rsidP="007E287D">
      <w:pPr>
        <w:spacing w:line="276" w:lineRule="auto"/>
        <w:rPr>
          <w:rFonts w:ascii="Arial" w:hAnsi="Arial" w:cs="Arial"/>
          <w:sz w:val="22"/>
          <w:szCs w:val="22"/>
          <w:lang w:val="en-GB"/>
        </w:rPr>
      </w:pPr>
    </w:p>
    <w:p w14:paraId="095233EB" w14:textId="77777777" w:rsidR="007E287D" w:rsidRDefault="007E287D" w:rsidP="007E287D">
      <w:pPr>
        <w:spacing w:line="276" w:lineRule="auto"/>
        <w:rPr>
          <w:rFonts w:ascii="Arial" w:hAnsi="Arial" w:cs="Arial"/>
          <w:sz w:val="22"/>
          <w:szCs w:val="22"/>
          <w:lang w:val="en-GB"/>
        </w:rPr>
      </w:pPr>
    </w:p>
    <w:p w14:paraId="27A79650" w14:textId="77777777" w:rsidR="007E287D" w:rsidRDefault="007E287D" w:rsidP="007E287D">
      <w:pPr>
        <w:spacing w:line="276" w:lineRule="auto"/>
        <w:rPr>
          <w:rFonts w:ascii="Arial" w:hAnsi="Arial" w:cs="Arial"/>
          <w:sz w:val="22"/>
          <w:szCs w:val="22"/>
          <w:lang w:val="en-GB"/>
        </w:rPr>
      </w:pPr>
    </w:p>
    <w:p w14:paraId="2E05B9BE" w14:textId="770A6E42" w:rsidR="007E287D" w:rsidRDefault="007E287D" w:rsidP="007E287D">
      <w:pPr>
        <w:spacing w:line="276" w:lineRule="auto"/>
        <w:rPr>
          <w:rFonts w:ascii="Arial" w:hAnsi="Arial" w:cs="Arial"/>
          <w:sz w:val="22"/>
          <w:szCs w:val="22"/>
          <w:lang w:val="en-GB"/>
        </w:rPr>
      </w:pPr>
      <w:r w:rsidRPr="007E287D">
        <w:rPr>
          <w:rFonts w:ascii="Arial" w:hAnsi="Arial" w:cs="Arial"/>
          <w:sz w:val="22"/>
          <w:szCs w:val="22"/>
          <w:lang w:val="en-GB"/>
        </w:rPr>
        <w:t xml:space="preserve">In STAGE 1, positively charged gas ions/particles are accelerated by an </w:t>
      </w:r>
      <w:r w:rsidR="003F25A5">
        <w:rPr>
          <w:rFonts w:ascii="Arial" w:hAnsi="Arial" w:cs="Arial"/>
          <w:sz w:val="22"/>
          <w:szCs w:val="22"/>
          <w:lang w:val="en-GB"/>
        </w:rPr>
        <w:t>electric</w:t>
      </w:r>
      <w:r w:rsidRPr="007E287D">
        <w:rPr>
          <w:rFonts w:ascii="Arial" w:hAnsi="Arial" w:cs="Arial"/>
          <w:sz w:val="22"/>
          <w:szCs w:val="22"/>
          <w:lang w:val="en-GB"/>
        </w:rPr>
        <w:t xml:space="preserve"> potential to a maximum speed. A particular ion beam consists of H-2 ions (H-2</w:t>
      </w:r>
      <w:r w:rsidRPr="007E287D">
        <w:rPr>
          <w:rFonts w:ascii="Arial" w:hAnsi="Arial" w:cs="Arial"/>
          <w:sz w:val="22"/>
          <w:szCs w:val="22"/>
          <w:vertAlign w:val="superscript"/>
          <w:lang w:val="en-GB"/>
        </w:rPr>
        <w:t>+</w:t>
      </w:r>
      <w:r w:rsidRPr="007E287D">
        <w:rPr>
          <w:rFonts w:ascii="Arial" w:hAnsi="Arial" w:cs="Arial"/>
          <w:sz w:val="22"/>
          <w:szCs w:val="22"/>
          <w:lang w:val="en-GB"/>
        </w:rPr>
        <w:t>).  H-2</w:t>
      </w:r>
      <w:r w:rsidR="00C269ED">
        <w:rPr>
          <w:rFonts w:ascii="Arial" w:hAnsi="Arial" w:cs="Arial"/>
          <w:sz w:val="22"/>
          <w:szCs w:val="22"/>
          <w:vertAlign w:val="superscript"/>
          <w:lang w:val="en-GB"/>
        </w:rPr>
        <w:t>+</w:t>
      </w:r>
      <w:r w:rsidRPr="007E287D">
        <w:rPr>
          <w:rFonts w:ascii="Arial" w:hAnsi="Arial" w:cs="Arial"/>
          <w:sz w:val="22"/>
          <w:szCs w:val="22"/>
          <w:lang w:val="en-GB"/>
        </w:rPr>
        <w:t xml:space="preserve"> ions consist of one proton and neutron</w:t>
      </w:r>
      <w:r w:rsidR="00B74FC7">
        <w:rPr>
          <w:rFonts w:ascii="Arial" w:hAnsi="Arial" w:cs="Arial"/>
          <w:sz w:val="22"/>
          <w:szCs w:val="22"/>
          <w:lang w:val="en-GB"/>
        </w:rPr>
        <w:t>,</w:t>
      </w:r>
      <w:r w:rsidRPr="007E287D">
        <w:rPr>
          <w:rFonts w:ascii="Arial" w:hAnsi="Arial" w:cs="Arial"/>
          <w:sz w:val="22"/>
          <w:szCs w:val="22"/>
          <w:lang w:val="en-GB"/>
        </w:rPr>
        <w:t xml:space="preserve"> and have a positive charge equal to that of one proton. </w:t>
      </w:r>
    </w:p>
    <w:p w14:paraId="67B3097B" w14:textId="77777777" w:rsidR="00A14045" w:rsidRPr="007E287D" w:rsidRDefault="00A14045" w:rsidP="007E287D">
      <w:pPr>
        <w:spacing w:line="276" w:lineRule="auto"/>
        <w:rPr>
          <w:rFonts w:ascii="Arial" w:hAnsi="Arial" w:cs="Arial"/>
          <w:sz w:val="22"/>
          <w:szCs w:val="22"/>
          <w:lang w:val="en-GB"/>
        </w:rPr>
      </w:pPr>
    </w:p>
    <w:p w14:paraId="2CB38637" w14:textId="5100B719" w:rsidR="007E287D" w:rsidRPr="008B1D05" w:rsidRDefault="007E287D" w:rsidP="008B1D05">
      <w:pPr>
        <w:pStyle w:val="ListParagraph"/>
        <w:numPr>
          <w:ilvl w:val="0"/>
          <w:numId w:val="21"/>
        </w:numPr>
        <w:spacing w:after="160" w:line="276" w:lineRule="auto"/>
        <w:ind w:hanging="720"/>
        <w:rPr>
          <w:rFonts w:ascii="Arial" w:hAnsi="Arial" w:cs="Arial"/>
          <w:sz w:val="22"/>
          <w:szCs w:val="22"/>
          <w:lang w:val="en-GB"/>
        </w:rPr>
      </w:pPr>
      <w:r w:rsidRPr="007E287D">
        <w:rPr>
          <w:rFonts w:ascii="Arial" w:hAnsi="Arial" w:cs="Arial"/>
          <w:sz w:val="22"/>
          <w:szCs w:val="22"/>
          <w:lang w:val="en-GB"/>
        </w:rPr>
        <w:t>Each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 achieves a speed of 6.19 x 10</w:t>
      </w:r>
      <w:r w:rsidRPr="007E287D">
        <w:rPr>
          <w:rFonts w:ascii="Arial" w:hAnsi="Arial" w:cs="Arial"/>
          <w:sz w:val="22"/>
          <w:szCs w:val="22"/>
          <w:vertAlign w:val="superscript"/>
          <w:lang w:val="en-GB"/>
        </w:rPr>
        <w:t>5</w:t>
      </w:r>
      <w:r w:rsidRPr="007E287D">
        <w:rPr>
          <w:rFonts w:ascii="Arial" w:hAnsi="Arial" w:cs="Arial"/>
          <w:sz w:val="22"/>
          <w:szCs w:val="22"/>
          <w:lang w:val="en-GB"/>
        </w:rPr>
        <w:t xml:space="preserve"> ms</w:t>
      </w:r>
      <w:r w:rsidRPr="007E287D">
        <w:rPr>
          <w:rFonts w:ascii="Arial" w:hAnsi="Arial" w:cs="Arial"/>
          <w:sz w:val="22"/>
          <w:szCs w:val="22"/>
          <w:vertAlign w:val="superscript"/>
          <w:lang w:val="en-GB"/>
        </w:rPr>
        <w:t>-1</w:t>
      </w:r>
      <w:r w:rsidRPr="007E287D">
        <w:rPr>
          <w:rFonts w:ascii="Arial" w:hAnsi="Arial" w:cs="Arial"/>
          <w:sz w:val="22"/>
          <w:szCs w:val="22"/>
          <w:lang w:val="en-GB"/>
        </w:rPr>
        <w:t xml:space="preserve">. Calculate the magnitude of the accelerating potential (in </w:t>
      </w:r>
      <w:r w:rsidR="00B74FC7">
        <w:rPr>
          <w:rFonts w:ascii="Arial" w:hAnsi="Arial" w:cs="Arial"/>
          <w:sz w:val="22"/>
          <w:szCs w:val="22"/>
          <w:lang w:val="en-GB"/>
        </w:rPr>
        <w:t>v</w:t>
      </w:r>
      <w:r w:rsidRPr="007E287D">
        <w:rPr>
          <w:rFonts w:ascii="Arial" w:hAnsi="Arial" w:cs="Arial"/>
          <w:sz w:val="22"/>
          <w:szCs w:val="22"/>
          <w:lang w:val="en-GB"/>
        </w:rPr>
        <w:t>olts).</w:t>
      </w:r>
      <w:r w:rsidR="008B1D05">
        <w:rPr>
          <w:rFonts w:ascii="Arial" w:hAnsi="Arial" w:cs="Arial"/>
          <w:sz w:val="22"/>
          <w:szCs w:val="22"/>
          <w:lang w:val="en-GB"/>
        </w:rPr>
        <w:t xml:space="preserve"> The mass of a</w:t>
      </w:r>
      <w:r w:rsidR="000E725B">
        <w:rPr>
          <w:rFonts w:ascii="Arial" w:hAnsi="Arial" w:cs="Arial"/>
          <w:sz w:val="22"/>
          <w:szCs w:val="22"/>
          <w:lang w:val="en-GB"/>
        </w:rPr>
        <w:t>n</w:t>
      </w:r>
      <w:r w:rsidR="008B1D05">
        <w:rPr>
          <w:rFonts w:ascii="Arial" w:hAnsi="Arial" w:cs="Arial"/>
          <w:sz w:val="22"/>
          <w:szCs w:val="22"/>
          <w:lang w:val="en-GB"/>
        </w:rPr>
        <w:t xml:space="preserve"> H-2</w:t>
      </w:r>
      <w:r w:rsidR="000E725B">
        <w:rPr>
          <w:rFonts w:ascii="Arial" w:hAnsi="Arial" w:cs="Arial"/>
          <w:sz w:val="22"/>
          <w:szCs w:val="22"/>
          <w:vertAlign w:val="superscript"/>
          <w:lang w:val="en-GB"/>
        </w:rPr>
        <w:t>+</w:t>
      </w:r>
      <w:r w:rsidR="008B1D05">
        <w:rPr>
          <w:rFonts w:ascii="Arial" w:hAnsi="Arial" w:cs="Arial"/>
          <w:sz w:val="22"/>
          <w:szCs w:val="22"/>
          <w:lang w:val="en-GB"/>
        </w:rPr>
        <w:t xml:space="preserve"> ion is 3.34 x 10</w:t>
      </w:r>
      <w:r w:rsidR="008B1D05" w:rsidRPr="00AA15EE">
        <w:rPr>
          <w:rFonts w:ascii="Arial" w:hAnsi="Arial" w:cs="Arial"/>
          <w:sz w:val="22"/>
          <w:szCs w:val="22"/>
          <w:vertAlign w:val="superscript"/>
          <w:lang w:val="en-GB"/>
        </w:rPr>
        <w:t>-27</w:t>
      </w:r>
      <w:r w:rsidR="008B1D05">
        <w:rPr>
          <w:rFonts w:ascii="Arial" w:hAnsi="Arial" w:cs="Arial"/>
          <w:sz w:val="22"/>
          <w:szCs w:val="22"/>
          <w:lang w:val="en-GB"/>
        </w:rPr>
        <w:t xml:space="preserve"> kg.</w:t>
      </w:r>
      <w:r w:rsidRPr="008B1D05">
        <w:rPr>
          <w:rFonts w:ascii="Arial" w:hAnsi="Arial" w:cs="Arial"/>
          <w:sz w:val="22"/>
          <w:szCs w:val="22"/>
          <w:lang w:val="en-GB"/>
        </w:rPr>
        <w:t xml:space="preserve"> </w:t>
      </w:r>
    </w:p>
    <w:p w14:paraId="7E30BDCC" w14:textId="77777777" w:rsidR="007E287D" w:rsidRPr="007E287D" w:rsidRDefault="007E287D" w:rsidP="007E287D">
      <w:pPr>
        <w:pStyle w:val="ListParagraph"/>
        <w:spacing w:line="276" w:lineRule="auto"/>
        <w:jc w:val="right"/>
        <w:rPr>
          <w:rFonts w:ascii="Arial" w:hAnsi="Arial" w:cs="Arial"/>
          <w:sz w:val="22"/>
          <w:szCs w:val="22"/>
          <w:lang w:val="en-GB"/>
        </w:rPr>
      </w:pPr>
      <w:r w:rsidRPr="007E287D">
        <w:rPr>
          <w:rFonts w:ascii="Arial" w:hAnsi="Arial" w:cs="Arial"/>
          <w:sz w:val="22"/>
          <w:szCs w:val="22"/>
          <w:lang w:val="en-GB"/>
        </w:rPr>
        <w:t>(4 marks)</w:t>
      </w:r>
    </w:p>
    <w:p w14:paraId="2EEE48CD" w14:textId="77777777" w:rsidR="007E287D" w:rsidRPr="007E287D" w:rsidRDefault="007E287D" w:rsidP="007E287D">
      <w:pPr>
        <w:pStyle w:val="ListParagraph"/>
        <w:spacing w:line="276" w:lineRule="auto"/>
        <w:jc w:val="right"/>
        <w:rPr>
          <w:rFonts w:ascii="Arial" w:hAnsi="Arial" w:cs="Arial"/>
          <w:sz w:val="22"/>
          <w:szCs w:val="22"/>
          <w:lang w:val="en-GB"/>
        </w:rPr>
      </w:pPr>
    </w:p>
    <w:p w14:paraId="066BA689" w14:textId="77777777" w:rsidR="007E287D" w:rsidRPr="007E287D" w:rsidRDefault="007E287D" w:rsidP="007E287D">
      <w:pPr>
        <w:pStyle w:val="ListParagraph"/>
        <w:spacing w:line="276" w:lineRule="auto"/>
        <w:jc w:val="right"/>
        <w:rPr>
          <w:rFonts w:ascii="Arial" w:hAnsi="Arial" w:cs="Arial"/>
          <w:sz w:val="22"/>
          <w:szCs w:val="22"/>
          <w:lang w:val="en-GB"/>
        </w:rPr>
      </w:pPr>
    </w:p>
    <w:p w14:paraId="6AE082E0" w14:textId="77777777" w:rsidR="007E287D" w:rsidRPr="007E287D" w:rsidRDefault="007E287D" w:rsidP="007E287D">
      <w:pPr>
        <w:pStyle w:val="ListParagraph"/>
        <w:spacing w:line="276" w:lineRule="auto"/>
        <w:jc w:val="right"/>
        <w:rPr>
          <w:rFonts w:ascii="Arial" w:hAnsi="Arial" w:cs="Arial"/>
          <w:sz w:val="22"/>
          <w:szCs w:val="22"/>
          <w:lang w:val="en-GB"/>
        </w:rPr>
      </w:pPr>
    </w:p>
    <w:p w14:paraId="4209B28D" w14:textId="77777777" w:rsidR="007E287D" w:rsidRPr="007E287D" w:rsidRDefault="007E287D" w:rsidP="007E287D">
      <w:pPr>
        <w:pStyle w:val="ListParagraph"/>
        <w:spacing w:line="276" w:lineRule="auto"/>
        <w:jc w:val="right"/>
        <w:rPr>
          <w:rFonts w:ascii="Arial" w:hAnsi="Arial" w:cs="Arial"/>
          <w:sz w:val="22"/>
          <w:szCs w:val="22"/>
          <w:lang w:val="en-GB"/>
        </w:rPr>
      </w:pPr>
    </w:p>
    <w:p w14:paraId="0913A9B6" w14:textId="77777777" w:rsidR="007E287D" w:rsidRPr="007E287D" w:rsidRDefault="007E287D" w:rsidP="007E287D">
      <w:pPr>
        <w:pStyle w:val="ListParagraph"/>
        <w:spacing w:line="276" w:lineRule="auto"/>
        <w:jc w:val="right"/>
        <w:rPr>
          <w:rFonts w:ascii="Arial" w:hAnsi="Arial" w:cs="Arial"/>
          <w:sz w:val="22"/>
          <w:szCs w:val="22"/>
          <w:lang w:val="en-GB"/>
        </w:rPr>
      </w:pPr>
    </w:p>
    <w:p w14:paraId="52626077" w14:textId="77777777" w:rsidR="007E287D" w:rsidRPr="007E287D" w:rsidRDefault="007E287D" w:rsidP="007E287D">
      <w:pPr>
        <w:pStyle w:val="ListParagraph"/>
        <w:spacing w:line="276" w:lineRule="auto"/>
        <w:jc w:val="right"/>
        <w:rPr>
          <w:rFonts w:ascii="Arial" w:hAnsi="Arial" w:cs="Arial"/>
          <w:sz w:val="22"/>
          <w:szCs w:val="22"/>
          <w:lang w:val="en-GB"/>
        </w:rPr>
      </w:pPr>
    </w:p>
    <w:p w14:paraId="231B9BA9" w14:textId="77777777" w:rsidR="007E287D" w:rsidRPr="007E287D" w:rsidRDefault="007E287D" w:rsidP="007E287D">
      <w:pPr>
        <w:pStyle w:val="ListParagraph"/>
        <w:spacing w:line="276" w:lineRule="auto"/>
        <w:jc w:val="right"/>
        <w:rPr>
          <w:rFonts w:ascii="Arial" w:hAnsi="Arial" w:cs="Arial"/>
          <w:sz w:val="22"/>
          <w:szCs w:val="22"/>
          <w:lang w:val="en-GB"/>
        </w:rPr>
      </w:pPr>
    </w:p>
    <w:p w14:paraId="752F617B" w14:textId="77777777" w:rsidR="007E287D" w:rsidRPr="007E287D" w:rsidRDefault="007E287D" w:rsidP="007E287D">
      <w:pPr>
        <w:pStyle w:val="ListParagraph"/>
        <w:spacing w:line="276" w:lineRule="auto"/>
        <w:jc w:val="right"/>
        <w:rPr>
          <w:rFonts w:ascii="Arial" w:hAnsi="Arial" w:cs="Arial"/>
          <w:sz w:val="22"/>
          <w:szCs w:val="22"/>
          <w:lang w:val="en-GB"/>
        </w:rPr>
      </w:pPr>
    </w:p>
    <w:p w14:paraId="35BBA9A4" w14:textId="77777777" w:rsidR="007E287D" w:rsidRPr="007E287D" w:rsidRDefault="007E287D" w:rsidP="007E287D">
      <w:pPr>
        <w:pStyle w:val="ListParagraph"/>
        <w:spacing w:line="276" w:lineRule="auto"/>
        <w:jc w:val="right"/>
        <w:rPr>
          <w:rFonts w:ascii="Arial" w:hAnsi="Arial" w:cs="Arial"/>
          <w:sz w:val="22"/>
          <w:szCs w:val="22"/>
          <w:lang w:val="en-GB"/>
        </w:rPr>
      </w:pPr>
    </w:p>
    <w:p w14:paraId="7B67B917" w14:textId="77777777" w:rsidR="007E287D" w:rsidRPr="007E287D" w:rsidRDefault="007E287D" w:rsidP="007E287D">
      <w:pPr>
        <w:pStyle w:val="ListParagraph"/>
        <w:spacing w:line="276" w:lineRule="auto"/>
        <w:jc w:val="right"/>
        <w:rPr>
          <w:rFonts w:ascii="Arial" w:hAnsi="Arial" w:cs="Arial"/>
          <w:sz w:val="22"/>
          <w:szCs w:val="22"/>
          <w:lang w:val="en-GB"/>
        </w:rPr>
      </w:pPr>
    </w:p>
    <w:p w14:paraId="55349041" w14:textId="77777777" w:rsidR="007E287D" w:rsidRPr="007E287D" w:rsidRDefault="007E287D" w:rsidP="007E287D">
      <w:pPr>
        <w:pStyle w:val="ListParagraph"/>
        <w:spacing w:line="276" w:lineRule="auto"/>
        <w:jc w:val="right"/>
        <w:rPr>
          <w:rFonts w:ascii="Arial" w:hAnsi="Arial" w:cs="Arial"/>
          <w:sz w:val="22"/>
          <w:szCs w:val="22"/>
          <w:lang w:val="en-GB"/>
        </w:rPr>
      </w:pPr>
    </w:p>
    <w:p w14:paraId="5C8EF2D7" w14:textId="77777777" w:rsidR="007E287D" w:rsidRPr="007E287D" w:rsidRDefault="007E287D" w:rsidP="007E287D">
      <w:pPr>
        <w:pStyle w:val="ListParagraph"/>
        <w:spacing w:line="276" w:lineRule="auto"/>
        <w:jc w:val="right"/>
        <w:rPr>
          <w:rFonts w:ascii="Arial" w:hAnsi="Arial" w:cs="Arial"/>
          <w:sz w:val="22"/>
          <w:szCs w:val="22"/>
          <w:lang w:val="en-GB"/>
        </w:rPr>
      </w:pPr>
    </w:p>
    <w:p w14:paraId="73070B27" w14:textId="6EAF0DB0" w:rsidR="007E287D" w:rsidRDefault="007E287D" w:rsidP="007E287D">
      <w:pPr>
        <w:pStyle w:val="ListParagraph"/>
        <w:spacing w:line="276" w:lineRule="auto"/>
        <w:jc w:val="right"/>
        <w:rPr>
          <w:rFonts w:ascii="Arial" w:hAnsi="Arial" w:cs="Arial"/>
          <w:sz w:val="22"/>
          <w:szCs w:val="22"/>
          <w:lang w:val="en-GB"/>
        </w:rPr>
      </w:pPr>
    </w:p>
    <w:p w14:paraId="4CACFE17" w14:textId="239C9A97" w:rsidR="00A14045" w:rsidRDefault="00A14045" w:rsidP="007E287D">
      <w:pPr>
        <w:pStyle w:val="ListParagraph"/>
        <w:spacing w:line="276" w:lineRule="auto"/>
        <w:jc w:val="right"/>
        <w:rPr>
          <w:rFonts w:ascii="Arial" w:hAnsi="Arial" w:cs="Arial"/>
          <w:sz w:val="22"/>
          <w:szCs w:val="22"/>
          <w:lang w:val="en-GB"/>
        </w:rPr>
      </w:pPr>
    </w:p>
    <w:p w14:paraId="49E34B5A" w14:textId="2FCE93E3" w:rsidR="00A14045" w:rsidRDefault="00A14045" w:rsidP="007E287D">
      <w:pPr>
        <w:pStyle w:val="ListParagraph"/>
        <w:spacing w:line="276" w:lineRule="auto"/>
        <w:jc w:val="right"/>
        <w:rPr>
          <w:rFonts w:ascii="Arial" w:hAnsi="Arial" w:cs="Arial"/>
          <w:sz w:val="22"/>
          <w:szCs w:val="22"/>
          <w:lang w:val="en-GB"/>
        </w:rPr>
      </w:pPr>
    </w:p>
    <w:p w14:paraId="230C3D4A" w14:textId="279800D9" w:rsidR="00A14045" w:rsidRDefault="00A14045" w:rsidP="007E287D">
      <w:pPr>
        <w:pStyle w:val="ListParagraph"/>
        <w:spacing w:line="276" w:lineRule="auto"/>
        <w:jc w:val="right"/>
        <w:rPr>
          <w:rFonts w:ascii="Arial" w:hAnsi="Arial" w:cs="Arial"/>
          <w:sz w:val="22"/>
          <w:szCs w:val="22"/>
          <w:lang w:val="en-GB"/>
        </w:rPr>
      </w:pPr>
    </w:p>
    <w:p w14:paraId="0D654AD2" w14:textId="77777777" w:rsidR="00A14045" w:rsidRPr="007E287D" w:rsidRDefault="00A14045" w:rsidP="007E287D">
      <w:pPr>
        <w:pStyle w:val="ListParagraph"/>
        <w:spacing w:line="276" w:lineRule="auto"/>
        <w:jc w:val="right"/>
        <w:rPr>
          <w:rFonts w:ascii="Arial" w:hAnsi="Arial" w:cs="Arial"/>
          <w:sz w:val="22"/>
          <w:szCs w:val="22"/>
          <w:lang w:val="en-GB"/>
        </w:rPr>
      </w:pPr>
    </w:p>
    <w:p w14:paraId="7043CA55" w14:textId="77777777" w:rsidR="007E287D" w:rsidRPr="007E287D" w:rsidRDefault="007E287D" w:rsidP="007E287D">
      <w:pPr>
        <w:pStyle w:val="ListParagraph"/>
        <w:spacing w:line="276" w:lineRule="auto"/>
        <w:jc w:val="right"/>
        <w:rPr>
          <w:rFonts w:ascii="Arial" w:hAnsi="Arial" w:cs="Arial"/>
          <w:sz w:val="22"/>
          <w:szCs w:val="22"/>
          <w:lang w:val="en-GB"/>
        </w:rPr>
      </w:pPr>
    </w:p>
    <w:p w14:paraId="73B5FFC2" w14:textId="77777777" w:rsidR="007E287D" w:rsidRPr="007E287D" w:rsidRDefault="007E287D" w:rsidP="007E287D">
      <w:pPr>
        <w:pStyle w:val="ListParagraph"/>
        <w:spacing w:line="276" w:lineRule="auto"/>
        <w:jc w:val="right"/>
        <w:rPr>
          <w:rFonts w:ascii="Arial" w:hAnsi="Arial" w:cs="Arial"/>
          <w:sz w:val="22"/>
          <w:szCs w:val="22"/>
          <w:lang w:val="en-GB"/>
        </w:rPr>
      </w:pPr>
      <w:r w:rsidRPr="007E287D">
        <w:rPr>
          <w:rFonts w:ascii="Arial" w:hAnsi="Arial" w:cs="Arial"/>
          <w:sz w:val="22"/>
          <w:szCs w:val="22"/>
          <w:lang w:val="en-GB"/>
        </w:rPr>
        <w:t>________________ V</w:t>
      </w:r>
    </w:p>
    <w:p w14:paraId="2821B070" w14:textId="77777777" w:rsidR="007E287D" w:rsidRPr="007E287D" w:rsidRDefault="007E287D" w:rsidP="007E287D">
      <w:pPr>
        <w:pStyle w:val="ListParagraph"/>
        <w:spacing w:line="276" w:lineRule="auto"/>
        <w:jc w:val="right"/>
        <w:rPr>
          <w:rFonts w:ascii="Arial" w:hAnsi="Arial" w:cs="Arial"/>
          <w:sz w:val="22"/>
          <w:szCs w:val="22"/>
          <w:lang w:val="en-GB"/>
        </w:rPr>
      </w:pPr>
    </w:p>
    <w:p w14:paraId="6AEB6B8D" w14:textId="44FD7065" w:rsidR="00467411" w:rsidRPr="00ED6F11" w:rsidRDefault="00A14045" w:rsidP="00467411">
      <w:pPr>
        <w:pStyle w:val="ListParagraph"/>
        <w:numPr>
          <w:ilvl w:val="0"/>
          <w:numId w:val="21"/>
        </w:numPr>
        <w:spacing w:after="160" w:line="259" w:lineRule="auto"/>
        <w:ind w:hanging="720"/>
        <w:rPr>
          <w:rFonts w:ascii="Arial" w:hAnsi="Arial" w:cs="Arial"/>
          <w:sz w:val="22"/>
          <w:szCs w:val="22"/>
          <w:lang w:val="en-GB"/>
        </w:rPr>
      </w:pPr>
      <w:r w:rsidRPr="00467411">
        <w:rPr>
          <w:rFonts w:ascii="Arial" w:hAnsi="Arial" w:cs="Arial"/>
          <w:sz w:val="22"/>
          <w:szCs w:val="22"/>
          <w:lang w:val="en-GB"/>
        </w:rPr>
        <w:br w:type="page"/>
      </w:r>
      <w:r w:rsidR="007E287D" w:rsidRPr="00467411">
        <w:rPr>
          <w:rFonts w:ascii="Arial" w:hAnsi="Arial" w:cs="Arial"/>
          <w:sz w:val="22"/>
          <w:szCs w:val="22"/>
          <w:lang w:val="en-GB"/>
        </w:rPr>
        <w:lastRenderedPageBreak/>
        <w:t xml:space="preserve">In Stage 2 (Velocity Selection), </w:t>
      </w:r>
      <w:r w:rsidR="00467411" w:rsidRPr="00ED6F11">
        <w:rPr>
          <w:rFonts w:ascii="Helvetica" w:eastAsia="Times New Roman" w:hAnsi="Helvetica" w:cs="Helvetica"/>
          <w:color w:val="1D2228"/>
          <w:sz w:val="22"/>
          <w:szCs w:val="22"/>
          <w:lang w:eastAsia="en-AU"/>
        </w:rPr>
        <w:t>the effects of an electric field and a magnetic field combine to ensure the velocity of the H-2</w:t>
      </w:r>
      <w:r w:rsidR="006D6B0C">
        <w:rPr>
          <w:rFonts w:ascii="Helvetica" w:eastAsia="Times New Roman" w:hAnsi="Helvetica" w:cs="Helvetica"/>
          <w:color w:val="1D2228"/>
          <w:sz w:val="22"/>
          <w:szCs w:val="22"/>
          <w:vertAlign w:val="superscript"/>
          <w:lang w:eastAsia="en-AU"/>
        </w:rPr>
        <w:t>+</w:t>
      </w:r>
      <w:r w:rsidR="00467411" w:rsidRPr="00ED6F11">
        <w:rPr>
          <w:rFonts w:ascii="Helvetica" w:eastAsia="Times New Roman" w:hAnsi="Helvetica" w:cs="Helvetica"/>
          <w:color w:val="1D2228"/>
          <w:sz w:val="22"/>
          <w:szCs w:val="22"/>
          <w:lang w:eastAsia="en-AU"/>
        </w:rPr>
        <w:t xml:space="preserve"> ions </w:t>
      </w:r>
      <w:r w:rsidR="00D81C83">
        <w:rPr>
          <w:rFonts w:ascii="Helvetica" w:eastAsia="Times New Roman" w:hAnsi="Helvetica" w:cs="Helvetica"/>
          <w:color w:val="1D2228"/>
          <w:sz w:val="22"/>
          <w:szCs w:val="22"/>
          <w:lang w:eastAsia="en-AU"/>
        </w:rPr>
        <w:t>are</w:t>
      </w:r>
      <w:r w:rsidR="00467411" w:rsidRPr="00ED6F11">
        <w:rPr>
          <w:rFonts w:ascii="Helvetica" w:eastAsia="Times New Roman" w:hAnsi="Helvetica" w:cs="Helvetica"/>
          <w:color w:val="1D2228"/>
          <w:sz w:val="22"/>
          <w:szCs w:val="22"/>
          <w:lang w:eastAsia="en-AU"/>
        </w:rPr>
        <w:t xml:space="preserve"> constant and in a straight line</w:t>
      </w:r>
      <w:r w:rsidR="00467411">
        <w:rPr>
          <w:rFonts w:ascii="Helvetica" w:eastAsia="Times New Roman" w:hAnsi="Helvetica" w:cs="Helvetica"/>
          <w:color w:val="1D2228"/>
          <w:sz w:val="22"/>
          <w:szCs w:val="22"/>
          <w:lang w:eastAsia="en-AU"/>
        </w:rPr>
        <w:t>.</w:t>
      </w:r>
    </w:p>
    <w:p w14:paraId="07019405" w14:textId="6489F376" w:rsidR="007E287D" w:rsidRPr="00467411" w:rsidRDefault="007E287D" w:rsidP="00467411">
      <w:pPr>
        <w:pStyle w:val="ListParagraph"/>
        <w:spacing w:after="160" w:line="276" w:lineRule="auto"/>
        <w:rPr>
          <w:rFonts w:ascii="Arial" w:hAnsi="Arial" w:cs="Arial"/>
          <w:sz w:val="22"/>
          <w:szCs w:val="22"/>
          <w:lang w:val="en-GB"/>
        </w:rPr>
      </w:pPr>
    </w:p>
    <w:p w14:paraId="7F0ACD30" w14:textId="77777777" w:rsidR="000B142F" w:rsidRDefault="000B142F" w:rsidP="000B142F">
      <w:pPr>
        <w:pStyle w:val="ListParagraph"/>
        <w:numPr>
          <w:ilvl w:val="0"/>
          <w:numId w:val="22"/>
        </w:numPr>
        <w:spacing w:after="160" w:line="276" w:lineRule="auto"/>
        <w:rPr>
          <w:rFonts w:ascii="Arial" w:hAnsi="Arial" w:cs="Arial"/>
          <w:sz w:val="22"/>
          <w:szCs w:val="22"/>
          <w:lang w:val="en-GB"/>
        </w:rPr>
      </w:pPr>
      <w:r>
        <w:rPr>
          <w:rFonts w:ascii="Arial" w:hAnsi="Arial" w:cs="Arial"/>
          <w:sz w:val="22"/>
          <w:szCs w:val="22"/>
          <w:lang w:val="en-GB"/>
        </w:rPr>
        <w:t>Given t</w:t>
      </w:r>
      <w:r w:rsidRPr="007E287D">
        <w:rPr>
          <w:rFonts w:ascii="Arial" w:hAnsi="Arial" w:cs="Arial"/>
          <w:sz w:val="22"/>
          <w:szCs w:val="22"/>
          <w:lang w:val="en-GB"/>
        </w:rPr>
        <w:t>he direction of the electric field in STAGE 2</w:t>
      </w:r>
      <w:r>
        <w:rPr>
          <w:rFonts w:ascii="Arial" w:hAnsi="Arial" w:cs="Arial"/>
          <w:sz w:val="22"/>
          <w:szCs w:val="22"/>
          <w:lang w:val="en-GB"/>
        </w:rPr>
        <w:t>, s</w:t>
      </w:r>
      <w:r w:rsidRPr="007E287D">
        <w:rPr>
          <w:rFonts w:ascii="Arial" w:hAnsi="Arial" w:cs="Arial"/>
          <w:sz w:val="22"/>
          <w:szCs w:val="22"/>
          <w:lang w:val="en-GB"/>
        </w:rPr>
        <w:t>tate the direction of the magnetic field</w:t>
      </w:r>
      <w:r>
        <w:rPr>
          <w:rFonts w:ascii="Arial" w:hAnsi="Arial" w:cs="Arial"/>
          <w:sz w:val="22"/>
          <w:szCs w:val="22"/>
          <w:lang w:val="en-GB"/>
        </w:rPr>
        <w:t xml:space="preserve"> by circling the correct option. </w:t>
      </w:r>
      <w:r w:rsidRPr="007E287D">
        <w:rPr>
          <w:rFonts w:ascii="Arial" w:hAnsi="Arial" w:cs="Arial"/>
          <w:sz w:val="22"/>
          <w:szCs w:val="22"/>
          <w:lang w:val="en-GB"/>
        </w:rPr>
        <w:t xml:space="preserve"> </w:t>
      </w:r>
    </w:p>
    <w:p w14:paraId="2C36DD43" w14:textId="77777777" w:rsidR="00054EF1" w:rsidRPr="007E287D" w:rsidRDefault="00054EF1" w:rsidP="00467411">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(1 mark)</w:t>
      </w:r>
    </w:p>
    <w:p w14:paraId="0165749A" w14:textId="77777777" w:rsidR="00054EF1" w:rsidRDefault="00054EF1" w:rsidP="00054EF1">
      <w:pPr>
        <w:pStyle w:val="ListParagraph"/>
        <w:spacing w:after="160" w:line="276" w:lineRule="auto"/>
        <w:ind w:left="1440"/>
        <w:rPr>
          <w:rFonts w:ascii="Arial" w:hAnsi="Arial" w:cs="Arial"/>
          <w:sz w:val="22"/>
          <w:szCs w:val="22"/>
          <w:lang w:val="en-GB"/>
        </w:rPr>
      </w:pPr>
    </w:p>
    <w:p w14:paraId="6128A6ED" w14:textId="77777777" w:rsidR="00054EF1" w:rsidRDefault="00054EF1" w:rsidP="00054EF1">
      <w:pPr>
        <w:pStyle w:val="ListParagraph"/>
        <w:spacing w:after="160" w:line="276" w:lineRule="auto"/>
        <w:ind w:left="1440"/>
        <w:rPr>
          <w:rFonts w:ascii="Arial" w:hAnsi="Arial" w:cs="Arial"/>
          <w:sz w:val="22"/>
          <w:szCs w:val="22"/>
          <w:lang w:val="en-GB"/>
        </w:rPr>
      </w:pPr>
    </w:p>
    <w:p w14:paraId="629833B2" w14:textId="4FBB0FBE" w:rsidR="007E287D" w:rsidRPr="007E287D" w:rsidRDefault="00054EF1" w:rsidP="00054EF1">
      <w:pPr>
        <w:pStyle w:val="ListParagraph"/>
        <w:spacing w:after="160" w:line="276" w:lineRule="auto"/>
        <w:ind w:left="0"/>
        <w:jc w:val="center"/>
        <w:rPr>
          <w:rFonts w:ascii="Arial" w:hAnsi="Arial" w:cs="Arial"/>
          <w:sz w:val="22"/>
          <w:szCs w:val="22"/>
          <w:lang w:val="en-GB"/>
        </w:rPr>
      </w:pPr>
      <w:r w:rsidRPr="007E287D">
        <w:rPr>
          <w:rFonts w:ascii="Arial" w:hAnsi="Arial" w:cs="Arial"/>
          <w:sz w:val="22"/>
          <w:szCs w:val="22"/>
          <w:lang w:val="en-GB"/>
        </w:rPr>
        <w:t xml:space="preserve">INTO THE PAGE </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Pr="007E287D">
        <w:rPr>
          <w:rFonts w:ascii="Arial" w:hAnsi="Arial" w:cs="Arial"/>
          <w:sz w:val="22"/>
          <w:szCs w:val="22"/>
          <w:lang w:val="en-GB"/>
        </w:rPr>
        <w:t>OUT OF THE PAGE</w:t>
      </w:r>
    </w:p>
    <w:p w14:paraId="79AFADED" w14:textId="77777777" w:rsidR="007E287D" w:rsidRPr="00054EF1" w:rsidRDefault="007E287D" w:rsidP="00054EF1">
      <w:pPr>
        <w:spacing w:line="276" w:lineRule="auto"/>
        <w:rPr>
          <w:rFonts w:ascii="Arial" w:hAnsi="Arial" w:cs="Arial"/>
          <w:sz w:val="22"/>
          <w:szCs w:val="22"/>
          <w:lang w:val="en-GB"/>
        </w:rPr>
      </w:pPr>
    </w:p>
    <w:p w14:paraId="63B05727" w14:textId="77777777" w:rsidR="007E287D" w:rsidRPr="007E287D" w:rsidRDefault="007E287D" w:rsidP="007E287D">
      <w:pPr>
        <w:pStyle w:val="ListParagraph"/>
        <w:numPr>
          <w:ilvl w:val="0"/>
          <w:numId w:val="22"/>
        </w:numPr>
        <w:spacing w:after="160" w:line="276" w:lineRule="auto"/>
        <w:rPr>
          <w:rFonts w:ascii="Arial" w:hAnsi="Arial" w:cs="Arial"/>
          <w:sz w:val="22"/>
          <w:szCs w:val="22"/>
          <w:lang w:val="en-GB"/>
        </w:rPr>
      </w:pPr>
      <w:r w:rsidRPr="007E287D">
        <w:rPr>
          <w:rFonts w:ascii="Arial" w:hAnsi="Arial" w:cs="Arial"/>
          <w:sz w:val="22"/>
          <w:szCs w:val="22"/>
          <w:lang w:val="en-GB"/>
        </w:rPr>
        <w:t>Derive an expression showing the relationship between the electric field strength ‘E’; the magnetic field strength ‘B’, and the speed of the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‘v’. </w:t>
      </w:r>
    </w:p>
    <w:p w14:paraId="7F0C6F52"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(2 marks)</w:t>
      </w:r>
    </w:p>
    <w:p w14:paraId="1B179C2B"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3CEEF5D"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C1C981"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95C4A7A"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A22ABF"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C4EC81D"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55FDB80"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974849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4610169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2403284" w14:textId="77777777" w:rsidR="007E287D" w:rsidRPr="00A03291" w:rsidRDefault="007E287D" w:rsidP="00A03291">
      <w:pPr>
        <w:spacing w:line="276" w:lineRule="auto"/>
        <w:rPr>
          <w:rFonts w:ascii="Arial" w:hAnsi="Arial" w:cs="Arial"/>
          <w:sz w:val="22"/>
          <w:szCs w:val="22"/>
          <w:lang w:val="en-GB"/>
        </w:rPr>
      </w:pPr>
      <w:r w:rsidRPr="00A03291">
        <w:rPr>
          <w:rFonts w:ascii="Arial" w:hAnsi="Arial" w:cs="Arial"/>
          <w:sz w:val="22"/>
          <w:szCs w:val="22"/>
          <w:lang w:val="en-GB"/>
        </w:rPr>
        <w:t>In STAGE 3, the beam of H-2</w:t>
      </w:r>
      <w:r w:rsidRPr="00A03291">
        <w:rPr>
          <w:rFonts w:ascii="Arial" w:hAnsi="Arial" w:cs="Arial"/>
          <w:sz w:val="22"/>
          <w:szCs w:val="22"/>
          <w:vertAlign w:val="superscript"/>
          <w:lang w:val="en-GB"/>
        </w:rPr>
        <w:t>+</w:t>
      </w:r>
      <w:r w:rsidRPr="00A03291">
        <w:rPr>
          <w:rFonts w:ascii="Arial" w:hAnsi="Arial" w:cs="Arial"/>
          <w:sz w:val="22"/>
          <w:szCs w:val="22"/>
          <w:lang w:val="en-GB"/>
        </w:rPr>
        <w:t xml:space="preserve"> ions are bent into a circular path by a magnetic field in a vacuum chamber. </w:t>
      </w:r>
    </w:p>
    <w:p w14:paraId="23DED59C" w14:textId="77777777" w:rsidR="007E287D" w:rsidRPr="007E287D" w:rsidRDefault="007E287D" w:rsidP="007E287D">
      <w:pPr>
        <w:pStyle w:val="ListParagraph"/>
        <w:spacing w:line="276" w:lineRule="auto"/>
        <w:rPr>
          <w:rFonts w:ascii="Arial" w:hAnsi="Arial" w:cs="Arial"/>
          <w:sz w:val="22"/>
          <w:szCs w:val="22"/>
          <w:lang w:val="en-GB"/>
        </w:rPr>
      </w:pPr>
    </w:p>
    <w:p w14:paraId="36B58BA1" w14:textId="45A49F3A" w:rsidR="007E287D" w:rsidRPr="007E287D" w:rsidRDefault="007E287D" w:rsidP="007E287D">
      <w:pPr>
        <w:pStyle w:val="ListParagraph"/>
        <w:numPr>
          <w:ilvl w:val="0"/>
          <w:numId w:val="21"/>
        </w:numPr>
        <w:spacing w:after="160" w:line="276" w:lineRule="auto"/>
        <w:ind w:hanging="720"/>
        <w:rPr>
          <w:rFonts w:ascii="Arial" w:hAnsi="Arial" w:cs="Arial"/>
          <w:sz w:val="22"/>
          <w:szCs w:val="22"/>
          <w:lang w:val="en-GB"/>
        </w:rPr>
      </w:pPr>
      <w:r w:rsidRPr="007E287D">
        <w:rPr>
          <w:rFonts w:ascii="Arial" w:hAnsi="Arial" w:cs="Arial"/>
          <w:sz w:val="22"/>
          <w:szCs w:val="22"/>
          <w:lang w:val="en-GB"/>
        </w:rPr>
        <w:t>(</w:t>
      </w:r>
      <w:proofErr w:type="spellStart"/>
      <w:r w:rsidRPr="007E287D">
        <w:rPr>
          <w:rFonts w:ascii="Arial" w:hAnsi="Arial" w:cs="Arial"/>
          <w:sz w:val="22"/>
          <w:szCs w:val="22"/>
          <w:lang w:val="en-GB"/>
        </w:rPr>
        <w:t>i</w:t>
      </w:r>
      <w:proofErr w:type="spellEnd"/>
      <w:r w:rsidRPr="007E287D">
        <w:rPr>
          <w:rFonts w:ascii="Arial" w:hAnsi="Arial" w:cs="Arial"/>
          <w:sz w:val="22"/>
          <w:szCs w:val="22"/>
          <w:lang w:val="en-GB"/>
        </w:rPr>
        <w:t xml:space="preserve">) </w:t>
      </w:r>
      <w:r w:rsidRPr="007E287D">
        <w:rPr>
          <w:rFonts w:ascii="Arial" w:hAnsi="Arial" w:cs="Arial"/>
          <w:sz w:val="22"/>
          <w:szCs w:val="22"/>
          <w:lang w:val="en-GB"/>
        </w:rPr>
        <w:tab/>
      </w:r>
      <w:bookmarkStart w:id="10" w:name="_Hlk104384769"/>
      <w:r w:rsidR="00A53916">
        <w:rPr>
          <w:rFonts w:ascii="Arial" w:hAnsi="Arial" w:cs="Arial"/>
          <w:sz w:val="22"/>
          <w:szCs w:val="22"/>
          <w:lang w:val="en-GB"/>
        </w:rPr>
        <w:t>Based on the diagram, s</w:t>
      </w:r>
      <w:r w:rsidRPr="007E287D">
        <w:rPr>
          <w:rFonts w:ascii="Arial" w:hAnsi="Arial" w:cs="Arial"/>
          <w:sz w:val="22"/>
          <w:szCs w:val="22"/>
          <w:lang w:val="en-GB"/>
        </w:rPr>
        <w:t xml:space="preserve">tate the direction of the magnetic field in the chamber. </w:t>
      </w:r>
    </w:p>
    <w:bookmarkEnd w:id="10"/>
    <w:p w14:paraId="6DBA5DAD" w14:textId="77777777" w:rsidR="007E287D" w:rsidRPr="007E287D" w:rsidRDefault="007E287D" w:rsidP="007E287D">
      <w:pPr>
        <w:spacing w:line="276" w:lineRule="auto"/>
        <w:ind w:left="720"/>
        <w:jc w:val="right"/>
        <w:rPr>
          <w:rFonts w:ascii="Arial" w:hAnsi="Arial" w:cs="Arial"/>
          <w:sz w:val="22"/>
          <w:szCs w:val="22"/>
          <w:lang w:val="en-GB"/>
        </w:rPr>
      </w:pPr>
      <w:r w:rsidRPr="007E287D">
        <w:rPr>
          <w:rFonts w:ascii="Arial" w:hAnsi="Arial" w:cs="Arial"/>
          <w:sz w:val="22"/>
          <w:szCs w:val="22"/>
          <w:lang w:val="en-GB"/>
        </w:rPr>
        <w:t>(1 mark)</w:t>
      </w:r>
    </w:p>
    <w:p w14:paraId="21A8ACE9" w14:textId="77777777" w:rsidR="007E287D" w:rsidRPr="007E287D" w:rsidRDefault="007E287D" w:rsidP="007E287D">
      <w:pPr>
        <w:pStyle w:val="ListParagraph"/>
        <w:spacing w:line="276" w:lineRule="auto"/>
        <w:rPr>
          <w:rFonts w:ascii="Arial" w:hAnsi="Arial" w:cs="Arial"/>
          <w:sz w:val="22"/>
          <w:szCs w:val="22"/>
          <w:lang w:val="en-GB"/>
        </w:rPr>
      </w:pPr>
    </w:p>
    <w:p w14:paraId="5EFE323F" w14:textId="77777777" w:rsidR="007E287D" w:rsidRPr="007E287D" w:rsidRDefault="007E287D" w:rsidP="007E287D">
      <w:pPr>
        <w:pStyle w:val="ListParagraph"/>
        <w:spacing w:line="276" w:lineRule="auto"/>
        <w:jc w:val="right"/>
        <w:rPr>
          <w:rFonts w:ascii="Arial" w:hAnsi="Arial" w:cs="Arial"/>
          <w:sz w:val="22"/>
          <w:szCs w:val="22"/>
          <w:lang w:val="en-GB"/>
        </w:rPr>
      </w:pPr>
    </w:p>
    <w:p w14:paraId="58DA7F4A" w14:textId="25A1B996" w:rsidR="007E287D" w:rsidRDefault="00D5156F" w:rsidP="00D5156F">
      <w:pPr>
        <w:pStyle w:val="ListParagraph"/>
        <w:spacing w:line="276" w:lineRule="auto"/>
        <w:jc w:val="center"/>
        <w:rPr>
          <w:rFonts w:ascii="Arial" w:hAnsi="Arial" w:cs="Arial"/>
          <w:sz w:val="22"/>
          <w:szCs w:val="22"/>
          <w:lang w:val="en-GB"/>
        </w:rPr>
      </w:pPr>
      <w:r>
        <w:rPr>
          <w:rFonts w:ascii="Arial" w:hAnsi="Arial" w:cs="Arial"/>
          <w:sz w:val="22"/>
          <w:szCs w:val="22"/>
          <w:lang w:val="en-GB"/>
        </w:rPr>
        <w:t>_____________________________________________</w:t>
      </w:r>
    </w:p>
    <w:p w14:paraId="48598057" w14:textId="77777777" w:rsidR="00D5156F" w:rsidRPr="007E287D" w:rsidRDefault="00D5156F" w:rsidP="00D5156F">
      <w:pPr>
        <w:pStyle w:val="ListParagraph"/>
        <w:spacing w:line="276" w:lineRule="auto"/>
        <w:jc w:val="center"/>
        <w:rPr>
          <w:rFonts w:ascii="Arial" w:hAnsi="Arial" w:cs="Arial"/>
          <w:sz w:val="22"/>
          <w:szCs w:val="22"/>
          <w:lang w:val="en-GB"/>
        </w:rPr>
      </w:pPr>
    </w:p>
    <w:p w14:paraId="51522302" w14:textId="6CFEEEB6" w:rsidR="007E287D" w:rsidRPr="007E287D" w:rsidRDefault="007E287D" w:rsidP="007E287D">
      <w:pPr>
        <w:pStyle w:val="ListParagraph"/>
        <w:numPr>
          <w:ilvl w:val="0"/>
          <w:numId w:val="23"/>
        </w:numPr>
        <w:spacing w:after="160" w:line="276" w:lineRule="auto"/>
        <w:rPr>
          <w:rFonts w:ascii="Arial" w:hAnsi="Arial" w:cs="Arial"/>
          <w:sz w:val="22"/>
          <w:szCs w:val="22"/>
          <w:lang w:val="en-GB"/>
        </w:rPr>
      </w:pPr>
      <w:r w:rsidRPr="007E287D">
        <w:rPr>
          <w:rFonts w:ascii="Arial" w:hAnsi="Arial" w:cs="Arial"/>
          <w:sz w:val="22"/>
          <w:szCs w:val="22"/>
          <w:lang w:val="en-GB"/>
        </w:rPr>
        <w:t>Explain why the chamber</w:t>
      </w:r>
      <w:r w:rsidR="00CA3238">
        <w:rPr>
          <w:rFonts w:ascii="Arial" w:hAnsi="Arial" w:cs="Arial"/>
          <w:sz w:val="22"/>
          <w:szCs w:val="22"/>
          <w:lang w:val="en-GB"/>
        </w:rPr>
        <w:t xml:space="preserve"> contains</w:t>
      </w:r>
      <w:r w:rsidRPr="007E287D">
        <w:rPr>
          <w:rFonts w:ascii="Arial" w:hAnsi="Arial" w:cs="Arial"/>
          <w:sz w:val="22"/>
          <w:szCs w:val="22"/>
          <w:lang w:val="en-GB"/>
        </w:rPr>
        <w:t xml:space="preserve"> a vacuum. As part of your answer, describe how the path of the beam of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would change if the chamber </w:t>
      </w:r>
      <w:r w:rsidR="00B20F50">
        <w:rPr>
          <w:rFonts w:ascii="Arial" w:hAnsi="Arial" w:cs="Arial"/>
          <w:sz w:val="22"/>
          <w:szCs w:val="22"/>
          <w:lang w:val="en-GB"/>
        </w:rPr>
        <w:t>were</w:t>
      </w:r>
      <w:r w:rsidRPr="007E287D">
        <w:rPr>
          <w:rFonts w:ascii="Arial" w:hAnsi="Arial" w:cs="Arial"/>
          <w:sz w:val="22"/>
          <w:szCs w:val="22"/>
          <w:lang w:val="en-GB"/>
        </w:rPr>
        <w:t xml:space="preserve"> filled with a low-pressure gas. </w:t>
      </w:r>
    </w:p>
    <w:p w14:paraId="5715D77F"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(3 marks)</w:t>
      </w:r>
    </w:p>
    <w:p w14:paraId="7BF8FFD2" w14:textId="77777777" w:rsidR="007E287D" w:rsidRPr="007E287D" w:rsidRDefault="007E287D" w:rsidP="007E287D">
      <w:pPr>
        <w:pStyle w:val="ListParagraph"/>
        <w:spacing w:line="276" w:lineRule="auto"/>
        <w:ind w:left="1440"/>
        <w:rPr>
          <w:rFonts w:ascii="Arial" w:hAnsi="Arial" w:cs="Arial"/>
          <w:sz w:val="22"/>
          <w:szCs w:val="22"/>
          <w:lang w:val="en-GB"/>
        </w:rPr>
      </w:pPr>
    </w:p>
    <w:p w14:paraId="1A7B0F95" w14:textId="77777777" w:rsidR="007E287D" w:rsidRPr="007E287D" w:rsidRDefault="007E287D" w:rsidP="007E287D">
      <w:pPr>
        <w:pStyle w:val="ListParagraph"/>
        <w:spacing w:line="276" w:lineRule="auto"/>
        <w:ind w:left="1440"/>
        <w:rPr>
          <w:rFonts w:ascii="Arial" w:hAnsi="Arial" w:cs="Arial"/>
          <w:sz w:val="22"/>
          <w:szCs w:val="22"/>
          <w:lang w:val="en-GB"/>
        </w:rPr>
      </w:pPr>
    </w:p>
    <w:p w14:paraId="7E117701" w14:textId="671FCD77" w:rsidR="007E287D" w:rsidRPr="00D5156F" w:rsidRDefault="007E287D" w:rsidP="00D5156F">
      <w:pPr>
        <w:spacing w:line="480" w:lineRule="auto"/>
        <w:rPr>
          <w:rFonts w:ascii="Arial" w:hAnsi="Arial" w:cs="Arial"/>
          <w:sz w:val="22"/>
          <w:szCs w:val="22"/>
          <w:lang w:val="en-GB"/>
        </w:rPr>
      </w:pPr>
      <w:r w:rsidRPr="00D5156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5156F">
        <w:rPr>
          <w:rFonts w:ascii="Arial" w:hAnsi="Arial" w:cs="Arial"/>
          <w:sz w:val="22"/>
          <w:szCs w:val="22"/>
          <w:lang w:val="en-GB"/>
        </w:rPr>
        <w:t>______________________</w:t>
      </w:r>
      <w:r w:rsidR="00A03291">
        <w:rPr>
          <w:rFonts w:ascii="Arial" w:hAnsi="Arial" w:cs="Arial"/>
          <w:sz w:val="22"/>
          <w:szCs w:val="22"/>
          <w:lang w:val="en-GB"/>
        </w:rPr>
        <w:t>___________________________________________________________________________________</w:t>
      </w:r>
    </w:p>
    <w:p w14:paraId="7F0F642F" w14:textId="77777777" w:rsidR="007E287D" w:rsidRPr="007E287D" w:rsidRDefault="007E287D" w:rsidP="007E287D">
      <w:pPr>
        <w:pStyle w:val="ListParagraph"/>
        <w:spacing w:line="276" w:lineRule="auto"/>
        <w:ind w:left="1440"/>
        <w:rPr>
          <w:rFonts w:ascii="Arial" w:hAnsi="Arial" w:cs="Arial"/>
          <w:sz w:val="22"/>
          <w:szCs w:val="22"/>
          <w:lang w:val="en-GB"/>
        </w:rPr>
      </w:pPr>
    </w:p>
    <w:p w14:paraId="49358DAE" w14:textId="77777777" w:rsidR="00A03291" w:rsidRDefault="00A03291">
      <w:pPr>
        <w:spacing w:after="160" w:line="259" w:lineRule="auto"/>
        <w:rPr>
          <w:rFonts w:ascii="Arial" w:hAnsi="Arial" w:cs="Arial"/>
          <w:sz w:val="22"/>
          <w:szCs w:val="22"/>
          <w:lang w:val="en-GB"/>
        </w:rPr>
      </w:pPr>
      <w:r>
        <w:rPr>
          <w:rFonts w:ascii="Arial" w:hAnsi="Arial" w:cs="Arial"/>
          <w:sz w:val="22"/>
          <w:szCs w:val="22"/>
          <w:lang w:val="en-GB"/>
        </w:rPr>
        <w:br w:type="page"/>
      </w:r>
    </w:p>
    <w:p w14:paraId="0C8364F9" w14:textId="13D0B828" w:rsidR="007E287D" w:rsidRPr="007E287D" w:rsidRDefault="007E287D" w:rsidP="00A03291">
      <w:pPr>
        <w:spacing w:line="276" w:lineRule="auto"/>
        <w:rPr>
          <w:rFonts w:ascii="Arial" w:hAnsi="Arial" w:cs="Arial"/>
          <w:sz w:val="22"/>
          <w:szCs w:val="22"/>
          <w:lang w:val="en-GB"/>
        </w:rPr>
      </w:pPr>
      <w:r w:rsidRPr="007E287D">
        <w:rPr>
          <w:rFonts w:ascii="Arial" w:hAnsi="Arial" w:cs="Arial"/>
          <w:sz w:val="22"/>
          <w:szCs w:val="22"/>
          <w:lang w:val="en-GB"/>
        </w:rPr>
        <w:lastRenderedPageBreak/>
        <w:t>If the magnetic field in the vacuum chamber is increased to a high enough strength, the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will undergo a perfect circular path (see below). </w:t>
      </w:r>
    </w:p>
    <w:p w14:paraId="27C56EB6" w14:textId="77777777" w:rsidR="007E287D" w:rsidRPr="007E287D" w:rsidRDefault="007E287D" w:rsidP="007E287D">
      <w:pPr>
        <w:spacing w:line="276" w:lineRule="auto"/>
        <w:ind w:left="709"/>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40544" behindDoc="0" locked="0" layoutInCell="1" allowOverlap="1" wp14:anchorId="02234C35" wp14:editId="1F2F3A23">
                <wp:simplePos x="0" y="0"/>
                <wp:positionH relativeFrom="column">
                  <wp:posOffset>2146300</wp:posOffset>
                </wp:positionH>
                <wp:positionV relativeFrom="paragraph">
                  <wp:posOffset>132715</wp:posOffset>
                </wp:positionV>
                <wp:extent cx="2057400" cy="2628900"/>
                <wp:effectExtent l="0" t="0" r="19050" b="19050"/>
                <wp:wrapNone/>
                <wp:docPr id="510" name="Rectangle 510"/>
                <wp:cNvGraphicFramePr/>
                <a:graphic xmlns:a="http://schemas.openxmlformats.org/drawingml/2006/main">
                  <a:graphicData uri="http://schemas.microsoft.com/office/word/2010/wordprocessingShape">
                    <wps:wsp>
                      <wps:cNvSpPr/>
                      <wps:spPr>
                        <a:xfrm>
                          <a:off x="0" y="0"/>
                          <a:ext cx="2057400" cy="262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07A6AB" id="Rectangle 510" o:spid="_x0000_s1026" style="position:absolute;margin-left:169pt;margin-top:10.45pt;width:162pt;height:207pt;z-index:25214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vcew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" filled="f" strokecolor="black [3213]" strokeweight="1pt"/>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41568" behindDoc="0" locked="0" layoutInCell="1" allowOverlap="1" wp14:anchorId="71D622FC" wp14:editId="3F091F53">
                <wp:simplePos x="0" y="0"/>
                <wp:positionH relativeFrom="column">
                  <wp:posOffset>3162300</wp:posOffset>
                </wp:positionH>
                <wp:positionV relativeFrom="paragraph">
                  <wp:posOffset>196850</wp:posOffset>
                </wp:positionV>
                <wp:extent cx="971550" cy="825500"/>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971550" cy="825500"/>
                        </a:xfrm>
                        <a:prstGeom prst="rect">
                          <a:avLst/>
                        </a:prstGeom>
                        <a:solidFill>
                          <a:schemeClr val="lt1"/>
                        </a:solidFill>
                        <a:ln w="6350">
                          <a:noFill/>
                        </a:ln>
                      </wps:spPr>
                      <wps:txbx>
                        <w:txbxContent>
                          <w:p w14:paraId="04DDAB3D"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46FEE9F9"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D622FC" id="Text Box 511" o:spid="_x0000_s1110" type="#_x0000_t202" style="position:absolute;left:0;text-align:left;margin-left:249pt;margin-top:15.5pt;width:76.5pt;height:6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" fillcolor="white [3201]" stroked="f" strokeweight=".5pt">
                <v:textbox>
                  <w:txbxContent>
                    <w:p w14:paraId="04DDAB3D"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46FEE9F9"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v:textbox>
              </v:shape>
            </w:pict>
          </mc:Fallback>
        </mc:AlternateContent>
      </w:r>
    </w:p>
    <w:p w14:paraId="5C35162E"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BA0C949"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46688" behindDoc="0" locked="0" layoutInCell="1" allowOverlap="1" wp14:anchorId="5C037DB4" wp14:editId="0CFA5855">
                <wp:simplePos x="0" y="0"/>
                <wp:positionH relativeFrom="column">
                  <wp:posOffset>2762250</wp:posOffset>
                </wp:positionH>
                <wp:positionV relativeFrom="paragraph">
                  <wp:posOffset>105410</wp:posOffset>
                </wp:positionV>
                <wp:extent cx="266700" cy="323850"/>
                <wp:effectExtent l="0" t="38100" r="57150" b="19050"/>
                <wp:wrapNone/>
                <wp:docPr id="68" name="Straight Arrow Connector 68"/>
                <wp:cNvGraphicFramePr/>
                <a:graphic xmlns:a="http://schemas.openxmlformats.org/drawingml/2006/main">
                  <a:graphicData uri="http://schemas.microsoft.com/office/word/2010/wordprocessingShape">
                    <wps:wsp>
                      <wps:cNvCnPr/>
                      <wps:spPr>
                        <a:xfrm flipV="1">
                          <a:off x="0" y="0"/>
                          <a:ext cx="266700" cy="3238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E269C7" id="Straight Arrow Connector 68" o:spid="_x0000_s1026" type="#_x0000_t32" style="position:absolute;margin-left:217.5pt;margin-top:8.3pt;width:21pt;height:25.5pt;flip:y;z-index:25214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" strokecolor="black [3213]" strokeweight=".5pt">
                <v:stroke dashstyle="dash" endarrow="block" joinstyle="miter"/>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43616" behindDoc="0" locked="0" layoutInCell="1" allowOverlap="1" wp14:anchorId="7B1B649B" wp14:editId="64EF8332">
                <wp:simplePos x="0" y="0"/>
                <wp:positionH relativeFrom="column">
                  <wp:posOffset>1663700</wp:posOffset>
                </wp:positionH>
                <wp:positionV relativeFrom="paragraph">
                  <wp:posOffset>10160</wp:posOffset>
                </wp:positionV>
                <wp:extent cx="1098550" cy="0"/>
                <wp:effectExtent l="0" t="76200" r="25400" b="95250"/>
                <wp:wrapNone/>
                <wp:docPr id="64" name="Straight Arrow Connector 64"/>
                <wp:cNvGraphicFramePr/>
                <a:graphic xmlns:a="http://schemas.openxmlformats.org/drawingml/2006/main">
                  <a:graphicData uri="http://schemas.microsoft.com/office/word/2010/wordprocessingShape">
                    <wps:wsp>
                      <wps:cNvCnPr/>
                      <wps:spPr>
                        <a:xfrm>
                          <a:off x="0" y="0"/>
                          <a:ext cx="1098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FEFF2" id="Straight Arrow Connector 64" o:spid="_x0000_s1026" type="#_x0000_t32" style="position:absolute;margin-left:131pt;margin-top:.8pt;width:86.5pt;height:0;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HCyQEAAP4DAAAOAAAAZHJzL2Uyb0RvYy54bWysU8tu2zAQvBfoPxC815ICpEgN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" strokecolor="black [3213]" strokeweight=".5pt">
                <v:stroke endarrow="block" joinstyle="miter"/>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42592" behindDoc="0" locked="0" layoutInCell="1" allowOverlap="1" wp14:anchorId="5388FCCA" wp14:editId="4956B33D">
                <wp:simplePos x="0" y="0"/>
                <wp:positionH relativeFrom="column">
                  <wp:posOffset>2343150</wp:posOffset>
                </wp:positionH>
                <wp:positionV relativeFrom="paragraph">
                  <wp:posOffset>10160</wp:posOffset>
                </wp:positionV>
                <wp:extent cx="819150" cy="825500"/>
                <wp:effectExtent l="0" t="0" r="19050" b="12700"/>
                <wp:wrapNone/>
                <wp:docPr id="65" name="Oval 65"/>
                <wp:cNvGraphicFramePr/>
                <a:graphic xmlns:a="http://schemas.openxmlformats.org/drawingml/2006/main">
                  <a:graphicData uri="http://schemas.microsoft.com/office/word/2010/wordprocessingShape">
                    <wps:wsp>
                      <wps:cNvSpPr/>
                      <wps:spPr>
                        <a:xfrm>
                          <a:off x="0" y="0"/>
                          <a:ext cx="819150" cy="825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DF4BC27" id="Oval 65" o:spid="_x0000_s1026" style="position:absolute;margin-left:184.5pt;margin-top:.8pt;width:64.5pt;height:65pt;z-index:25214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" filled="f" strokecolor="black [3213]" strokeweight="1pt">
                <v:stroke joinstyle="miter"/>
              </v:oval>
            </w:pict>
          </mc:Fallback>
        </mc:AlternateContent>
      </w:r>
    </w:p>
    <w:p w14:paraId="6256E8E8"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noProof/>
          <w:sz w:val="22"/>
          <w:szCs w:val="22"/>
          <w:lang w:eastAsia="en-AU"/>
        </w:rPr>
        <mc:AlternateContent>
          <mc:Choice Requires="wps">
            <w:drawing>
              <wp:anchor distT="0" distB="0" distL="114300" distR="114300" simplePos="0" relativeHeight="252147712" behindDoc="1" locked="0" layoutInCell="1" allowOverlap="1" wp14:anchorId="1E270D8B" wp14:editId="5B3F53ED">
                <wp:simplePos x="0" y="0"/>
                <wp:positionH relativeFrom="column">
                  <wp:posOffset>2851150</wp:posOffset>
                </wp:positionH>
                <wp:positionV relativeFrom="paragraph">
                  <wp:posOffset>47625</wp:posOffset>
                </wp:positionV>
                <wp:extent cx="209550" cy="1968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09550" cy="196850"/>
                        </a:xfrm>
                        <a:prstGeom prst="rect">
                          <a:avLst/>
                        </a:prstGeom>
                        <a:solidFill>
                          <a:schemeClr val="lt1"/>
                        </a:solidFill>
                        <a:ln w="6350">
                          <a:noFill/>
                        </a:ln>
                      </wps:spPr>
                      <wps:txbx>
                        <w:txbxContent>
                          <w:p w14:paraId="363BA255"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270D8B" id="Text Box 69" o:spid="_x0000_s1111" type="#_x0000_t202" style="position:absolute;left:0;text-align:left;margin-left:224.5pt;margin-top:3.75pt;width:16.5pt;height:15.5pt;z-index:-2511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7sLwIAAFs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" fillcolor="white [3201]" stroked="f" strokeweight=".5pt">
                <v:textbox>
                  <w:txbxContent>
                    <w:p w14:paraId="363BA255"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r</w:t>
                      </w:r>
                    </w:p>
                  </w:txbxContent>
                </v:textbox>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45664" behindDoc="0" locked="0" layoutInCell="1" allowOverlap="1" wp14:anchorId="2783A169" wp14:editId="7FD40BB6">
                <wp:simplePos x="0" y="0"/>
                <wp:positionH relativeFrom="column">
                  <wp:posOffset>2343150</wp:posOffset>
                </wp:positionH>
                <wp:positionV relativeFrom="paragraph">
                  <wp:posOffset>174625</wp:posOffset>
                </wp:positionV>
                <wp:extent cx="0" cy="69850"/>
                <wp:effectExtent l="76200" t="38100" r="95250" b="25400"/>
                <wp:wrapNone/>
                <wp:docPr id="67" name="Straight Arrow Connector 67"/>
                <wp:cNvGraphicFramePr/>
                <a:graphic xmlns:a="http://schemas.openxmlformats.org/drawingml/2006/main">
                  <a:graphicData uri="http://schemas.microsoft.com/office/word/2010/wordprocessingShape">
                    <wps:wsp>
                      <wps:cNvCnPr/>
                      <wps:spPr>
                        <a:xfrm flipV="1">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51A044" id="Straight Arrow Connector 67" o:spid="_x0000_s1026" type="#_x0000_t32" style="position:absolute;margin-left:184.5pt;margin-top:13.75pt;width:0;height:5.5pt;flip: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" strokecolor="black [3213]" strokeweight=".5pt">
                <v:stroke endarrow="block" joinstyle="miter"/>
              </v:shape>
            </w:pict>
          </mc:Fallback>
        </mc:AlternateContent>
      </w:r>
      <w:r w:rsidRPr="007E287D">
        <w:rPr>
          <w:rFonts w:ascii="Arial" w:hAnsi="Arial" w:cs="Arial"/>
          <w:noProof/>
          <w:sz w:val="22"/>
          <w:szCs w:val="22"/>
          <w:lang w:eastAsia="en-AU"/>
        </w:rPr>
        <mc:AlternateContent>
          <mc:Choice Requires="wps">
            <w:drawing>
              <wp:anchor distT="0" distB="0" distL="114300" distR="114300" simplePos="0" relativeHeight="252144640" behindDoc="0" locked="0" layoutInCell="1" allowOverlap="1" wp14:anchorId="04D24BC4" wp14:editId="12B1616B">
                <wp:simplePos x="0" y="0"/>
                <wp:positionH relativeFrom="column">
                  <wp:posOffset>3162300</wp:posOffset>
                </wp:positionH>
                <wp:positionV relativeFrom="paragraph">
                  <wp:posOffset>174625</wp:posOffset>
                </wp:positionV>
                <wp:extent cx="0" cy="69850"/>
                <wp:effectExtent l="76200" t="0" r="95250" b="63500"/>
                <wp:wrapNone/>
                <wp:docPr id="66" name="Straight Arrow Connector 66"/>
                <wp:cNvGraphicFramePr/>
                <a:graphic xmlns:a="http://schemas.openxmlformats.org/drawingml/2006/main">
                  <a:graphicData uri="http://schemas.microsoft.com/office/word/2010/wordprocessingShape">
                    <wps:wsp>
                      <wps:cNvCnPr/>
                      <wps:spPr>
                        <a:xfrm>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C804D5" id="Straight Arrow Connector 66" o:spid="_x0000_s1026" type="#_x0000_t32" style="position:absolute;margin-left:249pt;margin-top:13.75pt;width:0;height:5.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" strokecolor="black [3213]" strokeweight=".5pt">
                <v:stroke endarrow="block" joinstyle="miter"/>
              </v:shape>
            </w:pict>
          </mc:Fallback>
        </mc:AlternateContent>
      </w:r>
    </w:p>
    <w:p w14:paraId="3B3201FF"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088354D4"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159FD8B"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607DA2"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C09C45"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4C37FCE6"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1AEDEAB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452E658"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B5B92B6" w14:textId="77777777" w:rsidR="007E287D" w:rsidRPr="007E287D" w:rsidRDefault="007E287D" w:rsidP="007E287D">
      <w:pPr>
        <w:pStyle w:val="ListParagraph"/>
        <w:spacing w:line="276" w:lineRule="auto"/>
        <w:ind w:left="0"/>
        <w:rPr>
          <w:rFonts w:ascii="Arial" w:hAnsi="Arial" w:cs="Arial"/>
          <w:sz w:val="22"/>
          <w:szCs w:val="22"/>
          <w:lang w:val="en-GB"/>
        </w:rPr>
      </w:pPr>
    </w:p>
    <w:p w14:paraId="33183AAB" w14:textId="26891A10" w:rsidR="007E287D" w:rsidRDefault="007E287D" w:rsidP="007E287D">
      <w:pPr>
        <w:pStyle w:val="ListParagraph"/>
        <w:spacing w:line="276" w:lineRule="auto"/>
        <w:ind w:left="1440"/>
        <w:rPr>
          <w:rFonts w:ascii="Arial" w:hAnsi="Arial" w:cs="Arial"/>
          <w:sz w:val="22"/>
          <w:szCs w:val="22"/>
          <w:lang w:val="en-GB"/>
        </w:rPr>
      </w:pPr>
    </w:p>
    <w:p w14:paraId="74B9A715" w14:textId="77777777" w:rsidR="00A03291" w:rsidRPr="007E287D" w:rsidRDefault="00A03291" w:rsidP="007E287D">
      <w:pPr>
        <w:pStyle w:val="ListParagraph"/>
        <w:spacing w:line="276" w:lineRule="auto"/>
        <w:ind w:left="1440"/>
        <w:rPr>
          <w:rFonts w:ascii="Arial" w:hAnsi="Arial" w:cs="Arial"/>
          <w:sz w:val="22"/>
          <w:szCs w:val="22"/>
          <w:lang w:val="en-GB"/>
        </w:rPr>
      </w:pPr>
    </w:p>
    <w:p w14:paraId="438F70FC" w14:textId="77777777" w:rsidR="007E287D" w:rsidRPr="007E287D" w:rsidRDefault="007E287D" w:rsidP="007E287D">
      <w:pPr>
        <w:rPr>
          <w:rFonts w:ascii="Arial" w:hAnsi="Arial" w:cs="Arial"/>
          <w:sz w:val="22"/>
          <w:szCs w:val="22"/>
          <w:lang w:val="en-GB"/>
        </w:rPr>
      </w:pPr>
    </w:p>
    <w:p w14:paraId="09B58353" w14:textId="7F0900D5" w:rsidR="007E287D" w:rsidRPr="00940940" w:rsidRDefault="007E287D" w:rsidP="00940940">
      <w:pPr>
        <w:pStyle w:val="ListParagraph"/>
        <w:numPr>
          <w:ilvl w:val="0"/>
          <w:numId w:val="21"/>
        </w:numPr>
        <w:spacing w:after="160" w:line="259" w:lineRule="auto"/>
        <w:ind w:hanging="720"/>
        <w:rPr>
          <w:rFonts w:ascii="Arial" w:eastAsiaTheme="minorEastAsia" w:hAnsi="Arial" w:cs="Arial"/>
          <w:iCs/>
          <w:sz w:val="22"/>
          <w:szCs w:val="22"/>
          <w:lang w:val="en-GB"/>
        </w:rPr>
      </w:pPr>
      <w:bookmarkStart w:id="11" w:name="_Hlk104384905"/>
      <w:r w:rsidRPr="007E287D">
        <w:rPr>
          <w:rFonts w:ascii="Arial" w:hAnsi="Arial" w:cs="Arial"/>
          <w:sz w:val="22"/>
          <w:szCs w:val="22"/>
          <w:lang w:val="en-GB"/>
        </w:rPr>
        <w:t>(</w:t>
      </w:r>
      <w:proofErr w:type="spellStart"/>
      <w:r w:rsidRPr="007E287D">
        <w:rPr>
          <w:rFonts w:ascii="Arial" w:hAnsi="Arial" w:cs="Arial"/>
          <w:sz w:val="22"/>
          <w:szCs w:val="22"/>
          <w:lang w:val="en-GB"/>
        </w:rPr>
        <w:t>i</w:t>
      </w:r>
      <w:proofErr w:type="spellEnd"/>
      <w:r w:rsidRPr="007E287D">
        <w:rPr>
          <w:rFonts w:ascii="Arial" w:hAnsi="Arial" w:cs="Arial"/>
          <w:sz w:val="22"/>
          <w:szCs w:val="22"/>
          <w:lang w:val="en-GB"/>
        </w:rPr>
        <w:t xml:space="preserve">) </w:t>
      </w:r>
      <w:r w:rsidR="00940940">
        <w:rPr>
          <w:rFonts w:ascii="Helvetica" w:eastAsia="Times New Roman" w:hAnsi="Helvetica" w:cs="Helvetica"/>
          <w:color w:val="1D2228"/>
          <w:sz w:val="22"/>
          <w:szCs w:val="22"/>
          <w:lang w:eastAsia="en-AU"/>
        </w:rPr>
        <w:t>U</w:t>
      </w:r>
      <w:r w:rsidR="00940940" w:rsidRPr="00940940">
        <w:rPr>
          <w:rFonts w:ascii="Helvetica" w:eastAsia="Times New Roman" w:hAnsi="Helvetica" w:cs="Helvetica"/>
          <w:color w:val="1D2228"/>
          <w:sz w:val="22"/>
          <w:szCs w:val="22"/>
          <w:lang w:eastAsia="en-AU"/>
        </w:rPr>
        <w:t>se the appropriate formula</w:t>
      </w:r>
      <w:r w:rsidR="00940940">
        <w:rPr>
          <w:rFonts w:ascii="Helvetica" w:eastAsia="Times New Roman" w:hAnsi="Helvetica" w:cs="Helvetica"/>
          <w:color w:val="1D2228"/>
          <w:sz w:val="22"/>
          <w:szCs w:val="22"/>
          <w:lang w:eastAsia="en-AU"/>
        </w:rPr>
        <w:t>e</w:t>
      </w:r>
      <w:r w:rsidR="00940940" w:rsidRPr="00940940">
        <w:rPr>
          <w:rFonts w:ascii="Helvetica" w:eastAsia="Times New Roman" w:hAnsi="Helvetica" w:cs="Helvetica"/>
          <w:color w:val="1D2228"/>
          <w:sz w:val="22"/>
          <w:szCs w:val="22"/>
          <w:lang w:eastAsia="en-AU"/>
        </w:rPr>
        <w:t xml:space="preserve"> in your data booklet to derive</w:t>
      </w:r>
      <w:r w:rsidR="00940940" w:rsidRPr="00940940">
        <w:rPr>
          <w:rFonts w:ascii="Arial" w:eastAsiaTheme="minorEastAsia" w:hAnsi="Arial" w:cs="Arial"/>
          <w:iCs/>
          <w:sz w:val="22"/>
          <w:szCs w:val="22"/>
          <w:lang w:val="en-GB"/>
        </w:rPr>
        <w:t xml:space="preserve"> </w:t>
      </w:r>
      <w:r w:rsidRPr="00940940">
        <w:rPr>
          <w:rFonts w:ascii="Arial" w:eastAsiaTheme="minorEastAsia" w:hAnsi="Arial" w:cs="Arial"/>
          <w:iCs/>
          <w:sz w:val="22"/>
          <w:szCs w:val="22"/>
          <w:lang w:val="en-GB"/>
        </w:rPr>
        <w:t xml:space="preserve">the </w:t>
      </w:r>
      <w:r w:rsidR="00940940">
        <w:rPr>
          <w:rFonts w:ascii="Arial" w:eastAsiaTheme="minorEastAsia" w:hAnsi="Arial" w:cs="Arial"/>
          <w:iCs/>
          <w:sz w:val="22"/>
          <w:szCs w:val="22"/>
          <w:lang w:val="en-GB"/>
        </w:rPr>
        <w:t xml:space="preserve">following expression for the </w:t>
      </w:r>
      <w:r w:rsidRPr="00940940">
        <w:rPr>
          <w:rFonts w:ascii="Arial" w:eastAsiaTheme="minorEastAsia" w:hAnsi="Arial" w:cs="Arial"/>
          <w:iCs/>
          <w:sz w:val="22"/>
          <w:szCs w:val="22"/>
          <w:lang w:val="en-GB"/>
        </w:rPr>
        <w:t>frequency ‘f’ of the charged particle’s rotation in the field:</w:t>
      </w:r>
    </w:p>
    <w:bookmarkEnd w:id="11"/>
    <w:p w14:paraId="137BABDF" w14:textId="77777777" w:rsidR="007E287D" w:rsidRPr="00940940" w:rsidRDefault="007E287D" w:rsidP="007E287D">
      <w:pPr>
        <w:pStyle w:val="ListParagraph"/>
        <w:rPr>
          <w:rFonts w:ascii="Arial" w:eastAsiaTheme="minorEastAsia" w:hAnsi="Arial" w:cs="Arial"/>
          <w:iCs/>
          <w:sz w:val="22"/>
          <w:szCs w:val="22"/>
          <w:lang w:val="en-GB"/>
        </w:rPr>
      </w:pPr>
    </w:p>
    <w:p w14:paraId="0A7D3DA4" w14:textId="77777777" w:rsidR="007E287D" w:rsidRPr="007E287D" w:rsidRDefault="007E287D" w:rsidP="007E287D">
      <w:pPr>
        <w:pStyle w:val="ListParagraph"/>
        <w:rPr>
          <w:rFonts w:ascii="Arial" w:eastAsiaTheme="minorEastAsia" w:hAnsi="Arial" w:cs="Arial"/>
          <w:sz w:val="22"/>
          <w:szCs w:val="22"/>
          <w:lang w:val="en-GB"/>
        </w:rPr>
      </w:pPr>
      <m:oMathPara>
        <m:oMath>
          <m:r>
            <m:rPr>
              <m:sty m:val="p"/>
            </m:rPr>
            <w:rPr>
              <w:rFonts w:ascii="Cambria Math" w:hAnsi="Cambria Math" w:cs="Arial"/>
              <w:sz w:val="22"/>
              <w:szCs w:val="22"/>
              <w:lang w:val="en-GB"/>
            </w:rPr>
            <m:t>f=</m:t>
          </m:r>
          <m:f>
            <m:fPr>
              <m:ctrlPr>
                <w:rPr>
                  <w:rFonts w:ascii="Cambria Math" w:hAnsi="Cambria Math" w:cs="Arial"/>
                  <w:sz w:val="22"/>
                  <w:szCs w:val="22"/>
                  <w:lang w:val="en-GB"/>
                </w:rPr>
              </m:ctrlPr>
            </m:fPr>
            <m:num>
              <m:r>
                <m:rPr>
                  <m:sty m:val="p"/>
                </m:rPr>
                <w:rPr>
                  <w:rFonts w:ascii="Cambria Math" w:hAnsi="Cambria Math" w:cs="Arial"/>
                  <w:sz w:val="22"/>
                  <w:szCs w:val="22"/>
                  <w:lang w:val="en-GB"/>
                </w:rPr>
                <m:t>Bq</m:t>
              </m:r>
            </m:num>
            <m:den>
              <m:r>
                <m:rPr>
                  <m:sty m:val="p"/>
                </m:rPr>
                <w:rPr>
                  <w:rFonts w:ascii="Cambria Math" w:hAnsi="Cambria Math" w:cs="Arial"/>
                  <w:sz w:val="22"/>
                  <w:szCs w:val="22"/>
                  <w:lang w:val="en-GB"/>
                </w:rPr>
                <m:t>2πm</m:t>
              </m:r>
            </m:den>
          </m:f>
        </m:oMath>
      </m:oMathPara>
    </w:p>
    <w:p w14:paraId="01B275D4" w14:textId="77777777" w:rsidR="007E287D" w:rsidRPr="007E287D" w:rsidRDefault="007E287D" w:rsidP="007E287D">
      <w:pPr>
        <w:pStyle w:val="ListParagraph"/>
        <w:rPr>
          <w:rFonts w:ascii="Arial" w:eastAsiaTheme="minorEastAsia" w:hAnsi="Arial" w:cs="Arial"/>
          <w:sz w:val="22"/>
          <w:szCs w:val="22"/>
          <w:lang w:val="en-GB"/>
        </w:rPr>
      </w:pPr>
    </w:p>
    <w:p w14:paraId="365EF0CD" w14:textId="77777777" w:rsidR="007E287D" w:rsidRPr="007E287D" w:rsidRDefault="007E287D" w:rsidP="007E287D">
      <w:pPr>
        <w:pStyle w:val="ListParagraph"/>
        <w:rPr>
          <w:rFonts w:ascii="Arial" w:eastAsiaTheme="minorEastAsia" w:hAnsi="Arial" w:cs="Arial"/>
          <w:sz w:val="22"/>
          <w:szCs w:val="22"/>
          <w:lang w:val="en-GB"/>
        </w:rPr>
      </w:pPr>
      <w:r w:rsidRPr="007E287D">
        <w:rPr>
          <w:rFonts w:ascii="Arial" w:eastAsiaTheme="minorEastAsia" w:hAnsi="Arial" w:cs="Arial"/>
          <w:sz w:val="22"/>
          <w:szCs w:val="22"/>
          <w:lang w:val="en-GB"/>
        </w:rPr>
        <w:t xml:space="preserve">where </w:t>
      </w:r>
      <w:r w:rsidRPr="007E287D">
        <w:rPr>
          <w:rFonts w:ascii="Arial" w:eastAsiaTheme="minorEastAsia" w:hAnsi="Arial" w:cs="Arial"/>
          <w:sz w:val="22"/>
          <w:szCs w:val="22"/>
          <w:lang w:val="en-GB"/>
        </w:rPr>
        <w:tab/>
        <w:t xml:space="preserve">B = magnetic field strength (T); </w:t>
      </w:r>
    </w:p>
    <w:p w14:paraId="7348B772"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q = electric charge on the particle (C); and</w:t>
      </w:r>
    </w:p>
    <w:p w14:paraId="47B2927D"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m = mass of the particle (kg).</w:t>
      </w:r>
    </w:p>
    <w:p w14:paraId="28AAABD7" w14:textId="20EAFBD0" w:rsidR="007E287D" w:rsidRPr="007E287D" w:rsidRDefault="007E287D" w:rsidP="007E287D">
      <w:pPr>
        <w:pStyle w:val="ListParagraph"/>
        <w:ind w:firstLine="720"/>
        <w:jc w:val="right"/>
        <w:rPr>
          <w:rFonts w:ascii="Arial" w:eastAsiaTheme="minorEastAsia" w:hAnsi="Arial" w:cs="Arial"/>
          <w:sz w:val="22"/>
          <w:szCs w:val="22"/>
          <w:lang w:val="en-GB"/>
        </w:rPr>
      </w:pPr>
      <w:r w:rsidRPr="007E287D">
        <w:rPr>
          <w:rFonts w:ascii="Arial" w:eastAsiaTheme="minorEastAsia" w:hAnsi="Arial" w:cs="Arial"/>
          <w:sz w:val="22"/>
          <w:szCs w:val="22"/>
          <w:lang w:val="en-GB"/>
        </w:rPr>
        <w:t>(</w:t>
      </w:r>
      <w:r w:rsidR="00AA3C2A">
        <w:rPr>
          <w:rFonts w:ascii="Arial" w:eastAsiaTheme="minorEastAsia" w:hAnsi="Arial" w:cs="Arial"/>
          <w:sz w:val="22"/>
          <w:szCs w:val="22"/>
          <w:lang w:val="en-GB"/>
        </w:rPr>
        <w:t>3</w:t>
      </w:r>
      <w:r w:rsidRPr="007E287D">
        <w:rPr>
          <w:rFonts w:ascii="Arial" w:eastAsiaTheme="minorEastAsia" w:hAnsi="Arial" w:cs="Arial"/>
          <w:sz w:val="22"/>
          <w:szCs w:val="22"/>
          <w:lang w:val="en-GB"/>
        </w:rPr>
        <w:t xml:space="preserve"> marks)</w:t>
      </w:r>
    </w:p>
    <w:p w14:paraId="368F163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2A5353C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9C0F9EA"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B4067F0"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0E04B89"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47BEAF7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795D78BC"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11EDB9B6"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67FA46DE"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77DA4FE"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7A2F5ECA"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6546645"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6EE41458"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3EED6569"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A46769A" w14:textId="77777777" w:rsidR="00BD7A09" w:rsidRDefault="00BD7A09">
      <w:pPr>
        <w:spacing w:after="160" w:line="259" w:lineRule="auto"/>
        <w:rPr>
          <w:rFonts w:ascii="Arial" w:eastAsiaTheme="minorEastAsia" w:hAnsi="Arial" w:cs="Arial"/>
          <w:sz w:val="22"/>
          <w:szCs w:val="22"/>
          <w:lang w:val="en-GB"/>
        </w:rPr>
      </w:pPr>
      <w:r>
        <w:rPr>
          <w:rFonts w:ascii="Arial" w:eastAsiaTheme="minorEastAsia" w:hAnsi="Arial" w:cs="Arial"/>
          <w:sz w:val="22"/>
          <w:szCs w:val="22"/>
          <w:lang w:val="en-GB"/>
        </w:rPr>
        <w:br w:type="page"/>
      </w:r>
    </w:p>
    <w:p w14:paraId="34584749" w14:textId="716351CF" w:rsidR="007E287D" w:rsidRPr="007E287D" w:rsidRDefault="007E287D" w:rsidP="007E287D">
      <w:pPr>
        <w:pStyle w:val="ListParagraph"/>
        <w:numPr>
          <w:ilvl w:val="0"/>
          <w:numId w:val="21"/>
        </w:numPr>
        <w:spacing w:after="160" w:line="259" w:lineRule="auto"/>
        <w:ind w:hanging="720"/>
        <w:rPr>
          <w:rFonts w:ascii="Arial" w:hAnsi="Arial" w:cs="Arial"/>
          <w:sz w:val="22"/>
          <w:szCs w:val="22"/>
          <w:lang w:val="en-GB"/>
        </w:rPr>
      </w:pPr>
      <w:r w:rsidRPr="007E287D">
        <w:rPr>
          <w:rFonts w:ascii="Arial" w:eastAsiaTheme="minorEastAsia" w:hAnsi="Arial" w:cs="Arial"/>
          <w:sz w:val="22"/>
          <w:szCs w:val="22"/>
          <w:lang w:val="en-GB"/>
        </w:rPr>
        <w:lastRenderedPageBreak/>
        <w:t>Hence, calculate the frequency of circular rotation of the H-2</w:t>
      </w:r>
      <w:r w:rsidRPr="00364831">
        <w:rPr>
          <w:rFonts w:ascii="Arial" w:eastAsiaTheme="minorEastAsia" w:hAnsi="Arial" w:cs="Arial"/>
          <w:sz w:val="22"/>
          <w:szCs w:val="22"/>
          <w:vertAlign w:val="superscript"/>
          <w:lang w:val="en-GB"/>
        </w:rPr>
        <w:t>+</w:t>
      </w:r>
      <w:r w:rsidRPr="007E287D">
        <w:rPr>
          <w:rFonts w:ascii="Arial" w:eastAsiaTheme="minorEastAsia" w:hAnsi="Arial" w:cs="Arial"/>
          <w:sz w:val="22"/>
          <w:szCs w:val="22"/>
          <w:lang w:val="en-GB"/>
        </w:rPr>
        <w:t xml:space="preserve"> ions if the magnetic field strength in the vacuum chamber is 1.20 T. </w:t>
      </w:r>
    </w:p>
    <w:p w14:paraId="39B382B4" w14:textId="4C40A3EC" w:rsidR="007E287D" w:rsidRDefault="007E287D" w:rsidP="007E287D">
      <w:pPr>
        <w:pStyle w:val="ListParagraph"/>
        <w:jc w:val="right"/>
        <w:rPr>
          <w:rFonts w:ascii="Arial" w:eastAsiaTheme="minorEastAsia" w:hAnsi="Arial" w:cs="Arial"/>
          <w:sz w:val="22"/>
          <w:szCs w:val="22"/>
          <w:lang w:val="en-GB"/>
        </w:rPr>
      </w:pPr>
      <w:r w:rsidRPr="007E287D">
        <w:rPr>
          <w:rFonts w:ascii="Arial" w:eastAsiaTheme="minorEastAsia" w:hAnsi="Arial" w:cs="Arial"/>
          <w:sz w:val="22"/>
          <w:szCs w:val="22"/>
          <w:lang w:val="en-GB"/>
        </w:rPr>
        <w:t>(2 marks)</w:t>
      </w:r>
    </w:p>
    <w:p w14:paraId="66DD747E" w14:textId="58CAE4DB" w:rsidR="00BD7A09" w:rsidRDefault="00BD7A09" w:rsidP="007E287D">
      <w:pPr>
        <w:pStyle w:val="ListParagraph"/>
        <w:jc w:val="right"/>
        <w:rPr>
          <w:rFonts w:ascii="Arial" w:eastAsiaTheme="minorEastAsia" w:hAnsi="Arial" w:cs="Arial"/>
          <w:sz w:val="22"/>
          <w:szCs w:val="22"/>
          <w:lang w:val="en-GB"/>
        </w:rPr>
      </w:pPr>
    </w:p>
    <w:p w14:paraId="7ABA92A7" w14:textId="6298FC7D" w:rsidR="00BD7A09" w:rsidRDefault="00BD7A09" w:rsidP="007E287D">
      <w:pPr>
        <w:pStyle w:val="ListParagraph"/>
        <w:jc w:val="right"/>
        <w:rPr>
          <w:rFonts w:ascii="Arial" w:eastAsiaTheme="minorEastAsia" w:hAnsi="Arial" w:cs="Arial"/>
          <w:sz w:val="22"/>
          <w:szCs w:val="22"/>
          <w:lang w:val="en-GB"/>
        </w:rPr>
      </w:pPr>
    </w:p>
    <w:p w14:paraId="221B2FF0" w14:textId="080ACC94" w:rsidR="00BD7A09" w:rsidRDefault="00BD7A09" w:rsidP="007E287D">
      <w:pPr>
        <w:pStyle w:val="ListParagraph"/>
        <w:jc w:val="right"/>
        <w:rPr>
          <w:rFonts w:ascii="Arial" w:eastAsiaTheme="minorEastAsia" w:hAnsi="Arial" w:cs="Arial"/>
          <w:sz w:val="22"/>
          <w:szCs w:val="22"/>
          <w:lang w:val="en-GB"/>
        </w:rPr>
      </w:pPr>
    </w:p>
    <w:p w14:paraId="2156FAB2" w14:textId="20DC4998" w:rsidR="00BD7A09" w:rsidRDefault="00BD7A09" w:rsidP="007E287D">
      <w:pPr>
        <w:pStyle w:val="ListParagraph"/>
        <w:jc w:val="right"/>
        <w:rPr>
          <w:rFonts w:ascii="Arial" w:eastAsiaTheme="minorEastAsia" w:hAnsi="Arial" w:cs="Arial"/>
          <w:sz w:val="22"/>
          <w:szCs w:val="22"/>
          <w:lang w:val="en-GB"/>
        </w:rPr>
      </w:pPr>
    </w:p>
    <w:p w14:paraId="3E001845" w14:textId="24AFF6EB" w:rsidR="00BD7A09" w:rsidRDefault="00BD7A09" w:rsidP="007E287D">
      <w:pPr>
        <w:pStyle w:val="ListParagraph"/>
        <w:jc w:val="right"/>
        <w:rPr>
          <w:rFonts w:ascii="Arial" w:eastAsiaTheme="minorEastAsia" w:hAnsi="Arial" w:cs="Arial"/>
          <w:sz w:val="22"/>
          <w:szCs w:val="22"/>
          <w:lang w:val="en-GB"/>
        </w:rPr>
      </w:pPr>
    </w:p>
    <w:p w14:paraId="0DA065C6" w14:textId="5D6D0C95" w:rsidR="00BD7A09" w:rsidRDefault="00BD7A09" w:rsidP="007E287D">
      <w:pPr>
        <w:pStyle w:val="ListParagraph"/>
        <w:jc w:val="right"/>
        <w:rPr>
          <w:rFonts w:ascii="Arial" w:eastAsiaTheme="minorEastAsia" w:hAnsi="Arial" w:cs="Arial"/>
          <w:sz w:val="22"/>
          <w:szCs w:val="22"/>
          <w:lang w:val="en-GB"/>
        </w:rPr>
      </w:pPr>
    </w:p>
    <w:p w14:paraId="3B889E0D" w14:textId="03241E1C" w:rsidR="00BD7A09" w:rsidRDefault="00BD7A09" w:rsidP="007E287D">
      <w:pPr>
        <w:pStyle w:val="ListParagraph"/>
        <w:jc w:val="right"/>
        <w:rPr>
          <w:rFonts w:ascii="Arial" w:eastAsiaTheme="minorEastAsia" w:hAnsi="Arial" w:cs="Arial"/>
          <w:sz w:val="22"/>
          <w:szCs w:val="22"/>
          <w:lang w:val="en-GB"/>
        </w:rPr>
      </w:pPr>
    </w:p>
    <w:p w14:paraId="1BA3D34B" w14:textId="76EDA3C9" w:rsidR="00BD7A09" w:rsidRDefault="00BD7A09" w:rsidP="007E287D">
      <w:pPr>
        <w:pStyle w:val="ListParagraph"/>
        <w:jc w:val="right"/>
        <w:rPr>
          <w:rFonts w:ascii="Arial" w:eastAsiaTheme="minorEastAsia" w:hAnsi="Arial" w:cs="Arial"/>
          <w:sz w:val="22"/>
          <w:szCs w:val="22"/>
          <w:lang w:val="en-GB"/>
        </w:rPr>
      </w:pPr>
    </w:p>
    <w:p w14:paraId="15B14810" w14:textId="4D2652F9" w:rsidR="00BD7A09" w:rsidRDefault="00BD7A09" w:rsidP="007E287D">
      <w:pPr>
        <w:pStyle w:val="ListParagraph"/>
        <w:jc w:val="right"/>
        <w:rPr>
          <w:rFonts w:ascii="Arial" w:eastAsiaTheme="minorEastAsia" w:hAnsi="Arial" w:cs="Arial"/>
          <w:sz w:val="22"/>
          <w:szCs w:val="22"/>
          <w:lang w:val="en-GB"/>
        </w:rPr>
      </w:pPr>
    </w:p>
    <w:p w14:paraId="5249E708" w14:textId="7831102B" w:rsidR="00BD7A09" w:rsidRDefault="00BD7A09" w:rsidP="007E287D">
      <w:pPr>
        <w:pStyle w:val="ListParagraph"/>
        <w:jc w:val="right"/>
        <w:rPr>
          <w:rFonts w:ascii="Arial" w:eastAsiaTheme="minorEastAsia" w:hAnsi="Arial" w:cs="Arial"/>
          <w:sz w:val="22"/>
          <w:szCs w:val="22"/>
          <w:lang w:val="en-GB"/>
        </w:rPr>
      </w:pPr>
    </w:p>
    <w:p w14:paraId="0D4641E7" w14:textId="5B5AED32" w:rsidR="00BD7A09" w:rsidRDefault="00BD7A09" w:rsidP="007E287D">
      <w:pPr>
        <w:pStyle w:val="ListParagraph"/>
        <w:jc w:val="right"/>
        <w:rPr>
          <w:rFonts w:ascii="Arial" w:eastAsiaTheme="minorEastAsia" w:hAnsi="Arial" w:cs="Arial"/>
          <w:sz w:val="22"/>
          <w:szCs w:val="22"/>
          <w:lang w:val="en-GB"/>
        </w:rPr>
      </w:pPr>
    </w:p>
    <w:p w14:paraId="4A4A6C6F" w14:textId="242EACED" w:rsidR="00BD7A09" w:rsidRDefault="00BD7A09" w:rsidP="007E287D">
      <w:pPr>
        <w:pStyle w:val="ListParagraph"/>
        <w:jc w:val="right"/>
        <w:rPr>
          <w:rFonts w:ascii="Arial" w:eastAsiaTheme="minorEastAsia" w:hAnsi="Arial" w:cs="Arial"/>
          <w:sz w:val="22"/>
          <w:szCs w:val="22"/>
          <w:lang w:val="en-GB"/>
        </w:rPr>
      </w:pPr>
    </w:p>
    <w:p w14:paraId="2DACC854" w14:textId="588E1C40" w:rsidR="00BD7A09" w:rsidRDefault="00BD7A09" w:rsidP="007E287D">
      <w:pPr>
        <w:pStyle w:val="ListParagraph"/>
        <w:jc w:val="right"/>
        <w:rPr>
          <w:rFonts w:ascii="Arial" w:eastAsiaTheme="minorEastAsia" w:hAnsi="Arial" w:cs="Arial"/>
          <w:sz w:val="22"/>
          <w:szCs w:val="22"/>
          <w:lang w:val="en-GB"/>
        </w:rPr>
      </w:pPr>
    </w:p>
    <w:p w14:paraId="5EDEA601" w14:textId="1E935DA4" w:rsidR="00BD7A09" w:rsidRDefault="00BD7A09" w:rsidP="007E287D">
      <w:pPr>
        <w:pStyle w:val="ListParagraph"/>
        <w:jc w:val="right"/>
        <w:rPr>
          <w:rFonts w:ascii="Arial" w:eastAsiaTheme="minorEastAsia" w:hAnsi="Arial" w:cs="Arial"/>
          <w:sz w:val="22"/>
          <w:szCs w:val="22"/>
          <w:lang w:val="en-GB"/>
        </w:rPr>
      </w:pPr>
    </w:p>
    <w:p w14:paraId="167C17ED" w14:textId="628C289B" w:rsidR="00BD7A09" w:rsidRPr="007E287D" w:rsidRDefault="00BD7A09" w:rsidP="007E287D">
      <w:pPr>
        <w:pStyle w:val="ListParagraph"/>
        <w:jc w:val="right"/>
        <w:rPr>
          <w:rFonts w:ascii="Arial" w:hAnsi="Arial" w:cs="Arial"/>
          <w:sz w:val="22"/>
          <w:szCs w:val="22"/>
          <w:lang w:val="en-GB"/>
        </w:rPr>
      </w:pPr>
      <w:r>
        <w:rPr>
          <w:rFonts w:ascii="Arial" w:eastAsiaTheme="minorEastAsia" w:hAnsi="Arial" w:cs="Arial"/>
          <w:sz w:val="22"/>
          <w:szCs w:val="22"/>
          <w:lang w:val="en-GB"/>
        </w:rPr>
        <w:t>__________________ Hz</w:t>
      </w:r>
    </w:p>
    <w:p w14:paraId="36A9FC4C" w14:textId="77777777" w:rsidR="007E287D" w:rsidRPr="000D4C55" w:rsidRDefault="007E287D" w:rsidP="007E287D">
      <w:pPr>
        <w:ind w:left="709" w:hanging="709"/>
        <w:rPr>
          <w:rFonts w:ascii="Arial" w:hAnsi="Arial" w:cs="Arial"/>
          <w:lang w:val="en-GB"/>
        </w:rPr>
      </w:pPr>
      <w:r w:rsidRPr="000D4C55">
        <w:rPr>
          <w:rFonts w:ascii="Arial" w:hAnsi="Arial" w:cs="Arial"/>
          <w:lang w:val="en-GB"/>
        </w:rPr>
        <w:br w:type="page"/>
      </w:r>
    </w:p>
    <w:p w14:paraId="2478897D" w14:textId="15BF9BE0" w:rsidR="00855599" w:rsidRDefault="009051EC" w:rsidP="001D7A7C">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FE4F14">
        <w:rPr>
          <w:rFonts w:ascii="Arial" w:hAnsi="Arial" w:cs="Arial"/>
          <w:b/>
          <w:sz w:val="22"/>
          <w:szCs w:val="22"/>
        </w:rPr>
        <w:t>1</w:t>
      </w:r>
      <w:r w:rsidR="00A7114F">
        <w:rPr>
          <w:rFonts w:ascii="Arial" w:hAnsi="Arial" w:cs="Arial"/>
          <w:b/>
          <w:sz w:val="22"/>
          <w:szCs w:val="22"/>
        </w:rPr>
        <w:t>6</w:t>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C458D2">
        <w:rPr>
          <w:rFonts w:ascii="Arial" w:hAnsi="Arial" w:cs="Arial"/>
          <w:b/>
          <w:sz w:val="22"/>
          <w:szCs w:val="22"/>
        </w:rPr>
        <w:tab/>
        <w:t>(1</w:t>
      </w:r>
      <w:r w:rsidR="00512FCC">
        <w:rPr>
          <w:rFonts w:ascii="Arial" w:hAnsi="Arial" w:cs="Arial"/>
          <w:b/>
          <w:sz w:val="22"/>
          <w:szCs w:val="22"/>
        </w:rPr>
        <w:t>3</w:t>
      </w:r>
      <w:r w:rsidR="00855599">
        <w:rPr>
          <w:rFonts w:ascii="Arial" w:hAnsi="Arial" w:cs="Arial"/>
          <w:b/>
          <w:sz w:val="22"/>
          <w:szCs w:val="22"/>
        </w:rPr>
        <w:t xml:space="preserve"> marks)</w:t>
      </w:r>
    </w:p>
    <w:p w14:paraId="63A86728" w14:textId="0A3B8AF8" w:rsidR="00D70723" w:rsidRPr="00D70723" w:rsidRDefault="00D70723" w:rsidP="00D70723">
      <w:pPr>
        <w:rPr>
          <w:rFonts w:ascii="Arial" w:hAnsi="Arial" w:cs="Arial"/>
          <w:sz w:val="22"/>
          <w:szCs w:val="22"/>
        </w:rPr>
      </w:pPr>
      <w:r w:rsidRPr="00D70723">
        <w:rPr>
          <w:rFonts w:ascii="Arial" w:hAnsi="Arial" w:cs="Arial"/>
          <w:sz w:val="22"/>
          <w:szCs w:val="22"/>
        </w:rPr>
        <w:t>A remote town has it</w:t>
      </w:r>
      <w:r w:rsidR="00E83A44">
        <w:rPr>
          <w:rFonts w:ascii="Arial" w:hAnsi="Arial" w:cs="Arial"/>
          <w:sz w:val="22"/>
          <w:szCs w:val="22"/>
        </w:rPr>
        <w:t>s</w:t>
      </w:r>
      <w:r w:rsidRPr="00D70723">
        <w:rPr>
          <w:rFonts w:ascii="Arial" w:hAnsi="Arial" w:cs="Arial"/>
          <w:sz w:val="22"/>
          <w:szCs w:val="22"/>
        </w:rPr>
        <w:t xml:space="preserve"> electric power generated </w:t>
      </w:r>
      <w:r w:rsidR="003B5F54">
        <w:rPr>
          <w:rFonts w:ascii="Arial" w:hAnsi="Arial" w:cs="Arial"/>
          <w:sz w:val="22"/>
          <w:szCs w:val="22"/>
        </w:rPr>
        <w:t>by</w:t>
      </w:r>
      <w:r w:rsidRPr="00D70723">
        <w:rPr>
          <w:rFonts w:ascii="Arial" w:hAnsi="Arial" w:cs="Arial"/>
          <w:sz w:val="22"/>
          <w:szCs w:val="22"/>
        </w:rPr>
        <w:t xml:space="preserve"> a stand</w:t>
      </w:r>
      <w:r w:rsidR="00BF0C7B">
        <w:rPr>
          <w:rFonts w:ascii="Arial" w:hAnsi="Arial" w:cs="Arial"/>
          <w:sz w:val="22"/>
          <w:szCs w:val="22"/>
        </w:rPr>
        <w:t>-</w:t>
      </w:r>
      <w:r w:rsidRPr="00D70723">
        <w:rPr>
          <w:rFonts w:ascii="Arial" w:hAnsi="Arial" w:cs="Arial"/>
          <w:sz w:val="22"/>
          <w:szCs w:val="22"/>
        </w:rPr>
        <w:t>alone AC generator situated on its outskirts. Transmission lines with a total resistance (R</w:t>
      </w:r>
      <w:r w:rsidRPr="00D70723">
        <w:rPr>
          <w:rFonts w:ascii="Arial" w:hAnsi="Arial" w:cs="Arial"/>
          <w:sz w:val="22"/>
          <w:szCs w:val="22"/>
          <w:vertAlign w:val="subscript"/>
        </w:rPr>
        <w:t>T</w:t>
      </w:r>
      <w:r w:rsidRPr="00D70723">
        <w:rPr>
          <w:rFonts w:ascii="Arial" w:hAnsi="Arial" w:cs="Arial"/>
          <w:sz w:val="22"/>
          <w:szCs w:val="22"/>
        </w:rPr>
        <w:t xml:space="preserve">) of 5.50 Ω run between the generator and a substation. </w:t>
      </w:r>
    </w:p>
    <w:p w14:paraId="4E8A4817" w14:textId="77777777" w:rsidR="00D70723" w:rsidRPr="00D70723" w:rsidRDefault="00D70723" w:rsidP="00D70723">
      <w:pPr>
        <w:rPr>
          <w:rFonts w:ascii="Arial" w:hAnsi="Arial" w:cs="Arial"/>
          <w:sz w:val="22"/>
          <w:szCs w:val="22"/>
        </w:rPr>
      </w:pPr>
      <w:r w:rsidRPr="00D70723">
        <w:rPr>
          <w:rFonts w:ascii="Arial" w:hAnsi="Arial" w:cs="Arial"/>
          <w:sz w:val="22"/>
          <w:szCs w:val="22"/>
        </w:rPr>
        <w:t>The power generated in the primary coil of the transformer (P</w:t>
      </w:r>
      <w:r w:rsidRPr="00D70723">
        <w:rPr>
          <w:rFonts w:ascii="Arial" w:hAnsi="Arial" w:cs="Arial"/>
          <w:sz w:val="22"/>
          <w:szCs w:val="22"/>
          <w:vertAlign w:val="subscript"/>
        </w:rPr>
        <w:t>1</w:t>
      </w:r>
      <w:r w:rsidRPr="00D70723">
        <w:rPr>
          <w:rFonts w:ascii="Arial" w:hAnsi="Arial" w:cs="Arial"/>
          <w:sz w:val="22"/>
          <w:szCs w:val="22"/>
        </w:rPr>
        <w:t>) at this substation is 35.0 MW (RMS); the voltage delivered to the primary coil (V</w:t>
      </w:r>
      <w:r w:rsidRPr="00D70723">
        <w:rPr>
          <w:rFonts w:ascii="Arial" w:hAnsi="Arial" w:cs="Arial"/>
          <w:sz w:val="22"/>
          <w:szCs w:val="22"/>
          <w:vertAlign w:val="subscript"/>
        </w:rPr>
        <w:t>1</w:t>
      </w:r>
      <w:r w:rsidRPr="00D70723">
        <w:rPr>
          <w:rFonts w:ascii="Arial" w:hAnsi="Arial" w:cs="Arial"/>
          <w:sz w:val="22"/>
          <w:szCs w:val="22"/>
        </w:rPr>
        <w:t xml:space="preserve">) is 66.0 kV (RMS). </w:t>
      </w:r>
    </w:p>
    <w:p w14:paraId="19FAC86F" w14:textId="77777777" w:rsidR="00D70723" w:rsidRDefault="00D70723" w:rsidP="00D70723">
      <w:pPr>
        <w:rPr>
          <w:rFonts w:ascii="Arial" w:hAnsi="Arial" w:cs="Arial"/>
          <w:sz w:val="22"/>
          <w:szCs w:val="22"/>
        </w:rPr>
      </w:pPr>
    </w:p>
    <w:p w14:paraId="29FC7D0A" w14:textId="427D0D19" w:rsidR="00D70723" w:rsidRPr="00D70723" w:rsidRDefault="00D70723" w:rsidP="00D70723">
      <w:pPr>
        <w:rPr>
          <w:rFonts w:ascii="Arial" w:hAnsi="Arial" w:cs="Arial"/>
          <w:sz w:val="22"/>
          <w:szCs w:val="22"/>
        </w:rPr>
      </w:pPr>
      <w:r w:rsidRPr="00D70723">
        <w:rPr>
          <w:rFonts w:ascii="Arial" w:hAnsi="Arial" w:cs="Arial"/>
          <w:sz w:val="22"/>
          <w:szCs w:val="22"/>
        </w:rPr>
        <w:t>The transformer at the substation steps the transmission voltage (V</w:t>
      </w:r>
      <w:r w:rsidRPr="00D70723">
        <w:rPr>
          <w:rFonts w:ascii="Arial" w:hAnsi="Arial" w:cs="Arial"/>
          <w:sz w:val="22"/>
          <w:szCs w:val="22"/>
          <w:vertAlign w:val="subscript"/>
        </w:rPr>
        <w:t>2</w:t>
      </w:r>
      <w:r w:rsidRPr="00D70723">
        <w:rPr>
          <w:rFonts w:ascii="Arial" w:hAnsi="Arial" w:cs="Arial"/>
          <w:sz w:val="22"/>
          <w:szCs w:val="22"/>
        </w:rPr>
        <w:t>) down to 240</w:t>
      </w:r>
      <w:r w:rsidR="00C46730">
        <w:rPr>
          <w:rFonts w:ascii="Arial" w:hAnsi="Arial" w:cs="Arial"/>
          <w:sz w:val="22"/>
          <w:szCs w:val="22"/>
        </w:rPr>
        <w:t>.0</w:t>
      </w:r>
      <w:r w:rsidRPr="00D70723">
        <w:rPr>
          <w:rFonts w:ascii="Arial" w:hAnsi="Arial" w:cs="Arial"/>
          <w:sz w:val="22"/>
          <w:szCs w:val="22"/>
        </w:rPr>
        <w:t xml:space="preserve"> V (RMS) for electric power transmission to the houses and factories in the town. </w:t>
      </w:r>
    </w:p>
    <w:p w14:paraId="5655A493" w14:textId="77777777" w:rsidR="00D70723" w:rsidRPr="00D70723" w:rsidRDefault="00D70723" w:rsidP="00D70723">
      <w:pPr>
        <w:rPr>
          <w:rFonts w:ascii="Arial" w:hAnsi="Arial" w:cs="Arial"/>
          <w:sz w:val="22"/>
          <w:szCs w:val="22"/>
        </w:rPr>
      </w:pPr>
      <w:r w:rsidRPr="00D70723">
        <w:rPr>
          <w:rFonts w:ascii="Arial" w:hAnsi="Arial" w:cs="Arial"/>
          <w:sz w:val="22"/>
          <w:szCs w:val="22"/>
        </w:rPr>
        <w:t>See diagram below.</w:t>
      </w:r>
    </w:p>
    <w:p w14:paraId="2E97813B" w14:textId="77777777" w:rsidR="00D70723" w:rsidRPr="00D70723" w:rsidRDefault="00D70723" w:rsidP="00D70723">
      <w:pPr>
        <w:rPr>
          <w:rFonts w:ascii="Arial" w:hAnsi="Arial" w:cs="Arial"/>
          <w:sz w:val="22"/>
          <w:szCs w:val="22"/>
        </w:rPr>
      </w:pPr>
      <w:r w:rsidRPr="00D70723">
        <w:rPr>
          <w:rFonts w:ascii="Arial" w:hAnsi="Arial" w:cs="Arial"/>
          <w:noProof/>
          <w:sz w:val="22"/>
          <w:szCs w:val="22"/>
          <w:lang w:eastAsia="en-AU"/>
        </w:rPr>
        <mc:AlternateContent>
          <mc:Choice Requires="wps">
            <w:drawing>
              <wp:anchor distT="0" distB="0" distL="114300" distR="114300" simplePos="0" relativeHeight="252149760" behindDoc="0" locked="0" layoutInCell="1" allowOverlap="1" wp14:anchorId="2394600C" wp14:editId="0E3582D4">
                <wp:simplePos x="0" y="0"/>
                <wp:positionH relativeFrom="column">
                  <wp:posOffset>228600</wp:posOffset>
                </wp:positionH>
                <wp:positionV relativeFrom="paragraph">
                  <wp:posOffset>183515</wp:posOffset>
                </wp:positionV>
                <wp:extent cx="1143000" cy="91440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19050">
                          <a:solidFill>
                            <a:prstClr val="black"/>
                          </a:solidFill>
                        </a:ln>
                      </wps:spPr>
                      <wps:txbx>
                        <w:txbxContent>
                          <w:p w14:paraId="556775FF" w14:textId="77777777" w:rsidR="00D70723" w:rsidRDefault="00D70723" w:rsidP="00D70723"/>
                          <w:p w14:paraId="7D268E2D" w14:textId="77777777" w:rsidR="00D70723" w:rsidRPr="00677E7E" w:rsidRDefault="00D70723" w:rsidP="00D70723">
                            <w:pPr>
                              <w:rPr>
                                <w:rFonts w:ascii="Arial" w:hAnsi="Arial" w:cs="Arial"/>
                                <w:sz w:val="18"/>
                                <w:szCs w:val="18"/>
                              </w:rPr>
                            </w:pPr>
                            <w:r w:rsidRPr="00677E7E">
                              <w:rPr>
                                <w:rFonts w:ascii="Arial" w:hAnsi="Arial" w:cs="Arial"/>
                                <w:sz w:val="18"/>
                                <w:szCs w:val="18"/>
                              </w:rPr>
                              <w:t>AC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94600C" id="Text Box 70" o:spid="_x0000_s1112" type="#_x0000_t202" style="position:absolute;margin-left:18pt;margin-top:14.45pt;width:90pt;height:1in;z-index:25214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" fillcolor="white [3201]" strokeweight="1.5pt">
                <v:textbox>
                  <w:txbxContent>
                    <w:p w14:paraId="556775FF" w14:textId="77777777" w:rsidR="00D70723" w:rsidRDefault="00D70723" w:rsidP="00D70723"/>
                    <w:p w14:paraId="7D268E2D" w14:textId="77777777" w:rsidR="00D70723" w:rsidRPr="00677E7E" w:rsidRDefault="00D70723" w:rsidP="00D70723">
                      <w:pPr>
                        <w:rPr>
                          <w:rFonts w:ascii="Arial" w:hAnsi="Arial" w:cs="Arial"/>
                          <w:sz w:val="18"/>
                          <w:szCs w:val="18"/>
                        </w:rPr>
                      </w:pPr>
                      <w:r w:rsidRPr="00677E7E">
                        <w:rPr>
                          <w:rFonts w:ascii="Arial" w:hAnsi="Arial" w:cs="Arial"/>
                          <w:sz w:val="18"/>
                          <w:szCs w:val="18"/>
                        </w:rPr>
                        <w:t>AC GENERATOR</w:t>
                      </w:r>
                    </w:p>
                  </w:txbxContent>
                </v:textbox>
              </v:shape>
            </w:pict>
          </mc:Fallback>
        </mc:AlternateContent>
      </w:r>
    </w:p>
    <w:p w14:paraId="05458882" w14:textId="77777777" w:rsidR="00D70723" w:rsidRPr="00D70723" w:rsidRDefault="00D70723" w:rsidP="00D70723">
      <w:pPr>
        <w:rPr>
          <w:rFonts w:ascii="Arial" w:hAnsi="Arial" w:cs="Arial"/>
          <w:sz w:val="22"/>
          <w:szCs w:val="22"/>
        </w:rPr>
      </w:pPr>
      <w:r w:rsidRPr="00D70723">
        <w:rPr>
          <w:rFonts w:ascii="Arial" w:hAnsi="Arial" w:cs="Arial"/>
          <w:noProof/>
          <w:sz w:val="22"/>
          <w:szCs w:val="22"/>
          <w:lang w:eastAsia="en-AU"/>
        </w:rPr>
        <mc:AlternateContent>
          <mc:Choice Requires="wps">
            <w:drawing>
              <wp:anchor distT="0" distB="0" distL="114300" distR="114300" simplePos="0" relativeHeight="252150784" behindDoc="0" locked="0" layoutInCell="1" allowOverlap="1" wp14:anchorId="35E8CA05" wp14:editId="3E9AF4D6">
                <wp:simplePos x="0" y="0"/>
                <wp:positionH relativeFrom="column">
                  <wp:posOffset>2743200</wp:posOffset>
                </wp:positionH>
                <wp:positionV relativeFrom="paragraph">
                  <wp:posOffset>22860</wp:posOffset>
                </wp:positionV>
                <wp:extent cx="1028700" cy="673100"/>
                <wp:effectExtent l="0" t="0" r="19050" b="12700"/>
                <wp:wrapNone/>
                <wp:docPr id="71" name="Text Box 71"/>
                <wp:cNvGraphicFramePr/>
                <a:graphic xmlns:a="http://schemas.openxmlformats.org/drawingml/2006/main">
                  <a:graphicData uri="http://schemas.microsoft.com/office/word/2010/wordprocessingShape">
                    <wps:wsp>
                      <wps:cNvSpPr txBox="1"/>
                      <wps:spPr>
                        <a:xfrm>
                          <a:off x="0" y="0"/>
                          <a:ext cx="1028700" cy="673100"/>
                        </a:xfrm>
                        <a:prstGeom prst="rect">
                          <a:avLst/>
                        </a:prstGeom>
                        <a:solidFill>
                          <a:schemeClr val="lt1"/>
                        </a:solidFill>
                        <a:ln w="19050">
                          <a:solidFill>
                            <a:prstClr val="black"/>
                          </a:solidFill>
                        </a:ln>
                      </wps:spPr>
                      <wps:txbx>
                        <w:txbxContent>
                          <w:p w14:paraId="0A6FA4A1" w14:textId="77777777" w:rsidR="00D70723" w:rsidRDefault="00D70723" w:rsidP="00D70723">
                            <w:pPr>
                              <w:jc w:val="center"/>
                              <w:rPr>
                                <w:rFonts w:ascii="Arial" w:hAnsi="Arial" w:cs="Arial"/>
                                <w:sz w:val="18"/>
                                <w:szCs w:val="18"/>
                              </w:rPr>
                            </w:pPr>
                          </w:p>
                          <w:p w14:paraId="780B59CD" w14:textId="77777777" w:rsidR="00D70723" w:rsidRPr="00677E7E" w:rsidRDefault="00D70723" w:rsidP="00D70723">
                            <w:pPr>
                              <w:jc w:val="center"/>
                              <w:rPr>
                                <w:rFonts w:ascii="Arial" w:hAnsi="Arial" w:cs="Arial"/>
                                <w:sz w:val="18"/>
                                <w:szCs w:val="18"/>
                              </w:rPr>
                            </w:pPr>
                            <w:r w:rsidRPr="00677E7E">
                              <w:rPr>
                                <w:rFonts w:ascii="Arial" w:hAnsi="Arial" w:cs="Arial"/>
                                <w:sz w:val="18"/>
                                <w:szCs w:val="18"/>
                              </w:rPr>
                              <w:t>SUBSTATION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E8CA05" id="Text Box 71" o:spid="_x0000_s1113" type="#_x0000_t202" style="position:absolute;margin-left:3in;margin-top:1.8pt;width:81pt;height:53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TlPAIAAIUEAAAOAAAAZHJzL2Uyb0RvYy54bWysVE1v2zAMvQ/YfxB0X+xkaZM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" fillcolor="white [3201]" strokeweight="1.5pt">
                <v:textbox>
                  <w:txbxContent>
                    <w:p w14:paraId="0A6FA4A1" w14:textId="77777777" w:rsidR="00D70723" w:rsidRDefault="00D70723" w:rsidP="00D70723">
                      <w:pPr>
                        <w:jc w:val="center"/>
                        <w:rPr>
                          <w:rFonts w:ascii="Arial" w:hAnsi="Arial" w:cs="Arial"/>
                          <w:sz w:val="18"/>
                          <w:szCs w:val="18"/>
                        </w:rPr>
                      </w:pPr>
                    </w:p>
                    <w:p w14:paraId="780B59CD" w14:textId="77777777" w:rsidR="00D70723" w:rsidRPr="00677E7E" w:rsidRDefault="00D70723" w:rsidP="00D70723">
                      <w:pPr>
                        <w:jc w:val="center"/>
                        <w:rPr>
                          <w:rFonts w:ascii="Arial" w:hAnsi="Arial" w:cs="Arial"/>
                          <w:sz w:val="18"/>
                          <w:szCs w:val="18"/>
                        </w:rPr>
                      </w:pPr>
                      <w:r w:rsidRPr="00677E7E">
                        <w:rPr>
                          <w:rFonts w:ascii="Arial" w:hAnsi="Arial" w:cs="Arial"/>
                          <w:sz w:val="18"/>
                          <w:szCs w:val="18"/>
                        </w:rPr>
                        <w:t>SUBSTATION</w:t>
                      </w:r>
                    </w:p>
                  </w:txbxContent>
                </v:textbox>
              </v:shape>
            </w:pict>
          </mc:Fallback>
        </mc:AlternateContent>
      </w:r>
      <w:r w:rsidRPr="00D70723">
        <w:rPr>
          <w:rFonts w:ascii="Arial" w:hAnsi="Arial" w:cs="Arial"/>
          <w:noProof/>
          <w:sz w:val="22"/>
          <w:szCs w:val="22"/>
          <w:lang w:eastAsia="en-AU"/>
        </w:rPr>
        <mc:AlternateContent>
          <mc:Choice Requires="wps">
            <w:drawing>
              <wp:anchor distT="0" distB="0" distL="114300" distR="114300" simplePos="0" relativeHeight="252155904" behindDoc="1" locked="0" layoutInCell="1" allowOverlap="1" wp14:anchorId="59AF9978" wp14:editId="409F87BB">
                <wp:simplePos x="0" y="0"/>
                <wp:positionH relativeFrom="column">
                  <wp:posOffset>2857500</wp:posOffset>
                </wp:positionH>
                <wp:positionV relativeFrom="paragraph">
                  <wp:posOffset>708660</wp:posOffset>
                </wp:positionV>
                <wp:extent cx="914400" cy="5715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lt1"/>
                        </a:solidFill>
                        <a:ln w="6350">
                          <a:noFill/>
                        </a:ln>
                      </wps:spPr>
                      <wps:txbx>
                        <w:txbxContent>
                          <w:p w14:paraId="7CD75B8B" w14:textId="77777777" w:rsidR="00D70723" w:rsidRDefault="00D70723" w:rsidP="00D70723">
                            <w:pPr>
                              <w:rPr>
                                <w:rFonts w:ascii="Arial" w:hAnsi="Arial" w:cs="Arial"/>
                                <w:sz w:val="18"/>
                                <w:szCs w:val="18"/>
                              </w:rPr>
                            </w:pPr>
                            <w:r>
                              <w:rPr>
                                <w:rFonts w:ascii="Arial" w:hAnsi="Arial" w:cs="Arial"/>
                                <w:sz w:val="18"/>
                                <w:szCs w:val="18"/>
                              </w:rPr>
                              <w:t>P</w:t>
                            </w:r>
                            <w:r>
                              <w:rPr>
                                <w:rFonts w:ascii="Arial" w:hAnsi="Arial" w:cs="Arial"/>
                                <w:sz w:val="18"/>
                                <w:szCs w:val="18"/>
                                <w:vertAlign w:val="subscript"/>
                              </w:rPr>
                              <w:t>1</w:t>
                            </w:r>
                            <w:r>
                              <w:rPr>
                                <w:rFonts w:ascii="Arial" w:hAnsi="Arial" w:cs="Arial"/>
                                <w:sz w:val="18"/>
                                <w:szCs w:val="18"/>
                              </w:rPr>
                              <w:t xml:space="preserve"> = 35.0 MW</w:t>
                            </w:r>
                          </w:p>
                          <w:p w14:paraId="6CDFE4F8" w14:textId="77777777" w:rsidR="00D70723" w:rsidRDefault="00D70723" w:rsidP="00D70723">
                            <w:pPr>
                              <w:rPr>
                                <w:rFonts w:ascii="Arial" w:hAnsi="Arial" w:cs="Arial"/>
                                <w:sz w:val="18"/>
                                <w:szCs w:val="18"/>
                              </w:rPr>
                            </w:pPr>
                            <w:r>
                              <w:rPr>
                                <w:rFonts w:ascii="Arial" w:hAnsi="Arial" w:cs="Arial"/>
                                <w:sz w:val="18"/>
                                <w:szCs w:val="18"/>
                              </w:rPr>
                              <w:t>V</w:t>
                            </w:r>
                            <w:r w:rsidRPr="00067620">
                              <w:rPr>
                                <w:rFonts w:ascii="Arial" w:hAnsi="Arial" w:cs="Arial"/>
                                <w:sz w:val="18"/>
                                <w:szCs w:val="18"/>
                                <w:vertAlign w:val="subscript"/>
                              </w:rPr>
                              <w:t>1</w:t>
                            </w:r>
                            <w:r>
                              <w:rPr>
                                <w:rFonts w:ascii="Arial" w:hAnsi="Arial" w:cs="Arial"/>
                                <w:sz w:val="18"/>
                                <w:szCs w:val="18"/>
                              </w:rPr>
                              <w:t xml:space="preserve"> = 66.0 kV</w:t>
                            </w:r>
                          </w:p>
                          <w:p w14:paraId="645FF980" w14:textId="77777777" w:rsidR="00D70723" w:rsidRPr="00677E7E" w:rsidRDefault="00D70723" w:rsidP="00D70723">
                            <w:pPr>
                              <w:rPr>
                                <w:rFonts w:ascii="Arial" w:hAnsi="Arial" w:cs="Arial"/>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AF9978" id="Text Box 72" o:spid="_x0000_s1114" type="#_x0000_t202" style="position:absolute;margin-left:225pt;margin-top:55.8pt;width:1in;height:45pt;z-index:-25116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" fillcolor="white [3201]" stroked="f" strokeweight=".5pt">
                <v:textbox>
                  <w:txbxContent>
                    <w:p w14:paraId="7CD75B8B" w14:textId="77777777" w:rsidR="00D70723" w:rsidRDefault="00D70723" w:rsidP="00D70723">
                      <w:pPr>
                        <w:rPr>
                          <w:rFonts w:ascii="Arial" w:hAnsi="Arial" w:cs="Arial"/>
                          <w:sz w:val="18"/>
                          <w:szCs w:val="18"/>
                        </w:rPr>
                      </w:pPr>
                      <w:r>
                        <w:rPr>
                          <w:rFonts w:ascii="Arial" w:hAnsi="Arial" w:cs="Arial"/>
                          <w:sz w:val="18"/>
                          <w:szCs w:val="18"/>
                        </w:rPr>
                        <w:t>P</w:t>
                      </w:r>
                      <w:r>
                        <w:rPr>
                          <w:rFonts w:ascii="Arial" w:hAnsi="Arial" w:cs="Arial"/>
                          <w:sz w:val="18"/>
                          <w:szCs w:val="18"/>
                          <w:vertAlign w:val="subscript"/>
                        </w:rPr>
                        <w:t>1</w:t>
                      </w:r>
                      <w:r>
                        <w:rPr>
                          <w:rFonts w:ascii="Arial" w:hAnsi="Arial" w:cs="Arial"/>
                          <w:sz w:val="18"/>
                          <w:szCs w:val="18"/>
                        </w:rPr>
                        <w:t xml:space="preserve"> = 35.0 MW</w:t>
                      </w:r>
                    </w:p>
                    <w:p w14:paraId="6CDFE4F8" w14:textId="77777777" w:rsidR="00D70723" w:rsidRDefault="00D70723" w:rsidP="00D70723">
                      <w:pPr>
                        <w:rPr>
                          <w:rFonts w:ascii="Arial" w:hAnsi="Arial" w:cs="Arial"/>
                          <w:sz w:val="18"/>
                          <w:szCs w:val="18"/>
                        </w:rPr>
                      </w:pPr>
                      <w:r>
                        <w:rPr>
                          <w:rFonts w:ascii="Arial" w:hAnsi="Arial" w:cs="Arial"/>
                          <w:sz w:val="18"/>
                          <w:szCs w:val="18"/>
                        </w:rPr>
                        <w:t>V</w:t>
                      </w:r>
                      <w:r w:rsidRPr="00067620">
                        <w:rPr>
                          <w:rFonts w:ascii="Arial" w:hAnsi="Arial" w:cs="Arial"/>
                          <w:sz w:val="18"/>
                          <w:szCs w:val="18"/>
                          <w:vertAlign w:val="subscript"/>
                        </w:rPr>
                        <w:t>1</w:t>
                      </w:r>
                      <w:r>
                        <w:rPr>
                          <w:rFonts w:ascii="Arial" w:hAnsi="Arial" w:cs="Arial"/>
                          <w:sz w:val="18"/>
                          <w:szCs w:val="18"/>
                        </w:rPr>
                        <w:t xml:space="preserve"> = 66.0 kV</w:t>
                      </w:r>
                    </w:p>
                    <w:p w14:paraId="645FF980" w14:textId="77777777" w:rsidR="00D70723" w:rsidRPr="00677E7E" w:rsidRDefault="00D70723" w:rsidP="00D70723">
                      <w:pPr>
                        <w:rPr>
                          <w:rFonts w:ascii="Arial" w:hAnsi="Arial" w:cs="Arial"/>
                          <w:sz w:val="18"/>
                          <w:szCs w:val="18"/>
                        </w:rPr>
                      </w:pPr>
                    </w:p>
                  </w:txbxContent>
                </v:textbox>
              </v:shape>
            </w:pict>
          </mc:Fallback>
        </mc:AlternateContent>
      </w:r>
      <w:r w:rsidRPr="00D70723">
        <w:rPr>
          <w:rFonts w:ascii="Arial" w:hAnsi="Arial" w:cs="Arial"/>
          <w:noProof/>
          <w:sz w:val="22"/>
          <w:szCs w:val="22"/>
          <w:lang w:eastAsia="en-AU"/>
        </w:rPr>
        <mc:AlternateContent>
          <mc:Choice Requires="wps">
            <w:drawing>
              <wp:anchor distT="0" distB="0" distL="114300" distR="114300" simplePos="0" relativeHeight="252156928" behindDoc="1" locked="0" layoutInCell="1" allowOverlap="1" wp14:anchorId="4326E36E" wp14:editId="45EFCC47">
                <wp:simplePos x="0" y="0"/>
                <wp:positionH relativeFrom="column">
                  <wp:posOffset>4749165</wp:posOffset>
                </wp:positionH>
                <wp:positionV relativeFrom="paragraph">
                  <wp:posOffset>562610</wp:posOffset>
                </wp:positionV>
                <wp:extent cx="914400" cy="228600"/>
                <wp:effectExtent l="0" t="0" r="5715" b="0"/>
                <wp:wrapNone/>
                <wp:docPr id="73" name="Text Box 7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90DB96A" w14:textId="77777777" w:rsidR="00D70723" w:rsidRDefault="00D70723" w:rsidP="00D70723">
                            <w:pPr>
                              <w:rPr>
                                <w:rFonts w:ascii="Arial" w:hAnsi="Arial" w:cs="Arial"/>
                                <w:sz w:val="18"/>
                                <w:szCs w:val="18"/>
                              </w:rPr>
                            </w:pPr>
                            <w:r>
                              <w:rPr>
                                <w:rFonts w:ascii="Arial" w:hAnsi="Arial" w:cs="Arial"/>
                                <w:sz w:val="18"/>
                                <w:szCs w:val="18"/>
                              </w:rPr>
                              <w:t>V</w:t>
                            </w:r>
                            <w:r>
                              <w:rPr>
                                <w:rFonts w:ascii="Arial" w:hAnsi="Arial" w:cs="Arial"/>
                                <w:sz w:val="18"/>
                                <w:szCs w:val="18"/>
                                <w:vertAlign w:val="subscript"/>
                              </w:rPr>
                              <w:t>2</w:t>
                            </w:r>
                            <w:r>
                              <w:rPr>
                                <w:rFonts w:ascii="Arial" w:hAnsi="Arial" w:cs="Arial"/>
                                <w:sz w:val="18"/>
                                <w:szCs w:val="18"/>
                              </w:rPr>
                              <w:t xml:space="preserve"> = 240 V</w:t>
                            </w:r>
                          </w:p>
                          <w:p w14:paraId="0E8EF000" w14:textId="77777777" w:rsidR="00D70723" w:rsidRPr="00677E7E" w:rsidRDefault="00D70723" w:rsidP="00D70723">
                            <w:pPr>
                              <w:rPr>
                                <w:rFonts w:ascii="Arial" w:hAnsi="Arial" w:cs="Arial"/>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26E36E" id="Text Box 73" o:spid="_x0000_s1115" type="#_x0000_t202" style="position:absolute;margin-left:373.95pt;margin-top:44.3pt;width:1in;height:18pt;z-index:-25115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" fillcolor="white [3201]" stroked="f" strokeweight=".5pt">
                <v:textbox>
                  <w:txbxContent>
                    <w:p w14:paraId="290DB96A" w14:textId="77777777" w:rsidR="00D70723" w:rsidRDefault="00D70723" w:rsidP="00D70723">
                      <w:pPr>
                        <w:rPr>
                          <w:rFonts w:ascii="Arial" w:hAnsi="Arial" w:cs="Arial"/>
                          <w:sz w:val="18"/>
                          <w:szCs w:val="18"/>
                        </w:rPr>
                      </w:pPr>
                      <w:r>
                        <w:rPr>
                          <w:rFonts w:ascii="Arial" w:hAnsi="Arial" w:cs="Arial"/>
                          <w:sz w:val="18"/>
                          <w:szCs w:val="18"/>
                        </w:rPr>
                        <w:t>V</w:t>
                      </w:r>
                      <w:r>
                        <w:rPr>
                          <w:rFonts w:ascii="Arial" w:hAnsi="Arial" w:cs="Arial"/>
                          <w:sz w:val="18"/>
                          <w:szCs w:val="18"/>
                          <w:vertAlign w:val="subscript"/>
                        </w:rPr>
                        <w:t>2</w:t>
                      </w:r>
                      <w:r>
                        <w:rPr>
                          <w:rFonts w:ascii="Arial" w:hAnsi="Arial" w:cs="Arial"/>
                          <w:sz w:val="18"/>
                          <w:szCs w:val="18"/>
                        </w:rPr>
                        <w:t xml:space="preserve"> = 240 V</w:t>
                      </w:r>
                    </w:p>
                    <w:p w14:paraId="0E8EF000" w14:textId="77777777" w:rsidR="00D70723" w:rsidRPr="00677E7E" w:rsidRDefault="00D70723" w:rsidP="00D70723">
                      <w:pPr>
                        <w:rPr>
                          <w:rFonts w:ascii="Arial" w:hAnsi="Arial" w:cs="Arial"/>
                          <w:sz w:val="18"/>
                          <w:szCs w:val="18"/>
                        </w:rPr>
                      </w:pPr>
                    </w:p>
                  </w:txbxContent>
                </v:textbox>
              </v:shape>
            </w:pict>
          </mc:Fallback>
        </mc:AlternateContent>
      </w:r>
      <w:r w:rsidRPr="00D70723">
        <w:rPr>
          <w:rFonts w:ascii="Arial" w:hAnsi="Arial" w:cs="Arial"/>
          <w:noProof/>
          <w:sz w:val="22"/>
          <w:szCs w:val="22"/>
          <w:lang w:eastAsia="en-AU"/>
        </w:rPr>
        <mc:AlternateContent>
          <mc:Choice Requires="wps">
            <w:drawing>
              <wp:anchor distT="0" distB="0" distL="114300" distR="114300" simplePos="0" relativeHeight="252154880" behindDoc="1" locked="0" layoutInCell="1" allowOverlap="1" wp14:anchorId="1B7C870D" wp14:editId="1355CD99">
                <wp:simplePos x="0" y="0"/>
                <wp:positionH relativeFrom="column">
                  <wp:posOffset>1714500</wp:posOffset>
                </wp:positionH>
                <wp:positionV relativeFrom="paragraph">
                  <wp:posOffset>365760</wp:posOffset>
                </wp:positionV>
                <wp:extent cx="914400" cy="228600"/>
                <wp:effectExtent l="0" t="0" r="8890" b="0"/>
                <wp:wrapNone/>
                <wp:docPr id="74" name="Text Box 7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9B24EB8" w14:textId="77777777" w:rsidR="00D70723" w:rsidRPr="00677E7E" w:rsidRDefault="00D70723" w:rsidP="00D70723">
                            <w:pPr>
                              <w:rPr>
                                <w:rFonts w:ascii="Arial" w:hAnsi="Arial" w:cs="Arial"/>
                                <w:sz w:val="18"/>
                                <w:szCs w:val="18"/>
                              </w:rPr>
                            </w:pPr>
                            <w:r>
                              <w:rPr>
                                <w:rFonts w:ascii="Arial" w:hAnsi="Arial" w:cs="Arial"/>
                                <w:sz w:val="18"/>
                                <w:szCs w:val="18"/>
                              </w:rPr>
                              <w:t>R</w:t>
                            </w:r>
                            <w:r w:rsidRPr="00677E7E">
                              <w:rPr>
                                <w:rFonts w:ascii="Arial" w:hAnsi="Arial" w:cs="Arial"/>
                                <w:sz w:val="18"/>
                                <w:szCs w:val="18"/>
                                <w:vertAlign w:val="subscript"/>
                              </w:rPr>
                              <w:t>T</w:t>
                            </w:r>
                            <w:r>
                              <w:rPr>
                                <w:rFonts w:ascii="Arial" w:hAnsi="Arial" w:cs="Arial"/>
                                <w:sz w:val="18"/>
                                <w:szCs w:val="18"/>
                              </w:rPr>
                              <w:t xml:space="preserve"> = 5.50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7C870D" id="Text Box 74" o:spid="_x0000_s1116" type="#_x0000_t202" style="position:absolute;margin-left:135pt;margin-top:28.8pt;width:1in;height:18pt;z-index:-251161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wR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" fillcolor="white [3201]" stroked="f" strokeweight=".5pt">
                <v:textbox>
                  <w:txbxContent>
                    <w:p w14:paraId="59B24EB8" w14:textId="77777777" w:rsidR="00D70723" w:rsidRPr="00677E7E" w:rsidRDefault="00D70723" w:rsidP="00D70723">
                      <w:pPr>
                        <w:rPr>
                          <w:rFonts w:ascii="Arial" w:hAnsi="Arial" w:cs="Arial"/>
                          <w:sz w:val="18"/>
                          <w:szCs w:val="18"/>
                        </w:rPr>
                      </w:pPr>
                      <w:r>
                        <w:rPr>
                          <w:rFonts w:ascii="Arial" w:hAnsi="Arial" w:cs="Arial"/>
                          <w:sz w:val="18"/>
                          <w:szCs w:val="18"/>
                        </w:rPr>
                        <w:t>R</w:t>
                      </w:r>
                      <w:r w:rsidRPr="00677E7E">
                        <w:rPr>
                          <w:rFonts w:ascii="Arial" w:hAnsi="Arial" w:cs="Arial"/>
                          <w:sz w:val="18"/>
                          <w:szCs w:val="18"/>
                          <w:vertAlign w:val="subscript"/>
                        </w:rPr>
                        <w:t>T</w:t>
                      </w:r>
                      <w:r>
                        <w:rPr>
                          <w:rFonts w:ascii="Arial" w:hAnsi="Arial" w:cs="Arial"/>
                          <w:sz w:val="18"/>
                          <w:szCs w:val="18"/>
                        </w:rPr>
                        <w:t xml:space="preserve"> = 5.50 Ω</w:t>
                      </w:r>
                    </w:p>
                  </w:txbxContent>
                </v:textbox>
              </v:shape>
            </w:pict>
          </mc:Fallback>
        </mc:AlternateContent>
      </w:r>
      <w:r w:rsidRPr="00D70723">
        <w:rPr>
          <w:rFonts w:ascii="Arial" w:hAnsi="Arial" w:cs="Arial"/>
          <w:noProof/>
          <w:sz w:val="22"/>
          <w:szCs w:val="22"/>
          <w:lang w:eastAsia="en-AU"/>
        </w:rPr>
        <mc:AlternateContent>
          <mc:Choice Requires="wps">
            <w:drawing>
              <wp:anchor distT="0" distB="0" distL="114300" distR="114300" simplePos="0" relativeHeight="252153856" behindDoc="0" locked="0" layoutInCell="1" allowOverlap="1" wp14:anchorId="5DBD322F" wp14:editId="3E3B197B">
                <wp:simplePos x="0" y="0"/>
                <wp:positionH relativeFrom="column">
                  <wp:posOffset>3771900</wp:posOffset>
                </wp:positionH>
                <wp:positionV relativeFrom="paragraph">
                  <wp:posOffset>365760</wp:posOffset>
                </wp:positionV>
                <wp:extent cx="10287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FE95F2" id="Straight Connector 75"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297pt,28.8pt" to="37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" strokecolor="black [3200]" strokeweight="1.5pt">
                <v:stroke joinstyle="miter"/>
              </v:line>
            </w:pict>
          </mc:Fallback>
        </mc:AlternateContent>
      </w:r>
      <w:r w:rsidRPr="00D70723">
        <w:rPr>
          <w:rFonts w:ascii="Arial" w:hAnsi="Arial" w:cs="Arial"/>
          <w:noProof/>
          <w:sz w:val="22"/>
          <w:szCs w:val="22"/>
          <w:lang w:eastAsia="en-AU"/>
        </w:rPr>
        <mc:AlternateContent>
          <mc:Choice Requires="wps">
            <w:drawing>
              <wp:anchor distT="0" distB="0" distL="114300" distR="114300" simplePos="0" relativeHeight="252151808" behindDoc="0" locked="0" layoutInCell="1" allowOverlap="1" wp14:anchorId="7C4D4671" wp14:editId="3B94572F">
                <wp:simplePos x="0" y="0"/>
                <wp:positionH relativeFrom="column">
                  <wp:posOffset>4800600</wp:posOffset>
                </wp:positionH>
                <wp:positionV relativeFrom="paragraph">
                  <wp:posOffset>238760</wp:posOffset>
                </wp:positionV>
                <wp:extent cx="685800" cy="241300"/>
                <wp:effectExtent l="0" t="0" r="19050" b="25400"/>
                <wp:wrapNone/>
                <wp:docPr id="76" name="Text Box 76"/>
                <wp:cNvGraphicFramePr/>
                <a:graphic xmlns:a="http://schemas.openxmlformats.org/drawingml/2006/main">
                  <a:graphicData uri="http://schemas.microsoft.com/office/word/2010/wordprocessingShape">
                    <wps:wsp>
                      <wps:cNvSpPr txBox="1"/>
                      <wps:spPr>
                        <a:xfrm>
                          <a:off x="0" y="0"/>
                          <a:ext cx="685800" cy="241300"/>
                        </a:xfrm>
                        <a:prstGeom prst="rect">
                          <a:avLst/>
                        </a:prstGeom>
                        <a:solidFill>
                          <a:schemeClr val="lt1"/>
                        </a:solidFill>
                        <a:ln w="19050">
                          <a:solidFill>
                            <a:prstClr val="black"/>
                          </a:solidFill>
                        </a:ln>
                      </wps:spPr>
                      <wps:txbx>
                        <w:txbxContent>
                          <w:p w14:paraId="3E7302B7" w14:textId="77777777" w:rsidR="00D70723" w:rsidRPr="00677E7E" w:rsidRDefault="00D70723" w:rsidP="00D70723">
                            <w:pPr>
                              <w:jc w:val="center"/>
                              <w:rPr>
                                <w:rFonts w:ascii="Arial" w:hAnsi="Arial" w:cs="Arial"/>
                                <w:sz w:val="18"/>
                                <w:szCs w:val="18"/>
                              </w:rPr>
                            </w:pPr>
                            <w:r>
                              <w:rPr>
                                <w:rFonts w:ascii="Arial" w:hAnsi="Arial" w:cs="Arial"/>
                                <w:sz w:val="18"/>
                                <w:szCs w:val="18"/>
                              </w:rPr>
                              <w:t>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4D4671" id="Text Box 76" o:spid="_x0000_s1117" type="#_x0000_t202" style="position:absolute;margin-left:378pt;margin-top:18.8pt;width:54pt;height:19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" fillcolor="white [3201]" strokeweight="1.5pt">
                <v:textbox>
                  <w:txbxContent>
                    <w:p w14:paraId="3E7302B7" w14:textId="77777777" w:rsidR="00D70723" w:rsidRPr="00677E7E" w:rsidRDefault="00D70723" w:rsidP="00D70723">
                      <w:pPr>
                        <w:jc w:val="center"/>
                        <w:rPr>
                          <w:rFonts w:ascii="Arial" w:hAnsi="Arial" w:cs="Arial"/>
                          <w:sz w:val="18"/>
                          <w:szCs w:val="18"/>
                        </w:rPr>
                      </w:pPr>
                      <w:r>
                        <w:rPr>
                          <w:rFonts w:ascii="Arial" w:hAnsi="Arial" w:cs="Arial"/>
                          <w:sz w:val="18"/>
                          <w:szCs w:val="18"/>
                        </w:rPr>
                        <w:t>TOWN</w:t>
                      </w:r>
                    </w:p>
                  </w:txbxContent>
                </v:textbox>
              </v:shape>
            </w:pict>
          </mc:Fallback>
        </mc:AlternateContent>
      </w:r>
      <w:r w:rsidRPr="00D70723">
        <w:rPr>
          <w:rFonts w:ascii="Arial" w:hAnsi="Arial" w:cs="Arial"/>
          <w:noProof/>
          <w:sz w:val="22"/>
          <w:szCs w:val="22"/>
          <w:lang w:eastAsia="en-AU"/>
        </w:rPr>
        <mc:AlternateContent>
          <mc:Choice Requires="wps">
            <w:drawing>
              <wp:anchor distT="0" distB="0" distL="114300" distR="114300" simplePos="0" relativeHeight="252152832" behindDoc="0" locked="0" layoutInCell="1" allowOverlap="1" wp14:anchorId="44E182E9" wp14:editId="1A680082">
                <wp:simplePos x="0" y="0"/>
                <wp:positionH relativeFrom="column">
                  <wp:posOffset>1371600</wp:posOffset>
                </wp:positionH>
                <wp:positionV relativeFrom="paragraph">
                  <wp:posOffset>365760</wp:posOffset>
                </wp:positionV>
                <wp:extent cx="13716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1371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610E4B" id="Straight Connector 77" o:spid="_x0000_s1026" style="position:absolute;z-index:252152832;visibility:visible;mso-wrap-style:square;mso-wrap-distance-left:9pt;mso-wrap-distance-top:0;mso-wrap-distance-right:9pt;mso-wrap-distance-bottom:0;mso-position-horizontal:absolute;mso-position-horizontal-relative:text;mso-position-vertical:absolute;mso-position-vertical-relative:text" from="108pt,28.8pt" to="3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" strokecolor="black [3200]" strokeweight="1.5pt">
                <v:stroke joinstyle="miter"/>
              </v:line>
            </w:pict>
          </mc:Fallback>
        </mc:AlternateContent>
      </w:r>
    </w:p>
    <w:p w14:paraId="57928F0F" w14:textId="77777777" w:rsidR="00D70723" w:rsidRPr="00D70723" w:rsidRDefault="00D70723" w:rsidP="00D70723">
      <w:pPr>
        <w:rPr>
          <w:rFonts w:ascii="Arial" w:hAnsi="Arial" w:cs="Arial"/>
          <w:sz w:val="22"/>
          <w:szCs w:val="22"/>
        </w:rPr>
      </w:pPr>
    </w:p>
    <w:p w14:paraId="2C871641" w14:textId="77777777" w:rsidR="00D70723" w:rsidRPr="00D70723" w:rsidRDefault="00D70723" w:rsidP="00D70723">
      <w:pPr>
        <w:rPr>
          <w:rFonts w:ascii="Arial" w:hAnsi="Arial" w:cs="Arial"/>
          <w:sz w:val="22"/>
          <w:szCs w:val="22"/>
        </w:rPr>
      </w:pPr>
    </w:p>
    <w:p w14:paraId="556D935A" w14:textId="44E80BBD" w:rsidR="00D70723" w:rsidRDefault="00D70723" w:rsidP="00D70723">
      <w:pPr>
        <w:rPr>
          <w:rFonts w:ascii="Arial" w:hAnsi="Arial" w:cs="Arial"/>
          <w:sz w:val="22"/>
          <w:szCs w:val="22"/>
        </w:rPr>
      </w:pPr>
    </w:p>
    <w:p w14:paraId="15171B18" w14:textId="32771B7F" w:rsidR="00D70723" w:rsidRDefault="00D70723" w:rsidP="00D70723">
      <w:pPr>
        <w:rPr>
          <w:rFonts w:ascii="Arial" w:hAnsi="Arial" w:cs="Arial"/>
          <w:sz w:val="22"/>
          <w:szCs w:val="22"/>
        </w:rPr>
      </w:pPr>
    </w:p>
    <w:p w14:paraId="1E669E52" w14:textId="61D478B1" w:rsidR="00D70723" w:rsidRDefault="00D70723" w:rsidP="00D70723">
      <w:pPr>
        <w:rPr>
          <w:rFonts w:ascii="Arial" w:hAnsi="Arial" w:cs="Arial"/>
          <w:sz w:val="22"/>
          <w:szCs w:val="22"/>
        </w:rPr>
      </w:pPr>
    </w:p>
    <w:p w14:paraId="2F271464" w14:textId="77777777" w:rsidR="00D70723" w:rsidRPr="00D70723" w:rsidRDefault="00D70723" w:rsidP="00D70723">
      <w:pPr>
        <w:rPr>
          <w:rFonts w:ascii="Arial" w:hAnsi="Arial" w:cs="Arial"/>
          <w:sz w:val="22"/>
          <w:szCs w:val="22"/>
        </w:rPr>
      </w:pPr>
    </w:p>
    <w:p w14:paraId="67BAD86E" w14:textId="77777777" w:rsidR="00D70723" w:rsidRPr="00D70723" w:rsidRDefault="00D70723" w:rsidP="00D70723">
      <w:pPr>
        <w:ind w:firstLine="720"/>
        <w:rPr>
          <w:rFonts w:ascii="Arial" w:hAnsi="Arial" w:cs="Arial"/>
          <w:sz w:val="22"/>
          <w:szCs w:val="22"/>
        </w:rPr>
      </w:pPr>
    </w:p>
    <w:p w14:paraId="060DF404" w14:textId="7BB35FA4"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 xml:space="preserve">Calculate the transmission current </w:t>
      </w:r>
      <w:r w:rsidR="004A1E12">
        <w:rPr>
          <w:rFonts w:ascii="Arial" w:hAnsi="Arial" w:cs="Arial"/>
          <w:sz w:val="22"/>
          <w:szCs w:val="22"/>
        </w:rPr>
        <w:t xml:space="preserve">(RMS) </w:t>
      </w:r>
      <w:r w:rsidRPr="00D70723">
        <w:rPr>
          <w:rFonts w:ascii="Arial" w:hAnsi="Arial" w:cs="Arial"/>
          <w:sz w:val="22"/>
          <w:szCs w:val="22"/>
        </w:rPr>
        <w:t>in the line between the AC generator and the substation.</w:t>
      </w:r>
    </w:p>
    <w:p w14:paraId="60570130"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4D57013" w14:textId="77777777" w:rsidR="00D70723" w:rsidRPr="00D70723" w:rsidRDefault="00D70723" w:rsidP="00D70723">
      <w:pPr>
        <w:pStyle w:val="ListParagraph"/>
        <w:jc w:val="right"/>
        <w:rPr>
          <w:rFonts w:ascii="Arial" w:hAnsi="Arial" w:cs="Arial"/>
          <w:sz w:val="22"/>
          <w:szCs w:val="22"/>
        </w:rPr>
      </w:pPr>
    </w:p>
    <w:p w14:paraId="0B393005" w14:textId="77777777" w:rsidR="00D70723" w:rsidRPr="00D70723" w:rsidRDefault="00D70723" w:rsidP="00D70723">
      <w:pPr>
        <w:pStyle w:val="ListParagraph"/>
        <w:jc w:val="right"/>
        <w:rPr>
          <w:rFonts w:ascii="Arial" w:hAnsi="Arial" w:cs="Arial"/>
          <w:sz w:val="22"/>
          <w:szCs w:val="22"/>
        </w:rPr>
      </w:pPr>
    </w:p>
    <w:p w14:paraId="2BF3DC40" w14:textId="77777777" w:rsidR="00D70723" w:rsidRPr="00D70723" w:rsidRDefault="00D70723" w:rsidP="00D70723">
      <w:pPr>
        <w:pStyle w:val="ListParagraph"/>
        <w:jc w:val="right"/>
        <w:rPr>
          <w:rFonts w:ascii="Arial" w:hAnsi="Arial" w:cs="Arial"/>
          <w:sz w:val="22"/>
          <w:szCs w:val="22"/>
        </w:rPr>
      </w:pPr>
    </w:p>
    <w:p w14:paraId="753A8009" w14:textId="77777777" w:rsidR="00D70723" w:rsidRPr="004A1E12" w:rsidRDefault="00D70723" w:rsidP="004A1E12">
      <w:pPr>
        <w:rPr>
          <w:rFonts w:ascii="Arial" w:hAnsi="Arial" w:cs="Arial"/>
          <w:sz w:val="22"/>
          <w:szCs w:val="22"/>
        </w:rPr>
      </w:pPr>
    </w:p>
    <w:p w14:paraId="604ED101" w14:textId="77777777" w:rsidR="00D70723" w:rsidRPr="00D70723" w:rsidRDefault="00D70723" w:rsidP="00D70723">
      <w:pPr>
        <w:pStyle w:val="ListParagraph"/>
        <w:jc w:val="right"/>
        <w:rPr>
          <w:rFonts w:ascii="Arial" w:hAnsi="Arial" w:cs="Arial"/>
          <w:sz w:val="22"/>
          <w:szCs w:val="22"/>
        </w:rPr>
      </w:pPr>
    </w:p>
    <w:p w14:paraId="4AB4F764" w14:textId="77777777" w:rsidR="00D70723" w:rsidRPr="00D70723" w:rsidRDefault="00D70723" w:rsidP="00D70723">
      <w:pPr>
        <w:pStyle w:val="ListParagraph"/>
        <w:jc w:val="right"/>
        <w:rPr>
          <w:rFonts w:ascii="Arial" w:hAnsi="Arial" w:cs="Arial"/>
          <w:sz w:val="22"/>
          <w:szCs w:val="22"/>
        </w:rPr>
      </w:pPr>
    </w:p>
    <w:p w14:paraId="1B83A3FA" w14:textId="77777777" w:rsidR="00D70723" w:rsidRPr="00D70723" w:rsidRDefault="00D70723" w:rsidP="00D70723">
      <w:pPr>
        <w:pStyle w:val="ListParagraph"/>
        <w:jc w:val="right"/>
        <w:rPr>
          <w:rFonts w:ascii="Arial" w:hAnsi="Arial" w:cs="Arial"/>
          <w:sz w:val="22"/>
          <w:szCs w:val="22"/>
        </w:rPr>
      </w:pPr>
    </w:p>
    <w:p w14:paraId="24366FD6" w14:textId="77777777" w:rsidR="00D70723" w:rsidRPr="00D70723" w:rsidRDefault="00D70723" w:rsidP="00D70723">
      <w:pPr>
        <w:pStyle w:val="ListParagraph"/>
        <w:jc w:val="right"/>
        <w:rPr>
          <w:rFonts w:ascii="Arial" w:hAnsi="Arial" w:cs="Arial"/>
          <w:sz w:val="22"/>
          <w:szCs w:val="22"/>
        </w:rPr>
      </w:pPr>
    </w:p>
    <w:p w14:paraId="576D1931"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 A</w:t>
      </w:r>
    </w:p>
    <w:p w14:paraId="0F6C4C56" w14:textId="77777777" w:rsidR="00D70723" w:rsidRPr="00D70723" w:rsidRDefault="00D70723" w:rsidP="00D70723">
      <w:pPr>
        <w:pStyle w:val="ListParagraph"/>
        <w:jc w:val="right"/>
        <w:rPr>
          <w:rFonts w:ascii="Arial" w:hAnsi="Arial" w:cs="Arial"/>
          <w:sz w:val="22"/>
          <w:szCs w:val="22"/>
        </w:rPr>
      </w:pPr>
    </w:p>
    <w:p w14:paraId="48B9496C"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Hence, calculate the power lost in the transmission line between the AC generator and the substation.</w:t>
      </w:r>
    </w:p>
    <w:p w14:paraId="07428755"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1E4E8C37" w14:textId="77777777" w:rsidR="00D70723" w:rsidRPr="00D70723" w:rsidRDefault="00D70723" w:rsidP="00D70723">
      <w:pPr>
        <w:pStyle w:val="ListParagraph"/>
        <w:jc w:val="right"/>
        <w:rPr>
          <w:rFonts w:ascii="Arial" w:hAnsi="Arial" w:cs="Arial"/>
          <w:sz w:val="22"/>
          <w:szCs w:val="22"/>
        </w:rPr>
      </w:pPr>
    </w:p>
    <w:p w14:paraId="4665E6A2" w14:textId="77777777" w:rsidR="00D70723" w:rsidRPr="00D70723" w:rsidRDefault="00D70723" w:rsidP="00D70723">
      <w:pPr>
        <w:pStyle w:val="ListParagraph"/>
        <w:jc w:val="right"/>
        <w:rPr>
          <w:rFonts w:ascii="Arial" w:hAnsi="Arial" w:cs="Arial"/>
          <w:sz w:val="22"/>
          <w:szCs w:val="22"/>
        </w:rPr>
      </w:pPr>
    </w:p>
    <w:p w14:paraId="4E4DA7B9" w14:textId="77777777" w:rsidR="00D70723" w:rsidRPr="00D70723" w:rsidRDefault="00D70723" w:rsidP="00D70723">
      <w:pPr>
        <w:pStyle w:val="ListParagraph"/>
        <w:jc w:val="right"/>
        <w:rPr>
          <w:rFonts w:ascii="Arial" w:hAnsi="Arial" w:cs="Arial"/>
          <w:sz w:val="22"/>
          <w:szCs w:val="22"/>
        </w:rPr>
      </w:pPr>
    </w:p>
    <w:p w14:paraId="14283A01" w14:textId="77777777" w:rsidR="00D70723" w:rsidRPr="00D70723" w:rsidRDefault="00D70723" w:rsidP="00D70723">
      <w:pPr>
        <w:pStyle w:val="ListParagraph"/>
        <w:jc w:val="right"/>
        <w:rPr>
          <w:rFonts w:ascii="Arial" w:hAnsi="Arial" w:cs="Arial"/>
          <w:sz w:val="22"/>
          <w:szCs w:val="22"/>
        </w:rPr>
      </w:pPr>
    </w:p>
    <w:p w14:paraId="6645EB03" w14:textId="77777777" w:rsidR="00D70723" w:rsidRPr="00D70723" w:rsidRDefault="00D70723" w:rsidP="00D70723">
      <w:pPr>
        <w:pStyle w:val="ListParagraph"/>
        <w:jc w:val="right"/>
        <w:rPr>
          <w:rFonts w:ascii="Arial" w:hAnsi="Arial" w:cs="Arial"/>
          <w:sz w:val="22"/>
          <w:szCs w:val="22"/>
        </w:rPr>
      </w:pPr>
    </w:p>
    <w:p w14:paraId="2355CA34" w14:textId="77777777" w:rsidR="00D70723" w:rsidRPr="00D70723" w:rsidRDefault="00D70723" w:rsidP="00D70723">
      <w:pPr>
        <w:pStyle w:val="ListParagraph"/>
        <w:jc w:val="right"/>
        <w:rPr>
          <w:rFonts w:ascii="Arial" w:hAnsi="Arial" w:cs="Arial"/>
          <w:sz w:val="22"/>
          <w:szCs w:val="22"/>
        </w:rPr>
      </w:pPr>
    </w:p>
    <w:p w14:paraId="2D3AE6E3" w14:textId="77777777" w:rsidR="00D70723" w:rsidRPr="00D70723" w:rsidRDefault="00D70723" w:rsidP="00D70723">
      <w:pPr>
        <w:pStyle w:val="ListParagraph"/>
        <w:jc w:val="right"/>
        <w:rPr>
          <w:rFonts w:ascii="Arial" w:hAnsi="Arial" w:cs="Arial"/>
          <w:sz w:val="22"/>
          <w:szCs w:val="22"/>
        </w:rPr>
      </w:pPr>
    </w:p>
    <w:p w14:paraId="47B85C92" w14:textId="77777777" w:rsidR="00D70723" w:rsidRPr="00D70723" w:rsidRDefault="00D70723" w:rsidP="00D70723">
      <w:pPr>
        <w:pStyle w:val="ListParagraph"/>
        <w:jc w:val="right"/>
        <w:rPr>
          <w:rFonts w:ascii="Arial" w:hAnsi="Arial" w:cs="Arial"/>
          <w:sz w:val="22"/>
          <w:szCs w:val="22"/>
        </w:rPr>
      </w:pPr>
    </w:p>
    <w:p w14:paraId="06C4192C" w14:textId="77777777" w:rsidR="00D70723" w:rsidRPr="00D70723" w:rsidRDefault="00D70723" w:rsidP="00D70723">
      <w:pPr>
        <w:pStyle w:val="ListParagraph"/>
        <w:jc w:val="right"/>
        <w:rPr>
          <w:rFonts w:ascii="Arial" w:hAnsi="Arial" w:cs="Arial"/>
          <w:sz w:val="22"/>
          <w:szCs w:val="22"/>
        </w:rPr>
      </w:pPr>
    </w:p>
    <w:p w14:paraId="2C064F14"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 W</w:t>
      </w:r>
    </w:p>
    <w:p w14:paraId="09147E8C" w14:textId="77777777" w:rsidR="00D70723" w:rsidRPr="00D70723" w:rsidRDefault="00D70723" w:rsidP="00D70723">
      <w:pPr>
        <w:pStyle w:val="ListParagraph"/>
        <w:jc w:val="right"/>
        <w:rPr>
          <w:rFonts w:ascii="Arial" w:hAnsi="Arial" w:cs="Arial"/>
          <w:sz w:val="22"/>
          <w:szCs w:val="22"/>
        </w:rPr>
      </w:pPr>
    </w:p>
    <w:p w14:paraId="724770E3"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 xml:space="preserve">Calculate the electric power generated at the AC generator. </w:t>
      </w:r>
    </w:p>
    <w:p w14:paraId="39C29EDD"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7A555B6C" w14:textId="77777777" w:rsidR="00D70723" w:rsidRPr="00D70723" w:rsidRDefault="00D70723" w:rsidP="00D70723">
      <w:pPr>
        <w:pStyle w:val="ListParagraph"/>
        <w:jc w:val="right"/>
        <w:rPr>
          <w:rFonts w:ascii="Arial" w:hAnsi="Arial" w:cs="Arial"/>
          <w:sz w:val="22"/>
          <w:szCs w:val="22"/>
        </w:rPr>
      </w:pPr>
    </w:p>
    <w:p w14:paraId="37A147F4" w14:textId="77777777" w:rsidR="00D70723" w:rsidRPr="00D70723" w:rsidRDefault="00D70723" w:rsidP="00D70723">
      <w:pPr>
        <w:pStyle w:val="ListParagraph"/>
        <w:jc w:val="right"/>
        <w:rPr>
          <w:rFonts w:ascii="Arial" w:hAnsi="Arial" w:cs="Arial"/>
          <w:sz w:val="22"/>
          <w:szCs w:val="22"/>
        </w:rPr>
      </w:pPr>
    </w:p>
    <w:p w14:paraId="41523016" w14:textId="77777777" w:rsidR="00D70723" w:rsidRPr="00D70723" w:rsidRDefault="00D70723" w:rsidP="00D70723">
      <w:pPr>
        <w:pStyle w:val="ListParagraph"/>
        <w:jc w:val="right"/>
        <w:rPr>
          <w:rFonts w:ascii="Arial" w:hAnsi="Arial" w:cs="Arial"/>
          <w:sz w:val="22"/>
          <w:szCs w:val="22"/>
        </w:rPr>
      </w:pPr>
    </w:p>
    <w:p w14:paraId="090B8AAC" w14:textId="77777777" w:rsidR="00D70723" w:rsidRPr="00D70723" w:rsidRDefault="00D70723" w:rsidP="00D70723">
      <w:pPr>
        <w:pStyle w:val="ListParagraph"/>
        <w:jc w:val="right"/>
        <w:rPr>
          <w:rFonts w:ascii="Arial" w:hAnsi="Arial" w:cs="Arial"/>
          <w:sz w:val="22"/>
          <w:szCs w:val="22"/>
        </w:rPr>
      </w:pPr>
    </w:p>
    <w:p w14:paraId="1AD39153" w14:textId="77777777" w:rsidR="00D70723" w:rsidRPr="00D70723" w:rsidRDefault="00D70723" w:rsidP="00D70723">
      <w:pPr>
        <w:pStyle w:val="ListParagraph"/>
        <w:jc w:val="right"/>
        <w:rPr>
          <w:rFonts w:ascii="Arial" w:hAnsi="Arial" w:cs="Arial"/>
          <w:sz w:val="22"/>
          <w:szCs w:val="22"/>
        </w:rPr>
      </w:pPr>
    </w:p>
    <w:p w14:paraId="6D94FA9C" w14:textId="77777777" w:rsidR="00D70723" w:rsidRPr="00D70723" w:rsidRDefault="00D70723" w:rsidP="00D70723">
      <w:pPr>
        <w:pStyle w:val="ListParagraph"/>
        <w:jc w:val="right"/>
        <w:rPr>
          <w:rFonts w:ascii="Arial" w:hAnsi="Arial" w:cs="Arial"/>
          <w:sz w:val="22"/>
          <w:szCs w:val="22"/>
        </w:rPr>
      </w:pPr>
    </w:p>
    <w:p w14:paraId="075F2624" w14:textId="77777777" w:rsidR="00D70723" w:rsidRPr="00D70723" w:rsidRDefault="00D70723" w:rsidP="00D70723">
      <w:pPr>
        <w:pStyle w:val="ListParagraph"/>
        <w:jc w:val="right"/>
        <w:rPr>
          <w:rFonts w:ascii="Arial" w:hAnsi="Arial" w:cs="Arial"/>
          <w:sz w:val="22"/>
          <w:szCs w:val="22"/>
        </w:rPr>
      </w:pPr>
    </w:p>
    <w:p w14:paraId="6846E31B"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 W</w:t>
      </w:r>
    </w:p>
    <w:p w14:paraId="07016166" w14:textId="024CDB76" w:rsidR="00D70723" w:rsidRPr="001B72D3" w:rsidRDefault="00D70723" w:rsidP="001B72D3">
      <w:pPr>
        <w:pStyle w:val="ListParagraph"/>
        <w:numPr>
          <w:ilvl w:val="0"/>
          <w:numId w:val="24"/>
        </w:numPr>
        <w:spacing w:after="160" w:line="259" w:lineRule="auto"/>
        <w:ind w:hanging="720"/>
        <w:rPr>
          <w:rFonts w:ascii="Arial" w:hAnsi="Arial" w:cs="Arial"/>
          <w:sz w:val="22"/>
          <w:szCs w:val="22"/>
        </w:rPr>
      </w:pPr>
      <w:r w:rsidRPr="001B72D3">
        <w:rPr>
          <w:rFonts w:ascii="Arial" w:hAnsi="Arial" w:cs="Arial"/>
          <w:sz w:val="22"/>
          <w:szCs w:val="22"/>
        </w:rPr>
        <w:lastRenderedPageBreak/>
        <w:t xml:space="preserve">Determine the voltage at which electric power is generated at the AC generator. </w:t>
      </w:r>
    </w:p>
    <w:p w14:paraId="5B02430C"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0D30EA7" w14:textId="77777777" w:rsidR="00D70723" w:rsidRPr="00D70723" w:rsidRDefault="00D70723" w:rsidP="00D70723">
      <w:pPr>
        <w:pStyle w:val="ListParagraph"/>
        <w:jc w:val="right"/>
        <w:rPr>
          <w:rFonts w:ascii="Arial" w:hAnsi="Arial" w:cs="Arial"/>
          <w:sz w:val="22"/>
          <w:szCs w:val="22"/>
        </w:rPr>
      </w:pPr>
    </w:p>
    <w:p w14:paraId="3BE5C50E" w14:textId="77777777" w:rsidR="00D70723" w:rsidRPr="00D70723" w:rsidRDefault="00D70723" w:rsidP="00D70723">
      <w:pPr>
        <w:pStyle w:val="ListParagraph"/>
        <w:jc w:val="right"/>
        <w:rPr>
          <w:rFonts w:ascii="Arial" w:hAnsi="Arial" w:cs="Arial"/>
          <w:sz w:val="22"/>
          <w:szCs w:val="22"/>
        </w:rPr>
      </w:pPr>
    </w:p>
    <w:p w14:paraId="78C58040" w14:textId="77777777" w:rsidR="00D70723" w:rsidRPr="00D70723" w:rsidRDefault="00D70723" w:rsidP="00D70723">
      <w:pPr>
        <w:pStyle w:val="ListParagraph"/>
        <w:jc w:val="right"/>
        <w:rPr>
          <w:rFonts w:ascii="Arial" w:hAnsi="Arial" w:cs="Arial"/>
          <w:sz w:val="22"/>
          <w:szCs w:val="22"/>
        </w:rPr>
      </w:pPr>
    </w:p>
    <w:p w14:paraId="4BD61E92" w14:textId="77777777" w:rsidR="00D70723" w:rsidRPr="00D70723" w:rsidRDefault="00D70723" w:rsidP="00D70723">
      <w:pPr>
        <w:pStyle w:val="ListParagraph"/>
        <w:jc w:val="right"/>
        <w:rPr>
          <w:rFonts w:ascii="Arial" w:hAnsi="Arial" w:cs="Arial"/>
          <w:sz w:val="22"/>
          <w:szCs w:val="22"/>
        </w:rPr>
      </w:pPr>
    </w:p>
    <w:p w14:paraId="705FA2AC" w14:textId="77777777" w:rsidR="00D70723" w:rsidRPr="00D70723" w:rsidRDefault="00D70723" w:rsidP="00D70723">
      <w:pPr>
        <w:pStyle w:val="ListParagraph"/>
        <w:jc w:val="right"/>
        <w:rPr>
          <w:rFonts w:ascii="Arial" w:hAnsi="Arial" w:cs="Arial"/>
          <w:sz w:val="22"/>
          <w:szCs w:val="22"/>
        </w:rPr>
      </w:pPr>
    </w:p>
    <w:p w14:paraId="1FF0A64F" w14:textId="77777777" w:rsidR="00D70723" w:rsidRPr="00D70723" w:rsidRDefault="00D70723" w:rsidP="00D70723">
      <w:pPr>
        <w:pStyle w:val="ListParagraph"/>
        <w:jc w:val="right"/>
        <w:rPr>
          <w:rFonts w:ascii="Arial" w:hAnsi="Arial" w:cs="Arial"/>
          <w:sz w:val="22"/>
          <w:szCs w:val="22"/>
        </w:rPr>
      </w:pPr>
    </w:p>
    <w:p w14:paraId="6E28E80F" w14:textId="77777777" w:rsidR="00D70723" w:rsidRPr="00D70723" w:rsidRDefault="00D70723" w:rsidP="00D70723">
      <w:pPr>
        <w:pStyle w:val="ListParagraph"/>
        <w:jc w:val="right"/>
        <w:rPr>
          <w:rFonts w:ascii="Arial" w:hAnsi="Arial" w:cs="Arial"/>
          <w:sz w:val="22"/>
          <w:szCs w:val="22"/>
        </w:rPr>
      </w:pPr>
    </w:p>
    <w:p w14:paraId="325B6C9B" w14:textId="77777777" w:rsidR="00D70723" w:rsidRPr="00D70723" w:rsidRDefault="00D70723" w:rsidP="00D70723">
      <w:pPr>
        <w:pStyle w:val="ListParagraph"/>
        <w:jc w:val="right"/>
        <w:rPr>
          <w:rFonts w:ascii="Arial" w:hAnsi="Arial" w:cs="Arial"/>
          <w:sz w:val="22"/>
          <w:szCs w:val="22"/>
        </w:rPr>
      </w:pPr>
    </w:p>
    <w:p w14:paraId="7862322C" w14:textId="77777777" w:rsidR="00D70723" w:rsidRPr="00D70723" w:rsidRDefault="00D70723" w:rsidP="00D70723">
      <w:pPr>
        <w:pStyle w:val="ListParagraph"/>
        <w:jc w:val="right"/>
        <w:rPr>
          <w:rFonts w:ascii="Arial" w:hAnsi="Arial" w:cs="Arial"/>
          <w:sz w:val="22"/>
          <w:szCs w:val="22"/>
        </w:rPr>
      </w:pPr>
    </w:p>
    <w:p w14:paraId="6A2BC734" w14:textId="77777777" w:rsidR="00D70723" w:rsidRPr="00D70723" w:rsidRDefault="00D70723" w:rsidP="00D70723">
      <w:pPr>
        <w:pStyle w:val="ListParagraph"/>
        <w:jc w:val="right"/>
        <w:rPr>
          <w:rFonts w:ascii="Arial" w:hAnsi="Arial" w:cs="Arial"/>
          <w:sz w:val="22"/>
          <w:szCs w:val="22"/>
        </w:rPr>
      </w:pPr>
    </w:p>
    <w:p w14:paraId="2C861499"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 V</w:t>
      </w:r>
    </w:p>
    <w:p w14:paraId="2ED0EAFA" w14:textId="77777777" w:rsidR="00D70723" w:rsidRPr="00D70723" w:rsidRDefault="00D70723" w:rsidP="00D70723">
      <w:pPr>
        <w:pStyle w:val="ListParagraph"/>
        <w:jc w:val="right"/>
        <w:rPr>
          <w:rFonts w:ascii="Arial" w:hAnsi="Arial" w:cs="Arial"/>
          <w:sz w:val="22"/>
          <w:szCs w:val="22"/>
        </w:rPr>
      </w:pPr>
    </w:p>
    <w:p w14:paraId="1FD357E8"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Calculate the ideal turns ratio in the transformer at the substation.</w:t>
      </w:r>
    </w:p>
    <w:p w14:paraId="09E02604"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771F2CE9" w14:textId="77777777" w:rsidR="00D70723" w:rsidRPr="00D70723" w:rsidRDefault="00D70723" w:rsidP="00D70723">
      <w:pPr>
        <w:pStyle w:val="ListParagraph"/>
        <w:jc w:val="right"/>
        <w:rPr>
          <w:rFonts w:ascii="Arial" w:hAnsi="Arial" w:cs="Arial"/>
          <w:sz w:val="22"/>
          <w:szCs w:val="22"/>
        </w:rPr>
      </w:pPr>
    </w:p>
    <w:p w14:paraId="020ACF19" w14:textId="77777777" w:rsidR="00D70723" w:rsidRPr="00D70723" w:rsidRDefault="00D70723" w:rsidP="00D70723">
      <w:pPr>
        <w:pStyle w:val="ListParagraph"/>
        <w:jc w:val="right"/>
        <w:rPr>
          <w:rFonts w:ascii="Arial" w:hAnsi="Arial" w:cs="Arial"/>
          <w:sz w:val="22"/>
          <w:szCs w:val="22"/>
        </w:rPr>
      </w:pPr>
    </w:p>
    <w:p w14:paraId="73B7ADA6" w14:textId="77777777" w:rsidR="00D70723" w:rsidRPr="00D70723" w:rsidRDefault="00D70723" w:rsidP="00D70723">
      <w:pPr>
        <w:pStyle w:val="ListParagraph"/>
        <w:jc w:val="right"/>
        <w:rPr>
          <w:rFonts w:ascii="Arial" w:hAnsi="Arial" w:cs="Arial"/>
          <w:sz w:val="22"/>
          <w:szCs w:val="22"/>
        </w:rPr>
      </w:pPr>
    </w:p>
    <w:p w14:paraId="688DA2A7" w14:textId="77777777" w:rsidR="00D70723" w:rsidRPr="00D70723" w:rsidRDefault="00D70723" w:rsidP="00D70723">
      <w:pPr>
        <w:pStyle w:val="ListParagraph"/>
        <w:jc w:val="right"/>
        <w:rPr>
          <w:rFonts w:ascii="Arial" w:hAnsi="Arial" w:cs="Arial"/>
          <w:sz w:val="22"/>
          <w:szCs w:val="22"/>
        </w:rPr>
      </w:pPr>
    </w:p>
    <w:p w14:paraId="1CA5E06C" w14:textId="77777777" w:rsidR="00D70723" w:rsidRPr="00D70723" w:rsidRDefault="00D70723" w:rsidP="00D70723">
      <w:pPr>
        <w:pStyle w:val="ListParagraph"/>
        <w:jc w:val="right"/>
        <w:rPr>
          <w:rFonts w:ascii="Arial" w:hAnsi="Arial" w:cs="Arial"/>
          <w:sz w:val="22"/>
          <w:szCs w:val="22"/>
        </w:rPr>
      </w:pPr>
    </w:p>
    <w:p w14:paraId="229F5D76" w14:textId="77777777" w:rsidR="00D70723" w:rsidRPr="00D70723" w:rsidRDefault="00D70723" w:rsidP="00D70723">
      <w:pPr>
        <w:pStyle w:val="ListParagraph"/>
        <w:jc w:val="right"/>
        <w:rPr>
          <w:rFonts w:ascii="Arial" w:hAnsi="Arial" w:cs="Arial"/>
          <w:sz w:val="22"/>
          <w:szCs w:val="22"/>
        </w:rPr>
      </w:pPr>
    </w:p>
    <w:p w14:paraId="56D1439E" w14:textId="77777777" w:rsidR="00D70723" w:rsidRPr="00D70723" w:rsidRDefault="00D70723" w:rsidP="00D70723">
      <w:pPr>
        <w:pStyle w:val="ListParagraph"/>
        <w:jc w:val="right"/>
        <w:rPr>
          <w:rFonts w:ascii="Arial" w:hAnsi="Arial" w:cs="Arial"/>
          <w:sz w:val="22"/>
          <w:szCs w:val="22"/>
        </w:rPr>
      </w:pPr>
    </w:p>
    <w:p w14:paraId="351BF6BD" w14:textId="77777777" w:rsidR="00D70723" w:rsidRPr="00D70723" w:rsidRDefault="00D70723" w:rsidP="00D70723">
      <w:pPr>
        <w:pStyle w:val="ListParagraph"/>
        <w:jc w:val="right"/>
        <w:rPr>
          <w:rFonts w:ascii="Arial" w:hAnsi="Arial" w:cs="Arial"/>
          <w:sz w:val="22"/>
          <w:szCs w:val="22"/>
        </w:rPr>
      </w:pPr>
    </w:p>
    <w:p w14:paraId="0CD5918C" w14:textId="77777777" w:rsidR="00D70723" w:rsidRPr="00D70723" w:rsidRDefault="00D70723" w:rsidP="00D70723">
      <w:pPr>
        <w:pStyle w:val="ListParagraph"/>
        <w:jc w:val="right"/>
        <w:rPr>
          <w:rFonts w:ascii="Arial" w:hAnsi="Arial" w:cs="Arial"/>
          <w:sz w:val="22"/>
          <w:szCs w:val="22"/>
        </w:rPr>
      </w:pPr>
    </w:p>
    <w:p w14:paraId="783D5603"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_______________</w:t>
      </w:r>
    </w:p>
    <w:p w14:paraId="6419AD18" w14:textId="77777777" w:rsidR="00D70723" w:rsidRPr="00D70723" w:rsidRDefault="00D70723" w:rsidP="00D70723">
      <w:pPr>
        <w:rPr>
          <w:rFonts w:ascii="Arial" w:hAnsi="Arial" w:cs="Arial"/>
          <w:sz w:val="22"/>
          <w:szCs w:val="22"/>
        </w:rPr>
      </w:pPr>
    </w:p>
    <w:p w14:paraId="0BB4E63D" w14:textId="77777777" w:rsidR="00D07644" w:rsidRDefault="00D07644" w:rsidP="00D70723">
      <w:pPr>
        <w:rPr>
          <w:rFonts w:ascii="Arial" w:hAnsi="Arial" w:cs="Arial"/>
          <w:sz w:val="22"/>
          <w:szCs w:val="22"/>
        </w:rPr>
      </w:pPr>
      <w:r w:rsidRPr="00D70723">
        <w:rPr>
          <w:rFonts w:ascii="Arial" w:hAnsi="Arial" w:cs="Arial"/>
          <w:sz w:val="22"/>
          <w:szCs w:val="22"/>
        </w:rPr>
        <w:t>The</w:t>
      </w:r>
      <w:r w:rsidR="00D70723" w:rsidRPr="00D70723">
        <w:rPr>
          <w:rFonts w:ascii="Arial" w:hAnsi="Arial" w:cs="Arial"/>
          <w:sz w:val="22"/>
          <w:szCs w:val="22"/>
        </w:rPr>
        <w:t xml:space="preserve"> transformer at the substation is NOT ideal. </w:t>
      </w:r>
      <w:r>
        <w:rPr>
          <w:rFonts w:ascii="Arial" w:hAnsi="Arial" w:cs="Arial"/>
          <w:sz w:val="22"/>
          <w:szCs w:val="22"/>
        </w:rPr>
        <w:t>Some</w:t>
      </w:r>
      <w:r w:rsidR="00D70723" w:rsidRPr="00D70723">
        <w:rPr>
          <w:rFonts w:ascii="Arial" w:hAnsi="Arial" w:cs="Arial"/>
          <w:sz w:val="22"/>
          <w:szCs w:val="22"/>
        </w:rPr>
        <w:t xml:space="preserve"> energy </w:t>
      </w:r>
      <w:r>
        <w:rPr>
          <w:rFonts w:ascii="Arial" w:hAnsi="Arial" w:cs="Arial"/>
          <w:sz w:val="22"/>
          <w:szCs w:val="22"/>
        </w:rPr>
        <w:t xml:space="preserve">in a transformer is </w:t>
      </w:r>
      <w:r w:rsidRPr="00D70723">
        <w:rPr>
          <w:rFonts w:ascii="Arial" w:hAnsi="Arial" w:cs="Arial"/>
          <w:sz w:val="22"/>
          <w:szCs w:val="22"/>
        </w:rPr>
        <w:t>los</w:t>
      </w:r>
      <w:r>
        <w:rPr>
          <w:rFonts w:ascii="Arial" w:hAnsi="Arial" w:cs="Arial"/>
          <w:sz w:val="22"/>
          <w:szCs w:val="22"/>
        </w:rPr>
        <w:t>t</w:t>
      </w:r>
      <w:r w:rsidR="00D70723" w:rsidRPr="00D70723">
        <w:rPr>
          <w:rFonts w:ascii="Arial" w:hAnsi="Arial" w:cs="Arial"/>
          <w:sz w:val="22"/>
          <w:szCs w:val="22"/>
        </w:rPr>
        <w:t xml:space="preserve"> </w:t>
      </w:r>
      <w:r>
        <w:rPr>
          <w:rFonts w:ascii="Arial" w:hAnsi="Arial" w:cs="Arial"/>
          <w:sz w:val="22"/>
          <w:szCs w:val="22"/>
        </w:rPr>
        <w:t>because of</w:t>
      </w:r>
      <w:r w:rsidR="00D70723" w:rsidRPr="00D70723">
        <w:rPr>
          <w:rFonts w:ascii="Arial" w:hAnsi="Arial" w:cs="Arial"/>
          <w:sz w:val="22"/>
          <w:szCs w:val="22"/>
        </w:rPr>
        <w:t xml:space="preserve"> eddy currents </w:t>
      </w:r>
      <w:r>
        <w:rPr>
          <w:rFonts w:ascii="Arial" w:hAnsi="Arial" w:cs="Arial"/>
          <w:sz w:val="22"/>
          <w:szCs w:val="22"/>
        </w:rPr>
        <w:t xml:space="preserve">forming </w:t>
      </w:r>
      <w:r w:rsidR="00D70723" w:rsidRPr="00D70723">
        <w:rPr>
          <w:rFonts w:ascii="Arial" w:hAnsi="Arial" w:cs="Arial"/>
          <w:sz w:val="22"/>
          <w:szCs w:val="22"/>
        </w:rPr>
        <w:t xml:space="preserve">in the iron cores of the transformer. </w:t>
      </w:r>
    </w:p>
    <w:p w14:paraId="07B57CD3" w14:textId="77777777" w:rsidR="00D07644" w:rsidRDefault="00D07644" w:rsidP="00D70723">
      <w:pPr>
        <w:rPr>
          <w:rFonts w:ascii="Arial" w:hAnsi="Arial" w:cs="Arial"/>
          <w:sz w:val="22"/>
          <w:szCs w:val="22"/>
        </w:rPr>
      </w:pPr>
    </w:p>
    <w:p w14:paraId="4812633C" w14:textId="22D02700" w:rsidR="00D70723" w:rsidRDefault="00D70723" w:rsidP="00D70723">
      <w:pPr>
        <w:rPr>
          <w:rFonts w:ascii="Arial" w:hAnsi="Arial" w:cs="Arial"/>
          <w:sz w:val="22"/>
          <w:szCs w:val="22"/>
        </w:rPr>
      </w:pPr>
      <w:r w:rsidRPr="00D70723">
        <w:rPr>
          <w:rFonts w:ascii="Arial" w:hAnsi="Arial" w:cs="Arial"/>
          <w:sz w:val="22"/>
          <w:szCs w:val="22"/>
        </w:rPr>
        <w:t>In Australia, electric power is generated at a</w:t>
      </w:r>
      <w:r w:rsidR="00D07644">
        <w:rPr>
          <w:rFonts w:ascii="Arial" w:hAnsi="Arial" w:cs="Arial"/>
          <w:sz w:val="22"/>
          <w:szCs w:val="22"/>
        </w:rPr>
        <w:t>n AC</w:t>
      </w:r>
      <w:r w:rsidRPr="00D70723">
        <w:rPr>
          <w:rFonts w:ascii="Arial" w:hAnsi="Arial" w:cs="Arial"/>
          <w:sz w:val="22"/>
          <w:szCs w:val="22"/>
        </w:rPr>
        <w:t xml:space="preserve"> frequency of 50 Hz; in the United States, it is generated at a</w:t>
      </w:r>
      <w:r w:rsidR="00D07644">
        <w:rPr>
          <w:rFonts w:ascii="Arial" w:hAnsi="Arial" w:cs="Arial"/>
          <w:sz w:val="22"/>
          <w:szCs w:val="22"/>
        </w:rPr>
        <w:t>n AC</w:t>
      </w:r>
      <w:r w:rsidRPr="00D70723">
        <w:rPr>
          <w:rFonts w:ascii="Arial" w:hAnsi="Arial" w:cs="Arial"/>
          <w:sz w:val="22"/>
          <w:szCs w:val="22"/>
        </w:rPr>
        <w:t xml:space="preserve"> frequency of 60 Hz. </w:t>
      </w:r>
    </w:p>
    <w:p w14:paraId="0E8CB0B6" w14:textId="77777777" w:rsidR="003B25B1" w:rsidRPr="00D70723" w:rsidRDefault="003B25B1" w:rsidP="00D70723">
      <w:pPr>
        <w:rPr>
          <w:rFonts w:ascii="Arial" w:hAnsi="Arial" w:cs="Arial"/>
          <w:sz w:val="22"/>
          <w:szCs w:val="22"/>
        </w:rPr>
      </w:pPr>
    </w:p>
    <w:p w14:paraId="0475D5C2" w14:textId="6A5552F8"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bookmarkStart w:id="12" w:name="_Hlk104385805"/>
      <w:r w:rsidRPr="00D70723">
        <w:rPr>
          <w:rFonts w:ascii="Arial" w:hAnsi="Arial" w:cs="Arial"/>
          <w:sz w:val="22"/>
          <w:szCs w:val="22"/>
        </w:rPr>
        <w:t xml:space="preserve">If all other factors </w:t>
      </w:r>
      <w:r w:rsidR="006A0AF5">
        <w:rPr>
          <w:rFonts w:ascii="Arial" w:hAnsi="Arial" w:cs="Arial"/>
          <w:sz w:val="22"/>
          <w:szCs w:val="22"/>
        </w:rPr>
        <w:t>were</w:t>
      </w:r>
      <w:r w:rsidRPr="00D70723">
        <w:rPr>
          <w:rFonts w:ascii="Arial" w:hAnsi="Arial" w:cs="Arial"/>
          <w:sz w:val="22"/>
          <w:szCs w:val="22"/>
        </w:rPr>
        <w:t xml:space="preserve"> kept equal, </w:t>
      </w:r>
      <w:r w:rsidR="006A0AF5">
        <w:rPr>
          <w:rFonts w:ascii="Arial" w:hAnsi="Arial" w:cs="Arial"/>
          <w:sz w:val="22"/>
          <w:szCs w:val="22"/>
        </w:rPr>
        <w:t>would</w:t>
      </w:r>
      <w:r w:rsidRPr="00D70723">
        <w:rPr>
          <w:rFonts w:ascii="Arial" w:hAnsi="Arial" w:cs="Arial"/>
          <w:sz w:val="22"/>
          <w:szCs w:val="22"/>
        </w:rPr>
        <w:t xml:space="preserve"> an increase</w:t>
      </w:r>
      <w:r w:rsidR="00D07644">
        <w:rPr>
          <w:rFonts w:ascii="Arial" w:hAnsi="Arial" w:cs="Arial"/>
          <w:sz w:val="22"/>
          <w:szCs w:val="22"/>
        </w:rPr>
        <w:t xml:space="preserve"> in</w:t>
      </w:r>
      <w:r w:rsidRPr="00D70723">
        <w:rPr>
          <w:rFonts w:ascii="Arial" w:hAnsi="Arial" w:cs="Arial"/>
          <w:sz w:val="22"/>
          <w:szCs w:val="22"/>
        </w:rPr>
        <w:t xml:space="preserve"> </w:t>
      </w:r>
      <w:r w:rsidR="006A0AF5">
        <w:rPr>
          <w:rFonts w:ascii="Arial" w:hAnsi="Arial" w:cs="Arial"/>
          <w:sz w:val="22"/>
          <w:szCs w:val="22"/>
        </w:rPr>
        <w:t xml:space="preserve">AC </w:t>
      </w:r>
      <w:r w:rsidRPr="00D70723">
        <w:rPr>
          <w:rFonts w:ascii="Arial" w:hAnsi="Arial" w:cs="Arial"/>
          <w:sz w:val="22"/>
          <w:szCs w:val="22"/>
        </w:rPr>
        <w:t xml:space="preserve">frequency </w:t>
      </w:r>
      <w:r w:rsidR="006A0AF5">
        <w:rPr>
          <w:rFonts w:ascii="Arial" w:hAnsi="Arial" w:cs="Arial"/>
          <w:sz w:val="22"/>
          <w:szCs w:val="22"/>
        </w:rPr>
        <w:t xml:space="preserve">from 50 Hz to 60 Hz increase or decrease </w:t>
      </w:r>
      <w:r w:rsidRPr="00D70723">
        <w:rPr>
          <w:rFonts w:ascii="Arial" w:hAnsi="Arial" w:cs="Arial"/>
          <w:sz w:val="22"/>
          <w:szCs w:val="22"/>
        </w:rPr>
        <w:t xml:space="preserve">the power loss in </w:t>
      </w:r>
      <w:r w:rsidR="006A0AF5">
        <w:rPr>
          <w:rFonts w:ascii="Arial" w:hAnsi="Arial" w:cs="Arial"/>
          <w:sz w:val="22"/>
          <w:szCs w:val="22"/>
        </w:rPr>
        <w:t>a</w:t>
      </w:r>
      <w:r w:rsidRPr="00D70723">
        <w:rPr>
          <w:rFonts w:ascii="Arial" w:hAnsi="Arial" w:cs="Arial"/>
          <w:sz w:val="22"/>
          <w:szCs w:val="22"/>
        </w:rPr>
        <w:t xml:space="preserve"> transformer due to eddy currents</w:t>
      </w:r>
      <w:r w:rsidR="006A0AF5">
        <w:rPr>
          <w:rFonts w:ascii="Arial" w:hAnsi="Arial" w:cs="Arial"/>
          <w:sz w:val="22"/>
          <w:szCs w:val="22"/>
        </w:rPr>
        <w:t xml:space="preserve">? Explain. </w:t>
      </w:r>
      <w:r w:rsidRPr="00D70723">
        <w:rPr>
          <w:rFonts w:ascii="Arial" w:hAnsi="Arial" w:cs="Arial"/>
          <w:sz w:val="22"/>
          <w:szCs w:val="22"/>
        </w:rPr>
        <w:t xml:space="preserve"> </w:t>
      </w:r>
    </w:p>
    <w:bookmarkEnd w:id="12"/>
    <w:p w14:paraId="3796289A" w14:textId="4EFDE3C9" w:rsidR="00D70723" w:rsidRDefault="00D70723" w:rsidP="00D70723">
      <w:pPr>
        <w:pStyle w:val="ListParagraph"/>
        <w:jc w:val="right"/>
        <w:rPr>
          <w:rFonts w:ascii="Arial" w:hAnsi="Arial" w:cs="Arial"/>
          <w:sz w:val="22"/>
          <w:szCs w:val="22"/>
        </w:rPr>
      </w:pPr>
      <w:r w:rsidRPr="00D70723">
        <w:rPr>
          <w:rFonts w:ascii="Arial" w:hAnsi="Arial" w:cs="Arial"/>
          <w:sz w:val="22"/>
          <w:szCs w:val="22"/>
        </w:rPr>
        <w:t>(3 marks)</w:t>
      </w:r>
    </w:p>
    <w:p w14:paraId="7D187926" w14:textId="77777777" w:rsidR="006A0AF5" w:rsidRPr="00D70723" w:rsidRDefault="006A0AF5" w:rsidP="00D70723">
      <w:pPr>
        <w:pStyle w:val="ListParagraph"/>
        <w:jc w:val="right"/>
        <w:rPr>
          <w:rFonts w:ascii="Arial" w:hAnsi="Arial" w:cs="Arial"/>
          <w:sz w:val="22"/>
          <w:szCs w:val="22"/>
        </w:rPr>
      </w:pPr>
    </w:p>
    <w:p w14:paraId="16A06D78" w14:textId="227C2E3C" w:rsidR="00D70723" w:rsidRDefault="00D70723" w:rsidP="00D70723">
      <w:pPr>
        <w:spacing w:line="480" w:lineRule="auto"/>
        <w:rPr>
          <w:rFonts w:ascii="Arial" w:hAnsi="Arial" w:cs="Arial"/>
          <w:sz w:val="22"/>
          <w:szCs w:val="22"/>
        </w:rPr>
      </w:pPr>
      <w:r w:rsidRPr="00D7072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B25B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w:t>
      </w:r>
    </w:p>
    <w:p w14:paraId="11068971" w14:textId="77777777" w:rsidR="003B25B1" w:rsidRDefault="003B25B1" w:rsidP="00D70723">
      <w:pPr>
        <w:spacing w:line="480" w:lineRule="auto"/>
        <w:rPr>
          <w:rFonts w:ascii="Arial" w:hAnsi="Arial" w:cs="Arial"/>
        </w:rPr>
      </w:pPr>
    </w:p>
    <w:p w14:paraId="72CBA5FB" w14:textId="77777777" w:rsidR="00512FCC" w:rsidRDefault="00512FCC" w:rsidP="001D7A7C">
      <w:pPr>
        <w:spacing w:after="160" w:line="259" w:lineRule="auto"/>
        <w:rPr>
          <w:rFonts w:ascii="Arial" w:hAnsi="Arial" w:cs="Arial"/>
          <w:b/>
          <w:sz w:val="22"/>
          <w:szCs w:val="22"/>
        </w:rPr>
      </w:pPr>
    </w:p>
    <w:p w14:paraId="2659A76E" w14:textId="2EA1B1AD" w:rsidR="00607048" w:rsidRPr="0061109B" w:rsidRDefault="00607048" w:rsidP="003D6A8C">
      <w:pPr>
        <w:spacing w:after="160" w:line="259" w:lineRule="auto"/>
        <w:jc w:val="center"/>
        <w:rPr>
          <w:rFonts w:ascii="Arial" w:hAnsi="Arial" w:cs="Arial"/>
          <w:b/>
          <w:sz w:val="22"/>
          <w:szCs w:val="22"/>
        </w:rPr>
      </w:pPr>
      <w:r w:rsidRPr="0061109B">
        <w:rPr>
          <w:rFonts w:ascii="Arial" w:hAnsi="Arial" w:cs="Arial"/>
          <w:b/>
          <w:sz w:val="22"/>
          <w:szCs w:val="22"/>
        </w:rPr>
        <w:t>END OF SECTION TWO</w:t>
      </w:r>
    </w:p>
    <w:p w14:paraId="5878EA2C" w14:textId="6F2D769D" w:rsidR="00607048" w:rsidRPr="00891DEB" w:rsidRDefault="00607048" w:rsidP="006F40E9">
      <w:pPr>
        <w:spacing w:after="160" w:line="259" w:lineRule="auto"/>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EB3526">
        <w:rPr>
          <w:rFonts w:ascii="Arial" w:hAnsi="Arial" w:cs="Arial"/>
          <w:b/>
          <w:sz w:val="22"/>
          <w:szCs w:val="22"/>
        </w:rPr>
        <w:t>18</w:t>
      </w:r>
      <w:r>
        <w:rPr>
          <w:rFonts w:ascii="Arial" w:hAnsi="Arial" w:cs="Arial"/>
          <w:b/>
          <w:sz w:val="22"/>
          <w:szCs w:val="22"/>
        </w:rPr>
        <w:t>% (</w:t>
      </w:r>
      <w:r w:rsidR="004D15C1">
        <w:rPr>
          <w:rFonts w:ascii="Arial" w:hAnsi="Arial" w:cs="Arial"/>
          <w:b/>
          <w:sz w:val="22"/>
          <w:szCs w:val="22"/>
        </w:rPr>
        <w:t>31</w:t>
      </w:r>
      <w:r w:rsidRPr="00891DEB">
        <w:rPr>
          <w:rFonts w:ascii="Arial" w:hAnsi="Arial" w:cs="Arial"/>
          <w:b/>
          <w:sz w:val="22"/>
          <w:szCs w:val="22"/>
        </w:rPr>
        <w:t xml:space="preserve"> marks)</w:t>
      </w:r>
    </w:p>
    <w:p w14:paraId="31BC7134" w14:textId="77777777" w:rsidR="00607048" w:rsidRPr="00891DEB" w:rsidRDefault="00607048" w:rsidP="00607048">
      <w:pPr>
        <w:tabs>
          <w:tab w:val="left" w:pos="567"/>
          <w:tab w:val="left" w:pos="990"/>
        </w:tabs>
        <w:rPr>
          <w:rFonts w:ascii="Arial" w:hAnsi="Arial" w:cs="Arial"/>
          <w:sz w:val="22"/>
          <w:szCs w:val="22"/>
        </w:rPr>
      </w:pPr>
    </w:p>
    <w:p w14:paraId="254F9BDA"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7A1ACA5E" w14:textId="77777777" w:rsidR="00607048" w:rsidRPr="00891DEB" w:rsidRDefault="00607048" w:rsidP="00607048">
      <w:pPr>
        <w:tabs>
          <w:tab w:val="left" w:pos="567"/>
          <w:tab w:val="left" w:pos="990"/>
        </w:tabs>
        <w:rPr>
          <w:rFonts w:ascii="Arial" w:hAnsi="Arial" w:cs="Arial"/>
          <w:sz w:val="22"/>
          <w:szCs w:val="22"/>
        </w:rPr>
      </w:pPr>
    </w:p>
    <w:p w14:paraId="70D25F9F"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51AB511E"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453DD91" w14:textId="77777777" w:rsidR="00607048" w:rsidRPr="00891DEB" w:rsidRDefault="00607048" w:rsidP="00607048">
      <w:pPr>
        <w:tabs>
          <w:tab w:val="left" w:pos="567"/>
          <w:tab w:val="left" w:pos="990"/>
        </w:tabs>
        <w:rPr>
          <w:rFonts w:ascii="Arial" w:hAnsi="Arial" w:cs="Arial"/>
          <w:sz w:val="22"/>
          <w:szCs w:val="22"/>
        </w:rPr>
      </w:pPr>
    </w:p>
    <w:p w14:paraId="1067CC36" w14:textId="6E252C03" w:rsidR="00FA0B53" w:rsidRPr="00AD0DB7" w:rsidRDefault="009051EC" w:rsidP="00FA0B53">
      <w:pPr>
        <w:rPr>
          <w:rFonts w:ascii="Arial" w:hAnsi="Arial" w:cs="Arial"/>
          <w:b/>
          <w:sz w:val="22"/>
          <w:szCs w:val="22"/>
        </w:rPr>
      </w:pPr>
      <w:bookmarkStart w:id="13" w:name="_Hlk55389066"/>
      <w:r w:rsidRPr="00AD0DB7">
        <w:rPr>
          <w:rFonts w:ascii="Arial" w:hAnsi="Arial" w:cs="Arial"/>
          <w:b/>
          <w:sz w:val="22"/>
          <w:szCs w:val="22"/>
        </w:rPr>
        <w:t xml:space="preserve">Question </w:t>
      </w:r>
      <w:r w:rsidR="007715BE" w:rsidRPr="00AD0DB7">
        <w:rPr>
          <w:rFonts w:ascii="Arial" w:hAnsi="Arial" w:cs="Arial"/>
          <w:b/>
          <w:sz w:val="22"/>
          <w:szCs w:val="22"/>
        </w:rPr>
        <w:t>1</w:t>
      </w:r>
      <w:r w:rsidR="00CB0F28">
        <w:rPr>
          <w:rFonts w:ascii="Arial" w:hAnsi="Arial" w:cs="Arial"/>
          <w:b/>
          <w:sz w:val="22"/>
          <w:szCs w:val="22"/>
        </w:rPr>
        <w:t>7</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w:t>
      </w:r>
      <w:r w:rsidR="00C848A7">
        <w:rPr>
          <w:rFonts w:ascii="Arial" w:hAnsi="Arial" w:cs="Arial"/>
          <w:b/>
          <w:sz w:val="22"/>
          <w:szCs w:val="22"/>
        </w:rPr>
        <w:t>14</w:t>
      </w:r>
      <w:r w:rsidR="00FA0B53" w:rsidRPr="00AD0DB7">
        <w:rPr>
          <w:rFonts w:ascii="Arial" w:hAnsi="Arial" w:cs="Arial"/>
          <w:b/>
          <w:sz w:val="22"/>
          <w:szCs w:val="22"/>
        </w:rPr>
        <w:t xml:space="preserve"> marks)</w:t>
      </w:r>
    </w:p>
    <w:p w14:paraId="7911E07F"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3D3B21E1" w14:textId="3BF3BFA6" w:rsidR="00310885" w:rsidRPr="00310885" w:rsidRDefault="00310885" w:rsidP="00310885">
      <w:pPr>
        <w:jc w:val="center"/>
        <w:rPr>
          <w:rFonts w:ascii="Arial" w:hAnsi="Arial" w:cs="Arial"/>
          <w:b/>
          <w:bCs/>
          <w:sz w:val="22"/>
          <w:szCs w:val="22"/>
          <w:lang w:val="en-GB"/>
        </w:rPr>
      </w:pPr>
      <w:r w:rsidRPr="00310885">
        <w:rPr>
          <w:rFonts w:ascii="Arial" w:hAnsi="Arial" w:cs="Arial"/>
          <w:b/>
          <w:bCs/>
          <w:sz w:val="22"/>
          <w:szCs w:val="22"/>
          <w:lang w:val="en-GB"/>
        </w:rPr>
        <w:t>James Webb Space Telescope</w:t>
      </w:r>
    </w:p>
    <w:p w14:paraId="110C186D" w14:textId="77777777" w:rsidR="00310885" w:rsidRPr="00310885" w:rsidRDefault="00310885" w:rsidP="00310885">
      <w:pPr>
        <w:rPr>
          <w:rFonts w:ascii="Arial" w:hAnsi="Arial" w:cs="Arial"/>
          <w:sz w:val="22"/>
          <w:szCs w:val="22"/>
          <w:lang w:val="en-GB"/>
        </w:rPr>
      </w:pPr>
    </w:p>
    <w:p w14:paraId="208F8583" w14:textId="52F1700A" w:rsidR="00310885" w:rsidRDefault="00A03795" w:rsidP="00310885">
      <w:pPr>
        <w:rPr>
          <w:rFonts w:ascii="Arial" w:hAnsi="Arial" w:cs="Arial"/>
          <w:sz w:val="22"/>
          <w:szCs w:val="22"/>
          <w:lang w:val="en-GB"/>
        </w:rPr>
      </w:pPr>
      <w:r>
        <w:rPr>
          <w:rFonts w:ascii="Arial" w:hAnsi="Arial" w:cs="Arial"/>
          <w:sz w:val="22"/>
          <w:szCs w:val="22"/>
          <w:lang w:val="en-GB"/>
        </w:rPr>
        <w:t>Christ</w:t>
      </w:r>
      <w:r w:rsidR="00310885" w:rsidRPr="00310885">
        <w:rPr>
          <w:rFonts w:ascii="Arial" w:hAnsi="Arial" w:cs="Arial"/>
          <w:sz w:val="22"/>
          <w:szCs w:val="22"/>
          <w:lang w:val="en-GB"/>
        </w:rPr>
        <w:t>mas Day, 2021, saw the launch of the most ambitio</w:t>
      </w:r>
      <w:r w:rsidR="008E2041">
        <w:rPr>
          <w:rFonts w:ascii="Arial" w:hAnsi="Arial" w:cs="Arial"/>
          <w:sz w:val="22"/>
          <w:szCs w:val="22"/>
          <w:lang w:val="en-GB"/>
        </w:rPr>
        <w:t>us</w:t>
      </w:r>
      <w:r w:rsidR="00310885" w:rsidRPr="00310885">
        <w:rPr>
          <w:rFonts w:ascii="Arial" w:hAnsi="Arial" w:cs="Arial"/>
          <w:sz w:val="22"/>
          <w:szCs w:val="22"/>
          <w:lang w:val="en-GB"/>
        </w:rPr>
        <w:t xml:space="preserve"> astronomy experiment ever undertaken by humans – the James Webb Space Telescope. Its mission is to reach back in time to examine the Universe as it was</w:t>
      </w:r>
      <w:r w:rsidR="009C2DCD">
        <w:rPr>
          <w:rFonts w:ascii="Arial" w:hAnsi="Arial" w:cs="Arial"/>
          <w:sz w:val="22"/>
          <w:szCs w:val="22"/>
          <w:lang w:val="en-GB"/>
        </w:rPr>
        <w:t>,</w:t>
      </w:r>
      <w:r w:rsidR="00310885" w:rsidRPr="00310885">
        <w:rPr>
          <w:rFonts w:ascii="Arial" w:hAnsi="Arial" w:cs="Arial"/>
          <w:sz w:val="22"/>
          <w:szCs w:val="22"/>
          <w:lang w:val="en-GB"/>
        </w:rPr>
        <w:t xml:space="preserve"> almost back to the instant of the Big Bang.  </w:t>
      </w:r>
    </w:p>
    <w:p w14:paraId="7E22B0CF" w14:textId="77777777" w:rsidR="00310885" w:rsidRPr="00310885" w:rsidRDefault="00310885" w:rsidP="00310885">
      <w:pPr>
        <w:rPr>
          <w:rFonts w:ascii="Arial" w:hAnsi="Arial" w:cs="Arial"/>
          <w:sz w:val="22"/>
          <w:szCs w:val="22"/>
          <w:lang w:val="en-GB"/>
        </w:rPr>
      </w:pPr>
    </w:p>
    <w:p w14:paraId="3D01C516" w14:textId="4B9EFDE3" w:rsidR="00310885" w:rsidRDefault="00310885" w:rsidP="00310885">
      <w:pPr>
        <w:rPr>
          <w:rFonts w:ascii="Arial" w:hAnsi="Arial" w:cs="Arial"/>
          <w:sz w:val="22"/>
          <w:szCs w:val="22"/>
          <w:lang w:val="en-GB"/>
        </w:rPr>
      </w:pPr>
      <w:r w:rsidRPr="00310885">
        <w:rPr>
          <w:rFonts w:ascii="Arial" w:hAnsi="Arial" w:cs="Arial"/>
          <w:sz w:val="22"/>
          <w:szCs w:val="22"/>
          <w:lang w:val="en-GB"/>
        </w:rPr>
        <w:t>It took thirty days for the 6200 kg payload to travel</w:t>
      </w:r>
      <w:r w:rsidR="00EF628A">
        <w:rPr>
          <w:rFonts w:ascii="Arial" w:hAnsi="Arial" w:cs="Arial"/>
          <w:sz w:val="22"/>
          <w:szCs w:val="22"/>
          <w:lang w:val="en-GB"/>
        </w:rPr>
        <w:t xml:space="preserve"> </w:t>
      </w:r>
      <w:r w:rsidRPr="00310885">
        <w:rPr>
          <w:rFonts w:ascii="Arial" w:hAnsi="Arial" w:cs="Arial"/>
          <w:sz w:val="22"/>
          <w:szCs w:val="22"/>
          <w:lang w:val="en-GB"/>
        </w:rPr>
        <w:t>1.5 million kilometres to reach its permanent ‘parking space’ – a place called the L2 La Grange Point</w:t>
      </w:r>
      <w:r w:rsidR="00E35D37">
        <w:rPr>
          <w:rFonts w:ascii="Arial" w:hAnsi="Arial" w:cs="Arial"/>
          <w:sz w:val="22"/>
          <w:szCs w:val="22"/>
          <w:lang w:val="en-GB"/>
        </w:rPr>
        <w:t>,</w:t>
      </w:r>
      <w:r w:rsidRPr="00310885">
        <w:rPr>
          <w:rFonts w:ascii="Arial" w:hAnsi="Arial" w:cs="Arial"/>
          <w:sz w:val="22"/>
          <w:szCs w:val="22"/>
          <w:lang w:val="en-GB"/>
        </w:rPr>
        <w:t xml:space="preserve"> which is a gravitationally stable location in space. This has already been the home for some other telescopes – including the WMAP spacecraft and the Planck telescope. </w:t>
      </w:r>
    </w:p>
    <w:p w14:paraId="787CFCBB" w14:textId="77777777" w:rsidR="00310885" w:rsidRPr="00310885" w:rsidRDefault="00310885" w:rsidP="00310885">
      <w:pPr>
        <w:rPr>
          <w:rFonts w:ascii="Arial" w:hAnsi="Arial" w:cs="Arial"/>
          <w:sz w:val="22"/>
          <w:szCs w:val="22"/>
          <w:lang w:val="en-GB"/>
        </w:rPr>
      </w:pPr>
    </w:p>
    <w:p w14:paraId="07F2B64F" w14:textId="77777777"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t xml:space="preserve">La Grange Points are created by the gravitational pull of two bodies - in this case, the Earth and our Sun. There are five such points (see below). James Webb arrived at L2 on January 24, 2022. </w:t>
      </w:r>
    </w:p>
    <w:p w14:paraId="0548BBF6" w14:textId="77777777" w:rsidR="00310885" w:rsidRPr="00310885" w:rsidRDefault="00310885" w:rsidP="00310885">
      <w:pPr>
        <w:rPr>
          <w:sz w:val="22"/>
          <w:szCs w:val="22"/>
          <w:lang w:val="en-GB"/>
        </w:rPr>
      </w:pPr>
    </w:p>
    <w:p w14:paraId="29C827BE" w14:textId="77777777" w:rsidR="00310885" w:rsidRDefault="00310885" w:rsidP="00310885">
      <w:pPr>
        <w:rPr>
          <w:lang w:val="en-GB"/>
        </w:rPr>
      </w:pPr>
    </w:p>
    <w:p w14:paraId="7EA966A2" w14:textId="0267D499" w:rsidR="00310885" w:rsidRDefault="00310885" w:rsidP="00310885">
      <w:pPr>
        <w:rPr>
          <w:lang w:val="en-GB"/>
        </w:rPr>
      </w:pPr>
      <w:r>
        <w:rPr>
          <w:noProof/>
          <w:lang w:eastAsia="en-AU"/>
        </w:rPr>
        <mc:AlternateContent>
          <mc:Choice Requires="wps">
            <w:drawing>
              <wp:anchor distT="0" distB="0" distL="114300" distR="114300" simplePos="0" relativeHeight="252169216" behindDoc="1" locked="0" layoutInCell="1" allowOverlap="1" wp14:anchorId="1D2C1F17" wp14:editId="47365116">
                <wp:simplePos x="0" y="0"/>
                <wp:positionH relativeFrom="column">
                  <wp:posOffset>3086100</wp:posOffset>
                </wp:positionH>
                <wp:positionV relativeFrom="paragraph">
                  <wp:posOffset>39370</wp:posOffset>
                </wp:positionV>
                <wp:extent cx="914400" cy="3429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9500FE9" w14:textId="77777777" w:rsidR="00310885" w:rsidRPr="00E214F1" w:rsidRDefault="00310885" w:rsidP="00310885">
                            <w:pPr>
                              <w:rPr>
                                <w:rFonts w:ascii="Arial" w:hAnsi="Arial" w:cs="Arial"/>
                                <w:lang w:val="en-GB"/>
                              </w:rPr>
                            </w:pPr>
                            <w:r>
                              <w:rPr>
                                <w:rFonts w:ascii="Arial" w:hAnsi="Arial" w:cs="Arial"/>
                                <w:lang w:val="en-GB"/>
                              </w:rPr>
                              <w:t>L4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2C1F17" id="Text Box 92" o:spid="_x0000_s1118" type="#_x0000_t202" style="position:absolute;margin-left:243pt;margin-top:3.1pt;width:1in;height:27pt;z-index:-25114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1QLAIAAFk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" fillcolor="white [3201]" stroked="f" strokeweight=".5pt">
                <v:textbox>
                  <w:txbxContent>
                    <w:p w14:paraId="69500FE9" w14:textId="77777777" w:rsidR="00310885" w:rsidRPr="00E214F1" w:rsidRDefault="00310885" w:rsidP="00310885">
                      <w:pPr>
                        <w:rPr>
                          <w:rFonts w:ascii="Arial" w:hAnsi="Arial" w:cs="Arial"/>
                          <w:lang w:val="en-GB"/>
                        </w:rPr>
                      </w:pPr>
                      <w:r>
                        <w:rPr>
                          <w:rFonts w:ascii="Arial" w:hAnsi="Arial" w:cs="Arial"/>
                          <w:lang w:val="en-GB"/>
                        </w:rPr>
                        <w:t>L4</w:t>
                      </w:r>
                    </w:p>
                  </w:txbxContent>
                </v:textbox>
              </v:shape>
            </w:pict>
          </mc:Fallback>
        </mc:AlternateContent>
      </w:r>
      <w:r>
        <w:rPr>
          <w:noProof/>
          <w:lang w:eastAsia="en-AU"/>
        </w:rPr>
        <mc:AlternateContent>
          <mc:Choice Requires="wps">
            <w:drawing>
              <wp:anchor distT="0" distB="0" distL="114300" distR="114300" simplePos="0" relativeHeight="252164096" behindDoc="0" locked="0" layoutInCell="1" allowOverlap="1" wp14:anchorId="70ADC972" wp14:editId="56160CD4">
                <wp:simplePos x="0" y="0"/>
                <wp:positionH relativeFrom="column">
                  <wp:posOffset>2743200</wp:posOffset>
                </wp:positionH>
                <wp:positionV relativeFrom="paragraph">
                  <wp:posOffset>267970</wp:posOffset>
                </wp:positionV>
                <wp:extent cx="457200" cy="9144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45720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0C02B9" id="Straight Connector 93" o:spid="_x0000_s1026" style="position:absolute;flip:x;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1pt" to="252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" strokecolor="black [3200]" strokeweight="1pt">
                <v:stroke joinstyle="miter"/>
              </v:line>
            </w:pict>
          </mc:Fallback>
        </mc:AlternateContent>
      </w:r>
      <w:r>
        <w:rPr>
          <w:noProof/>
          <w:lang w:eastAsia="en-AU"/>
        </w:rPr>
        <mc:AlternateContent>
          <mc:Choice Requires="wps">
            <w:drawing>
              <wp:anchor distT="0" distB="0" distL="114300" distR="114300" simplePos="0" relativeHeight="252160000" behindDoc="0" locked="0" layoutInCell="1" allowOverlap="1" wp14:anchorId="26F708F1" wp14:editId="6E1EDCEA">
                <wp:simplePos x="0" y="0"/>
                <wp:positionH relativeFrom="column">
                  <wp:posOffset>1714500</wp:posOffset>
                </wp:positionH>
                <wp:positionV relativeFrom="paragraph">
                  <wp:posOffset>153670</wp:posOffset>
                </wp:positionV>
                <wp:extent cx="2057400" cy="1943100"/>
                <wp:effectExtent l="0" t="0" r="19050" b="19050"/>
                <wp:wrapNone/>
                <wp:docPr id="94" name="Oval 94"/>
                <wp:cNvGraphicFramePr/>
                <a:graphic xmlns:a="http://schemas.openxmlformats.org/drawingml/2006/main">
                  <a:graphicData uri="http://schemas.microsoft.com/office/word/2010/wordprocessingShape">
                    <wps:wsp>
                      <wps:cNvSpPr/>
                      <wps:spPr>
                        <a:xfrm>
                          <a:off x="0" y="0"/>
                          <a:ext cx="2057400" cy="1943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F54F3B0" id="Oval 94" o:spid="_x0000_s1026" style="position:absolute;margin-left:135pt;margin-top:12.1pt;width:162pt;height:153pt;z-index:25216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" filled="f" strokecolor="black [3213]" strokeweight="1pt">
                <v:stroke joinstyle="miter"/>
              </v:oval>
            </w:pict>
          </mc:Fallback>
        </mc:AlternateContent>
      </w:r>
    </w:p>
    <w:p w14:paraId="43D3410C" w14:textId="3482EDB9" w:rsidR="00310885" w:rsidRDefault="00310885" w:rsidP="00310885">
      <w:pPr>
        <w:rPr>
          <w:lang w:val="en-GB"/>
        </w:rPr>
      </w:pPr>
    </w:p>
    <w:p w14:paraId="1A734E4A" w14:textId="11517392" w:rsidR="00310885" w:rsidRDefault="00310885" w:rsidP="00310885">
      <w:pPr>
        <w:rPr>
          <w:lang w:val="en-GB"/>
        </w:rPr>
      </w:pPr>
    </w:p>
    <w:p w14:paraId="548F3A0F" w14:textId="052CC616" w:rsidR="00310885" w:rsidRDefault="00310885" w:rsidP="00310885">
      <w:pPr>
        <w:rPr>
          <w:lang w:val="en-GB"/>
        </w:rPr>
      </w:pPr>
    </w:p>
    <w:p w14:paraId="15B32EBD" w14:textId="4DBAC1C2" w:rsidR="00310885" w:rsidRDefault="00310885" w:rsidP="00310885">
      <w:pPr>
        <w:rPr>
          <w:lang w:val="en-GB"/>
        </w:rPr>
      </w:pPr>
    </w:p>
    <w:p w14:paraId="1614C19C" w14:textId="5DD6C20A" w:rsidR="00310885" w:rsidRDefault="00D436CD" w:rsidP="00310885">
      <w:pPr>
        <w:rPr>
          <w:lang w:val="en-GB"/>
        </w:rPr>
      </w:pPr>
      <w:r>
        <w:rPr>
          <w:noProof/>
          <w:lang w:eastAsia="en-AU"/>
        </w:rPr>
        <mc:AlternateContent>
          <mc:Choice Requires="wps">
            <w:drawing>
              <wp:anchor distT="0" distB="0" distL="114300" distR="114300" simplePos="0" relativeHeight="252172288" behindDoc="1" locked="0" layoutInCell="1" allowOverlap="1" wp14:anchorId="310DF545" wp14:editId="0E1AF2B4">
                <wp:simplePos x="0" y="0"/>
                <wp:positionH relativeFrom="column">
                  <wp:posOffset>3780790</wp:posOffset>
                </wp:positionH>
                <wp:positionV relativeFrom="paragraph">
                  <wp:posOffset>111125</wp:posOffset>
                </wp:positionV>
                <wp:extent cx="914400" cy="3429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F7F505C" w14:textId="77777777" w:rsidR="00310885" w:rsidRPr="00E214F1" w:rsidRDefault="00310885" w:rsidP="00310885">
                            <w:pPr>
                              <w:rPr>
                                <w:rFonts w:ascii="Arial" w:hAnsi="Arial" w:cs="Arial"/>
                                <w:lang w:val="en-GB"/>
                              </w:rPr>
                            </w:pPr>
                            <w:r>
                              <w:rPr>
                                <w:rFonts w:ascii="Arial" w:hAnsi="Arial" w:cs="Arial"/>
                                <w:lang w:val="en-GB"/>
                              </w:rPr>
                              <w:t>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0DF545" id="Text Box 95" o:spid="_x0000_s1119" type="#_x0000_t202" style="position:absolute;margin-left:297.7pt;margin-top:8.75pt;width:1in;height:27pt;z-index:-25114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" fillcolor="white [3201]" stroked="f" strokeweight=".5pt">
                <v:textbox>
                  <w:txbxContent>
                    <w:p w14:paraId="3F7F505C" w14:textId="77777777" w:rsidR="00310885" w:rsidRPr="00E214F1" w:rsidRDefault="00310885" w:rsidP="00310885">
                      <w:pPr>
                        <w:rPr>
                          <w:rFonts w:ascii="Arial" w:hAnsi="Arial" w:cs="Arial"/>
                          <w:lang w:val="en-GB"/>
                        </w:rPr>
                      </w:pPr>
                      <w:r>
                        <w:rPr>
                          <w:rFonts w:ascii="Arial" w:hAnsi="Arial" w:cs="Arial"/>
                          <w:lang w:val="en-GB"/>
                        </w:rPr>
                        <w:t>EARTH</w:t>
                      </w:r>
                    </w:p>
                  </w:txbxContent>
                </v:textbox>
              </v:shape>
            </w:pict>
          </mc:Fallback>
        </mc:AlternateContent>
      </w:r>
    </w:p>
    <w:p w14:paraId="355432F2" w14:textId="2809AC7A" w:rsidR="00310885" w:rsidRDefault="00D436CD" w:rsidP="00310885">
      <w:pPr>
        <w:rPr>
          <w:lang w:val="en-GB"/>
        </w:rPr>
      </w:pPr>
      <w:r>
        <w:rPr>
          <w:noProof/>
          <w:lang w:eastAsia="en-AU"/>
        </w:rPr>
        <mc:AlternateContent>
          <mc:Choice Requires="wps">
            <w:drawing>
              <wp:anchor distT="0" distB="0" distL="114300" distR="114300" simplePos="0" relativeHeight="252158976" behindDoc="0" locked="0" layoutInCell="1" allowOverlap="1" wp14:anchorId="6413E4F2" wp14:editId="781729B3">
                <wp:simplePos x="0" y="0"/>
                <wp:positionH relativeFrom="column">
                  <wp:posOffset>2501265</wp:posOffset>
                </wp:positionH>
                <wp:positionV relativeFrom="paragraph">
                  <wp:posOffset>90170</wp:posOffset>
                </wp:positionV>
                <wp:extent cx="470535" cy="457200"/>
                <wp:effectExtent l="38100" t="19050" r="5715" b="38100"/>
                <wp:wrapNone/>
                <wp:docPr id="97" name="Sun 97"/>
                <wp:cNvGraphicFramePr/>
                <a:graphic xmlns:a="http://schemas.openxmlformats.org/drawingml/2006/main">
                  <a:graphicData uri="http://schemas.microsoft.com/office/word/2010/wordprocessingShape">
                    <wps:wsp>
                      <wps:cNvSpPr/>
                      <wps:spPr>
                        <a:xfrm>
                          <a:off x="0" y="0"/>
                          <a:ext cx="470535" cy="457200"/>
                        </a:xfrm>
                        <a:prstGeom prst="sun">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F38D9D"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97" o:spid="_x0000_s1026" type="#_x0000_t183" style="position:absolute;margin-left:196.95pt;margin-top:7.1pt;width:37.05pt;height:36pt;z-index:25215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" fillcolor="#d8d8d8 [2732]" strokecolor="black [3213]" strokeweight="1pt"/>
            </w:pict>
          </mc:Fallback>
        </mc:AlternateContent>
      </w:r>
    </w:p>
    <w:p w14:paraId="7A334D5F" w14:textId="10A80353" w:rsidR="00310885" w:rsidRDefault="00D436CD" w:rsidP="00310885">
      <w:pPr>
        <w:rPr>
          <w:lang w:val="en-GB"/>
        </w:rPr>
      </w:pPr>
      <w:r>
        <w:rPr>
          <w:noProof/>
          <w:lang w:eastAsia="en-AU"/>
        </w:rPr>
        <mc:AlternateContent>
          <mc:Choice Requires="wps">
            <w:drawing>
              <wp:anchor distT="0" distB="0" distL="114300" distR="114300" simplePos="0" relativeHeight="252168192" behindDoc="1" locked="0" layoutInCell="1" allowOverlap="1" wp14:anchorId="694A8E2B" wp14:editId="0280D459">
                <wp:simplePos x="0" y="0"/>
                <wp:positionH relativeFrom="column">
                  <wp:posOffset>1379855</wp:posOffset>
                </wp:positionH>
                <wp:positionV relativeFrom="paragraph">
                  <wp:posOffset>47625</wp:posOffset>
                </wp:positionV>
                <wp:extent cx="914400" cy="3429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182FCEE" w14:textId="77777777" w:rsidR="00310885" w:rsidRPr="00E214F1" w:rsidRDefault="00310885" w:rsidP="00310885">
                            <w:pPr>
                              <w:rPr>
                                <w:rFonts w:ascii="Arial" w:hAnsi="Arial" w:cs="Arial"/>
                                <w:lang w:val="en-GB"/>
                              </w:rPr>
                            </w:pPr>
                            <w:r>
                              <w:rPr>
                                <w:rFonts w:ascii="Arial" w:hAnsi="Arial" w:cs="Arial"/>
                                <w:lang w:val="en-GB"/>
                              </w:rPr>
                              <w:t>L3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4A8E2B" id="Text Box 101" o:spid="_x0000_s1120" type="#_x0000_t202" style="position:absolute;margin-left:108.65pt;margin-top:3.75pt;width:1in;height:27pt;z-index:-251148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6sLAIAAFk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" fillcolor="white [3201]" stroked="f" strokeweight=".5pt">
                <v:textbox>
                  <w:txbxContent>
                    <w:p w14:paraId="7182FCEE" w14:textId="77777777" w:rsidR="00310885" w:rsidRPr="00E214F1" w:rsidRDefault="00310885" w:rsidP="00310885">
                      <w:pPr>
                        <w:rPr>
                          <w:rFonts w:ascii="Arial" w:hAnsi="Arial" w:cs="Arial"/>
                          <w:lang w:val="en-GB"/>
                        </w:rPr>
                      </w:pPr>
                      <w:r>
                        <w:rPr>
                          <w:rFonts w:ascii="Arial" w:hAnsi="Arial" w:cs="Arial"/>
                          <w:lang w:val="en-GB"/>
                        </w:rPr>
                        <w:t>L3</w:t>
                      </w:r>
                    </w:p>
                  </w:txbxContent>
                </v:textbox>
              </v:shape>
            </w:pict>
          </mc:Fallback>
        </mc:AlternateContent>
      </w:r>
      <w:r>
        <w:rPr>
          <w:noProof/>
          <w:lang w:eastAsia="en-AU"/>
        </w:rPr>
        <mc:AlternateContent>
          <mc:Choice Requires="wps">
            <w:drawing>
              <wp:anchor distT="0" distB="0" distL="114300" distR="114300" simplePos="0" relativeHeight="252166144" behindDoc="1" locked="0" layoutInCell="1" allowOverlap="1" wp14:anchorId="290FBEF2" wp14:editId="660CC410">
                <wp:simplePos x="0" y="0"/>
                <wp:positionH relativeFrom="column">
                  <wp:posOffset>4312285</wp:posOffset>
                </wp:positionH>
                <wp:positionV relativeFrom="paragraph">
                  <wp:posOffset>46355</wp:posOffset>
                </wp:positionV>
                <wp:extent cx="914400" cy="3429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23AB6C9" w14:textId="77777777" w:rsidR="00310885" w:rsidRPr="00E214F1" w:rsidRDefault="00310885" w:rsidP="00310885">
                            <w:pPr>
                              <w:rPr>
                                <w:rFonts w:ascii="Arial" w:hAnsi="Arial" w:cs="Arial"/>
                                <w:lang w:val="en-GB"/>
                              </w:rPr>
                            </w:pPr>
                            <w:r>
                              <w:rPr>
                                <w:rFonts w:ascii="Arial" w:hAnsi="Arial" w:cs="Arial"/>
                                <w:lang w:val="en-GB"/>
                              </w:rPr>
                              <w:t>L2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0FBEF2" id="Text Box 98" o:spid="_x0000_s1121" type="#_x0000_t202" style="position:absolute;margin-left:339.55pt;margin-top:3.65pt;width:1in;height:27pt;z-index:-251150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" fillcolor="white [3201]" stroked="f" strokeweight=".5pt">
                <v:textbox>
                  <w:txbxContent>
                    <w:p w14:paraId="123AB6C9" w14:textId="77777777" w:rsidR="00310885" w:rsidRPr="00E214F1" w:rsidRDefault="00310885" w:rsidP="00310885">
                      <w:pPr>
                        <w:rPr>
                          <w:rFonts w:ascii="Arial" w:hAnsi="Arial" w:cs="Arial"/>
                          <w:lang w:val="en-GB"/>
                        </w:rPr>
                      </w:pPr>
                      <w:r>
                        <w:rPr>
                          <w:rFonts w:ascii="Arial" w:hAnsi="Arial" w:cs="Arial"/>
                          <w:lang w:val="en-GB"/>
                        </w:rPr>
                        <w:t>L2</w:t>
                      </w:r>
                    </w:p>
                  </w:txbxContent>
                </v:textbox>
              </v:shape>
            </w:pict>
          </mc:Fallback>
        </mc:AlternateContent>
      </w:r>
      <w:r>
        <w:rPr>
          <w:noProof/>
          <w:lang w:eastAsia="en-AU"/>
        </w:rPr>
        <mc:AlternateContent>
          <mc:Choice Requires="wps">
            <w:drawing>
              <wp:anchor distT="0" distB="0" distL="114300" distR="114300" simplePos="0" relativeHeight="252161024" behindDoc="0" locked="0" layoutInCell="1" allowOverlap="1" wp14:anchorId="7DE641BB" wp14:editId="708C8AB0">
                <wp:simplePos x="0" y="0"/>
                <wp:positionH relativeFrom="column">
                  <wp:posOffset>3657600</wp:posOffset>
                </wp:positionH>
                <wp:positionV relativeFrom="paragraph">
                  <wp:posOffset>46990</wp:posOffset>
                </wp:positionV>
                <wp:extent cx="228600" cy="228600"/>
                <wp:effectExtent l="0" t="0" r="19050" b="19050"/>
                <wp:wrapNone/>
                <wp:docPr id="96" name="Oval 9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26A8E9" id="Oval 96" o:spid="_x0000_s1026" style="position:absolute;margin-left:4in;margin-top:3.7pt;width:18pt;height:18pt;z-index:25216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" fillcolor="#d8d8d8 [2732]" strokecolor="black [3213]" strokeweight="1pt">
                <v:stroke joinstyle="miter"/>
              </v:oval>
            </w:pict>
          </mc:Fallback>
        </mc:AlternateContent>
      </w:r>
    </w:p>
    <w:p w14:paraId="525F75E0" w14:textId="6F1F1DB1" w:rsidR="00310885" w:rsidRPr="00310885" w:rsidRDefault="00D436CD" w:rsidP="00310885">
      <w:pPr>
        <w:rPr>
          <w:sz w:val="22"/>
          <w:szCs w:val="22"/>
          <w:lang w:val="en-GB"/>
        </w:rPr>
      </w:pPr>
      <w:r>
        <w:rPr>
          <w:noProof/>
          <w:lang w:eastAsia="en-AU"/>
        </w:rPr>
        <mc:AlternateContent>
          <mc:Choice Requires="wps">
            <w:drawing>
              <wp:anchor distT="0" distB="0" distL="114300" distR="114300" simplePos="0" relativeHeight="252167168" behindDoc="1" locked="0" layoutInCell="1" allowOverlap="1" wp14:anchorId="7973BD13" wp14:editId="26582BB6">
                <wp:simplePos x="0" y="0"/>
                <wp:positionH relativeFrom="column">
                  <wp:posOffset>3201670</wp:posOffset>
                </wp:positionH>
                <wp:positionV relativeFrom="paragraph">
                  <wp:posOffset>17145</wp:posOffset>
                </wp:positionV>
                <wp:extent cx="914400" cy="3429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92E3457" w14:textId="77777777" w:rsidR="00310885" w:rsidRPr="00E214F1" w:rsidRDefault="00310885" w:rsidP="00310885">
                            <w:pPr>
                              <w:rPr>
                                <w:rFonts w:ascii="Arial" w:hAnsi="Arial" w:cs="Arial"/>
                                <w:lang w:val="en-GB"/>
                              </w:rPr>
                            </w:pPr>
                            <w:r>
                              <w:rPr>
                                <w:rFonts w:ascii="Arial" w:hAnsi="Arial" w:cs="Arial"/>
                                <w:lang w:val="en-GB"/>
                              </w:rPr>
                              <w:t>L1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73BD13" id="Text Box 102" o:spid="_x0000_s1122" type="#_x0000_t202" style="position:absolute;margin-left:252.1pt;margin-top:1.35pt;width:1in;height:27pt;z-index:-25114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" fillcolor="white [3201]" stroked="f" strokeweight=".5pt">
                <v:textbox>
                  <w:txbxContent>
                    <w:p w14:paraId="492E3457" w14:textId="77777777" w:rsidR="00310885" w:rsidRPr="00E214F1" w:rsidRDefault="00310885" w:rsidP="00310885">
                      <w:pPr>
                        <w:rPr>
                          <w:rFonts w:ascii="Arial" w:hAnsi="Arial" w:cs="Arial"/>
                          <w:lang w:val="en-GB"/>
                        </w:rPr>
                      </w:pPr>
                      <w:r>
                        <w:rPr>
                          <w:rFonts w:ascii="Arial" w:hAnsi="Arial" w:cs="Arial"/>
                          <w:lang w:val="en-GB"/>
                        </w:rPr>
                        <w:t>L1</w:t>
                      </w:r>
                    </w:p>
                  </w:txbxContent>
                </v:textbox>
              </v:shape>
            </w:pict>
          </mc:Fallback>
        </mc:AlternateContent>
      </w:r>
      <w:r>
        <w:rPr>
          <w:noProof/>
          <w:lang w:eastAsia="en-AU"/>
        </w:rPr>
        <mc:AlternateContent>
          <mc:Choice Requires="wps">
            <w:drawing>
              <wp:anchor distT="0" distB="0" distL="114300" distR="114300" simplePos="0" relativeHeight="252163072" behindDoc="0" locked="0" layoutInCell="1" allowOverlap="1" wp14:anchorId="6955AADB" wp14:editId="677D56A5">
                <wp:simplePos x="0" y="0"/>
                <wp:positionH relativeFrom="column">
                  <wp:posOffset>2743200</wp:posOffset>
                </wp:positionH>
                <wp:positionV relativeFrom="paragraph">
                  <wp:posOffset>20955</wp:posOffset>
                </wp:positionV>
                <wp:extent cx="457200" cy="80010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457200" cy="800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EF6C64" id="Straight Connector 104" o:spid="_x0000_s1026" style="position:absolute;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65pt" to="252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" strokecolor="black [3200]" strokeweight="1pt">
                <v:stroke joinstyle="miter"/>
              </v:line>
            </w:pict>
          </mc:Fallback>
        </mc:AlternateContent>
      </w:r>
      <w:r>
        <w:rPr>
          <w:noProof/>
          <w:lang w:eastAsia="en-AU"/>
        </w:rPr>
        <mc:AlternateContent>
          <mc:Choice Requires="wps">
            <w:drawing>
              <wp:anchor distT="0" distB="0" distL="114300" distR="114300" simplePos="0" relativeHeight="252171264" behindDoc="0" locked="0" layoutInCell="1" allowOverlap="1" wp14:anchorId="627BF11B" wp14:editId="25CCA3B8">
                <wp:simplePos x="0" y="0"/>
                <wp:positionH relativeFrom="column">
                  <wp:posOffset>3886835</wp:posOffset>
                </wp:positionH>
                <wp:positionV relativeFrom="paragraph">
                  <wp:posOffset>15875</wp:posOffset>
                </wp:positionV>
                <wp:extent cx="45720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E1A932" id="Straight Connector 99" o:spid="_x0000_s1026" style="position:absolute;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05pt,1.25pt" to="342.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" strokecolor="black [3200]" strokeweight="1pt">
                <v:stroke joinstyle="miter"/>
              </v:line>
            </w:pict>
          </mc:Fallback>
        </mc:AlternateContent>
      </w:r>
      <w:r>
        <w:rPr>
          <w:noProof/>
          <w:lang w:eastAsia="en-AU"/>
        </w:rPr>
        <mc:AlternateContent>
          <mc:Choice Requires="wps">
            <w:drawing>
              <wp:anchor distT="0" distB="0" distL="114300" distR="114300" simplePos="0" relativeHeight="252162048" behindDoc="0" locked="0" layoutInCell="1" allowOverlap="1" wp14:anchorId="187819F7" wp14:editId="460B5850">
                <wp:simplePos x="0" y="0"/>
                <wp:positionH relativeFrom="column">
                  <wp:posOffset>2743200</wp:posOffset>
                </wp:positionH>
                <wp:positionV relativeFrom="paragraph">
                  <wp:posOffset>14605</wp:posOffset>
                </wp:positionV>
                <wp:extent cx="914400"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914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D4C069" id="Straight Connector 100"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1.15pt" to="4in,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" strokecolor="black [3200]" strokeweight="1pt">
                <v:stroke joinstyle="miter"/>
              </v:line>
            </w:pict>
          </mc:Fallback>
        </mc:AlternateContent>
      </w:r>
      <w:r w:rsidR="00310885">
        <w:rPr>
          <w:noProof/>
          <w:lang w:eastAsia="en-AU"/>
        </w:rPr>
        <mc:AlternateContent>
          <mc:Choice Requires="wps">
            <w:drawing>
              <wp:anchor distT="0" distB="0" distL="114300" distR="114300" simplePos="0" relativeHeight="252165120" behindDoc="0" locked="0" layoutInCell="1" allowOverlap="1" wp14:anchorId="1B9955BF" wp14:editId="573D9347">
                <wp:simplePos x="0" y="0"/>
                <wp:positionH relativeFrom="column">
                  <wp:posOffset>1715135</wp:posOffset>
                </wp:positionH>
                <wp:positionV relativeFrom="paragraph">
                  <wp:posOffset>14605</wp:posOffset>
                </wp:positionV>
                <wp:extent cx="1054100"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1054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1A95FE" id="Straight Connector 103" o:spid="_x0000_s1026" style="position:absolute;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05pt,1.15pt" to="21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" strokecolor="black [3200]" strokeweight="1pt">
                <v:stroke joinstyle="miter"/>
              </v:line>
            </w:pict>
          </mc:Fallback>
        </mc:AlternateContent>
      </w:r>
    </w:p>
    <w:p w14:paraId="333A0458" w14:textId="5BEB5B6C" w:rsidR="00310885" w:rsidRPr="00310885" w:rsidRDefault="00310885" w:rsidP="00310885">
      <w:pPr>
        <w:rPr>
          <w:sz w:val="22"/>
          <w:szCs w:val="22"/>
          <w:lang w:val="en-GB"/>
        </w:rPr>
      </w:pPr>
    </w:p>
    <w:p w14:paraId="53C56202" w14:textId="3F91F4BF" w:rsidR="00310885" w:rsidRPr="00310885" w:rsidRDefault="00310885" w:rsidP="00310885">
      <w:pPr>
        <w:rPr>
          <w:sz w:val="22"/>
          <w:szCs w:val="22"/>
          <w:lang w:val="en-GB"/>
        </w:rPr>
      </w:pPr>
    </w:p>
    <w:p w14:paraId="564DCFDA" w14:textId="1F682CAD" w:rsidR="00310885" w:rsidRPr="00310885" w:rsidRDefault="00310885" w:rsidP="00310885">
      <w:pPr>
        <w:rPr>
          <w:sz w:val="22"/>
          <w:szCs w:val="22"/>
          <w:lang w:val="en-GB"/>
        </w:rPr>
      </w:pPr>
    </w:p>
    <w:p w14:paraId="61572D6A" w14:textId="49236667" w:rsidR="00310885" w:rsidRPr="00310885" w:rsidRDefault="00310885" w:rsidP="00310885">
      <w:pPr>
        <w:rPr>
          <w:sz w:val="22"/>
          <w:szCs w:val="22"/>
          <w:lang w:val="en-GB"/>
        </w:rPr>
      </w:pPr>
    </w:p>
    <w:p w14:paraId="68762FCC" w14:textId="4A61CD1D" w:rsidR="00310885" w:rsidRPr="00310885" w:rsidRDefault="00D436CD" w:rsidP="00310885">
      <w:pPr>
        <w:rPr>
          <w:sz w:val="22"/>
          <w:szCs w:val="22"/>
          <w:lang w:val="en-GB"/>
        </w:rPr>
      </w:pPr>
      <w:r>
        <w:rPr>
          <w:noProof/>
          <w:lang w:eastAsia="en-AU"/>
        </w:rPr>
        <mc:AlternateContent>
          <mc:Choice Requires="wps">
            <w:drawing>
              <wp:anchor distT="0" distB="0" distL="114300" distR="114300" simplePos="0" relativeHeight="252170240" behindDoc="1" locked="0" layoutInCell="1" allowOverlap="1" wp14:anchorId="0CE7BC10" wp14:editId="00834E26">
                <wp:simplePos x="0" y="0"/>
                <wp:positionH relativeFrom="column">
                  <wp:posOffset>3088640</wp:posOffset>
                </wp:positionH>
                <wp:positionV relativeFrom="paragraph">
                  <wp:posOffset>12700</wp:posOffset>
                </wp:positionV>
                <wp:extent cx="914400" cy="3429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C9ACD71" w14:textId="77777777" w:rsidR="00310885" w:rsidRPr="00E214F1" w:rsidRDefault="00310885" w:rsidP="00310885">
                            <w:pPr>
                              <w:rPr>
                                <w:rFonts w:ascii="Arial" w:hAnsi="Arial" w:cs="Arial"/>
                                <w:lang w:val="en-GB"/>
                              </w:rPr>
                            </w:pPr>
                            <w:r>
                              <w:rPr>
                                <w:rFonts w:ascii="Arial" w:hAnsi="Arial" w:cs="Arial"/>
                                <w:lang w:val="en-GB"/>
                              </w:rPr>
                              <w:t>L5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E7BC10" id="Text Box 105" o:spid="_x0000_s1123" type="#_x0000_t202" style="position:absolute;margin-left:243.2pt;margin-top:1pt;width:1in;height:27pt;z-index:-25114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" fillcolor="white [3201]" stroked="f" strokeweight=".5pt">
                <v:textbox>
                  <w:txbxContent>
                    <w:p w14:paraId="0C9ACD71" w14:textId="77777777" w:rsidR="00310885" w:rsidRPr="00E214F1" w:rsidRDefault="00310885" w:rsidP="00310885">
                      <w:pPr>
                        <w:rPr>
                          <w:rFonts w:ascii="Arial" w:hAnsi="Arial" w:cs="Arial"/>
                          <w:lang w:val="en-GB"/>
                        </w:rPr>
                      </w:pPr>
                      <w:r>
                        <w:rPr>
                          <w:rFonts w:ascii="Arial" w:hAnsi="Arial" w:cs="Arial"/>
                          <w:lang w:val="en-GB"/>
                        </w:rPr>
                        <w:t>L5</w:t>
                      </w:r>
                    </w:p>
                  </w:txbxContent>
                </v:textbox>
              </v:shape>
            </w:pict>
          </mc:Fallback>
        </mc:AlternateContent>
      </w:r>
    </w:p>
    <w:p w14:paraId="1914925C" w14:textId="1DACBB70" w:rsidR="00310885" w:rsidRPr="00310885" w:rsidRDefault="00310885" w:rsidP="00310885">
      <w:pPr>
        <w:rPr>
          <w:sz w:val="22"/>
          <w:szCs w:val="22"/>
          <w:lang w:val="en-GB"/>
        </w:rPr>
      </w:pPr>
    </w:p>
    <w:p w14:paraId="453F8074" w14:textId="77777777" w:rsidR="00310885" w:rsidRPr="00310885" w:rsidRDefault="00310885" w:rsidP="00310885">
      <w:pPr>
        <w:rPr>
          <w:sz w:val="22"/>
          <w:szCs w:val="22"/>
          <w:lang w:val="en-GB"/>
        </w:rPr>
      </w:pPr>
    </w:p>
    <w:p w14:paraId="72141104" w14:textId="77777777" w:rsidR="00310885" w:rsidRDefault="00310885" w:rsidP="00310885">
      <w:pPr>
        <w:rPr>
          <w:rFonts w:ascii="Arial" w:hAnsi="Arial" w:cs="Arial"/>
          <w:sz w:val="22"/>
          <w:szCs w:val="22"/>
          <w:lang w:val="en-GB"/>
        </w:rPr>
      </w:pPr>
    </w:p>
    <w:p w14:paraId="632C9AA4" w14:textId="2D40804D" w:rsidR="00AB7227" w:rsidRPr="00551821" w:rsidRDefault="00310885" w:rsidP="00551821">
      <w:pPr>
        <w:shd w:val="clear" w:color="auto" w:fill="FFFFFF"/>
        <w:spacing w:before="100" w:beforeAutospacing="1" w:after="100" w:afterAutospacing="1"/>
        <w:rPr>
          <w:rFonts w:ascii="Helvetica" w:eastAsia="Times New Roman" w:hAnsi="Helvetica" w:cs="Helvetica"/>
          <w:color w:val="1D2228"/>
          <w:sz w:val="22"/>
          <w:szCs w:val="22"/>
          <w:lang w:eastAsia="en-AU"/>
        </w:rPr>
      </w:pPr>
      <w:r w:rsidRPr="00310885">
        <w:rPr>
          <w:rFonts w:ascii="Arial" w:hAnsi="Arial" w:cs="Arial"/>
          <w:sz w:val="22"/>
          <w:szCs w:val="22"/>
          <w:lang w:val="en-GB"/>
        </w:rPr>
        <w:t xml:space="preserve">At L2, the Sun, Earth and James Webb are all located on a line, with the Earth always located between the telescope and the Sun. </w:t>
      </w:r>
      <w:r w:rsidR="00551821" w:rsidRPr="00551821">
        <w:rPr>
          <w:rFonts w:ascii="Helvetica" w:eastAsia="Times New Roman" w:hAnsi="Helvetica" w:cs="Helvetica"/>
          <w:color w:val="1D2228"/>
          <w:sz w:val="22"/>
          <w:szCs w:val="22"/>
          <w:lang w:eastAsia="en-AU"/>
        </w:rPr>
        <w:t>This helps the telescope maintain a cool operating temperature of 50K</w:t>
      </w:r>
      <w:r w:rsidR="00551821">
        <w:rPr>
          <w:rFonts w:ascii="Helvetica" w:eastAsia="Times New Roman" w:hAnsi="Helvetica" w:cs="Helvetica"/>
          <w:color w:val="1D2228"/>
          <w:sz w:val="22"/>
          <w:szCs w:val="22"/>
          <w:lang w:eastAsia="en-AU"/>
        </w:rPr>
        <w:t>.</w:t>
      </w:r>
    </w:p>
    <w:p w14:paraId="39CAE453" w14:textId="45EEC967" w:rsidR="00AB7227" w:rsidRDefault="00310885" w:rsidP="00310885">
      <w:pPr>
        <w:rPr>
          <w:rFonts w:ascii="Arial" w:hAnsi="Arial" w:cs="Arial"/>
          <w:sz w:val="22"/>
          <w:szCs w:val="22"/>
          <w:lang w:val="en-GB"/>
        </w:rPr>
      </w:pPr>
      <w:r w:rsidRPr="00310885">
        <w:rPr>
          <w:rFonts w:ascii="Arial" w:hAnsi="Arial" w:cs="Arial"/>
          <w:sz w:val="22"/>
          <w:szCs w:val="22"/>
          <w:lang w:val="en-GB"/>
        </w:rPr>
        <w:t xml:space="preserve">At L2, the </w:t>
      </w:r>
      <w:r w:rsidR="00064C24">
        <w:rPr>
          <w:rFonts w:ascii="Arial" w:hAnsi="Arial" w:cs="Arial"/>
          <w:sz w:val="22"/>
          <w:szCs w:val="22"/>
          <w:lang w:val="en-GB"/>
        </w:rPr>
        <w:t xml:space="preserve">combined </w:t>
      </w:r>
      <w:r w:rsidRPr="00310885">
        <w:rPr>
          <w:rFonts w:ascii="Arial" w:hAnsi="Arial" w:cs="Arial"/>
          <w:sz w:val="22"/>
          <w:szCs w:val="22"/>
          <w:lang w:val="en-GB"/>
        </w:rPr>
        <w:t xml:space="preserve">gravitational pull of the Sun and the Earth exactly provides the centripetal force required for James Web to synchronise its orbit around the Sun with the Earth. </w:t>
      </w:r>
      <w:r w:rsidR="006F0DBD">
        <w:rPr>
          <w:rFonts w:ascii="Helvetica" w:eastAsia="Times New Roman" w:hAnsi="Helvetica" w:cs="Helvetica"/>
          <w:color w:val="1D2228"/>
          <w:sz w:val="22"/>
          <w:szCs w:val="22"/>
          <w:lang w:eastAsia="en-AU"/>
        </w:rPr>
        <w:t>D</w:t>
      </w:r>
      <w:r w:rsidR="001336B1" w:rsidRPr="001336B1">
        <w:rPr>
          <w:rFonts w:ascii="Helvetica" w:eastAsia="Times New Roman" w:hAnsi="Helvetica" w:cs="Helvetica"/>
          <w:color w:val="1D2228"/>
          <w:sz w:val="22"/>
          <w:szCs w:val="22"/>
          <w:lang w:eastAsia="en-AU"/>
        </w:rPr>
        <w:t>espite the overall stability of L2, NASA will continually need to make minor corrections to its position to account for any small deviations</w:t>
      </w:r>
      <w:r w:rsidRPr="001336B1">
        <w:rPr>
          <w:rFonts w:ascii="Arial" w:hAnsi="Arial" w:cs="Arial"/>
          <w:sz w:val="22"/>
          <w:szCs w:val="22"/>
          <w:lang w:val="en-GB"/>
        </w:rPr>
        <w:t>.</w:t>
      </w:r>
    </w:p>
    <w:p w14:paraId="333FB2DD" w14:textId="41356E07"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t xml:space="preserve"> </w:t>
      </w:r>
    </w:p>
    <w:p w14:paraId="2DBD9CA8" w14:textId="75DD0084" w:rsidR="00310885" w:rsidRDefault="00310885" w:rsidP="00310885">
      <w:pPr>
        <w:rPr>
          <w:rFonts w:ascii="Arial" w:hAnsi="Arial" w:cs="Arial"/>
          <w:sz w:val="22"/>
          <w:szCs w:val="22"/>
          <w:lang w:val="en-GB"/>
        </w:rPr>
      </w:pPr>
      <w:r w:rsidRPr="00310885">
        <w:rPr>
          <w:rFonts w:ascii="Arial" w:hAnsi="Arial" w:cs="Arial"/>
          <w:sz w:val="22"/>
          <w:szCs w:val="22"/>
          <w:lang w:val="en-GB"/>
        </w:rPr>
        <w:t>The James Webb Telescope will conduct its observations of the distant Universe in the infrared region of the electromagnetic spectrum. Its four instruments will collect radiation in the 0.5 to 28 micron (mi</w:t>
      </w:r>
      <w:r w:rsidR="006F0DBD">
        <w:rPr>
          <w:rFonts w:ascii="Arial" w:hAnsi="Arial" w:cs="Arial"/>
          <w:sz w:val="22"/>
          <w:szCs w:val="22"/>
          <w:lang w:val="en-GB"/>
        </w:rPr>
        <w:t>cro</w:t>
      </w:r>
      <w:r w:rsidRPr="00310885">
        <w:rPr>
          <w:rFonts w:ascii="Arial" w:hAnsi="Arial" w:cs="Arial"/>
          <w:sz w:val="22"/>
          <w:szCs w:val="22"/>
          <w:lang w:val="en-GB"/>
        </w:rPr>
        <w:t>metre) range. This will allow astronomers to view the Universe as it was 100 million to 250 million years after the Big Bang (</w:t>
      </w:r>
      <w:r w:rsidR="00D46D06">
        <w:rPr>
          <w:rFonts w:ascii="Arial" w:hAnsi="Arial" w:cs="Arial"/>
          <w:sz w:val="22"/>
          <w:szCs w:val="22"/>
          <w:lang w:val="en-GB"/>
        </w:rPr>
        <w:t xml:space="preserve">which scientists agree occurred about </w:t>
      </w:r>
      <w:r w:rsidRPr="00310885">
        <w:rPr>
          <w:rFonts w:ascii="Arial" w:hAnsi="Arial" w:cs="Arial"/>
          <w:sz w:val="22"/>
          <w:szCs w:val="22"/>
          <w:lang w:val="en-GB"/>
        </w:rPr>
        <w:t xml:space="preserve">13.6 billion years ago). </w:t>
      </w:r>
    </w:p>
    <w:p w14:paraId="6ECD523E" w14:textId="77777777" w:rsidR="001336B1" w:rsidRPr="00310885" w:rsidRDefault="001336B1" w:rsidP="00310885">
      <w:pPr>
        <w:rPr>
          <w:rFonts w:ascii="Arial" w:hAnsi="Arial" w:cs="Arial"/>
          <w:sz w:val="22"/>
          <w:szCs w:val="22"/>
          <w:lang w:val="en-GB"/>
        </w:rPr>
      </w:pPr>
    </w:p>
    <w:p w14:paraId="7B15C83A" w14:textId="3E844A6D" w:rsidR="00AB7227" w:rsidRDefault="00310885" w:rsidP="00310885">
      <w:pPr>
        <w:rPr>
          <w:rFonts w:ascii="Arial" w:hAnsi="Arial" w:cs="Arial"/>
          <w:sz w:val="22"/>
          <w:szCs w:val="22"/>
          <w:lang w:val="en-GB"/>
        </w:rPr>
      </w:pPr>
      <w:r w:rsidRPr="00310885">
        <w:rPr>
          <w:rFonts w:ascii="Arial" w:hAnsi="Arial" w:cs="Arial"/>
          <w:sz w:val="22"/>
          <w:szCs w:val="22"/>
          <w:lang w:val="en-GB"/>
        </w:rPr>
        <w:lastRenderedPageBreak/>
        <w:t xml:space="preserve">This </w:t>
      </w:r>
      <w:r w:rsidR="000F0C9F">
        <w:rPr>
          <w:rFonts w:ascii="Arial" w:hAnsi="Arial" w:cs="Arial"/>
          <w:sz w:val="22"/>
          <w:szCs w:val="22"/>
          <w:lang w:val="en-GB"/>
        </w:rPr>
        <w:t xml:space="preserve">mission </w:t>
      </w:r>
      <w:r w:rsidRPr="00310885">
        <w:rPr>
          <w:rFonts w:ascii="Arial" w:hAnsi="Arial" w:cs="Arial"/>
          <w:sz w:val="22"/>
          <w:szCs w:val="22"/>
          <w:lang w:val="en-GB"/>
        </w:rPr>
        <w:t>contrasts with the missions of the COBE and WMAP satellites</w:t>
      </w:r>
      <w:r w:rsidR="00110865">
        <w:rPr>
          <w:rFonts w:ascii="Arial" w:hAnsi="Arial" w:cs="Arial"/>
          <w:sz w:val="22"/>
          <w:szCs w:val="22"/>
          <w:lang w:val="en-GB"/>
        </w:rPr>
        <w:t>,</w:t>
      </w:r>
      <w:r w:rsidRPr="00310885">
        <w:rPr>
          <w:rFonts w:ascii="Arial" w:hAnsi="Arial" w:cs="Arial"/>
          <w:sz w:val="22"/>
          <w:szCs w:val="22"/>
          <w:lang w:val="en-GB"/>
        </w:rPr>
        <w:t xml:space="preserve"> which operate in th</w:t>
      </w:r>
      <w:r w:rsidR="00795027">
        <w:rPr>
          <w:rFonts w:ascii="Arial" w:hAnsi="Arial" w:cs="Arial"/>
          <w:sz w:val="22"/>
          <w:szCs w:val="22"/>
          <w:lang w:val="en-GB"/>
        </w:rPr>
        <w:t>e</w:t>
      </w:r>
      <w:r w:rsidRPr="00310885">
        <w:rPr>
          <w:rFonts w:ascii="Arial" w:hAnsi="Arial" w:cs="Arial"/>
          <w:sz w:val="22"/>
          <w:szCs w:val="22"/>
          <w:lang w:val="en-GB"/>
        </w:rPr>
        <w:t xml:space="preserve"> microwave region of the electromagnetic spectrum. These telescopes detected the cosmic microwave background radiation – the first light emitted in the Universe 380 000 years after the Big Bang. </w:t>
      </w:r>
    </w:p>
    <w:p w14:paraId="5E2FA0BC" w14:textId="37A61F91"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t xml:space="preserve"> </w:t>
      </w:r>
    </w:p>
    <w:p w14:paraId="643645FB" w14:textId="116D5EB3" w:rsidR="00310885" w:rsidRDefault="00310885" w:rsidP="00310885">
      <w:pPr>
        <w:rPr>
          <w:rFonts w:ascii="Arial" w:hAnsi="Arial" w:cs="Arial"/>
          <w:sz w:val="22"/>
          <w:szCs w:val="22"/>
          <w:lang w:val="en-GB"/>
        </w:rPr>
      </w:pPr>
      <w:r w:rsidRPr="00310885">
        <w:rPr>
          <w:rFonts w:ascii="Arial" w:hAnsi="Arial" w:cs="Arial"/>
          <w:sz w:val="22"/>
          <w:szCs w:val="22"/>
          <w:lang w:val="en-GB"/>
        </w:rPr>
        <w:t>The James Webb Telescope has the potential to unl</w:t>
      </w:r>
      <w:r w:rsidR="00145413">
        <w:rPr>
          <w:rFonts w:ascii="Arial" w:hAnsi="Arial" w:cs="Arial"/>
          <w:sz w:val="22"/>
          <w:szCs w:val="22"/>
          <w:lang w:val="en-GB"/>
        </w:rPr>
        <w:t>o</w:t>
      </w:r>
      <w:r w:rsidRPr="00310885">
        <w:rPr>
          <w:rFonts w:ascii="Arial" w:hAnsi="Arial" w:cs="Arial"/>
          <w:sz w:val="22"/>
          <w:szCs w:val="22"/>
          <w:lang w:val="en-GB"/>
        </w:rPr>
        <w:t>ck even more secrets about our early Universe and provide images of the first stars, galaxies</w:t>
      </w:r>
      <w:r w:rsidR="0066177A">
        <w:rPr>
          <w:rFonts w:ascii="Arial" w:hAnsi="Arial" w:cs="Arial"/>
          <w:sz w:val="22"/>
          <w:szCs w:val="22"/>
          <w:lang w:val="en-GB"/>
        </w:rPr>
        <w:t xml:space="preserve"> –</w:t>
      </w:r>
      <w:r w:rsidRPr="00310885">
        <w:rPr>
          <w:rFonts w:ascii="Arial" w:hAnsi="Arial" w:cs="Arial"/>
          <w:sz w:val="22"/>
          <w:szCs w:val="22"/>
          <w:lang w:val="en-GB"/>
        </w:rPr>
        <w:t xml:space="preserve"> and even planets</w:t>
      </w:r>
      <w:r w:rsidR="0066177A">
        <w:rPr>
          <w:rFonts w:ascii="Arial" w:hAnsi="Arial" w:cs="Arial"/>
          <w:sz w:val="22"/>
          <w:szCs w:val="22"/>
          <w:lang w:val="en-GB"/>
        </w:rPr>
        <w:t xml:space="preserve"> –</w:t>
      </w:r>
      <w:r w:rsidRPr="00310885">
        <w:rPr>
          <w:rFonts w:ascii="Arial" w:hAnsi="Arial" w:cs="Arial"/>
          <w:sz w:val="22"/>
          <w:szCs w:val="22"/>
          <w:lang w:val="en-GB"/>
        </w:rPr>
        <w:t xml:space="preserve"> that formed 100 million years after the Big Bang</w:t>
      </w:r>
      <w:r w:rsidR="0066177A">
        <w:rPr>
          <w:rFonts w:ascii="Arial" w:hAnsi="Arial" w:cs="Arial"/>
          <w:sz w:val="22"/>
          <w:szCs w:val="22"/>
          <w:lang w:val="en-GB"/>
        </w:rPr>
        <w:t>,</w:t>
      </w:r>
      <w:r w:rsidRPr="00310885">
        <w:rPr>
          <w:rFonts w:ascii="Arial" w:hAnsi="Arial" w:cs="Arial"/>
          <w:sz w:val="22"/>
          <w:szCs w:val="22"/>
          <w:lang w:val="en-GB"/>
        </w:rPr>
        <w:t xml:space="preserve"> some of which will not even exist anymore. </w:t>
      </w:r>
    </w:p>
    <w:p w14:paraId="1976D5F9" w14:textId="77777777" w:rsidR="00AB7227" w:rsidRPr="00310885" w:rsidRDefault="00AB7227" w:rsidP="00310885">
      <w:pPr>
        <w:rPr>
          <w:rFonts w:ascii="Arial" w:hAnsi="Arial" w:cs="Arial"/>
          <w:sz w:val="22"/>
          <w:szCs w:val="22"/>
          <w:lang w:val="en-GB"/>
        </w:rPr>
      </w:pPr>
    </w:p>
    <w:p w14:paraId="1127876D" w14:textId="52AF6F5A" w:rsidR="00310885" w:rsidRPr="006205B4" w:rsidRDefault="00310885" w:rsidP="006205B4">
      <w:pPr>
        <w:pStyle w:val="ListParagraph"/>
        <w:numPr>
          <w:ilvl w:val="0"/>
          <w:numId w:val="25"/>
        </w:numPr>
        <w:spacing w:after="160" w:line="259" w:lineRule="auto"/>
        <w:ind w:hanging="720"/>
        <w:rPr>
          <w:rFonts w:ascii="Arial" w:hAnsi="Arial" w:cs="Arial"/>
          <w:sz w:val="22"/>
          <w:szCs w:val="22"/>
          <w:lang w:val="en-GB"/>
        </w:rPr>
      </w:pPr>
      <w:bookmarkStart w:id="14" w:name="_Hlk104387927"/>
      <w:r w:rsidRPr="00310885">
        <w:rPr>
          <w:rFonts w:ascii="Arial" w:hAnsi="Arial" w:cs="Arial"/>
          <w:sz w:val="22"/>
          <w:szCs w:val="22"/>
          <w:lang w:val="en-GB"/>
        </w:rPr>
        <w:t>Using information from the article</w:t>
      </w:r>
      <w:r w:rsidR="006205B4">
        <w:rPr>
          <w:rFonts w:ascii="Arial" w:hAnsi="Arial" w:cs="Arial"/>
          <w:sz w:val="22"/>
          <w:szCs w:val="22"/>
          <w:lang w:val="en-GB"/>
        </w:rPr>
        <w:t xml:space="preserve">, </w:t>
      </w:r>
      <w:r w:rsidRPr="006205B4">
        <w:rPr>
          <w:rFonts w:ascii="Arial" w:hAnsi="Arial" w:cs="Arial"/>
          <w:sz w:val="22"/>
          <w:szCs w:val="22"/>
          <w:lang w:val="en-GB"/>
        </w:rPr>
        <w:t>and data from your Formulae and Data Booklet</w:t>
      </w:r>
      <w:r w:rsidR="006205B4">
        <w:rPr>
          <w:rFonts w:ascii="Arial" w:hAnsi="Arial" w:cs="Arial"/>
          <w:sz w:val="22"/>
          <w:szCs w:val="22"/>
          <w:lang w:val="en-GB"/>
        </w:rPr>
        <w:t>,</w:t>
      </w:r>
      <w:r w:rsidRPr="006205B4">
        <w:rPr>
          <w:rFonts w:ascii="Arial" w:hAnsi="Arial" w:cs="Arial"/>
          <w:sz w:val="22"/>
          <w:szCs w:val="22"/>
          <w:lang w:val="en-GB"/>
        </w:rPr>
        <w:t xml:space="preserve"> calculate the </w:t>
      </w:r>
      <w:r w:rsidR="007C499E">
        <w:rPr>
          <w:rFonts w:ascii="Arial" w:hAnsi="Arial" w:cs="Arial"/>
          <w:sz w:val="22"/>
          <w:szCs w:val="22"/>
          <w:lang w:val="en-GB"/>
        </w:rPr>
        <w:t>total</w:t>
      </w:r>
      <w:r w:rsidRPr="006205B4">
        <w:rPr>
          <w:rFonts w:ascii="Arial" w:hAnsi="Arial" w:cs="Arial"/>
          <w:sz w:val="22"/>
          <w:szCs w:val="22"/>
          <w:lang w:val="en-GB"/>
        </w:rPr>
        <w:t xml:space="preserve"> force acting on the James Webb Telescope while it is in orbit at L2 La Grange Point. </w:t>
      </w:r>
      <w:r w:rsidR="00EF628A" w:rsidRPr="006205B4">
        <w:rPr>
          <w:rFonts w:ascii="Arial" w:hAnsi="Arial" w:cs="Arial"/>
          <w:sz w:val="22"/>
          <w:szCs w:val="22"/>
          <w:lang w:val="en-GB"/>
        </w:rPr>
        <w:t>[Note</w:t>
      </w:r>
      <w:r w:rsidR="000F72AA">
        <w:rPr>
          <w:rFonts w:ascii="Arial" w:hAnsi="Arial" w:cs="Arial"/>
          <w:sz w:val="22"/>
          <w:szCs w:val="22"/>
          <w:lang w:val="en-GB"/>
        </w:rPr>
        <w:t>:</w:t>
      </w:r>
      <w:r w:rsidR="00EF628A" w:rsidRPr="006205B4">
        <w:rPr>
          <w:rFonts w:ascii="Arial" w:hAnsi="Arial" w:cs="Arial"/>
          <w:sz w:val="22"/>
          <w:szCs w:val="22"/>
          <w:lang w:val="en-GB"/>
        </w:rPr>
        <w:t xml:space="preserve"> the distance between the Earth’s centre of mass and L2 is 1.5 million kilometres</w:t>
      </w:r>
      <w:r w:rsidR="006205B4">
        <w:rPr>
          <w:rFonts w:ascii="Arial" w:hAnsi="Arial" w:cs="Arial"/>
          <w:sz w:val="22"/>
          <w:szCs w:val="22"/>
          <w:lang w:val="en-GB"/>
        </w:rPr>
        <w:t>.</w:t>
      </w:r>
      <w:r w:rsidR="00EF628A" w:rsidRPr="006205B4">
        <w:rPr>
          <w:rFonts w:ascii="Arial" w:hAnsi="Arial" w:cs="Arial"/>
          <w:sz w:val="22"/>
          <w:szCs w:val="22"/>
          <w:lang w:val="en-GB"/>
        </w:rPr>
        <w:t xml:space="preserve">] </w:t>
      </w:r>
    </w:p>
    <w:bookmarkEnd w:id="14"/>
    <w:p w14:paraId="348320E3" w14:textId="50A6FB7D"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w:t>
      </w:r>
      <w:r w:rsidR="001E305F">
        <w:rPr>
          <w:rFonts w:ascii="Arial" w:hAnsi="Arial" w:cs="Arial"/>
          <w:sz w:val="22"/>
          <w:szCs w:val="22"/>
          <w:lang w:val="en-GB"/>
        </w:rPr>
        <w:t>4</w:t>
      </w:r>
      <w:r w:rsidRPr="00310885">
        <w:rPr>
          <w:rFonts w:ascii="Arial" w:hAnsi="Arial" w:cs="Arial"/>
          <w:sz w:val="22"/>
          <w:szCs w:val="22"/>
          <w:lang w:val="en-GB"/>
        </w:rPr>
        <w:t xml:space="preserve"> marks)</w:t>
      </w:r>
    </w:p>
    <w:p w14:paraId="25917876" w14:textId="77777777" w:rsidR="00310885" w:rsidRPr="00310885" w:rsidRDefault="00310885" w:rsidP="00310885">
      <w:pPr>
        <w:pStyle w:val="ListParagraph"/>
        <w:jc w:val="right"/>
        <w:rPr>
          <w:rFonts w:ascii="Arial" w:hAnsi="Arial" w:cs="Arial"/>
          <w:sz w:val="22"/>
          <w:szCs w:val="22"/>
          <w:lang w:val="en-GB"/>
        </w:rPr>
      </w:pPr>
    </w:p>
    <w:p w14:paraId="58C71218" w14:textId="77777777" w:rsidR="00310885" w:rsidRPr="00310885" w:rsidRDefault="00310885" w:rsidP="00310885">
      <w:pPr>
        <w:pStyle w:val="ListParagraph"/>
        <w:jc w:val="right"/>
        <w:rPr>
          <w:rFonts w:ascii="Arial" w:hAnsi="Arial" w:cs="Arial"/>
          <w:sz w:val="22"/>
          <w:szCs w:val="22"/>
          <w:lang w:val="en-GB"/>
        </w:rPr>
      </w:pPr>
    </w:p>
    <w:p w14:paraId="680E0AA4" w14:textId="77777777" w:rsidR="00310885" w:rsidRPr="00310885" w:rsidRDefault="00310885" w:rsidP="00310885">
      <w:pPr>
        <w:pStyle w:val="ListParagraph"/>
        <w:jc w:val="right"/>
        <w:rPr>
          <w:rFonts w:ascii="Arial" w:hAnsi="Arial" w:cs="Arial"/>
          <w:sz w:val="22"/>
          <w:szCs w:val="22"/>
          <w:lang w:val="en-GB"/>
        </w:rPr>
      </w:pPr>
    </w:p>
    <w:p w14:paraId="7DBB334E" w14:textId="77777777" w:rsidR="00310885" w:rsidRPr="00310885" w:rsidRDefault="00310885" w:rsidP="00310885">
      <w:pPr>
        <w:pStyle w:val="ListParagraph"/>
        <w:jc w:val="right"/>
        <w:rPr>
          <w:rFonts w:ascii="Arial" w:hAnsi="Arial" w:cs="Arial"/>
          <w:sz w:val="22"/>
          <w:szCs w:val="22"/>
          <w:lang w:val="en-GB"/>
        </w:rPr>
      </w:pPr>
    </w:p>
    <w:p w14:paraId="11AC2F99" w14:textId="77777777" w:rsidR="00310885" w:rsidRPr="00310885" w:rsidRDefault="00310885" w:rsidP="00310885">
      <w:pPr>
        <w:pStyle w:val="ListParagraph"/>
        <w:jc w:val="right"/>
        <w:rPr>
          <w:rFonts w:ascii="Arial" w:hAnsi="Arial" w:cs="Arial"/>
          <w:sz w:val="22"/>
          <w:szCs w:val="22"/>
          <w:lang w:val="en-GB"/>
        </w:rPr>
      </w:pPr>
    </w:p>
    <w:p w14:paraId="15AAC897" w14:textId="77777777" w:rsidR="00310885" w:rsidRPr="00310885" w:rsidRDefault="00310885" w:rsidP="00310885">
      <w:pPr>
        <w:pStyle w:val="ListParagraph"/>
        <w:jc w:val="right"/>
        <w:rPr>
          <w:rFonts w:ascii="Arial" w:hAnsi="Arial" w:cs="Arial"/>
          <w:sz w:val="22"/>
          <w:szCs w:val="22"/>
          <w:lang w:val="en-GB"/>
        </w:rPr>
      </w:pPr>
    </w:p>
    <w:p w14:paraId="53DE11AF" w14:textId="77777777" w:rsidR="00310885" w:rsidRPr="00310885" w:rsidRDefault="00310885" w:rsidP="00310885">
      <w:pPr>
        <w:pStyle w:val="ListParagraph"/>
        <w:jc w:val="right"/>
        <w:rPr>
          <w:rFonts w:ascii="Arial" w:hAnsi="Arial" w:cs="Arial"/>
          <w:sz w:val="22"/>
          <w:szCs w:val="22"/>
          <w:lang w:val="en-GB"/>
        </w:rPr>
      </w:pPr>
    </w:p>
    <w:p w14:paraId="095955B2" w14:textId="77777777" w:rsidR="00310885" w:rsidRPr="00310885" w:rsidRDefault="00310885" w:rsidP="00310885">
      <w:pPr>
        <w:pStyle w:val="ListParagraph"/>
        <w:jc w:val="right"/>
        <w:rPr>
          <w:rFonts w:ascii="Arial" w:hAnsi="Arial" w:cs="Arial"/>
          <w:sz w:val="22"/>
          <w:szCs w:val="22"/>
          <w:lang w:val="en-GB"/>
        </w:rPr>
      </w:pPr>
    </w:p>
    <w:p w14:paraId="43394F74" w14:textId="77777777" w:rsidR="00310885" w:rsidRPr="00310885" w:rsidRDefault="00310885" w:rsidP="00310885">
      <w:pPr>
        <w:pStyle w:val="ListParagraph"/>
        <w:jc w:val="right"/>
        <w:rPr>
          <w:rFonts w:ascii="Arial" w:hAnsi="Arial" w:cs="Arial"/>
          <w:sz w:val="22"/>
          <w:szCs w:val="22"/>
          <w:lang w:val="en-GB"/>
        </w:rPr>
      </w:pPr>
    </w:p>
    <w:p w14:paraId="08A9DB0D" w14:textId="77777777" w:rsidR="00310885" w:rsidRPr="00310885" w:rsidRDefault="00310885" w:rsidP="00310885">
      <w:pPr>
        <w:pStyle w:val="ListParagraph"/>
        <w:jc w:val="right"/>
        <w:rPr>
          <w:rFonts w:ascii="Arial" w:hAnsi="Arial" w:cs="Arial"/>
          <w:sz w:val="22"/>
          <w:szCs w:val="22"/>
          <w:lang w:val="en-GB"/>
        </w:rPr>
      </w:pPr>
    </w:p>
    <w:p w14:paraId="77454741" w14:textId="77777777" w:rsidR="00310885" w:rsidRPr="00310885" w:rsidRDefault="00310885" w:rsidP="00310885">
      <w:pPr>
        <w:pStyle w:val="ListParagraph"/>
        <w:jc w:val="right"/>
        <w:rPr>
          <w:rFonts w:ascii="Arial" w:hAnsi="Arial" w:cs="Arial"/>
          <w:sz w:val="22"/>
          <w:szCs w:val="22"/>
          <w:lang w:val="en-GB"/>
        </w:rPr>
      </w:pPr>
    </w:p>
    <w:p w14:paraId="37CB7808" w14:textId="77777777" w:rsidR="00310885" w:rsidRPr="00310885" w:rsidRDefault="00310885" w:rsidP="00310885">
      <w:pPr>
        <w:pStyle w:val="ListParagraph"/>
        <w:jc w:val="right"/>
        <w:rPr>
          <w:rFonts w:ascii="Arial" w:hAnsi="Arial" w:cs="Arial"/>
          <w:sz w:val="22"/>
          <w:szCs w:val="22"/>
          <w:lang w:val="en-GB"/>
        </w:rPr>
      </w:pPr>
    </w:p>
    <w:p w14:paraId="13C8A8A5" w14:textId="77777777" w:rsidR="00310885" w:rsidRPr="00310885" w:rsidRDefault="00310885" w:rsidP="00310885">
      <w:pPr>
        <w:pStyle w:val="ListParagraph"/>
        <w:jc w:val="right"/>
        <w:rPr>
          <w:rFonts w:ascii="Arial" w:hAnsi="Arial" w:cs="Arial"/>
          <w:sz w:val="22"/>
          <w:szCs w:val="22"/>
          <w:lang w:val="en-GB"/>
        </w:rPr>
      </w:pPr>
    </w:p>
    <w:p w14:paraId="13FA7E56" w14:textId="77777777" w:rsidR="00310885" w:rsidRPr="00310885" w:rsidRDefault="00310885" w:rsidP="00310885">
      <w:pPr>
        <w:pStyle w:val="ListParagraph"/>
        <w:jc w:val="right"/>
        <w:rPr>
          <w:rFonts w:ascii="Arial" w:hAnsi="Arial" w:cs="Arial"/>
          <w:sz w:val="22"/>
          <w:szCs w:val="22"/>
          <w:lang w:val="en-GB"/>
        </w:rPr>
      </w:pPr>
    </w:p>
    <w:p w14:paraId="0BCD6C28" w14:textId="77777777" w:rsidR="00310885" w:rsidRPr="00310885" w:rsidRDefault="00310885" w:rsidP="00310885">
      <w:pPr>
        <w:pStyle w:val="ListParagraph"/>
        <w:jc w:val="right"/>
        <w:rPr>
          <w:rFonts w:ascii="Arial" w:hAnsi="Arial" w:cs="Arial"/>
          <w:sz w:val="22"/>
          <w:szCs w:val="22"/>
          <w:lang w:val="en-GB"/>
        </w:rPr>
      </w:pPr>
    </w:p>
    <w:p w14:paraId="62BAF5DF" w14:textId="77777777" w:rsidR="00310885" w:rsidRPr="00310885" w:rsidRDefault="00310885" w:rsidP="00310885">
      <w:pPr>
        <w:pStyle w:val="ListParagraph"/>
        <w:jc w:val="right"/>
        <w:rPr>
          <w:rFonts w:ascii="Arial" w:hAnsi="Arial" w:cs="Arial"/>
          <w:sz w:val="22"/>
          <w:szCs w:val="22"/>
          <w:lang w:val="en-GB"/>
        </w:rPr>
      </w:pPr>
    </w:p>
    <w:p w14:paraId="397766D2"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___________N</w:t>
      </w:r>
    </w:p>
    <w:p w14:paraId="34B054F7" w14:textId="77777777" w:rsidR="00310885" w:rsidRPr="00310885" w:rsidRDefault="00310885" w:rsidP="00310885">
      <w:pPr>
        <w:pStyle w:val="ListParagraph"/>
        <w:jc w:val="right"/>
        <w:rPr>
          <w:rFonts w:ascii="Arial" w:hAnsi="Arial" w:cs="Arial"/>
          <w:sz w:val="22"/>
          <w:szCs w:val="22"/>
          <w:lang w:val="en-GB"/>
        </w:rPr>
      </w:pPr>
    </w:p>
    <w:p w14:paraId="6BB856ED" w14:textId="77777777" w:rsidR="00310885" w:rsidRPr="00310885" w:rsidRDefault="00310885" w:rsidP="00310885">
      <w:pPr>
        <w:pStyle w:val="ListParagraph"/>
        <w:jc w:val="right"/>
        <w:rPr>
          <w:rFonts w:ascii="Arial" w:hAnsi="Arial" w:cs="Arial"/>
          <w:sz w:val="22"/>
          <w:szCs w:val="22"/>
          <w:lang w:val="en-GB"/>
        </w:rPr>
      </w:pPr>
    </w:p>
    <w:p w14:paraId="19EBC214"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w:t>
      </w:r>
      <w:proofErr w:type="spellStart"/>
      <w:r w:rsidRPr="00310885">
        <w:rPr>
          <w:rFonts w:ascii="Arial" w:hAnsi="Arial" w:cs="Arial"/>
          <w:sz w:val="22"/>
          <w:szCs w:val="22"/>
          <w:lang w:val="en-GB"/>
        </w:rPr>
        <w:t>i</w:t>
      </w:r>
      <w:proofErr w:type="spellEnd"/>
      <w:r w:rsidRPr="00310885">
        <w:rPr>
          <w:rFonts w:ascii="Arial" w:hAnsi="Arial" w:cs="Arial"/>
          <w:sz w:val="22"/>
          <w:szCs w:val="22"/>
          <w:lang w:val="en-GB"/>
        </w:rPr>
        <w:t xml:space="preserve">) State the orbital period (T) of the James Webb Telescope around the Sun in seconds. </w:t>
      </w:r>
    </w:p>
    <w:p w14:paraId="04813609"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C02B6A8" w14:textId="77777777" w:rsidR="00310885" w:rsidRPr="00310885" w:rsidRDefault="00310885" w:rsidP="00310885">
      <w:pPr>
        <w:pStyle w:val="ListParagraph"/>
        <w:jc w:val="right"/>
        <w:rPr>
          <w:rFonts w:ascii="Arial" w:hAnsi="Arial" w:cs="Arial"/>
          <w:sz w:val="22"/>
          <w:szCs w:val="22"/>
          <w:lang w:val="en-GB"/>
        </w:rPr>
      </w:pPr>
    </w:p>
    <w:p w14:paraId="3F263E7F" w14:textId="77777777" w:rsidR="00310885" w:rsidRPr="00310885" w:rsidRDefault="00310885" w:rsidP="00310885">
      <w:pPr>
        <w:pStyle w:val="ListParagraph"/>
        <w:jc w:val="right"/>
        <w:rPr>
          <w:rFonts w:ascii="Arial" w:hAnsi="Arial" w:cs="Arial"/>
          <w:sz w:val="22"/>
          <w:szCs w:val="22"/>
          <w:lang w:val="en-GB"/>
        </w:rPr>
      </w:pPr>
    </w:p>
    <w:p w14:paraId="39386488" w14:textId="77777777" w:rsidR="00310885" w:rsidRPr="00310885" w:rsidRDefault="00310885" w:rsidP="00310885">
      <w:pPr>
        <w:pStyle w:val="ListParagraph"/>
        <w:jc w:val="right"/>
        <w:rPr>
          <w:rFonts w:ascii="Arial" w:hAnsi="Arial" w:cs="Arial"/>
          <w:sz w:val="22"/>
          <w:szCs w:val="22"/>
          <w:lang w:val="en-GB"/>
        </w:rPr>
      </w:pPr>
    </w:p>
    <w:p w14:paraId="43757971" w14:textId="77777777" w:rsidR="00310885" w:rsidRPr="00310885" w:rsidRDefault="00310885" w:rsidP="00310885">
      <w:pPr>
        <w:pStyle w:val="ListParagraph"/>
        <w:jc w:val="right"/>
        <w:rPr>
          <w:rFonts w:ascii="Arial" w:hAnsi="Arial" w:cs="Arial"/>
          <w:sz w:val="22"/>
          <w:szCs w:val="22"/>
          <w:lang w:val="en-GB"/>
        </w:rPr>
      </w:pPr>
    </w:p>
    <w:p w14:paraId="0CC0BB32" w14:textId="77777777" w:rsidR="00310885" w:rsidRPr="00310885" w:rsidRDefault="00310885" w:rsidP="00310885">
      <w:pPr>
        <w:pStyle w:val="ListParagraph"/>
        <w:jc w:val="right"/>
        <w:rPr>
          <w:rFonts w:ascii="Arial" w:hAnsi="Arial" w:cs="Arial"/>
          <w:sz w:val="22"/>
          <w:szCs w:val="22"/>
          <w:lang w:val="en-GB"/>
        </w:rPr>
      </w:pPr>
    </w:p>
    <w:p w14:paraId="58DA2A2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 xml:space="preserve">____________ s </w:t>
      </w:r>
    </w:p>
    <w:p w14:paraId="449014D3" w14:textId="77777777" w:rsidR="00310885" w:rsidRPr="00310885" w:rsidRDefault="00310885" w:rsidP="00310885">
      <w:pPr>
        <w:pStyle w:val="ListParagraph"/>
        <w:jc w:val="right"/>
        <w:rPr>
          <w:rFonts w:ascii="Arial" w:hAnsi="Arial" w:cs="Arial"/>
          <w:sz w:val="22"/>
          <w:szCs w:val="22"/>
          <w:lang w:val="en-GB"/>
        </w:rPr>
      </w:pPr>
    </w:p>
    <w:p w14:paraId="667BC9C0" w14:textId="77777777" w:rsidR="00310885" w:rsidRPr="00310885" w:rsidRDefault="00310885" w:rsidP="00310885">
      <w:pPr>
        <w:pStyle w:val="ListParagraph"/>
        <w:rPr>
          <w:rFonts w:ascii="Arial" w:hAnsi="Arial" w:cs="Arial"/>
          <w:sz w:val="22"/>
          <w:szCs w:val="22"/>
          <w:lang w:val="en-GB"/>
        </w:rPr>
      </w:pPr>
      <w:r w:rsidRPr="00310885">
        <w:rPr>
          <w:rFonts w:ascii="Arial" w:hAnsi="Arial" w:cs="Arial"/>
          <w:sz w:val="22"/>
          <w:szCs w:val="22"/>
          <w:lang w:val="en-GB"/>
        </w:rPr>
        <w:t>(ii) Hence (or otherwise) calculate the average orbital speed of the James Webb Telescope around the Sun.</w:t>
      </w:r>
    </w:p>
    <w:p w14:paraId="35F7C88E"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7DD5C873" w14:textId="77777777" w:rsidR="00310885" w:rsidRPr="00310885" w:rsidRDefault="00310885" w:rsidP="00310885">
      <w:pPr>
        <w:pStyle w:val="ListParagraph"/>
        <w:rPr>
          <w:rFonts w:ascii="Arial" w:hAnsi="Arial" w:cs="Arial"/>
          <w:sz w:val="22"/>
          <w:szCs w:val="22"/>
          <w:lang w:val="en-GB"/>
        </w:rPr>
      </w:pPr>
    </w:p>
    <w:p w14:paraId="0D77CDF4" w14:textId="77777777" w:rsidR="00310885" w:rsidRPr="00310885" w:rsidRDefault="00310885" w:rsidP="00310885">
      <w:pPr>
        <w:pStyle w:val="ListParagraph"/>
        <w:rPr>
          <w:rFonts w:ascii="Arial" w:hAnsi="Arial" w:cs="Arial"/>
          <w:sz w:val="22"/>
          <w:szCs w:val="22"/>
          <w:lang w:val="en-GB"/>
        </w:rPr>
      </w:pPr>
    </w:p>
    <w:p w14:paraId="4824CBF4" w14:textId="77777777" w:rsidR="00310885" w:rsidRPr="00310885" w:rsidRDefault="00310885" w:rsidP="00310885">
      <w:pPr>
        <w:pStyle w:val="ListParagraph"/>
        <w:rPr>
          <w:rFonts w:ascii="Arial" w:hAnsi="Arial" w:cs="Arial"/>
          <w:sz w:val="22"/>
          <w:szCs w:val="22"/>
          <w:lang w:val="en-GB"/>
        </w:rPr>
      </w:pPr>
    </w:p>
    <w:p w14:paraId="46B11FF7" w14:textId="77777777" w:rsidR="00310885" w:rsidRPr="00310885" w:rsidRDefault="00310885" w:rsidP="00310885">
      <w:pPr>
        <w:pStyle w:val="ListParagraph"/>
        <w:rPr>
          <w:rFonts w:ascii="Arial" w:hAnsi="Arial" w:cs="Arial"/>
          <w:sz w:val="22"/>
          <w:szCs w:val="22"/>
          <w:lang w:val="en-GB"/>
        </w:rPr>
      </w:pPr>
    </w:p>
    <w:p w14:paraId="142415C8" w14:textId="77777777" w:rsidR="00310885" w:rsidRPr="00310885" w:rsidRDefault="00310885" w:rsidP="00310885">
      <w:pPr>
        <w:pStyle w:val="ListParagraph"/>
        <w:rPr>
          <w:rFonts w:ascii="Arial" w:hAnsi="Arial" w:cs="Arial"/>
          <w:sz w:val="22"/>
          <w:szCs w:val="22"/>
          <w:lang w:val="en-GB"/>
        </w:rPr>
      </w:pPr>
    </w:p>
    <w:p w14:paraId="47646555" w14:textId="77777777" w:rsidR="00310885" w:rsidRPr="00310885" w:rsidRDefault="00310885" w:rsidP="00310885">
      <w:pPr>
        <w:pStyle w:val="ListParagraph"/>
        <w:rPr>
          <w:rFonts w:ascii="Arial" w:hAnsi="Arial" w:cs="Arial"/>
          <w:sz w:val="22"/>
          <w:szCs w:val="22"/>
          <w:lang w:val="en-GB"/>
        </w:rPr>
      </w:pPr>
    </w:p>
    <w:p w14:paraId="71905940" w14:textId="77777777" w:rsidR="00310885" w:rsidRPr="00310885" w:rsidRDefault="00310885" w:rsidP="00310885">
      <w:pPr>
        <w:pStyle w:val="ListParagraph"/>
        <w:rPr>
          <w:rFonts w:ascii="Arial" w:hAnsi="Arial" w:cs="Arial"/>
          <w:sz w:val="22"/>
          <w:szCs w:val="22"/>
          <w:lang w:val="en-GB"/>
        </w:rPr>
      </w:pPr>
    </w:p>
    <w:p w14:paraId="49BCD141" w14:textId="77777777" w:rsidR="00310885" w:rsidRPr="00310885" w:rsidRDefault="00310885" w:rsidP="00310885">
      <w:pPr>
        <w:pStyle w:val="ListParagraph"/>
        <w:rPr>
          <w:rFonts w:ascii="Arial" w:hAnsi="Arial" w:cs="Arial"/>
          <w:sz w:val="22"/>
          <w:szCs w:val="22"/>
          <w:lang w:val="en-GB"/>
        </w:rPr>
      </w:pPr>
    </w:p>
    <w:p w14:paraId="6BB47EC1" w14:textId="77777777" w:rsidR="00310885" w:rsidRPr="00310885" w:rsidRDefault="00310885" w:rsidP="00310885">
      <w:pPr>
        <w:pStyle w:val="ListParagraph"/>
        <w:rPr>
          <w:rFonts w:ascii="Arial" w:hAnsi="Arial" w:cs="Arial"/>
          <w:sz w:val="22"/>
          <w:szCs w:val="22"/>
          <w:lang w:val="en-GB"/>
        </w:rPr>
      </w:pPr>
    </w:p>
    <w:p w14:paraId="7AC40693" w14:textId="77777777" w:rsidR="00310885" w:rsidRPr="00DA40EB" w:rsidRDefault="00310885" w:rsidP="00DA40EB">
      <w:pPr>
        <w:jc w:val="right"/>
        <w:rPr>
          <w:rFonts w:ascii="Arial" w:hAnsi="Arial" w:cs="Arial"/>
          <w:sz w:val="22"/>
          <w:szCs w:val="22"/>
          <w:lang w:val="en-GB"/>
        </w:rPr>
      </w:pPr>
      <w:r w:rsidRPr="00DA40EB">
        <w:rPr>
          <w:rFonts w:ascii="Arial" w:hAnsi="Arial" w:cs="Arial"/>
          <w:sz w:val="22"/>
          <w:szCs w:val="22"/>
          <w:lang w:val="en-GB"/>
        </w:rPr>
        <w:t>_______________ms</w:t>
      </w:r>
      <w:r w:rsidRPr="00DA40EB">
        <w:rPr>
          <w:rFonts w:ascii="Arial" w:hAnsi="Arial" w:cs="Arial"/>
          <w:sz w:val="22"/>
          <w:szCs w:val="22"/>
          <w:vertAlign w:val="superscript"/>
          <w:lang w:val="en-GB"/>
        </w:rPr>
        <w:t>-1</w:t>
      </w:r>
    </w:p>
    <w:p w14:paraId="2887DE46" w14:textId="77777777" w:rsidR="00D86111" w:rsidRDefault="00D86111">
      <w:pPr>
        <w:spacing w:after="160" w:line="259" w:lineRule="auto"/>
        <w:rPr>
          <w:rFonts w:ascii="Arial" w:hAnsi="Arial" w:cs="Arial"/>
          <w:sz w:val="22"/>
          <w:szCs w:val="22"/>
          <w:lang w:val="en-GB"/>
        </w:rPr>
      </w:pPr>
      <w:bookmarkStart w:id="15" w:name="_Hlk104388069"/>
      <w:r>
        <w:rPr>
          <w:rFonts w:ascii="Arial" w:hAnsi="Arial" w:cs="Arial"/>
          <w:sz w:val="22"/>
          <w:szCs w:val="22"/>
          <w:lang w:val="en-GB"/>
        </w:rPr>
        <w:br w:type="page"/>
      </w:r>
    </w:p>
    <w:bookmarkEnd w:id="15"/>
    <w:p w14:paraId="25BF5D92" w14:textId="149B2D2A"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lastRenderedPageBreak/>
        <w:t>The James Webb Telescope’s four instruments collect radiation in the 0.5</w:t>
      </w:r>
      <w:r w:rsidR="00CA78E9">
        <w:rPr>
          <w:rFonts w:ascii="Arial" w:hAnsi="Arial" w:cs="Arial"/>
          <w:sz w:val="22"/>
          <w:szCs w:val="22"/>
          <w:lang w:val="en-GB"/>
        </w:rPr>
        <w:t>00</w:t>
      </w:r>
      <w:r w:rsidRPr="00310885">
        <w:rPr>
          <w:rFonts w:ascii="Arial" w:hAnsi="Arial" w:cs="Arial"/>
          <w:sz w:val="22"/>
          <w:szCs w:val="22"/>
          <w:lang w:val="en-GB"/>
        </w:rPr>
        <w:t xml:space="preserve"> to </w:t>
      </w:r>
      <w:proofErr w:type="gramStart"/>
      <w:r w:rsidRPr="00310885">
        <w:rPr>
          <w:rFonts w:ascii="Arial" w:hAnsi="Arial" w:cs="Arial"/>
          <w:sz w:val="22"/>
          <w:szCs w:val="22"/>
          <w:lang w:val="en-GB"/>
        </w:rPr>
        <w:t>28</w:t>
      </w:r>
      <w:r w:rsidR="00CA78E9">
        <w:rPr>
          <w:rFonts w:ascii="Arial" w:hAnsi="Arial" w:cs="Arial"/>
          <w:sz w:val="22"/>
          <w:szCs w:val="22"/>
          <w:lang w:val="en-GB"/>
        </w:rPr>
        <w:t>.0</w:t>
      </w:r>
      <w:r w:rsidRPr="00310885">
        <w:rPr>
          <w:rFonts w:ascii="Arial" w:hAnsi="Arial" w:cs="Arial"/>
          <w:sz w:val="22"/>
          <w:szCs w:val="22"/>
          <w:lang w:val="en-GB"/>
        </w:rPr>
        <w:t xml:space="preserve"> micron</w:t>
      </w:r>
      <w:proofErr w:type="gramEnd"/>
      <w:r w:rsidRPr="00310885">
        <w:rPr>
          <w:rFonts w:ascii="Arial" w:hAnsi="Arial" w:cs="Arial"/>
          <w:sz w:val="22"/>
          <w:szCs w:val="22"/>
          <w:lang w:val="en-GB"/>
        </w:rPr>
        <w:t xml:space="preserve"> range. Calculate the corresponding frequency range for these instruments. </w:t>
      </w:r>
    </w:p>
    <w:p w14:paraId="397576B1"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A57372B" w14:textId="77777777" w:rsidR="00310885" w:rsidRPr="00310885" w:rsidRDefault="00310885" w:rsidP="00310885">
      <w:pPr>
        <w:pStyle w:val="ListParagraph"/>
        <w:jc w:val="right"/>
        <w:rPr>
          <w:rFonts w:ascii="Arial" w:hAnsi="Arial" w:cs="Arial"/>
          <w:sz w:val="22"/>
          <w:szCs w:val="22"/>
          <w:lang w:val="en-GB"/>
        </w:rPr>
      </w:pPr>
    </w:p>
    <w:p w14:paraId="2EEC68C7" w14:textId="77777777" w:rsidR="00310885" w:rsidRPr="00310885" w:rsidRDefault="00310885" w:rsidP="00310885">
      <w:pPr>
        <w:pStyle w:val="ListParagraph"/>
        <w:jc w:val="right"/>
        <w:rPr>
          <w:rFonts w:ascii="Arial" w:hAnsi="Arial" w:cs="Arial"/>
          <w:sz w:val="22"/>
          <w:szCs w:val="22"/>
          <w:lang w:val="en-GB"/>
        </w:rPr>
      </w:pPr>
    </w:p>
    <w:p w14:paraId="3E7C734F" w14:textId="77777777" w:rsidR="00310885" w:rsidRPr="00310885" w:rsidRDefault="00310885" w:rsidP="00310885">
      <w:pPr>
        <w:pStyle w:val="ListParagraph"/>
        <w:jc w:val="right"/>
        <w:rPr>
          <w:rFonts w:ascii="Arial" w:hAnsi="Arial" w:cs="Arial"/>
          <w:sz w:val="22"/>
          <w:szCs w:val="22"/>
          <w:lang w:val="en-GB"/>
        </w:rPr>
      </w:pPr>
    </w:p>
    <w:p w14:paraId="47606F72" w14:textId="77777777" w:rsidR="00310885" w:rsidRPr="00310885" w:rsidRDefault="00310885" w:rsidP="00310885">
      <w:pPr>
        <w:pStyle w:val="ListParagraph"/>
        <w:jc w:val="right"/>
        <w:rPr>
          <w:rFonts w:ascii="Arial" w:hAnsi="Arial" w:cs="Arial"/>
          <w:sz w:val="22"/>
          <w:szCs w:val="22"/>
          <w:lang w:val="en-GB"/>
        </w:rPr>
      </w:pPr>
    </w:p>
    <w:p w14:paraId="59A048C5" w14:textId="77777777" w:rsidR="00310885" w:rsidRPr="00310885" w:rsidRDefault="00310885" w:rsidP="00310885">
      <w:pPr>
        <w:pStyle w:val="ListParagraph"/>
        <w:jc w:val="right"/>
        <w:rPr>
          <w:rFonts w:ascii="Arial" w:hAnsi="Arial" w:cs="Arial"/>
          <w:sz w:val="22"/>
          <w:szCs w:val="22"/>
          <w:lang w:val="en-GB"/>
        </w:rPr>
      </w:pPr>
    </w:p>
    <w:p w14:paraId="75149E08" w14:textId="77777777" w:rsidR="00310885" w:rsidRPr="00310885" w:rsidRDefault="00310885" w:rsidP="00310885">
      <w:pPr>
        <w:pStyle w:val="ListParagraph"/>
        <w:jc w:val="right"/>
        <w:rPr>
          <w:rFonts w:ascii="Arial" w:hAnsi="Arial" w:cs="Arial"/>
          <w:sz w:val="22"/>
          <w:szCs w:val="22"/>
          <w:lang w:val="en-GB"/>
        </w:rPr>
      </w:pPr>
    </w:p>
    <w:p w14:paraId="32FF8B66" w14:textId="77777777" w:rsidR="00310885" w:rsidRPr="00310885" w:rsidRDefault="00310885" w:rsidP="00310885">
      <w:pPr>
        <w:pStyle w:val="ListParagraph"/>
        <w:jc w:val="right"/>
        <w:rPr>
          <w:rFonts w:ascii="Arial" w:hAnsi="Arial" w:cs="Arial"/>
          <w:sz w:val="22"/>
          <w:szCs w:val="22"/>
          <w:lang w:val="en-GB"/>
        </w:rPr>
      </w:pPr>
    </w:p>
    <w:p w14:paraId="10939083" w14:textId="77777777" w:rsidR="00310885" w:rsidRPr="00310885" w:rsidRDefault="00310885" w:rsidP="00310885">
      <w:pPr>
        <w:pStyle w:val="ListParagraph"/>
        <w:jc w:val="right"/>
        <w:rPr>
          <w:rFonts w:ascii="Arial" w:hAnsi="Arial" w:cs="Arial"/>
          <w:sz w:val="22"/>
          <w:szCs w:val="22"/>
          <w:lang w:val="en-GB"/>
        </w:rPr>
      </w:pPr>
    </w:p>
    <w:p w14:paraId="081BBDDF" w14:textId="77777777" w:rsidR="00310885" w:rsidRPr="00310885" w:rsidRDefault="00310885" w:rsidP="00310885">
      <w:pPr>
        <w:pStyle w:val="ListParagraph"/>
        <w:jc w:val="right"/>
        <w:rPr>
          <w:rFonts w:ascii="Arial" w:hAnsi="Arial" w:cs="Arial"/>
          <w:sz w:val="22"/>
          <w:szCs w:val="22"/>
          <w:lang w:val="en-GB"/>
        </w:rPr>
      </w:pPr>
    </w:p>
    <w:p w14:paraId="2B4FC40B" w14:textId="77777777" w:rsidR="00310885" w:rsidRPr="00310885" w:rsidRDefault="00310885" w:rsidP="00310885">
      <w:pPr>
        <w:pStyle w:val="ListParagraph"/>
        <w:jc w:val="right"/>
        <w:rPr>
          <w:rFonts w:ascii="Arial" w:hAnsi="Arial" w:cs="Arial"/>
          <w:sz w:val="22"/>
          <w:szCs w:val="22"/>
          <w:lang w:val="en-GB"/>
        </w:rPr>
      </w:pPr>
    </w:p>
    <w:p w14:paraId="2E209E08" w14:textId="77777777" w:rsidR="00310885" w:rsidRPr="00310885" w:rsidRDefault="00310885" w:rsidP="00310885">
      <w:pPr>
        <w:pStyle w:val="ListParagraph"/>
        <w:jc w:val="right"/>
        <w:rPr>
          <w:rFonts w:ascii="Arial" w:hAnsi="Arial" w:cs="Arial"/>
          <w:sz w:val="22"/>
          <w:szCs w:val="22"/>
          <w:lang w:val="en-GB"/>
        </w:rPr>
      </w:pPr>
    </w:p>
    <w:p w14:paraId="345B700D"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____________Hz to ____________Hz</w:t>
      </w:r>
    </w:p>
    <w:p w14:paraId="32E65FB7" w14:textId="77777777" w:rsidR="00310885" w:rsidRPr="00310885" w:rsidRDefault="00310885" w:rsidP="00310885">
      <w:pPr>
        <w:pStyle w:val="ListParagraph"/>
        <w:jc w:val="right"/>
        <w:rPr>
          <w:rFonts w:ascii="Arial" w:hAnsi="Arial" w:cs="Arial"/>
          <w:sz w:val="22"/>
          <w:szCs w:val="22"/>
          <w:lang w:val="en-GB"/>
        </w:rPr>
      </w:pPr>
    </w:p>
    <w:p w14:paraId="4AF2C3C6"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Explain why conducting astronomy in the infrared region of the electromagnetic spectrum will allow the James Webb telescope to view the Universe as it was 100 million to 250 million years after the Big Bang. </w:t>
      </w:r>
    </w:p>
    <w:p w14:paraId="5E4D6A08" w14:textId="6E34FBAA"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w:t>
      </w:r>
      <w:r w:rsidR="00601470">
        <w:rPr>
          <w:rFonts w:ascii="Arial" w:hAnsi="Arial" w:cs="Arial"/>
          <w:sz w:val="22"/>
          <w:szCs w:val="22"/>
          <w:lang w:val="en-GB"/>
        </w:rPr>
        <w:t>1</w:t>
      </w:r>
      <w:r w:rsidRPr="00310885">
        <w:rPr>
          <w:rFonts w:ascii="Arial" w:hAnsi="Arial" w:cs="Arial"/>
          <w:sz w:val="22"/>
          <w:szCs w:val="22"/>
          <w:lang w:val="en-GB"/>
        </w:rPr>
        <w:t xml:space="preserve"> mark)</w:t>
      </w:r>
    </w:p>
    <w:p w14:paraId="5AE98C59" w14:textId="77777777" w:rsidR="00310885" w:rsidRPr="00310885" w:rsidRDefault="00310885" w:rsidP="00310885">
      <w:pPr>
        <w:pStyle w:val="ListParagraph"/>
        <w:jc w:val="right"/>
        <w:rPr>
          <w:rFonts w:ascii="Arial" w:hAnsi="Arial" w:cs="Arial"/>
          <w:sz w:val="22"/>
          <w:szCs w:val="22"/>
          <w:lang w:val="en-GB"/>
        </w:rPr>
      </w:pPr>
    </w:p>
    <w:p w14:paraId="4CBA0B32" w14:textId="5C2CB968" w:rsidR="00310885" w:rsidRPr="00F17639" w:rsidRDefault="00310885" w:rsidP="00F17639">
      <w:pPr>
        <w:spacing w:line="480" w:lineRule="auto"/>
        <w:rPr>
          <w:rFonts w:ascii="Arial" w:hAnsi="Arial" w:cs="Arial"/>
          <w:sz w:val="22"/>
          <w:szCs w:val="22"/>
          <w:lang w:val="en-GB"/>
        </w:rPr>
      </w:pPr>
      <w:r w:rsidRPr="00F17639">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7639" w:rsidRPr="00F17639">
        <w:rPr>
          <w:rFonts w:ascii="Arial" w:hAnsi="Arial" w:cs="Arial"/>
          <w:sz w:val="22"/>
          <w:szCs w:val="22"/>
          <w:lang w:val="en-GB"/>
        </w:rPr>
        <w:t>_______</w:t>
      </w:r>
      <w:r w:rsidR="00F17639">
        <w:rPr>
          <w:rFonts w:ascii="Arial" w:hAnsi="Arial" w:cs="Arial"/>
          <w:sz w:val="22"/>
          <w:szCs w:val="22"/>
          <w:lang w:val="en-GB"/>
        </w:rPr>
        <w:t>_________________________________________________________________________</w:t>
      </w:r>
      <w:r w:rsidR="005830E4">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184C6757" w14:textId="3D0C560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The first light emitted in the Universe – the Cosmic </w:t>
      </w:r>
      <w:r w:rsidR="00D86111">
        <w:rPr>
          <w:rFonts w:ascii="Arial" w:hAnsi="Arial" w:cs="Arial"/>
          <w:sz w:val="22"/>
          <w:szCs w:val="22"/>
          <w:lang w:val="en-GB"/>
        </w:rPr>
        <w:t xml:space="preserve">Microwave </w:t>
      </w:r>
      <w:r w:rsidRPr="00310885">
        <w:rPr>
          <w:rFonts w:ascii="Arial" w:hAnsi="Arial" w:cs="Arial"/>
          <w:sz w:val="22"/>
          <w:szCs w:val="22"/>
          <w:lang w:val="en-GB"/>
        </w:rPr>
        <w:t>Background Radiation – is evidence supporting Big Bang Theory. Explain.</w:t>
      </w:r>
    </w:p>
    <w:p w14:paraId="462536D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1CB5C5D3" w14:textId="77777777" w:rsidR="00310885" w:rsidRPr="00310885" w:rsidRDefault="00310885" w:rsidP="00310885">
      <w:pPr>
        <w:pStyle w:val="ListParagraph"/>
        <w:jc w:val="right"/>
        <w:rPr>
          <w:rFonts w:ascii="Arial" w:hAnsi="Arial" w:cs="Arial"/>
          <w:sz w:val="22"/>
          <w:szCs w:val="22"/>
          <w:lang w:val="en-GB"/>
        </w:rPr>
      </w:pPr>
    </w:p>
    <w:p w14:paraId="047302D4" w14:textId="57CF01D2" w:rsidR="00310885" w:rsidRPr="00FB52C2" w:rsidRDefault="00310885" w:rsidP="00FB52C2">
      <w:pPr>
        <w:spacing w:line="480" w:lineRule="auto"/>
        <w:rPr>
          <w:rFonts w:ascii="Arial" w:hAnsi="Arial" w:cs="Arial"/>
          <w:sz w:val="22"/>
          <w:szCs w:val="22"/>
          <w:lang w:val="en-GB"/>
        </w:rPr>
      </w:pPr>
      <w:r w:rsidRPr="00FB52C2">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52C2">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w:t>
      </w:r>
    </w:p>
    <w:p w14:paraId="4B4023F4" w14:textId="77777777" w:rsidR="00310885" w:rsidRPr="00310885" w:rsidRDefault="00310885" w:rsidP="00310885">
      <w:pPr>
        <w:pStyle w:val="ListParagraph"/>
        <w:rPr>
          <w:rFonts w:ascii="Arial" w:hAnsi="Arial" w:cs="Arial"/>
          <w:sz w:val="22"/>
          <w:szCs w:val="22"/>
          <w:lang w:val="en-GB"/>
        </w:rPr>
      </w:pPr>
    </w:p>
    <w:p w14:paraId="76B03688" w14:textId="77777777" w:rsidR="00310885" w:rsidRPr="00310885" w:rsidRDefault="00310885" w:rsidP="00310885">
      <w:pPr>
        <w:pStyle w:val="ListParagraph"/>
        <w:rPr>
          <w:rFonts w:ascii="Arial" w:hAnsi="Arial" w:cs="Arial"/>
          <w:sz w:val="22"/>
          <w:szCs w:val="22"/>
          <w:lang w:val="en-GB"/>
        </w:rPr>
      </w:pPr>
    </w:p>
    <w:p w14:paraId="6128F903" w14:textId="77777777" w:rsidR="00310885" w:rsidRPr="00310885" w:rsidRDefault="00310885" w:rsidP="00310885">
      <w:pPr>
        <w:pStyle w:val="ListParagraph"/>
        <w:jc w:val="right"/>
        <w:rPr>
          <w:rFonts w:ascii="Arial" w:hAnsi="Arial" w:cs="Arial"/>
          <w:sz w:val="22"/>
          <w:szCs w:val="22"/>
          <w:lang w:val="en-GB"/>
        </w:rPr>
      </w:pPr>
    </w:p>
    <w:p w14:paraId="7BE5E0CC" w14:textId="77777777" w:rsidR="00310885" w:rsidRPr="00310885" w:rsidRDefault="00310885" w:rsidP="00310885">
      <w:pPr>
        <w:pStyle w:val="ListParagraph"/>
        <w:rPr>
          <w:rFonts w:ascii="Arial" w:hAnsi="Arial" w:cs="Arial"/>
          <w:sz w:val="22"/>
          <w:szCs w:val="22"/>
          <w:lang w:val="en-GB"/>
        </w:rPr>
      </w:pPr>
    </w:p>
    <w:p w14:paraId="53E82107" w14:textId="10693D56" w:rsidR="004A0F68" w:rsidRDefault="009051EC" w:rsidP="006F745C">
      <w:pPr>
        <w:spacing w:after="160" w:line="259" w:lineRule="auto"/>
        <w:rPr>
          <w:rFonts w:ascii="Arial" w:hAnsi="Arial" w:cs="Arial"/>
          <w:b/>
          <w:color w:val="000000" w:themeColor="text1"/>
          <w:sz w:val="22"/>
          <w:szCs w:val="22"/>
        </w:rPr>
      </w:pPr>
      <w:r w:rsidRPr="00E0382B">
        <w:rPr>
          <w:rFonts w:ascii="Arial" w:hAnsi="Arial" w:cs="Arial"/>
          <w:b/>
          <w:color w:val="000000" w:themeColor="text1"/>
          <w:sz w:val="22"/>
          <w:szCs w:val="22"/>
        </w:rPr>
        <w:t xml:space="preserve">Question </w:t>
      </w:r>
      <w:r w:rsidR="00774F97" w:rsidRPr="00E0382B">
        <w:rPr>
          <w:rFonts w:ascii="Arial" w:hAnsi="Arial" w:cs="Arial"/>
          <w:b/>
          <w:color w:val="000000" w:themeColor="text1"/>
          <w:sz w:val="22"/>
          <w:szCs w:val="22"/>
        </w:rPr>
        <w:t>1</w:t>
      </w:r>
      <w:r w:rsidR="002A7106">
        <w:rPr>
          <w:rFonts w:ascii="Arial" w:hAnsi="Arial" w:cs="Arial"/>
          <w:b/>
          <w:color w:val="000000" w:themeColor="text1"/>
          <w:sz w:val="22"/>
          <w:szCs w:val="22"/>
        </w:rPr>
        <w:t>8</w:t>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774F97"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w:t>
      </w:r>
      <w:r w:rsidR="004D15C1">
        <w:rPr>
          <w:rFonts w:ascii="Arial" w:hAnsi="Arial" w:cs="Arial"/>
          <w:b/>
          <w:color w:val="000000" w:themeColor="text1"/>
          <w:sz w:val="22"/>
          <w:szCs w:val="22"/>
        </w:rPr>
        <w:t>17</w:t>
      </w:r>
      <w:r w:rsidR="004A0F68" w:rsidRPr="00E0382B">
        <w:rPr>
          <w:rFonts w:ascii="Arial" w:hAnsi="Arial" w:cs="Arial"/>
          <w:b/>
          <w:color w:val="000000" w:themeColor="text1"/>
          <w:sz w:val="22"/>
          <w:szCs w:val="22"/>
        </w:rPr>
        <w:t xml:space="preserve"> marks)</w:t>
      </w:r>
    </w:p>
    <w:p w14:paraId="57531839" w14:textId="4183F3C2" w:rsidR="00A03C29" w:rsidRDefault="00A03C29" w:rsidP="00A03C29">
      <w:pPr>
        <w:jc w:val="center"/>
        <w:rPr>
          <w:rFonts w:ascii="Arial" w:hAnsi="Arial" w:cs="Arial"/>
          <w:b/>
          <w:bCs/>
          <w:sz w:val="22"/>
          <w:szCs w:val="22"/>
          <w:lang w:val="en-GB"/>
        </w:rPr>
      </w:pPr>
      <w:r w:rsidRPr="00A03C29">
        <w:rPr>
          <w:rFonts w:ascii="Arial" w:hAnsi="Arial" w:cs="Arial"/>
          <w:b/>
          <w:bCs/>
          <w:sz w:val="22"/>
          <w:szCs w:val="22"/>
          <w:lang w:val="en-GB"/>
        </w:rPr>
        <w:lastRenderedPageBreak/>
        <w:t>Einstein’s Theory of Special Relativity</w:t>
      </w:r>
    </w:p>
    <w:p w14:paraId="7E2B3B1B" w14:textId="77777777" w:rsidR="00A03C29" w:rsidRPr="00A03C29" w:rsidRDefault="00A03C29" w:rsidP="00A03C29">
      <w:pPr>
        <w:jc w:val="center"/>
        <w:rPr>
          <w:rFonts w:ascii="Arial" w:hAnsi="Arial" w:cs="Arial"/>
          <w:b/>
          <w:bCs/>
          <w:sz w:val="22"/>
          <w:szCs w:val="22"/>
          <w:lang w:val="en-GB"/>
        </w:rPr>
      </w:pPr>
    </w:p>
    <w:p w14:paraId="29D51A60"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Prior to 1905, scientists understood the Universe in terms of Newton’s Three Laws of Motion. These Laws – established by Isaac Newton in 1686 – explain nearly all observations in the Universe. They formed our understanding of mechanics and gravity.</w:t>
      </w:r>
    </w:p>
    <w:p w14:paraId="6F619C47"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3D148B4B" w14:textId="2D700E22" w:rsidR="00A03C29" w:rsidRPr="00A03C29" w:rsidRDefault="00A03C29" w:rsidP="00652CF5">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There were, however, some phenomen</w:t>
      </w:r>
      <w:r w:rsidR="00977EDD">
        <w:rPr>
          <w:rFonts w:ascii="Arial" w:hAnsi="Arial" w:cs="Arial"/>
          <w:color w:val="000000" w:themeColor="text1"/>
          <w:sz w:val="22"/>
          <w:szCs w:val="22"/>
        </w:rPr>
        <w:t>a</w:t>
      </w:r>
      <w:r w:rsidRPr="00A03C29">
        <w:rPr>
          <w:rFonts w:ascii="Arial" w:hAnsi="Arial" w:cs="Arial"/>
          <w:color w:val="000000" w:themeColor="text1"/>
          <w:sz w:val="22"/>
          <w:szCs w:val="22"/>
        </w:rPr>
        <w:t xml:space="preserve"> that could not be adequately explained by these </w:t>
      </w:r>
      <w:r w:rsidR="00404473">
        <w:rPr>
          <w:rFonts w:ascii="Arial" w:hAnsi="Arial" w:cs="Arial"/>
          <w:color w:val="000000" w:themeColor="text1"/>
          <w:sz w:val="22"/>
          <w:szCs w:val="22"/>
        </w:rPr>
        <w:t>l</w:t>
      </w:r>
      <w:r w:rsidRPr="00A03C29">
        <w:rPr>
          <w:rFonts w:ascii="Arial" w:hAnsi="Arial" w:cs="Arial"/>
          <w:color w:val="000000" w:themeColor="text1"/>
          <w:sz w:val="22"/>
          <w:szCs w:val="22"/>
        </w:rPr>
        <w:t xml:space="preserve">aws. The behaviour of light was chief amongst them. </w:t>
      </w:r>
    </w:p>
    <w:p w14:paraId="58309E53" w14:textId="77777777"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p>
    <w:p w14:paraId="5C36CD70" w14:textId="2C80B009"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In 1887, the Michelson-Morley experiment hypothesised that the speed of light from a source such as our Sun would be affected by the Earth’s motion. In one of the most famous null hypotheses in history, this experiment proved the exact opposite. The speed of light was measured to be constant in all frames of reference, no matter the motion of the Earth. A Newtonian Universe could not explain this, and new thinking was required. </w:t>
      </w:r>
    </w:p>
    <w:p w14:paraId="3D74221F"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2B4DD056" w14:textId="16334BE4"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Einstein claimed to have started thinking about this ‘light problem’ as a sixteen-year-old in a ’thought experiment’ where he chased a beam of light. As Einstein caught up to the beam, the relative s</w:t>
      </w:r>
      <w:r w:rsidR="0038542E">
        <w:rPr>
          <w:rFonts w:ascii="Arial" w:hAnsi="Arial" w:cs="Arial"/>
          <w:color w:val="000000" w:themeColor="text1"/>
          <w:sz w:val="22"/>
          <w:szCs w:val="22"/>
        </w:rPr>
        <w:t>p</w:t>
      </w:r>
      <w:r w:rsidRPr="00A03C29">
        <w:rPr>
          <w:rFonts w:ascii="Arial" w:hAnsi="Arial" w:cs="Arial"/>
          <w:color w:val="000000" w:themeColor="text1"/>
          <w:sz w:val="22"/>
          <w:szCs w:val="22"/>
        </w:rPr>
        <w:t>eed between him and the light wave would become zero: this electromagnetic wave and its alternating fields would become ‘frozen’. Einstein already knew that this contradicted the work of James Maxwell</w:t>
      </w:r>
      <w:r w:rsidR="00333D25">
        <w:rPr>
          <w:rFonts w:ascii="Arial" w:hAnsi="Arial" w:cs="Arial"/>
          <w:color w:val="000000" w:themeColor="text1"/>
          <w:sz w:val="22"/>
          <w:szCs w:val="22"/>
        </w:rPr>
        <w:t>,</w:t>
      </w:r>
      <w:r w:rsidRPr="00A03C29">
        <w:rPr>
          <w:rFonts w:ascii="Arial" w:hAnsi="Arial" w:cs="Arial"/>
          <w:color w:val="000000" w:themeColor="text1"/>
          <w:sz w:val="22"/>
          <w:szCs w:val="22"/>
        </w:rPr>
        <w:t xml:space="preserve"> whose equations required an electromagnetic wave to travel at ‘c’ – the speed of light in a vacuum</w:t>
      </w:r>
      <w:r w:rsidR="00031F19">
        <w:rPr>
          <w:rFonts w:ascii="Arial" w:hAnsi="Arial" w:cs="Arial"/>
          <w:color w:val="000000" w:themeColor="text1"/>
          <w:sz w:val="22"/>
          <w:szCs w:val="22"/>
        </w:rPr>
        <w:br/>
      </w:r>
      <w:r w:rsidRPr="00A03C29">
        <w:rPr>
          <w:rFonts w:ascii="Arial" w:hAnsi="Arial" w:cs="Arial"/>
          <w:color w:val="000000" w:themeColor="text1"/>
          <w:sz w:val="22"/>
          <w:szCs w:val="22"/>
        </w:rPr>
        <w:t>(300 000 km s</w:t>
      </w:r>
      <w:r w:rsidRPr="00A03C29">
        <w:rPr>
          <w:rFonts w:ascii="Arial" w:hAnsi="Arial" w:cs="Arial"/>
          <w:color w:val="000000" w:themeColor="text1"/>
          <w:sz w:val="22"/>
          <w:szCs w:val="22"/>
          <w:vertAlign w:val="superscript"/>
        </w:rPr>
        <w:t>-1</w:t>
      </w:r>
      <w:r w:rsidRPr="00A03C29">
        <w:rPr>
          <w:rFonts w:ascii="Arial" w:hAnsi="Arial" w:cs="Arial"/>
          <w:color w:val="000000" w:themeColor="text1"/>
          <w:sz w:val="22"/>
          <w:szCs w:val="22"/>
        </w:rPr>
        <w:t>)</w:t>
      </w:r>
      <w:r w:rsidR="00031F19">
        <w:rPr>
          <w:rFonts w:ascii="Arial" w:hAnsi="Arial" w:cs="Arial"/>
          <w:color w:val="000000" w:themeColor="text1"/>
          <w:sz w:val="22"/>
          <w:szCs w:val="22"/>
        </w:rPr>
        <w:t xml:space="preserve"> –</w:t>
      </w:r>
      <w:r w:rsidRPr="00A03C29">
        <w:rPr>
          <w:rFonts w:ascii="Arial" w:hAnsi="Arial" w:cs="Arial"/>
          <w:color w:val="000000" w:themeColor="text1"/>
          <w:sz w:val="22"/>
          <w:szCs w:val="22"/>
        </w:rPr>
        <w:t xml:space="preserve"> in </w:t>
      </w:r>
      <w:r w:rsidR="00031F19">
        <w:rPr>
          <w:rFonts w:ascii="Arial" w:hAnsi="Arial" w:cs="Arial"/>
          <w:color w:val="000000" w:themeColor="text1"/>
          <w:sz w:val="22"/>
          <w:szCs w:val="22"/>
        </w:rPr>
        <w:t>all</w:t>
      </w:r>
      <w:r w:rsidRPr="00A03C29">
        <w:rPr>
          <w:rFonts w:ascii="Arial" w:hAnsi="Arial" w:cs="Arial"/>
          <w:color w:val="000000" w:themeColor="text1"/>
          <w:sz w:val="22"/>
          <w:szCs w:val="22"/>
        </w:rPr>
        <w:t xml:space="preserve"> frames of reference. </w:t>
      </w:r>
    </w:p>
    <w:p w14:paraId="633E3B3F"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6573CF14" w14:textId="2E8DD894"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 xml:space="preserve">Einstein took these ideas further by examining the concept of ‘simultaneity’. In his famous ‘Train Experiment’, Einstein illustrated that events that are observed to occur simultaneously in one frame of reference will </w:t>
      </w:r>
      <w:r w:rsidR="00120D83">
        <w:rPr>
          <w:rFonts w:ascii="Arial" w:hAnsi="Arial" w:cs="Arial"/>
          <w:color w:val="000000" w:themeColor="text1"/>
          <w:sz w:val="22"/>
          <w:szCs w:val="22"/>
        </w:rPr>
        <w:t>not</w:t>
      </w:r>
      <w:r w:rsidRPr="00A03C29">
        <w:rPr>
          <w:rFonts w:ascii="Arial" w:hAnsi="Arial" w:cs="Arial"/>
          <w:color w:val="000000" w:themeColor="text1"/>
          <w:sz w:val="22"/>
          <w:szCs w:val="22"/>
        </w:rPr>
        <w:t xml:space="preserve"> appear to occur simultaneously in another. At low speeds, this effect is not noticeable; as the train approaches the speed of light, it becomes more significant. It led Einstein to a conclusion that time itself is relative and is measured differently by observers in different frames of reference. </w:t>
      </w:r>
    </w:p>
    <w:p w14:paraId="26DC2163"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65F994C0" w14:textId="6C2E4349"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These thought experiments developed into the Theory of Special Relativity</w:t>
      </w:r>
      <w:r w:rsidR="00120D83">
        <w:rPr>
          <w:rFonts w:ascii="Arial" w:hAnsi="Arial" w:cs="Arial"/>
          <w:color w:val="000000" w:themeColor="text1"/>
          <w:sz w:val="22"/>
          <w:szCs w:val="22"/>
        </w:rPr>
        <w:t>,</w:t>
      </w:r>
      <w:r w:rsidRPr="00A03C29">
        <w:rPr>
          <w:rFonts w:ascii="Arial" w:hAnsi="Arial" w:cs="Arial"/>
          <w:color w:val="000000" w:themeColor="text1"/>
          <w:sz w:val="22"/>
          <w:szCs w:val="22"/>
        </w:rPr>
        <w:t xml:space="preserve"> which is based on two important ‘postulates’. In his paper published in 1905, Einstein changed our view of the Universe forever. This theory is ‘special’ because it accurately explains extreme contexts: events that require huge energies</w:t>
      </w:r>
      <w:r w:rsidR="00412DCB">
        <w:rPr>
          <w:rFonts w:ascii="Arial" w:hAnsi="Arial" w:cs="Arial"/>
          <w:color w:val="000000" w:themeColor="text1"/>
          <w:sz w:val="22"/>
          <w:szCs w:val="22"/>
        </w:rPr>
        <w:t>,</w:t>
      </w:r>
      <w:r w:rsidRPr="00A03C29">
        <w:rPr>
          <w:rFonts w:ascii="Arial" w:hAnsi="Arial" w:cs="Arial"/>
          <w:color w:val="000000" w:themeColor="text1"/>
          <w:sz w:val="22"/>
          <w:szCs w:val="22"/>
        </w:rPr>
        <w:t xml:space="preserve"> objects that are travelling at speeds that are significant proportions of the speed of light</w:t>
      </w:r>
      <w:r w:rsidR="00412DCB">
        <w:rPr>
          <w:rFonts w:ascii="Arial" w:hAnsi="Arial" w:cs="Arial"/>
          <w:color w:val="000000" w:themeColor="text1"/>
          <w:sz w:val="22"/>
          <w:szCs w:val="22"/>
        </w:rPr>
        <w:t>, and</w:t>
      </w:r>
      <w:r w:rsidRPr="00A03C29">
        <w:rPr>
          <w:rFonts w:ascii="Arial" w:hAnsi="Arial" w:cs="Arial"/>
          <w:color w:val="000000" w:themeColor="text1"/>
          <w:sz w:val="22"/>
          <w:szCs w:val="22"/>
        </w:rPr>
        <w:t xml:space="preserve"> events that occur over large astronomical distances. Special relativity does not, however, consider the effect of gravity; Einstein would later develop his Theory of General Relativity</w:t>
      </w:r>
      <w:r w:rsidR="00457557">
        <w:rPr>
          <w:rFonts w:ascii="Arial" w:hAnsi="Arial" w:cs="Arial"/>
          <w:color w:val="000000" w:themeColor="text1"/>
          <w:sz w:val="22"/>
          <w:szCs w:val="22"/>
        </w:rPr>
        <w:t>,</w:t>
      </w:r>
      <w:r w:rsidRPr="00A03C29">
        <w:rPr>
          <w:rFonts w:ascii="Arial" w:hAnsi="Arial" w:cs="Arial"/>
          <w:color w:val="000000" w:themeColor="text1"/>
          <w:sz w:val="22"/>
          <w:szCs w:val="22"/>
        </w:rPr>
        <w:t xml:space="preserve"> which includes the effects of this fundamental force. </w:t>
      </w:r>
    </w:p>
    <w:p w14:paraId="32CC7606"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68D889B6" w14:textId="7F65133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 xml:space="preserve">The implications of this </w:t>
      </w:r>
      <w:r w:rsidR="00595689">
        <w:rPr>
          <w:rFonts w:ascii="Arial" w:hAnsi="Arial" w:cs="Arial"/>
          <w:color w:val="000000" w:themeColor="text1"/>
          <w:sz w:val="22"/>
          <w:szCs w:val="22"/>
        </w:rPr>
        <w:t>t</w:t>
      </w:r>
      <w:r w:rsidRPr="00A03C29">
        <w:rPr>
          <w:rFonts w:ascii="Arial" w:hAnsi="Arial" w:cs="Arial"/>
          <w:color w:val="000000" w:themeColor="text1"/>
          <w:sz w:val="22"/>
          <w:szCs w:val="22"/>
        </w:rPr>
        <w:t xml:space="preserve">heory were profound. For example, Einstein showed that it is impossible for any object to travel at the speed of light. Further, he showed that time is relative and, while this ‘time dilation’ effect is insignificant at everyday speeds, it is very significant as the speed of objects and observers approaches the speed of light. </w:t>
      </w:r>
    </w:p>
    <w:p w14:paraId="5627FA89" w14:textId="77777777"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p>
    <w:p w14:paraId="56C3376E" w14:textId="42F93B7F"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For example, an astronaut on board</w:t>
      </w:r>
      <w:r w:rsidR="00967073">
        <w:rPr>
          <w:rFonts w:ascii="Arial" w:eastAsia="Times New Roman" w:hAnsi="Arial" w:cs="Arial"/>
          <w:color w:val="000000" w:themeColor="text1"/>
          <w:sz w:val="22"/>
          <w:szCs w:val="22"/>
          <w:lang w:eastAsia="en-AU"/>
        </w:rPr>
        <w:t xml:space="preserve"> of</w:t>
      </w:r>
      <w:r w:rsidRPr="00A03C29">
        <w:rPr>
          <w:rFonts w:ascii="Arial" w:eastAsia="Times New Roman" w:hAnsi="Arial" w:cs="Arial"/>
          <w:color w:val="000000" w:themeColor="text1"/>
          <w:sz w:val="22"/>
          <w:szCs w:val="22"/>
          <w:lang w:eastAsia="en-AU"/>
        </w:rPr>
        <w:t xml:space="preserve"> the International Space Station is moving fast relative to observers on the Earth’ surface. Einstein’s Theory showed that the Earth-bound observer would age a little faster than the astronaut. In fact, over the course of one year, the individual on the Earth would have aged about five milliseconds more than the astronaut. This time dilation is, of course, negligible due to the comparatively low speeds that an astronaut is travelling at whilst in orbit. </w:t>
      </w:r>
    </w:p>
    <w:p w14:paraId="1A3252C0" w14:textId="77777777"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p>
    <w:p w14:paraId="2660A0A8" w14:textId="54457D1B" w:rsidR="00A03C29" w:rsidRPr="00A03C29" w:rsidRDefault="00A03C29" w:rsidP="00987653">
      <w:pPr>
        <w:shd w:val="clear" w:color="auto" w:fill="FFFFFF"/>
        <w:spacing w:after="24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However, at speeds approaching the speed of light, the effects of time dilation become very significant. If an astronaut leaves the Earth and travels around the galaxy at 99.5% of the speed of light for five years</w:t>
      </w:r>
      <w:r w:rsidR="00CF7208">
        <w:rPr>
          <w:rFonts w:ascii="Arial" w:eastAsia="Times New Roman" w:hAnsi="Arial" w:cs="Arial"/>
          <w:color w:val="000000" w:themeColor="text1"/>
          <w:sz w:val="22"/>
          <w:szCs w:val="22"/>
          <w:lang w:eastAsia="en-AU"/>
        </w:rPr>
        <w:t xml:space="preserve"> according to her clock</w:t>
      </w:r>
      <w:r w:rsidRPr="00A03C29">
        <w:rPr>
          <w:rFonts w:ascii="Arial" w:eastAsia="Times New Roman" w:hAnsi="Arial" w:cs="Arial"/>
          <w:color w:val="000000" w:themeColor="text1"/>
          <w:sz w:val="22"/>
          <w:szCs w:val="22"/>
          <w:lang w:eastAsia="en-AU"/>
        </w:rPr>
        <w:t xml:space="preserve">, when </w:t>
      </w:r>
      <w:r w:rsidR="00C36EC7">
        <w:rPr>
          <w:rFonts w:ascii="Arial" w:eastAsia="Times New Roman" w:hAnsi="Arial" w:cs="Arial"/>
          <w:color w:val="000000" w:themeColor="text1"/>
          <w:sz w:val="22"/>
          <w:szCs w:val="22"/>
          <w:lang w:eastAsia="en-AU"/>
        </w:rPr>
        <w:t>she</w:t>
      </w:r>
      <w:r w:rsidRPr="00A03C29">
        <w:rPr>
          <w:rFonts w:ascii="Arial" w:eastAsia="Times New Roman" w:hAnsi="Arial" w:cs="Arial"/>
          <w:color w:val="000000" w:themeColor="text1"/>
          <w:sz w:val="22"/>
          <w:szCs w:val="22"/>
          <w:lang w:eastAsia="en-AU"/>
        </w:rPr>
        <w:t xml:space="preserve"> return</w:t>
      </w:r>
      <w:r w:rsidR="00C36EC7">
        <w:rPr>
          <w:rFonts w:ascii="Arial" w:eastAsia="Times New Roman" w:hAnsi="Arial" w:cs="Arial"/>
          <w:color w:val="000000" w:themeColor="text1"/>
          <w:sz w:val="22"/>
          <w:szCs w:val="22"/>
          <w:lang w:eastAsia="en-AU"/>
        </w:rPr>
        <w:t>s</w:t>
      </w:r>
      <w:r w:rsidRPr="00A03C29">
        <w:rPr>
          <w:rFonts w:ascii="Arial" w:eastAsia="Times New Roman" w:hAnsi="Arial" w:cs="Arial"/>
          <w:color w:val="000000" w:themeColor="text1"/>
          <w:sz w:val="22"/>
          <w:szCs w:val="22"/>
          <w:lang w:eastAsia="en-AU"/>
        </w:rPr>
        <w:t xml:space="preserve"> to the Earth, </w:t>
      </w:r>
      <w:r w:rsidR="00C36EC7">
        <w:rPr>
          <w:rFonts w:ascii="Arial" w:eastAsia="Times New Roman" w:hAnsi="Arial" w:cs="Arial"/>
          <w:color w:val="000000" w:themeColor="text1"/>
          <w:sz w:val="22"/>
          <w:szCs w:val="22"/>
          <w:lang w:eastAsia="en-AU"/>
        </w:rPr>
        <w:t>she</w:t>
      </w:r>
      <w:r w:rsidRPr="00A03C29">
        <w:rPr>
          <w:rFonts w:ascii="Arial" w:eastAsia="Times New Roman" w:hAnsi="Arial" w:cs="Arial"/>
          <w:color w:val="000000" w:themeColor="text1"/>
          <w:sz w:val="22"/>
          <w:szCs w:val="22"/>
          <w:lang w:eastAsia="en-AU"/>
        </w:rPr>
        <w:t xml:space="preserve"> would have aged five years. Inhabitants o</w:t>
      </w:r>
      <w:r w:rsidR="007C60DB">
        <w:rPr>
          <w:rFonts w:ascii="Arial" w:eastAsia="Times New Roman" w:hAnsi="Arial" w:cs="Arial"/>
          <w:color w:val="000000" w:themeColor="text1"/>
          <w:sz w:val="22"/>
          <w:szCs w:val="22"/>
          <w:lang w:eastAsia="en-AU"/>
        </w:rPr>
        <w:t>f</w:t>
      </w:r>
      <w:r w:rsidRPr="00A03C29">
        <w:rPr>
          <w:rFonts w:ascii="Arial" w:eastAsia="Times New Roman" w:hAnsi="Arial" w:cs="Arial"/>
          <w:color w:val="000000" w:themeColor="text1"/>
          <w:sz w:val="22"/>
          <w:szCs w:val="22"/>
          <w:lang w:eastAsia="en-AU"/>
        </w:rPr>
        <w:t xml:space="preserve"> the Earth, however, would be much older</w:t>
      </w:r>
      <w:r w:rsidR="00CF7208">
        <w:rPr>
          <w:rFonts w:ascii="Arial" w:eastAsia="Times New Roman" w:hAnsi="Arial" w:cs="Arial"/>
          <w:color w:val="000000" w:themeColor="text1"/>
          <w:sz w:val="22"/>
          <w:szCs w:val="22"/>
          <w:lang w:eastAsia="en-AU"/>
        </w:rPr>
        <w:t xml:space="preserve"> –</w:t>
      </w:r>
      <w:r w:rsidRPr="00A03C29">
        <w:rPr>
          <w:rFonts w:ascii="Arial" w:eastAsia="Times New Roman" w:hAnsi="Arial" w:cs="Arial"/>
          <w:color w:val="000000" w:themeColor="text1"/>
          <w:sz w:val="22"/>
          <w:szCs w:val="22"/>
          <w:lang w:eastAsia="en-AU"/>
        </w:rPr>
        <w:t xml:space="preserve"> many more years would have passed on our planet in that time.</w:t>
      </w:r>
      <w:r w:rsidR="00987653">
        <w:rPr>
          <w:rFonts w:ascii="Arial" w:eastAsia="Times New Roman" w:hAnsi="Arial" w:cs="Arial"/>
          <w:color w:val="000000" w:themeColor="text1"/>
          <w:sz w:val="22"/>
          <w:szCs w:val="22"/>
          <w:lang w:eastAsia="en-AU"/>
        </w:rPr>
        <w:t xml:space="preserve">  </w:t>
      </w:r>
      <w:r w:rsidRPr="00A03C29">
        <w:rPr>
          <w:rFonts w:ascii="Arial" w:eastAsia="Times New Roman" w:hAnsi="Arial" w:cs="Arial"/>
          <w:color w:val="000000" w:themeColor="text1"/>
          <w:sz w:val="22"/>
          <w:szCs w:val="22"/>
          <w:lang w:eastAsia="en-AU"/>
        </w:rPr>
        <w:t>While humans don't currently have the ability to travel anywhere near the speed of light, time dilation does actually affect precision instruments and has to be factored into their operation</w:t>
      </w:r>
    </w:p>
    <w:p w14:paraId="64001A5B" w14:textId="4E6F0B16" w:rsidR="00A03C29" w:rsidRPr="00A03C29" w:rsidRDefault="00A03C29" w:rsidP="00A03C29">
      <w:pPr>
        <w:pStyle w:val="ListParagraph"/>
        <w:numPr>
          <w:ilvl w:val="0"/>
          <w:numId w:val="26"/>
        </w:numPr>
        <w:spacing w:after="160" w:line="259" w:lineRule="auto"/>
        <w:ind w:hanging="720"/>
        <w:rPr>
          <w:rFonts w:ascii="Arial" w:hAnsi="Arial" w:cs="Arial"/>
          <w:sz w:val="22"/>
          <w:szCs w:val="22"/>
          <w:lang w:val="en-GB"/>
        </w:rPr>
      </w:pPr>
      <w:bookmarkStart w:id="16" w:name="_Hlk104530381"/>
      <w:r w:rsidRPr="00A03C29">
        <w:rPr>
          <w:rFonts w:ascii="Arial" w:hAnsi="Arial" w:cs="Arial"/>
          <w:sz w:val="22"/>
          <w:szCs w:val="22"/>
          <w:lang w:val="en-GB"/>
        </w:rPr>
        <w:lastRenderedPageBreak/>
        <w:t xml:space="preserve">In their famous experiment, Michelson and Morley used the rotation of the Earth on its axis and its revolution around the Sun to measure the speed of sunlight. They took measurements of the speed of sunlight six months part. </w:t>
      </w:r>
    </w:p>
    <w:p w14:paraId="73000047" w14:textId="77777777" w:rsidR="00A03C29" w:rsidRPr="00A03C29" w:rsidRDefault="00A03C29" w:rsidP="00A03C29">
      <w:pPr>
        <w:pStyle w:val="ListParagraph"/>
        <w:rPr>
          <w:rFonts w:ascii="Arial" w:hAnsi="Arial" w:cs="Arial"/>
          <w:sz w:val="22"/>
          <w:szCs w:val="22"/>
          <w:lang w:val="en-GB"/>
        </w:rPr>
      </w:pPr>
    </w:p>
    <w:p w14:paraId="6217A139" w14:textId="5C15AA2A" w:rsidR="00A03C29" w:rsidRDefault="00A03C29" w:rsidP="00A03C29">
      <w:pPr>
        <w:pStyle w:val="ListParagraph"/>
        <w:rPr>
          <w:rFonts w:ascii="Arial" w:hAnsi="Arial" w:cs="Arial"/>
          <w:sz w:val="22"/>
          <w:szCs w:val="22"/>
          <w:lang w:val="en-GB"/>
        </w:rPr>
      </w:pPr>
      <w:r w:rsidRPr="00A03C29">
        <w:rPr>
          <w:rFonts w:ascii="Arial" w:hAnsi="Arial" w:cs="Arial"/>
          <w:sz w:val="22"/>
          <w:szCs w:val="22"/>
          <w:lang w:val="en-GB"/>
        </w:rPr>
        <w:t xml:space="preserve">One measurement was taken when the observers were travelling </w:t>
      </w:r>
      <w:r w:rsidR="00670FFA" w:rsidRPr="00A03C29">
        <w:rPr>
          <w:rFonts w:ascii="Arial" w:hAnsi="Arial" w:cs="Arial"/>
          <w:sz w:val="22"/>
          <w:szCs w:val="22"/>
          <w:lang w:val="en-GB"/>
        </w:rPr>
        <w:t xml:space="preserve">away </w:t>
      </w:r>
      <w:r w:rsidRPr="00A03C29">
        <w:rPr>
          <w:rFonts w:ascii="Arial" w:hAnsi="Arial" w:cs="Arial"/>
          <w:sz w:val="22"/>
          <w:szCs w:val="22"/>
          <w:lang w:val="en-GB"/>
        </w:rPr>
        <w:t xml:space="preserve">from the Sun. The next measurement was taken so that they were travelling </w:t>
      </w:r>
      <w:r w:rsidR="00670FFA" w:rsidRPr="00A03C29">
        <w:rPr>
          <w:rFonts w:ascii="Arial" w:hAnsi="Arial" w:cs="Arial"/>
          <w:sz w:val="22"/>
          <w:szCs w:val="22"/>
          <w:lang w:val="en-GB"/>
        </w:rPr>
        <w:t xml:space="preserve">towards </w:t>
      </w:r>
      <w:r w:rsidRPr="00A03C29">
        <w:rPr>
          <w:rFonts w:ascii="Arial" w:hAnsi="Arial" w:cs="Arial"/>
          <w:sz w:val="22"/>
          <w:szCs w:val="22"/>
          <w:lang w:val="en-GB"/>
        </w:rPr>
        <w:t xml:space="preserve">the Sun (see below). </w:t>
      </w:r>
    </w:p>
    <w:p w14:paraId="41697A52" w14:textId="77777777" w:rsidR="00A81FF3" w:rsidRDefault="00A81FF3" w:rsidP="00A03C29">
      <w:pPr>
        <w:pStyle w:val="ListParagraph"/>
        <w:rPr>
          <w:rFonts w:ascii="Arial" w:hAnsi="Arial" w:cs="Arial"/>
          <w:sz w:val="22"/>
          <w:szCs w:val="22"/>
          <w:lang w:val="en-GB"/>
        </w:rPr>
      </w:pPr>
    </w:p>
    <w:p w14:paraId="5C760570" w14:textId="77777777" w:rsidR="00B31274" w:rsidRDefault="00B31274" w:rsidP="00A03C29">
      <w:pPr>
        <w:pStyle w:val="ListParagraph"/>
        <w:rPr>
          <w:rFonts w:ascii="Arial" w:hAnsi="Arial" w:cs="Arial"/>
          <w:sz w:val="22"/>
          <w:szCs w:val="22"/>
          <w:lang w:val="en-G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18"/>
        <w:gridCol w:w="3184"/>
      </w:tblGrid>
      <w:tr w:rsidR="00B31274" w14:paraId="70AA2639" w14:textId="77777777" w:rsidTr="00B31274">
        <w:tc>
          <w:tcPr>
            <w:tcW w:w="3398" w:type="dxa"/>
          </w:tcPr>
          <w:p w14:paraId="3CE12928" w14:textId="77777777" w:rsidR="00B31274" w:rsidRDefault="00B31274" w:rsidP="00A03C29">
            <w:pPr>
              <w:pStyle w:val="ListParagraph"/>
              <w:ind w:left="0"/>
              <w:rPr>
                <w:rFonts w:ascii="Arial" w:hAnsi="Arial" w:cs="Arial"/>
                <w:sz w:val="22"/>
                <w:szCs w:val="22"/>
                <w:lang w:val="en-GB"/>
              </w:rPr>
            </w:pPr>
          </w:p>
          <w:p w14:paraId="5B9EBC5B" w14:textId="77777777" w:rsidR="00B31274" w:rsidRDefault="00B31274" w:rsidP="00A03C29">
            <w:pPr>
              <w:pStyle w:val="ListParagraph"/>
              <w:ind w:left="0"/>
              <w:rPr>
                <w:rFonts w:ascii="Arial" w:hAnsi="Arial" w:cs="Arial"/>
                <w:sz w:val="22"/>
                <w:szCs w:val="22"/>
                <w:lang w:val="en-GB"/>
              </w:rPr>
            </w:pPr>
          </w:p>
          <w:p w14:paraId="48479E58" w14:textId="77777777" w:rsidR="00B31274" w:rsidRDefault="00B31274" w:rsidP="00A03C29">
            <w:pPr>
              <w:pStyle w:val="ListParagraph"/>
              <w:ind w:left="0"/>
              <w:rPr>
                <w:rFonts w:ascii="Arial" w:hAnsi="Arial" w:cs="Arial"/>
                <w:sz w:val="22"/>
                <w:szCs w:val="22"/>
                <w:lang w:val="en-GB"/>
              </w:rPr>
            </w:pPr>
          </w:p>
          <w:p w14:paraId="549895B2" w14:textId="77777777" w:rsidR="00B31274" w:rsidRDefault="00B31274" w:rsidP="00A03C29">
            <w:pPr>
              <w:pStyle w:val="ListParagraph"/>
              <w:ind w:left="0"/>
              <w:rPr>
                <w:rFonts w:ascii="Arial" w:hAnsi="Arial" w:cs="Arial"/>
                <w:sz w:val="22"/>
                <w:szCs w:val="22"/>
                <w:lang w:val="en-GB"/>
              </w:rPr>
            </w:pPr>
          </w:p>
          <w:p w14:paraId="1486C205" w14:textId="77777777" w:rsidR="00B31274" w:rsidRDefault="00B31274" w:rsidP="00A03C29">
            <w:pPr>
              <w:pStyle w:val="ListParagraph"/>
              <w:ind w:left="0"/>
              <w:rPr>
                <w:rFonts w:ascii="Arial" w:hAnsi="Arial" w:cs="Arial"/>
                <w:sz w:val="22"/>
                <w:szCs w:val="22"/>
                <w:lang w:val="en-GB"/>
              </w:rPr>
            </w:pPr>
          </w:p>
          <w:p w14:paraId="47AAA131" w14:textId="77777777" w:rsidR="00B31274" w:rsidRDefault="00B31274" w:rsidP="00A03C29">
            <w:pPr>
              <w:pStyle w:val="ListParagraph"/>
              <w:ind w:left="0"/>
              <w:rPr>
                <w:rFonts w:ascii="Arial" w:hAnsi="Arial" w:cs="Arial"/>
                <w:sz w:val="22"/>
                <w:szCs w:val="22"/>
                <w:lang w:val="en-GB"/>
              </w:rPr>
            </w:pPr>
          </w:p>
          <w:p w14:paraId="6C562230" w14:textId="50D9051A" w:rsidR="00B31274" w:rsidRDefault="00B31274" w:rsidP="00A03C29">
            <w:pPr>
              <w:pStyle w:val="ListParagraph"/>
              <w:ind w:left="0"/>
              <w:rPr>
                <w:rFonts w:ascii="Arial" w:hAnsi="Arial" w:cs="Arial"/>
                <w:sz w:val="22"/>
                <w:szCs w:val="22"/>
                <w:lang w:val="en-GB"/>
              </w:rPr>
            </w:pPr>
            <w:r>
              <w:rPr>
                <w:rFonts w:ascii="Arial" w:hAnsi="Arial" w:cs="Arial"/>
                <w:sz w:val="22"/>
                <w:szCs w:val="22"/>
                <w:lang w:val="en-GB"/>
              </w:rPr>
              <w:t>Rotating towards Sun</w:t>
            </w:r>
          </w:p>
        </w:tc>
        <w:tc>
          <w:tcPr>
            <w:tcW w:w="3398" w:type="dxa"/>
          </w:tcPr>
          <w:p w14:paraId="3F6A6D98" w14:textId="30C3A0B3" w:rsidR="00B31274" w:rsidRDefault="00EC18B6" w:rsidP="00A03C29">
            <w:pPr>
              <w:pStyle w:val="ListParagraph"/>
              <w:ind w:left="0"/>
              <w:rPr>
                <w:rFonts w:ascii="Arial" w:hAnsi="Arial" w:cs="Arial"/>
                <w:sz w:val="22"/>
                <w:szCs w:val="22"/>
                <w:lang w:val="en-GB"/>
              </w:rPr>
            </w:pPr>
            <w:r>
              <w:rPr>
                <w:rFonts w:ascii="Arial" w:hAnsi="Arial" w:cs="Arial"/>
                <w:sz w:val="22"/>
                <w:szCs w:val="22"/>
                <w:lang w:val="en-GB"/>
              </w:rPr>
              <w:object w:dxaOrig="210" w:dyaOrig="175" w14:anchorId="28C0D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3.75pt" o:ole="">
                  <v:imagedata r:id="rId27" o:title=""/>
                </v:shape>
                <o:OLEObject Type="Embed" ProgID="FXDraw.Graphic" ShapeID="_x0000_i1025" DrawAspect="Content" ObjectID="_1724654017" r:id="rId28"/>
              </w:object>
            </w:r>
          </w:p>
        </w:tc>
        <w:tc>
          <w:tcPr>
            <w:tcW w:w="3399" w:type="dxa"/>
          </w:tcPr>
          <w:p w14:paraId="5E4EC7A4" w14:textId="77777777" w:rsidR="00B31274" w:rsidRDefault="00B31274" w:rsidP="00A03C29">
            <w:pPr>
              <w:pStyle w:val="ListParagraph"/>
              <w:ind w:left="0"/>
              <w:rPr>
                <w:rFonts w:ascii="Arial" w:hAnsi="Arial" w:cs="Arial"/>
                <w:sz w:val="22"/>
                <w:szCs w:val="22"/>
                <w:lang w:val="en-GB"/>
              </w:rPr>
            </w:pPr>
          </w:p>
          <w:p w14:paraId="376027BD" w14:textId="77777777" w:rsidR="00B31274" w:rsidRDefault="00B31274" w:rsidP="00A03C29">
            <w:pPr>
              <w:pStyle w:val="ListParagraph"/>
              <w:ind w:left="0"/>
              <w:rPr>
                <w:rFonts w:ascii="Arial" w:hAnsi="Arial" w:cs="Arial"/>
                <w:sz w:val="22"/>
                <w:szCs w:val="22"/>
                <w:lang w:val="en-GB"/>
              </w:rPr>
            </w:pPr>
          </w:p>
          <w:p w14:paraId="22A220CF" w14:textId="77777777" w:rsidR="00B31274" w:rsidRDefault="00B31274" w:rsidP="00A03C29">
            <w:pPr>
              <w:pStyle w:val="ListParagraph"/>
              <w:ind w:left="0"/>
              <w:rPr>
                <w:rFonts w:ascii="Arial" w:hAnsi="Arial" w:cs="Arial"/>
                <w:sz w:val="22"/>
                <w:szCs w:val="22"/>
                <w:lang w:val="en-GB"/>
              </w:rPr>
            </w:pPr>
          </w:p>
          <w:p w14:paraId="3BB3A5F7" w14:textId="77777777" w:rsidR="00B31274" w:rsidRDefault="00B31274" w:rsidP="00A03C29">
            <w:pPr>
              <w:pStyle w:val="ListParagraph"/>
              <w:ind w:left="0"/>
              <w:rPr>
                <w:rFonts w:ascii="Arial" w:hAnsi="Arial" w:cs="Arial"/>
                <w:sz w:val="22"/>
                <w:szCs w:val="22"/>
                <w:lang w:val="en-GB"/>
              </w:rPr>
            </w:pPr>
          </w:p>
          <w:p w14:paraId="004A38F0" w14:textId="77777777" w:rsidR="00B31274" w:rsidRDefault="00B31274" w:rsidP="00A03C29">
            <w:pPr>
              <w:pStyle w:val="ListParagraph"/>
              <w:ind w:left="0"/>
              <w:rPr>
                <w:rFonts w:ascii="Arial" w:hAnsi="Arial" w:cs="Arial"/>
                <w:sz w:val="22"/>
                <w:szCs w:val="22"/>
                <w:lang w:val="en-GB"/>
              </w:rPr>
            </w:pPr>
          </w:p>
          <w:p w14:paraId="02018D32" w14:textId="77777777" w:rsidR="00B31274" w:rsidRDefault="00B31274" w:rsidP="00A03C29">
            <w:pPr>
              <w:pStyle w:val="ListParagraph"/>
              <w:ind w:left="0"/>
              <w:rPr>
                <w:rFonts w:ascii="Arial" w:hAnsi="Arial" w:cs="Arial"/>
                <w:sz w:val="22"/>
                <w:szCs w:val="22"/>
                <w:lang w:val="en-GB"/>
              </w:rPr>
            </w:pPr>
          </w:p>
          <w:p w14:paraId="70FB3842" w14:textId="2FA6627D" w:rsidR="00B31274" w:rsidRDefault="00B31274" w:rsidP="00A03C29">
            <w:pPr>
              <w:pStyle w:val="ListParagraph"/>
              <w:ind w:left="0"/>
              <w:rPr>
                <w:rFonts w:ascii="Arial" w:hAnsi="Arial" w:cs="Arial"/>
                <w:sz w:val="22"/>
                <w:szCs w:val="22"/>
                <w:lang w:val="en-GB"/>
              </w:rPr>
            </w:pPr>
            <w:r>
              <w:rPr>
                <w:rFonts w:ascii="Arial" w:hAnsi="Arial" w:cs="Arial"/>
                <w:sz w:val="22"/>
                <w:szCs w:val="22"/>
                <w:lang w:val="en-GB"/>
              </w:rPr>
              <w:t>Rotating away from Sun</w:t>
            </w:r>
          </w:p>
        </w:tc>
      </w:tr>
      <w:bookmarkEnd w:id="16"/>
    </w:tbl>
    <w:p w14:paraId="32EFDE2C" w14:textId="7192D34B" w:rsidR="001D096B" w:rsidRDefault="001D096B" w:rsidP="00B31274">
      <w:pPr>
        <w:pStyle w:val="ListParagraph"/>
        <w:ind w:left="0"/>
        <w:rPr>
          <w:rFonts w:ascii="Arial" w:hAnsi="Arial" w:cs="Arial"/>
          <w:sz w:val="22"/>
          <w:szCs w:val="22"/>
          <w:lang w:val="en-GB"/>
        </w:rPr>
      </w:pPr>
    </w:p>
    <w:p w14:paraId="6E13C1E7" w14:textId="77777777" w:rsidR="00A81FF3" w:rsidRPr="00A03C29" w:rsidRDefault="00A81FF3" w:rsidP="00B31274">
      <w:pPr>
        <w:pStyle w:val="ListParagraph"/>
        <w:ind w:left="0"/>
        <w:rPr>
          <w:rFonts w:ascii="Arial" w:hAnsi="Arial" w:cs="Arial"/>
          <w:sz w:val="22"/>
          <w:szCs w:val="22"/>
          <w:lang w:val="en-GB"/>
        </w:rPr>
      </w:pPr>
    </w:p>
    <w:p w14:paraId="1CCAECAC" w14:textId="77777777" w:rsidR="00A03C29" w:rsidRPr="00A03C29" w:rsidRDefault="00A03C29" w:rsidP="00A03C29">
      <w:pPr>
        <w:pStyle w:val="ListParagraph"/>
        <w:ind w:left="0"/>
        <w:rPr>
          <w:rFonts w:ascii="Arial" w:hAnsi="Arial" w:cs="Arial"/>
          <w:sz w:val="22"/>
          <w:szCs w:val="22"/>
          <w:lang w:val="en-GB"/>
        </w:rPr>
      </w:pPr>
    </w:p>
    <w:p w14:paraId="1ACF7421" w14:textId="23A50BC0" w:rsidR="00516216" w:rsidRDefault="00BC2DE8" w:rsidP="009A1805">
      <w:pPr>
        <w:spacing w:after="160" w:line="259" w:lineRule="auto"/>
        <w:rPr>
          <w:rFonts w:ascii="Arial" w:eastAsia="Times New Roman" w:hAnsi="Arial" w:cs="Arial"/>
          <w:color w:val="000000" w:themeColor="text1"/>
          <w:sz w:val="22"/>
          <w:szCs w:val="22"/>
          <w:lang w:eastAsia="en-AU"/>
        </w:rPr>
      </w:pPr>
      <w:r w:rsidRPr="009A1805">
        <w:rPr>
          <w:rFonts w:ascii="Arial" w:eastAsia="Times New Roman" w:hAnsi="Arial" w:cs="Arial"/>
          <w:color w:val="000000" w:themeColor="text1"/>
          <w:sz w:val="22"/>
          <w:szCs w:val="22"/>
          <w:lang w:eastAsia="en-AU"/>
        </w:rPr>
        <w:t xml:space="preserve">In accordance with Newton’s Laws, Michelson and Morley incorrectly hypothesised that the speed of light should be measured to be different values at these two locations. </w:t>
      </w:r>
      <w:r w:rsidR="00670FFA">
        <w:rPr>
          <w:rFonts w:ascii="Arial" w:eastAsia="Times New Roman" w:hAnsi="Arial" w:cs="Arial"/>
          <w:color w:val="000000" w:themeColor="text1"/>
          <w:sz w:val="22"/>
          <w:szCs w:val="22"/>
          <w:lang w:eastAsia="en-AU"/>
        </w:rPr>
        <w:t xml:space="preserve">If the Earth’s rotation speed is </w:t>
      </w:r>
      <w:proofErr w:type="spellStart"/>
      <w:r w:rsidR="00D00CF9">
        <w:rPr>
          <w:rFonts w:ascii="Arial" w:eastAsia="Times New Roman" w:hAnsi="Arial" w:cs="Arial"/>
          <w:color w:val="000000" w:themeColor="text1"/>
          <w:sz w:val="22"/>
          <w:szCs w:val="22"/>
          <w:lang w:eastAsia="en-AU"/>
        </w:rPr>
        <w:t>v</w:t>
      </w:r>
      <w:r w:rsidR="00D00CF9">
        <w:rPr>
          <w:rFonts w:ascii="Arial" w:eastAsia="Times New Roman" w:hAnsi="Arial" w:cs="Arial"/>
          <w:color w:val="000000" w:themeColor="text1"/>
          <w:sz w:val="22"/>
          <w:szCs w:val="22"/>
          <w:vertAlign w:val="subscript"/>
          <w:lang w:eastAsia="en-AU"/>
        </w:rPr>
        <w:t>e</w:t>
      </w:r>
      <w:proofErr w:type="spellEnd"/>
      <w:r w:rsidR="00D00CF9">
        <w:rPr>
          <w:rFonts w:ascii="Arial" w:eastAsia="Times New Roman" w:hAnsi="Arial" w:cs="Arial"/>
          <w:color w:val="000000" w:themeColor="text1"/>
          <w:sz w:val="22"/>
          <w:szCs w:val="22"/>
          <w:lang w:eastAsia="en-AU"/>
        </w:rPr>
        <w:t xml:space="preserve"> and the speed of light is c, find the speed of light relative to the Earth observers</w:t>
      </w:r>
      <w:r w:rsidR="00516216">
        <w:rPr>
          <w:rFonts w:ascii="Arial" w:eastAsia="Times New Roman" w:hAnsi="Arial" w:cs="Arial"/>
          <w:color w:val="000000" w:themeColor="text1"/>
          <w:sz w:val="22"/>
          <w:szCs w:val="22"/>
          <w:lang w:eastAsia="en-AU"/>
        </w:rPr>
        <w:t xml:space="preserve">, in terms of </w:t>
      </w:r>
      <w:proofErr w:type="spellStart"/>
      <w:r w:rsidR="00516216">
        <w:rPr>
          <w:rFonts w:ascii="Arial" w:eastAsia="Times New Roman" w:hAnsi="Arial" w:cs="Arial"/>
          <w:color w:val="000000" w:themeColor="text1"/>
          <w:sz w:val="22"/>
          <w:szCs w:val="22"/>
          <w:lang w:eastAsia="en-AU"/>
        </w:rPr>
        <w:t>v</w:t>
      </w:r>
      <w:r w:rsidR="00516216">
        <w:rPr>
          <w:rFonts w:ascii="Arial" w:eastAsia="Times New Roman" w:hAnsi="Arial" w:cs="Arial"/>
          <w:color w:val="000000" w:themeColor="text1"/>
          <w:sz w:val="22"/>
          <w:szCs w:val="22"/>
          <w:vertAlign w:val="subscript"/>
          <w:lang w:eastAsia="en-AU"/>
        </w:rPr>
        <w:t>e</w:t>
      </w:r>
      <w:proofErr w:type="spellEnd"/>
      <w:r w:rsidR="00516216">
        <w:rPr>
          <w:rFonts w:ascii="Arial" w:eastAsia="Times New Roman" w:hAnsi="Arial" w:cs="Arial"/>
          <w:color w:val="000000" w:themeColor="text1"/>
          <w:sz w:val="22"/>
          <w:szCs w:val="22"/>
          <w:lang w:eastAsia="en-AU"/>
        </w:rPr>
        <w:t xml:space="preserve"> and c, </w:t>
      </w:r>
      <w:r w:rsidR="00A81FF3">
        <w:rPr>
          <w:rFonts w:ascii="Arial" w:eastAsia="Times New Roman" w:hAnsi="Arial" w:cs="Arial"/>
          <w:color w:val="000000" w:themeColor="text1"/>
          <w:sz w:val="22"/>
          <w:szCs w:val="22"/>
          <w:lang w:eastAsia="en-AU"/>
        </w:rPr>
        <w:t>using</w:t>
      </w:r>
      <w:r w:rsidR="00516216">
        <w:rPr>
          <w:rFonts w:ascii="Arial" w:eastAsia="Times New Roman" w:hAnsi="Arial" w:cs="Arial"/>
          <w:color w:val="000000" w:themeColor="text1"/>
          <w:sz w:val="22"/>
          <w:szCs w:val="22"/>
          <w:lang w:eastAsia="en-AU"/>
        </w:rPr>
        <w:t xml:space="preserve"> Newtonian </w:t>
      </w:r>
      <w:r w:rsidR="00A81FF3">
        <w:rPr>
          <w:rFonts w:ascii="Arial" w:eastAsia="Times New Roman" w:hAnsi="Arial" w:cs="Arial"/>
          <w:color w:val="000000" w:themeColor="text1"/>
          <w:sz w:val="22"/>
          <w:szCs w:val="22"/>
          <w:lang w:eastAsia="en-AU"/>
        </w:rPr>
        <w:t>Physics</w:t>
      </w:r>
      <w:r w:rsidR="00516216">
        <w:rPr>
          <w:rFonts w:ascii="Arial" w:eastAsia="Times New Roman" w:hAnsi="Arial" w:cs="Arial"/>
          <w:color w:val="000000" w:themeColor="text1"/>
          <w:sz w:val="22"/>
          <w:szCs w:val="22"/>
          <w:lang w:eastAsia="en-AU"/>
        </w:rPr>
        <w:t>, in the two cases:</w:t>
      </w:r>
    </w:p>
    <w:p w14:paraId="5479BEA3" w14:textId="77777777" w:rsidR="00516216" w:rsidRDefault="00516216" w:rsidP="009A1805">
      <w:pPr>
        <w:spacing w:after="160" w:line="259" w:lineRule="auto"/>
        <w:rPr>
          <w:rFonts w:ascii="Arial" w:eastAsia="Times New Roman" w:hAnsi="Arial" w:cs="Arial"/>
          <w:color w:val="000000" w:themeColor="text1"/>
          <w:sz w:val="22"/>
          <w:szCs w:val="22"/>
          <w:lang w:eastAsia="en-AU"/>
        </w:rPr>
      </w:pPr>
    </w:p>
    <w:p w14:paraId="5E23C5BF" w14:textId="429F690B" w:rsidR="00A81FF3" w:rsidRPr="00A81FF3" w:rsidRDefault="00A81FF3" w:rsidP="00A81FF3">
      <w:pPr>
        <w:pStyle w:val="ListParagraph"/>
        <w:numPr>
          <w:ilvl w:val="0"/>
          <w:numId w:val="30"/>
        </w:numPr>
        <w:spacing w:after="160" w:line="259" w:lineRule="auto"/>
        <w:rPr>
          <w:rFonts w:ascii="Arial" w:eastAsia="Times New Roman" w:hAnsi="Arial" w:cs="Arial"/>
          <w:b/>
          <w:bCs/>
          <w:color w:val="000000" w:themeColor="text1"/>
          <w:sz w:val="22"/>
          <w:szCs w:val="22"/>
          <w:lang w:eastAsia="en-AU"/>
        </w:rPr>
      </w:pPr>
      <w:r>
        <w:rPr>
          <w:rFonts w:ascii="Arial" w:eastAsia="Times New Roman" w:hAnsi="Arial" w:cs="Arial"/>
          <w:color w:val="000000" w:themeColor="text1"/>
          <w:sz w:val="22"/>
          <w:szCs w:val="22"/>
          <w:lang w:eastAsia="en-AU"/>
        </w:rPr>
        <w:t>Rotation towards the Sun,</w:t>
      </w:r>
    </w:p>
    <w:p w14:paraId="6CB19AA5" w14:textId="77777777" w:rsidR="00A81FF3" w:rsidRDefault="00A81FF3" w:rsidP="00A81FF3">
      <w:pPr>
        <w:spacing w:after="160" w:line="259" w:lineRule="auto"/>
        <w:rPr>
          <w:rFonts w:ascii="Arial" w:eastAsia="Times New Roman" w:hAnsi="Arial" w:cs="Arial"/>
          <w:b/>
          <w:bCs/>
          <w:color w:val="000000" w:themeColor="text1"/>
          <w:sz w:val="22"/>
          <w:szCs w:val="22"/>
          <w:lang w:eastAsia="en-AU"/>
        </w:rPr>
      </w:pPr>
    </w:p>
    <w:p w14:paraId="66EFB8B2" w14:textId="77777777" w:rsidR="00A81FF3" w:rsidRDefault="00A81FF3" w:rsidP="00A81FF3">
      <w:pPr>
        <w:spacing w:after="160" w:line="259" w:lineRule="auto"/>
        <w:rPr>
          <w:rFonts w:ascii="Arial" w:eastAsia="Times New Roman" w:hAnsi="Arial" w:cs="Arial"/>
          <w:b/>
          <w:bCs/>
          <w:color w:val="000000" w:themeColor="text1"/>
          <w:sz w:val="22"/>
          <w:szCs w:val="22"/>
          <w:lang w:eastAsia="en-AU"/>
        </w:rPr>
      </w:pPr>
    </w:p>
    <w:p w14:paraId="6E26ED3C" w14:textId="77777777" w:rsidR="00A81FF3" w:rsidRDefault="00A81FF3" w:rsidP="00A81FF3">
      <w:pPr>
        <w:spacing w:after="160" w:line="259" w:lineRule="auto"/>
        <w:rPr>
          <w:rFonts w:ascii="Arial" w:eastAsia="Times New Roman" w:hAnsi="Arial" w:cs="Arial"/>
          <w:b/>
          <w:bCs/>
          <w:color w:val="000000" w:themeColor="text1"/>
          <w:sz w:val="22"/>
          <w:szCs w:val="22"/>
          <w:lang w:eastAsia="en-AU"/>
        </w:rPr>
      </w:pPr>
    </w:p>
    <w:p w14:paraId="423BAD44" w14:textId="77777777" w:rsidR="00A81FF3" w:rsidRPr="00A81FF3" w:rsidRDefault="00A81FF3" w:rsidP="00A81FF3">
      <w:pPr>
        <w:spacing w:after="160" w:line="259" w:lineRule="auto"/>
        <w:rPr>
          <w:rFonts w:ascii="Arial" w:eastAsia="Times New Roman" w:hAnsi="Arial" w:cs="Arial"/>
          <w:b/>
          <w:bCs/>
          <w:color w:val="000000" w:themeColor="text1"/>
          <w:sz w:val="22"/>
          <w:szCs w:val="22"/>
          <w:lang w:eastAsia="en-AU"/>
        </w:rPr>
      </w:pPr>
    </w:p>
    <w:p w14:paraId="7890BC48" w14:textId="2759FF2F" w:rsidR="00A81FF3" w:rsidRPr="00A81FF3" w:rsidRDefault="00A81FF3" w:rsidP="00A81FF3">
      <w:pPr>
        <w:pStyle w:val="ListParagraph"/>
        <w:numPr>
          <w:ilvl w:val="0"/>
          <w:numId w:val="30"/>
        </w:numPr>
        <w:spacing w:after="160" w:line="259" w:lineRule="auto"/>
        <w:rPr>
          <w:rFonts w:ascii="Arial" w:eastAsia="Times New Roman" w:hAnsi="Arial" w:cs="Arial"/>
          <w:b/>
          <w:bCs/>
          <w:color w:val="000000" w:themeColor="text1"/>
          <w:sz w:val="22"/>
          <w:szCs w:val="22"/>
          <w:lang w:eastAsia="en-AU"/>
        </w:rPr>
      </w:pPr>
      <w:r>
        <w:rPr>
          <w:rFonts w:ascii="Arial" w:eastAsia="Times New Roman" w:hAnsi="Arial" w:cs="Arial"/>
          <w:color w:val="000000" w:themeColor="text1"/>
          <w:sz w:val="22"/>
          <w:szCs w:val="22"/>
          <w:lang w:eastAsia="en-AU"/>
        </w:rPr>
        <w:t>Rotation away from the Sun.</w:t>
      </w:r>
    </w:p>
    <w:p w14:paraId="1C5D833C" w14:textId="77777777" w:rsidR="00A81FF3" w:rsidRDefault="00A81FF3" w:rsidP="00A81FF3">
      <w:pPr>
        <w:spacing w:after="160" w:line="259" w:lineRule="auto"/>
        <w:rPr>
          <w:rFonts w:ascii="Arial" w:eastAsia="Times New Roman" w:hAnsi="Arial" w:cs="Arial"/>
          <w:color w:val="000000" w:themeColor="text1"/>
          <w:sz w:val="22"/>
          <w:szCs w:val="22"/>
          <w:lang w:eastAsia="en-AU"/>
        </w:rPr>
      </w:pPr>
    </w:p>
    <w:p w14:paraId="3A8EC6FE" w14:textId="77777777" w:rsidR="00A81FF3" w:rsidRDefault="00A81FF3" w:rsidP="00A81FF3">
      <w:pPr>
        <w:spacing w:after="160" w:line="259" w:lineRule="auto"/>
        <w:rPr>
          <w:rFonts w:ascii="Arial" w:eastAsia="Times New Roman" w:hAnsi="Arial" w:cs="Arial"/>
          <w:color w:val="000000" w:themeColor="text1"/>
          <w:sz w:val="22"/>
          <w:szCs w:val="22"/>
          <w:lang w:eastAsia="en-AU"/>
        </w:rPr>
      </w:pPr>
    </w:p>
    <w:p w14:paraId="27BBE066" w14:textId="77777777" w:rsidR="00A81FF3" w:rsidRDefault="00A81FF3" w:rsidP="00A81FF3">
      <w:pPr>
        <w:spacing w:after="160" w:line="259" w:lineRule="auto"/>
        <w:rPr>
          <w:rFonts w:ascii="Arial" w:eastAsia="Times New Roman" w:hAnsi="Arial" w:cs="Arial"/>
          <w:color w:val="000000" w:themeColor="text1"/>
          <w:sz w:val="22"/>
          <w:szCs w:val="22"/>
          <w:lang w:eastAsia="en-AU"/>
        </w:rPr>
      </w:pPr>
    </w:p>
    <w:p w14:paraId="255F7F02" w14:textId="77777777" w:rsidR="00A81FF3" w:rsidRDefault="00A81FF3" w:rsidP="00A81FF3">
      <w:pPr>
        <w:spacing w:after="160" w:line="259" w:lineRule="auto"/>
        <w:rPr>
          <w:rFonts w:ascii="Arial" w:eastAsia="Times New Roman" w:hAnsi="Arial" w:cs="Arial"/>
          <w:color w:val="000000" w:themeColor="text1"/>
          <w:sz w:val="22"/>
          <w:szCs w:val="22"/>
          <w:lang w:eastAsia="en-AU"/>
        </w:rPr>
      </w:pPr>
    </w:p>
    <w:p w14:paraId="0FE0AE08" w14:textId="6D9C6F1C" w:rsidR="00A03C29" w:rsidRPr="00A81FF3" w:rsidRDefault="009A1805" w:rsidP="00A81FF3">
      <w:pPr>
        <w:spacing w:after="160" w:line="259" w:lineRule="auto"/>
        <w:rPr>
          <w:rFonts w:ascii="Arial" w:eastAsia="Times New Roman" w:hAnsi="Arial" w:cs="Arial"/>
          <w:b/>
          <w:bCs/>
          <w:color w:val="000000" w:themeColor="text1"/>
          <w:sz w:val="22"/>
          <w:szCs w:val="22"/>
          <w:lang w:eastAsia="en-AU"/>
        </w:rPr>
      </w:pPr>
      <w:r w:rsidRPr="00A81FF3">
        <w:rPr>
          <w:rFonts w:ascii="Arial" w:eastAsia="Times New Roman" w:hAnsi="Arial" w:cs="Arial"/>
          <w:color w:val="000000" w:themeColor="text1"/>
          <w:sz w:val="22"/>
          <w:szCs w:val="22"/>
          <w:lang w:eastAsia="en-AU"/>
        </w:rPr>
        <w:t xml:space="preserve"> </w:t>
      </w:r>
    </w:p>
    <w:p w14:paraId="3981340F" w14:textId="0980E54B" w:rsidR="00A03C29" w:rsidRPr="00E92160" w:rsidRDefault="00E92160" w:rsidP="00E92160">
      <w:pPr>
        <w:pStyle w:val="ListParagraph"/>
        <w:ind w:left="709"/>
        <w:jc w:val="right"/>
        <w:rPr>
          <w:rFonts w:ascii="Arial" w:eastAsia="Times New Roman" w:hAnsi="Arial" w:cs="Arial"/>
          <w:color w:val="000000" w:themeColor="text1"/>
          <w:sz w:val="22"/>
          <w:szCs w:val="22"/>
          <w:lang w:eastAsia="en-AU"/>
        </w:rPr>
      </w:pPr>
      <w:r w:rsidRPr="00E92160">
        <w:rPr>
          <w:rFonts w:ascii="Arial" w:eastAsia="Times New Roman" w:hAnsi="Arial" w:cs="Arial"/>
          <w:color w:val="000000" w:themeColor="text1"/>
          <w:sz w:val="22"/>
          <w:szCs w:val="22"/>
          <w:lang w:eastAsia="en-AU"/>
        </w:rPr>
        <w:t>[4 marks]</w:t>
      </w:r>
    </w:p>
    <w:p w14:paraId="2CB70468" w14:textId="77777777" w:rsidR="00A03C29" w:rsidRPr="00A03C29" w:rsidRDefault="00A03C29" w:rsidP="00A03C29">
      <w:pPr>
        <w:pStyle w:val="ListParagraph"/>
        <w:ind w:left="0"/>
        <w:rPr>
          <w:rFonts w:ascii="Arial" w:eastAsia="Times New Roman" w:hAnsi="Arial" w:cs="Arial"/>
          <w:color w:val="000000" w:themeColor="text1"/>
          <w:sz w:val="22"/>
          <w:szCs w:val="22"/>
          <w:lang w:eastAsia="en-AU"/>
        </w:rPr>
      </w:pPr>
    </w:p>
    <w:p w14:paraId="47CEFAD1" w14:textId="77777777" w:rsidR="00A81FF3" w:rsidRDefault="00A81FF3">
      <w:pPr>
        <w:spacing w:after="160" w:line="259" w:lineRule="auto"/>
        <w:rPr>
          <w:rFonts w:ascii="Arial" w:eastAsia="Times New Roman" w:hAnsi="Arial" w:cs="Arial"/>
          <w:color w:val="000000" w:themeColor="text1"/>
          <w:sz w:val="22"/>
          <w:szCs w:val="22"/>
          <w:lang w:eastAsia="en-AU"/>
        </w:rPr>
      </w:pPr>
      <w:r>
        <w:rPr>
          <w:rFonts w:ascii="Arial" w:eastAsia="Times New Roman" w:hAnsi="Arial" w:cs="Arial"/>
          <w:color w:val="000000" w:themeColor="text1"/>
          <w:sz w:val="22"/>
          <w:szCs w:val="22"/>
          <w:lang w:eastAsia="en-AU"/>
        </w:rPr>
        <w:br w:type="page"/>
      </w:r>
    </w:p>
    <w:p w14:paraId="20F1C14F" w14:textId="56DD00F5" w:rsidR="00A03C29" w:rsidRPr="00A03C29" w:rsidRDefault="00A03C29" w:rsidP="00A03C29">
      <w:pPr>
        <w:pStyle w:val="ListParagraph"/>
        <w:numPr>
          <w:ilvl w:val="0"/>
          <w:numId w:val="26"/>
        </w:numPr>
        <w:spacing w:after="160" w:line="259" w:lineRule="auto"/>
        <w:ind w:hanging="720"/>
        <w:rPr>
          <w:rFonts w:ascii="Arial" w:hAnsi="Arial" w:cs="Arial"/>
          <w:sz w:val="22"/>
          <w:szCs w:val="22"/>
          <w:lang w:val="en-GB"/>
        </w:rPr>
      </w:pPr>
      <w:r w:rsidRPr="00A03C29">
        <w:rPr>
          <w:rFonts w:ascii="Arial" w:hAnsi="Arial" w:cs="Arial"/>
          <w:sz w:val="22"/>
          <w:szCs w:val="22"/>
          <w:lang w:val="en-GB"/>
        </w:rPr>
        <w:lastRenderedPageBreak/>
        <w:t xml:space="preserve">In his famous train experiment, Einstein imagined a train travelling at speed ‘v’ that was a significant proportion of the speed of light ‘c’. At </w:t>
      </w:r>
      <w:r w:rsidR="002070DB">
        <w:rPr>
          <w:rFonts w:ascii="Arial" w:hAnsi="Arial" w:cs="Arial"/>
          <w:sz w:val="22"/>
          <w:szCs w:val="22"/>
          <w:lang w:val="en-GB"/>
        </w:rPr>
        <w:t xml:space="preserve">a </w:t>
      </w:r>
      <w:r w:rsidRPr="00A03C29">
        <w:rPr>
          <w:rFonts w:ascii="Arial" w:hAnsi="Arial" w:cs="Arial"/>
          <w:sz w:val="22"/>
          <w:szCs w:val="22"/>
          <w:lang w:val="en-GB"/>
        </w:rPr>
        <w:t>particular instant of time, the train was situated equidistant between two trees – an observer (X) on the moving train was also positioned at the midpoint between the two trees (see below).</w:t>
      </w:r>
    </w:p>
    <w:p w14:paraId="7591CA2A" w14:textId="77777777" w:rsidR="00A03C29" w:rsidRPr="00A03C29" w:rsidRDefault="00A03C29" w:rsidP="00A03C29">
      <w:pPr>
        <w:pStyle w:val="ListParagraph"/>
        <w:rPr>
          <w:rFonts w:ascii="Arial" w:hAnsi="Arial" w:cs="Arial"/>
          <w:sz w:val="22"/>
          <w:szCs w:val="22"/>
          <w:lang w:val="en-GB"/>
        </w:rPr>
      </w:pPr>
    </w:p>
    <w:p w14:paraId="75059E9F" w14:textId="505313E8" w:rsidR="00A03C29" w:rsidRPr="00A03C29" w:rsidRDefault="00A03C29" w:rsidP="00A03C29">
      <w:pPr>
        <w:pStyle w:val="ListParagraph"/>
        <w:rPr>
          <w:rFonts w:ascii="Arial" w:hAnsi="Arial" w:cs="Arial"/>
          <w:sz w:val="22"/>
          <w:szCs w:val="22"/>
          <w:lang w:val="en-GB"/>
        </w:rPr>
      </w:pPr>
      <w:r w:rsidRPr="00A03C29">
        <w:rPr>
          <w:rFonts w:ascii="Arial" w:hAnsi="Arial" w:cs="Arial"/>
          <w:sz w:val="22"/>
          <w:szCs w:val="22"/>
          <w:lang w:val="en-GB"/>
        </w:rPr>
        <w:t xml:space="preserve">Another observer (Y) is standing in a stationary position on the side of the tracks directly opposite the train.  At the same instant, this stationary observer is standing directly opposite the observer in the train and is also equidistant between </w:t>
      </w:r>
      <w:r w:rsidR="00C12FD8">
        <w:rPr>
          <w:rFonts w:ascii="Arial" w:hAnsi="Arial" w:cs="Arial"/>
          <w:sz w:val="22"/>
          <w:szCs w:val="22"/>
          <w:lang w:val="en-GB"/>
        </w:rPr>
        <w:t xml:space="preserve">the </w:t>
      </w:r>
      <w:r w:rsidRPr="00A03C29">
        <w:rPr>
          <w:rFonts w:ascii="Arial" w:hAnsi="Arial" w:cs="Arial"/>
          <w:sz w:val="22"/>
          <w:szCs w:val="22"/>
          <w:lang w:val="en-GB"/>
        </w:rPr>
        <w:t xml:space="preserve">two trees (see below). </w:t>
      </w:r>
    </w:p>
    <w:p w14:paraId="73A33338" w14:textId="77777777" w:rsidR="00A03C29" w:rsidRPr="00A03C29" w:rsidRDefault="00A03C29" w:rsidP="00A03C29">
      <w:pPr>
        <w:pStyle w:val="ListParagraph"/>
        <w:rPr>
          <w:rFonts w:ascii="Arial" w:hAnsi="Arial" w:cs="Arial"/>
          <w:sz w:val="22"/>
          <w:szCs w:val="22"/>
          <w:lang w:val="en-GB"/>
        </w:rPr>
      </w:pPr>
    </w:p>
    <w:p w14:paraId="56F0D61E" w14:textId="77777777" w:rsidR="00A03C29" w:rsidRPr="00A03C29" w:rsidRDefault="00A03C29" w:rsidP="00A03C29">
      <w:pPr>
        <w:pStyle w:val="ListParagraph"/>
        <w:rPr>
          <w:rFonts w:ascii="Arial" w:hAnsi="Arial" w:cs="Arial"/>
          <w:sz w:val="22"/>
          <w:szCs w:val="22"/>
          <w:lang w:val="en-GB"/>
        </w:rPr>
      </w:pPr>
      <w:r w:rsidRPr="00A03C29">
        <w:rPr>
          <w:rFonts w:ascii="Arial" w:hAnsi="Arial" w:cs="Arial"/>
          <w:sz w:val="22"/>
          <w:szCs w:val="22"/>
          <w:lang w:val="en-GB"/>
        </w:rPr>
        <w:t>At this instant in time, the stationary observer sees two bolts of lightning strike the two trees at exactly the same time.</w:t>
      </w:r>
    </w:p>
    <w:p w14:paraId="70531097" w14:textId="77777777" w:rsidR="00A03C29" w:rsidRPr="00A03C29" w:rsidRDefault="00A03C29" w:rsidP="00A03C29">
      <w:pPr>
        <w:pStyle w:val="ListParagraph"/>
        <w:rPr>
          <w:rFonts w:ascii="Arial" w:hAnsi="Arial" w:cs="Arial"/>
          <w:sz w:val="22"/>
          <w:szCs w:val="22"/>
          <w:lang w:val="en-GB"/>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3792" behindDoc="0" locked="0" layoutInCell="1" allowOverlap="1" wp14:anchorId="2F13370B" wp14:editId="0F336901">
                <wp:simplePos x="0" y="0"/>
                <wp:positionH relativeFrom="column">
                  <wp:posOffset>3524250</wp:posOffset>
                </wp:positionH>
                <wp:positionV relativeFrom="paragraph">
                  <wp:posOffset>146050</wp:posOffset>
                </wp:positionV>
                <wp:extent cx="914400" cy="241300"/>
                <wp:effectExtent l="0" t="0" r="0" b="6350"/>
                <wp:wrapNone/>
                <wp:docPr id="86" name="Text Box 86"/>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4F84DCB3" w14:textId="77777777" w:rsidR="00A03C29" w:rsidRPr="007C2B69" w:rsidRDefault="00A03C29" w:rsidP="00A03C29">
                            <w:pPr>
                              <w:rPr>
                                <w:rFonts w:ascii="Arial" w:hAnsi="Arial" w:cs="Arial"/>
                                <w:b/>
                                <w:bCs/>
                                <w:lang w:val="en-GB"/>
                              </w:rPr>
                            </w:pPr>
                            <w:r>
                              <w:rPr>
                                <w:rFonts w:ascii="Arial" w:hAnsi="Arial" w:cs="Arial"/>
                                <w:b/>
                                <w:bCs/>
                                <w:lang w:val="en-G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13370B" id="Text Box 86" o:spid="_x0000_s1124" type="#_x0000_t202" style="position:absolute;left:0;text-align:left;margin-left:277.5pt;margin-top:11.5pt;width:1in;height:19pt;z-index:25219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" fillcolor="white [3201]" stroked="f" strokeweight=".5pt">
                <v:textbox>
                  <w:txbxContent>
                    <w:p w14:paraId="4F84DCB3" w14:textId="77777777" w:rsidR="00A03C29" w:rsidRPr="007C2B69" w:rsidRDefault="00A03C29" w:rsidP="00A03C29">
                      <w:pPr>
                        <w:rPr>
                          <w:rFonts w:ascii="Arial" w:hAnsi="Arial" w:cs="Arial"/>
                          <w:b/>
                          <w:bCs/>
                          <w:lang w:val="en-GB"/>
                        </w:rPr>
                      </w:pPr>
                      <w:r>
                        <w:rPr>
                          <w:rFonts w:ascii="Arial" w:hAnsi="Arial" w:cs="Arial"/>
                          <w:b/>
                          <w:bCs/>
                          <w:lang w:val="en-GB"/>
                        </w:rPr>
                        <w:t>v</w:t>
                      </w:r>
                    </w:p>
                  </w:txbxContent>
                </v:textbox>
              </v:shape>
            </w:pict>
          </mc:Fallback>
        </mc:AlternateContent>
      </w:r>
    </w:p>
    <w:p w14:paraId="3DB06CF0" w14:textId="1070D568" w:rsidR="00A03C29" w:rsidRPr="00A03C29" w:rsidRDefault="00A03C29" w:rsidP="00A03C29">
      <w:pPr>
        <w:pStyle w:val="ListParagraph"/>
        <w:rPr>
          <w:rFonts w:ascii="Arial" w:hAnsi="Arial" w:cs="Arial"/>
          <w:sz w:val="22"/>
          <w:szCs w:val="22"/>
          <w:lang w:val="en-GB"/>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2768" behindDoc="0" locked="0" layoutInCell="1" allowOverlap="1" wp14:anchorId="42501432" wp14:editId="15238AEC">
                <wp:simplePos x="0" y="0"/>
                <wp:positionH relativeFrom="column">
                  <wp:posOffset>2127250</wp:posOffset>
                </wp:positionH>
                <wp:positionV relativeFrom="paragraph">
                  <wp:posOffset>125095</wp:posOffset>
                </wp:positionV>
                <wp:extent cx="1377950" cy="0"/>
                <wp:effectExtent l="0" t="76200" r="12700" b="95250"/>
                <wp:wrapNone/>
                <wp:docPr id="87" name="Straight Arrow Connector 87"/>
                <wp:cNvGraphicFramePr/>
                <a:graphic xmlns:a="http://schemas.openxmlformats.org/drawingml/2006/main">
                  <a:graphicData uri="http://schemas.microsoft.com/office/word/2010/wordprocessingShape">
                    <wps:wsp>
                      <wps:cNvCnPr/>
                      <wps:spPr>
                        <a:xfrm>
                          <a:off x="0" y="0"/>
                          <a:ext cx="13779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2E522B" id="Straight Arrow Connector 87" o:spid="_x0000_s1026" type="#_x0000_t32" style="position:absolute;margin-left:167.5pt;margin-top:9.85pt;width:108.5pt;height:0;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" strokecolor="black [3200]" strokeweight="1.5pt">
                <v:stroke endarrow="block" joinstyle="miter"/>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8672" behindDoc="0" locked="0" layoutInCell="1" allowOverlap="1" wp14:anchorId="0F954186" wp14:editId="6BFF7796">
                <wp:simplePos x="0" y="0"/>
                <wp:positionH relativeFrom="column">
                  <wp:posOffset>4229100</wp:posOffset>
                </wp:positionH>
                <wp:positionV relativeFrom="paragraph">
                  <wp:posOffset>264795</wp:posOffset>
                </wp:positionV>
                <wp:extent cx="342900" cy="457200"/>
                <wp:effectExtent l="57150" t="57150" r="0" b="76200"/>
                <wp:wrapNone/>
                <wp:docPr id="88" name="Lightning Bolt 88"/>
                <wp:cNvGraphicFramePr/>
                <a:graphic xmlns:a="http://schemas.openxmlformats.org/drawingml/2006/main">
                  <a:graphicData uri="http://schemas.microsoft.com/office/word/2010/wordprocessingShape">
                    <wps:wsp>
                      <wps:cNvSpPr/>
                      <wps:spPr>
                        <a:xfrm>
                          <a:off x="0" y="0"/>
                          <a:ext cx="342900" cy="457200"/>
                        </a:xfrm>
                        <a:prstGeom prst="lightningBolt">
                          <a:avLst/>
                        </a:prstGeom>
                        <a:solidFill>
                          <a:schemeClr val="bg1">
                            <a:lumMod val="85000"/>
                          </a:schemeClr>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993D60"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88" o:spid="_x0000_s1026" type="#_x0000_t73" style="position:absolute;margin-left:333pt;margin-top:20.85pt;width:27pt;height:36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" fillcolor="#d8d8d8 [2732]" strokecolor="black [3213]" strokeweight="1pt"/>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7648" behindDoc="0" locked="0" layoutInCell="1" allowOverlap="1" wp14:anchorId="429BA164" wp14:editId="678B4262">
                <wp:simplePos x="0" y="0"/>
                <wp:positionH relativeFrom="column">
                  <wp:posOffset>1257300</wp:posOffset>
                </wp:positionH>
                <wp:positionV relativeFrom="paragraph">
                  <wp:posOffset>264795</wp:posOffset>
                </wp:positionV>
                <wp:extent cx="342900" cy="457200"/>
                <wp:effectExtent l="19050" t="19050" r="57150" b="57150"/>
                <wp:wrapNone/>
                <wp:docPr id="89" name="Lightning Bolt 89"/>
                <wp:cNvGraphicFramePr/>
                <a:graphic xmlns:a="http://schemas.openxmlformats.org/drawingml/2006/main">
                  <a:graphicData uri="http://schemas.microsoft.com/office/word/2010/wordprocessingShape">
                    <wps:wsp>
                      <wps:cNvSpPr/>
                      <wps:spPr>
                        <a:xfrm>
                          <a:off x="0" y="0"/>
                          <a:ext cx="342900" cy="457200"/>
                        </a:xfrm>
                        <a:prstGeom prst="lightningBol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FADCA5" id="Lightning Bolt 89" o:spid="_x0000_s1026" type="#_x0000_t73" style="position:absolute;margin-left:99pt;margin-top:20.85pt;width:27pt;height:36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" fillcolor="#d8d8d8 [2732]" strokecolor="black [3213]" strokeweight="1pt"/>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6624" behindDoc="0" locked="0" layoutInCell="1" allowOverlap="1" wp14:anchorId="647E8743" wp14:editId="472581FF">
                <wp:simplePos x="0" y="0"/>
                <wp:positionH relativeFrom="column">
                  <wp:posOffset>1943100</wp:posOffset>
                </wp:positionH>
                <wp:positionV relativeFrom="paragraph">
                  <wp:posOffset>264160</wp:posOffset>
                </wp:positionV>
                <wp:extent cx="1943100" cy="57150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19431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C2ADDF" id="Rectangle 90" o:spid="_x0000_s1026" style="position:absolute;margin-left:153pt;margin-top:20.8pt;width:153pt;height:45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" filled="f" strokecolor="black [3213]" strokeweight="1pt"/>
            </w:pict>
          </mc:Fallback>
        </mc:AlternateContent>
      </w:r>
    </w:p>
    <w:p w14:paraId="3450053C" w14:textId="2E2F933F" w:rsidR="00A03C29" w:rsidRPr="00A03C29" w:rsidRDefault="00A03C29" w:rsidP="00A03C29">
      <w:pPr>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5840" behindDoc="0" locked="0" layoutInCell="1" allowOverlap="1" wp14:anchorId="628A4605" wp14:editId="4C902580">
                <wp:simplePos x="0" y="0"/>
                <wp:positionH relativeFrom="column">
                  <wp:posOffset>419100</wp:posOffset>
                </wp:positionH>
                <wp:positionV relativeFrom="paragraph">
                  <wp:posOffset>104140</wp:posOffset>
                </wp:positionV>
                <wp:extent cx="704850" cy="3429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chemeClr val="lt1"/>
                        </a:solidFill>
                        <a:ln w="6350">
                          <a:noFill/>
                        </a:ln>
                      </wps:spPr>
                      <wps:txbx>
                        <w:txbxContent>
                          <w:p w14:paraId="041EC25F" w14:textId="77777777" w:rsidR="00A03C29" w:rsidRPr="007C2B69" w:rsidRDefault="00A03C29" w:rsidP="00A03C29">
                            <w:pPr>
                              <w:rPr>
                                <w:rFonts w:ascii="Arial" w:hAnsi="Arial" w:cs="Arial"/>
                                <w:b/>
                                <w:bCs/>
                                <w:lang w:val="en-GB"/>
                              </w:rPr>
                            </w:pPr>
                            <w:r>
                              <w:rPr>
                                <w:rFonts w:ascii="Arial" w:hAnsi="Arial" w:cs="Arial"/>
                                <w:b/>
                                <w:bCs/>
                                <w:lang w:val="en-GB"/>
                              </w:rPr>
                              <w:t>TREE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8A4605" id="Text Box 91" o:spid="_x0000_s1125" type="#_x0000_t202" style="position:absolute;margin-left:33pt;margin-top:8.2pt;width:55.5pt;height:27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" fillcolor="white [3201]" stroked="f" strokeweight=".5pt">
                <v:textbox>
                  <w:txbxContent>
                    <w:p w14:paraId="041EC25F" w14:textId="77777777" w:rsidR="00A03C29" w:rsidRPr="007C2B69" w:rsidRDefault="00A03C29" w:rsidP="00A03C29">
                      <w:pPr>
                        <w:rPr>
                          <w:rFonts w:ascii="Arial" w:hAnsi="Arial" w:cs="Arial"/>
                          <w:b/>
                          <w:bCs/>
                          <w:lang w:val="en-GB"/>
                        </w:rPr>
                      </w:pPr>
                      <w:r>
                        <w:rPr>
                          <w:rFonts w:ascii="Arial" w:hAnsi="Arial" w:cs="Arial"/>
                          <w:b/>
                          <w:bCs/>
                          <w:lang w:val="en-GB"/>
                        </w:rPr>
                        <w:t>TREE 1</w:t>
                      </w:r>
                    </w:p>
                  </w:txbxContent>
                </v:textbox>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4816" behindDoc="0" locked="0" layoutInCell="1" allowOverlap="1" wp14:anchorId="232AFCC6" wp14:editId="68ABCB82">
                <wp:simplePos x="0" y="0"/>
                <wp:positionH relativeFrom="column">
                  <wp:posOffset>4635500</wp:posOffset>
                </wp:positionH>
                <wp:positionV relativeFrom="paragraph">
                  <wp:posOffset>104140</wp:posOffset>
                </wp:positionV>
                <wp:extent cx="704850" cy="3429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chemeClr val="lt1"/>
                        </a:solidFill>
                        <a:ln w="6350">
                          <a:noFill/>
                        </a:ln>
                      </wps:spPr>
                      <wps:txbx>
                        <w:txbxContent>
                          <w:p w14:paraId="20C21882" w14:textId="77777777" w:rsidR="00A03C29" w:rsidRPr="007C2B69" w:rsidRDefault="00A03C29" w:rsidP="00A03C29">
                            <w:pPr>
                              <w:rPr>
                                <w:rFonts w:ascii="Arial" w:hAnsi="Arial" w:cs="Arial"/>
                                <w:b/>
                                <w:bCs/>
                                <w:lang w:val="en-GB"/>
                              </w:rPr>
                            </w:pPr>
                            <w:r>
                              <w:rPr>
                                <w:rFonts w:ascii="Arial" w:hAnsi="Arial" w:cs="Arial"/>
                                <w:b/>
                                <w:bCs/>
                                <w:lang w:val="en-GB"/>
                              </w:rPr>
                              <w:t>TREE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2AFCC6" id="Text Box 106" o:spid="_x0000_s1126" type="#_x0000_t202" style="position:absolute;margin-left:365pt;margin-top:8.2pt;width:55.5pt;height:27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" fillcolor="white [3201]" stroked="f" strokeweight=".5pt">
                <v:textbox>
                  <w:txbxContent>
                    <w:p w14:paraId="20C21882" w14:textId="77777777" w:rsidR="00A03C29" w:rsidRPr="007C2B69" w:rsidRDefault="00A03C29" w:rsidP="00A03C29">
                      <w:pPr>
                        <w:rPr>
                          <w:rFonts w:ascii="Arial" w:hAnsi="Arial" w:cs="Arial"/>
                          <w:b/>
                          <w:bCs/>
                          <w:lang w:val="en-GB"/>
                        </w:rPr>
                      </w:pPr>
                      <w:r>
                        <w:rPr>
                          <w:rFonts w:ascii="Arial" w:hAnsi="Arial" w:cs="Arial"/>
                          <w:b/>
                          <w:bCs/>
                          <w:lang w:val="en-GB"/>
                        </w:rPr>
                        <w:t>TREE 2</w:t>
                      </w:r>
                    </w:p>
                  </w:txbxContent>
                </v:textbox>
              </v:shape>
            </w:pict>
          </mc:Fallback>
        </mc:AlternateContent>
      </w:r>
    </w:p>
    <w:p w14:paraId="7CE5A4A9" w14:textId="4B25530F" w:rsidR="00A03C29" w:rsidRPr="00A03C29" w:rsidRDefault="00252EA1" w:rsidP="00A03C29">
      <w:pPr>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0720" behindDoc="1" locked="0" layoutInCell="1" allowOverlap="1" wp14:anchorId="21D6B5E7" wp14:editId="6EFD8485">
                <wp:simplePos x="0" y="0"/>
                <wp:positionH relativeFrom="column">
                  <wp:posOffset>2736289</wp:posOffset>
                </wp:positionH>
                <wp:positionV relativeFrom="paragraph">
                  <wp:posOffset>83968</wp:posOffset>
                </wp:positionV>
                <wp:extent cx="914400" cy="3429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DBD0008" w14:textId="77777777" w:rsidR="00A03C29" w:rsidRPr="007C2B69" w:rsidRDefault="00A03C29" w:rsidP="00A03C29">
                            <w:pPr>
                              <w:rPr>
                                <w:rFonts w:ascii="Arial" w:hAnsi="Arial" w:cs="Arial"/>
                                <w:b/>
                                <w:bCs/>
                                <w:lang w:val="en-GB"/>
                              </w:rPr>
                            </w:pPr>
                            <w:r w:rsidRPr="007C2B69">
                              <w:rPr>
                                <w:rFonts w:ascii="Arial" w:hAnsi="Arial" w:cs="Arial"/>
                                <w:b/>
                                <w:bCs/>
                                <w:lang w:val="en-G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D6B5E7" id="Text Box 107" o:spid="_x0000_s1127" type="#_x0000_t202" style="position:absolute;margin-left:215.45pt;margin-top:6.6pt;width:1in;height:27pt;z-index:-25112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nMLAIAAFo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" fillcolor="white [3201]" stroked="f" strokeweight=".5pt">
                <v:textbox>
                  <w:txbxContent>
                    <w:p w14:paraId="2DBD0008" w14:textId="77777777" w:rsidR="00A03C29" w:rsidRPr="007C2B69" w:rsidRDefault="00A03C29" w:rsidP="00A03C29">
                      <w:pPr>
                        <w:rPr>
                          <w:rFonts w:ascii="Arial" w:hAnsi="Arial" w:cs="Arial"/>
                          <w:b/>
                          <w:bCs/>
                          <w:lang w:val="en-GB"/>
                        </w:rPr>
                      </w:pPr>
                      <w:r w:rsidRPr="007C2B69">
                        <w:rPr>
                          <w:rFonts w:ascii="Arial" w:hAnsi="Arial" w:cs="Arial"/>
                          <w:b/>
                          <w:bCs/>
                          <w:lang w:val="en-GB"/>
                        </w:rPr>
                        <w:t>X</w:t>
                      </w:r>
                    </w:p>
                  </w:txbxContent>
                </v:textbox>
              </v:shape>
            </w:pict>
          </mc:Fallback>
        </mc:AlternateContent>
      </w:r>
    </w:p>
    <w:p w14:paraId="10EAEDBF" w14:textId="7E308566" w:rsidR="00A03C29" w:rsidRPr="00A03C29" w:rsidRDefault="00A03C29" w:rsidP="00A03C29">
      <w:pPr>
        <w:rPr>
          <w:rFonts w:ascii="Arial" w:eastAsia="Times New Roman" w:hAnsi="Arial" w:cs="Arial"/>
          <w:color w:val="000000" w:themeColor="text1"/>
          <w:sz w:val="22"/>
          <w:szCs w:val="22"/>
          <w:lang w:eastAsia="en-AU"/>
        </w:rPr>
      </w:pPr>
    </w:p>
    <w:p w14:paraId="1FAF5FBA" w14:textId="00E8B37E" w:rsidR="00A03C29" w:rsidRPr="00A03C29" w:rsidRDefault="00A03C29" w:rsidP="00A03C29">
      <w:pPr>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1744" behindDoc="1" locked="0" layoutInCell="1" allowOverlap="1" wp14:anchorId="5D6AB84F" wp14:editId="34E53C4C">
                <wp:simplePos x="0" y="0"/>
                <wp:positionH relativeFrom="column">
                  <wp:posOffset>2742565</wp:posOffset>
                </wp:positionH>
                <wp:positionV relativeFrom="paragraph">
                  <wp:posOffset>191770</wp:posOffset>
                </wp:positionV>
                <wp:extent cx="914400" cy="3429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53A8688" w14:textId="77777777" w:rsidR="00A03C29" w:rsidRPr="007C2B69" w:rsidRDefault="00A03C29" w:rsidP="00A03C29">
                            <w:pPr>
                              <w:rPr>
                                <w:rFonts w:ascii="Arial" w:hAnsi="Arial" w:cs="Arial"/>
                                <w:b/>
                                <w:bCs/>
                                <w:lang w:val="en-GB"/>
                              </w:rPr>
                            </w:pPr>
                            <w:r w:rsidRPr="007C2B69">
                              <w:rPr>
                                <w:rFonts w:ascii="Arial" w:hAnsi="Arial" w:cs="Arial"/>
                                <w:b/>
                                <w:bCs/>
                                <w:lang w:val="en-G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6AB84F" id="Text Box 109" o:spid="_x0000_s1128" type="#_x0000_t202" style="position:absolute;margin-left:215.95pt;margin-top:15.1pt;width:1in;height:27pt;z-index:-251124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CyLQIAAFo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" fillcolor="white [3201]" stroked="f" strokeweight=".5pt">
                <v:textbox>
                  <w:txbxContent>
                    <w:p w14:paraId="753A8688" w14:textId="77777777" w:rsidR="00A03C29" w:rsidRPr="007C2B69" w:rsidRDefault="00A03C29" w:rsidP="00A03C29">
                      <w:pPr>
                        <w:rPr>
                          <w:rFonts w:ascii="Arial" w:hAnsi="Arial" w:cs="Arial"/>
                          <w:b/>
                          <w:bCs/>
                          <w:lang w:val="en-GB"/>
                        </w:rPr>
                      </w:pPr>
                      <w:r w:rsidRPr="007C2B69">
                        <w:rPr>
                          <w:rFonts w:ascii="Arial" w:hAnsi="Arial" w:cs="Arial"/>
                          <w:b/>
                          <w:bCs/>
                          <w:lang w:val="en-GB"/>
                        </w:rPr>
                        <w:t>Y</w:t>
                      </w:r>
                    </w:p>
                  </w:txbxContent>
                </v:textbox>
              </v:shape>
            </w:pict>
          </mc:Fallback>
        </mc:AlternateContent>
      </w:r>
    </w:p>
    <w:p w14:paraId="25F823E9" w14:textId="3B7506D7" w:rsidR="00A03C29" w:rsidRPr="00A03C29" w:rsidRDefault="00A03C29" w:rsidP="00A03C29">
      <w:pPr>
        <w:rPr>
          <w:rFonts w:ascii="Arial" w:eastAsia="Times New Roman" w:hAnsi="Arial" w:cs="Arial"/>
          <w:color w:val="000000" w:themeColor="text1"/>
          <w:sz w:val="22"/>
          <w:szCs w:val="22"/>
          <w:lang w:eastAsia="en-AU"/>
        </w:rPr>
      </w:pPr>
    </w:p>
    <w:p w14:paraId="3B86641B" w14:textId="3F5F1DEB" w:rsidR="00A03C29" w:rsidRPr="00A03C29" w:rsidRDefault="00A03C29" w:rsidP="00A03C29">
      <w:pPr>
        <w:rPr>
          <w:rFonts w:ascii="Arial" w:eastAsia="Times New Roman" w:hAnsi="Arial" w:cs="Arial"/>
          <w:color w:val="000000" w:themeColor="text1"/>
          <w:sz w:val="22"/>
          <w:szCs w:val="22"/>
          <w:lang w:eastAsia="en-AU"/>
        </w:rPr>
      </w:pPr>
    </w:p>
    <w:p w14:paraId="2DBB3E12" w14:textId="4A35072C" w:rsidR="00A03C29" w:rsidRPr="00A03C29" w:rsidRDefault="00A03C29" w:rsidP="00A03C29">
      <w:pPr>
        <w:spacing w:line="276" w:lineRule="auto"/>
        <w:ind w:left="720"/>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State the order in which the observer on the train (X) sees the lightning bolts. Explain your answer. </w:t>
      </w:r>
    </w:p>
    <w:p w14:paraId="0348FF5A" w14:textId="660A87D2" w:rsidR="00A03C29" w:rsidRPr="00A03C29" w:rsidRDefault="00A03C29" w:rsidP="00A03C29">
      <w:pPr>
        <w:spacing w:line="276" w:lineRule="auto"/>
        <w:ind w:left="720"/>
        <w:jc w:val="right"/>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(3 marks)</w:t>
      </w:r>
    </w:p>
    <w:p w14:paraId="2278C5C3" w14:textId="32DFB4BC" w:rsidR="00A03C29" w:rsidRPr="00A03C29" w:rsidRDefault="00A03C29" w:rsidP="00A03C29">
      <w:pPr>
        <w:spacing w:line="480" w:lineRule="auto"/>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6660">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4787D0" w14:textId="70789B98" w:rsidR="00A03C29" w:rsidRPr="00A03C29" w:rsidRDefault="00A03C29" w:rsidP="00A03C29">
      <w:pPr>
        <w:pStyle w:val="ListParagraph"/>
        <w:numPr>
          <w:ilvl w:val="0"/>
          <w:numId w:val="26"/>
        </w:numPr>
        <w:shd w:val="clear" w:color="auto" w:fill="FFFFFF"/>
        <w:spacing w:after="240"/>
        <w:ind w:hanging="72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w:t>
      </w:r>
      <w:proofErr w:type="spellStart"/>
      <w:r w:rsidRPr="00A03C29">
        <w:rPr>
          <w:rFonts w:ascii="Arial" w:eastAsia="Times New Roman" w:hAnsi="Arial" w:cs="Arial"/>
          <w:color w:val="000000" w:themeColor="text1"/>
          <w:sz w:val="22"/>
          <w:szCs w:val="22"/>
          <w:lang w:eastAsia="en-AU"/>
        </w:rPr>
        <w:t>i</w:t>
      </w:r>
      <w:proofErr w:type="spellEnd"/>
      <w:r w:rsidRPr="00A03C29">
        <w:rPr>
          <w:rFonts w:ascii="Arial" w:eastAsia="Times New Roman" w:hAnsi="Arial" w:cs="Arial"/>
          <w:color w:val="000000" w:themeColor="text1"/>
          <w:sz w:val="22"/>
          <w:szCs w:val="22"/>
          <w:lang w:eastAsia="en-AU"/>
        </w:rPr>
        <w:t xml:space="preserve">) Using </w:t>
      </w:r>
      <w:r w:rsidR="00A640A9">
        <w:rPr>
          <w:rFonts w:ascii="Arial" w:eastAsia="Times New Roman" w:hAnsi="Arial" w:cs="Arial"/>
          <w:color w:val="000000" w:themeColor="text1"/>
          <w:sz w:val="22"/>
          <w:szCs w:val="22"/>
          <w:lang w:eastAsia="en-AU"/>
        </w:rPr>
        <w:t xml:space="preserve">an </w:t>
      </w:r>
      <w:r w:rsidRPr="00A03C29">
        <w:rPr>
          <w:rFonts w:ascii="Arial" w:eastAsia="Times New Roman" w:hAnsi="Arial" w:cs="Arial"/>
          <w:color w:val="000000" w:themeColor="text1"/>
          <w:sz w:val="22"/>
          <w:szCs w:val="22"/>
          <w:lang w:eastAsia="en-AU"/>
        </w:rPr>
        <w:t xml:space="preserve">appropriate formula from your Data Booklet, explain why objects cannot travel at the speed of light, ‘c’. </w:t>
      </w:r>
    </w:p>
    <w:p w14:paraId="6931E2FE" w14:textId="7EF0602A"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w:t>
      </w:r>
      <w:r w:rsidR="00A640A9">
        <w:rPr>
          <w:rFonts w:ascii="Arial" w:eastAsia="Times New Roman" w:hAnsi="Arial" w:cs="Arial"/>
          <w:color w:val="000000" w:themeColor="text1"/>
          <w:sz w:val="22"/>
          <w:szCs w:val="22"/>
          <w:lang w:eastAsia="en-AU"/>
        </w:rPr>
        <w:t>2</w:t>
      </w:r>
      <w:r w:rsidRPr="00A03C29">
        <w:rPr>
          <w:rFonts w:ascii="Arial" w:eastAsia="Times New Roman" w:hAnsi="Arial" w:cs="Arial"/>
          <w:color w:val="000000" w:themeColor="text1"/>
          <w:sz w:val="22"/>
          <w:szCs w:val="22"/>
          <w:lang w:eastAsia="en-AU"/>
        </w:rPr>
        <w:t xml:space="preserve"> marks)</w:t>
      </w:r>
    </w:p>
    <w:p w14:paraId="39DE1F76" w14:textId="77777777"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p>
    <w:p w14:paraId="0B372ABD" w14:textId="522DAA8B" w:rsidR="00A03C29" w:rsidRPr="00935437" w:rsidRDefault="00A03C29" w:rsidP="00935437">
      <w:pPr>
        <w:shd w:val="clear" w:color="auto" w:fill="FFFFFF"/>
        <w:spacing w:after="240" w:line="480" w:lineRule="auto"/>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627A">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35437">
        <w:rPr>
          <w:rFonts w:ascii="Arial" w:eastAsia="Times New Roman" w:hAnsi="Arial" w:cs="Arial"/>
          <w:color w:val="000000" w:themeColor="text1"/>
          <w:sz w:val="22"/>
          <w:szCs w:val="22"/>
          <w:lang w:eastAsia="en-AU"/>
        </w:rPr>
        <w:t xml:space="preserve"> </w:t>
      </w:r>
    </w:p>
    <w:p w14:paraId="6FB0670E" w14:textId="08AD9BC7" w:rsidR="00A03C29" w:rsidRPr="009A0C2F" w:rsidRDefault="00A03C29" w:rsidP="009A0C2F">
      <w:pPr>
        <w:ind w:left="709" w:hanging="709"/>
        <w:rPr>
          <w:rFonts w:ascii="Arial" w:eastAsia="Times New Roman" w:hAnsi="Arial" w:cs="Arial"/>
          <w:color w:val="000000" w:themeColor="text1"/>
          <w:sz w:val="22"/>
          <w:szCs w:val="22"/>
          <w:lang w:eastAsia="en-AU"/>
        </w:rPr>
      </w:pPr>
      <w:r w:rsidRPr="009A0C2F">
        <w:rPr>
          <w:rFonts w:ascii="Arial" w:eastAsia="Times New Roman" w:hAnsi="Arial" w:cs="Arial"/>
          <w:color w:val="000000" w:themeColor="text1"/>
          <w:sz w:val="22"/>
          <w:szCs w:val="22"/>
          <w:lang w:eastAsia="en-AU"/>
        </w:rPr>
        <w:lastRenderedPageBreak/>
        <w:t xml:space="preserve">(ii) </w:t>
      </w:r>
      <w:r w:rsidR="009A0C2F">
        <w:rPr>
          <w:rFonts w:ascii="Arial" w:eastAsia="Times New Roman" w:hAnsi="Arial" w:cs="Arial"/>
          <w:color w:val="000000" w:themeColor="text1"/>
          <w:sz w:val="22"/>
          <w:szCs w:val="22"/>
          <w:lang w:eastAsia="en-AU"/>
        </w:rPr>
        <w:tab/>
      </w:r>
      <w:r w:rsidRPr="009A0C2F">
        <w:rPr>
          <w:rFonts w:ascii="Arial" w:eastAsia="Times New Roman" w:hAnsi="Arial" w:cs="Arial"/>
          <w:color w:val="000000" w:themeColor="text1"/>
          <w:sz w:val="22"/>
          <w:szCs w:val="22"/>
          <w:lang w:eastAsia="en-AU"/>
        </w:rPr>
        <w:t xml:space="preserve">On the axes below, sketch a graph showing how the </w:t>
      </w:r>
      <w:r w:rsidR="00953D3E">
        <w:rPr>
          <w:rFonts w:ascii="Arial" w:eastAsia="Times New Roman" w:hAnsi="Arial" w:cs="Arial"/>
          <w:color w:val="000000" w:themeColor="text1"/>
          <w:sz w:val="22"/>
          <w:szCs w:val="22"/>
          <w:lang w:eastAsia="en-AU"/>
        </w:rPr>
        <w:t>relativistic momentum</w:t>
      </w:r>
      <w:r w:rsidRPr="009A0C2F">
        <w:rPr>
          <w:rFonts w:ascii="Arial" w:eastAsia="Times New Roman" w:hAnsi="Arial" w:cs="Arial"/>
          <w:color w:val="000000" w:themeColor="text1"/>
          <w:sz w:val="22"/>
          <w:szCs w:val="22"/>
          <w:lang w:eastAsia="en-AU"/>
        </w:rPr>
        <w:t xml:space="preserve"> of an object changes as its speed approaches ‘c’.</w:t>
      </w:r>
    </w:p>
    <w:p w14:paraId="5D6E74B4"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(2 marks)</w:t>
      </w:r>
    </w:p>
    <w:p w14:paraId="717FF787"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p>
    <w:p w14:paraId="5547E396"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76384" behindDoc="0" locked="0" layoutInCell="1" allowOverlap="1" wp14:anchorId="0A5FCAD7" wp14:editId="17F54ABD">
                <wp:simplePos x="0" y="0"/>
                <wp:positionH relativeFrom="column">
                  <wp:posOffset>787400</wp:posOffset>
                </wp:positionH>
                <wp:positionV relativeFrom="paragraph">
                  <wp:posOffset>51435</wp:posOffset>
                </wp:positionV>
                <wp:extent cx="914400" cy="43815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wps:spPr>
                      <wps:txbx>
                        <w:txbxContent>
                          <w:p w14:paraId="2568FB63" w14:textId="370C2A5B" w:rsidR="00A03C29" w:rsidRPr="00480490" w:rsidRDefault="00A03C29" w:rsidP="00A03C29">
                            <w:pPr>
                              <w:jc w:val="center"/>
                              <w:rPr>
                                <w:rFonts w:ascii="Arial" w:hAnsi="Arial" w:cs="Arial"/>
                                <w:lang w:val="en-GB"/>
                              </w:rPr>
                            </w:pPr>
                            <w:r w:rsidRPr="00480490">
                              <w:rPr>
                                <w:rFonts w:ascii="Arial" w:hAnsi="Arial" w:cs="Arial"/>
                                <w:lang w:val="en-GB"/>
                              </w:rPr>
                              <w:t xml:space="preserve">Relativistic </w:t>
                            </w:r>
                            <w:r w:rsidR="00953D3E">
                              <w:rPr>
                                <w:rFonts w:ascii="Arial" w:hAnsi="Arial" w:cs="Arial"/>
                                <w:lang w:val="en-GB"/>
                              </w:rPr>
                              <w:t>momentum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5FCAD7" id="Text Box 110" o:spid="_x0000_s1129" type="#_x0000_t202" style="position:absolute;left:0;text-align:left;margin-left:62pt;margin-top:4.05pt;width:1in;height:34.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" fillcolor="white [3201]" stroked="f" strokeweight=".5pt">
                <v:textbox>
                  <w:txbxContent>
                    <w:p w14:paraId="2568FB63" w14:textId="370C2A5B" w:rsidR="00A03C29" w:rsidRPr="00480490" w:rsidRDefault="00A03C29" w:rsidP="00A03C29">
                      <w:pPr>
                        <w:jc w:val="center"/>
                        <w:rPr>
                          <w:rFonts w:ascii="Arial" w:hAnsi="Arial" w:cs="Arial"/>
                          <w:lang w:val="en-GB"/>
                        </w:rPr>
                      </w:pPr>
                      <w:r w:rsidRPr="00480490">
                        <w:rPr>
                          <w:rFonts w:ascii="Arial" w:hAnsi="Arial" w:cs="Arial"/>
                          <w:lang w:val="en-GB"/>
                        </w:rPr>
                        <w:t xml:space="preserve">Relativistic </w:t>
                      </w:r>
                      <w:r w:rsidR="00953D3E">
                        <w:rPr>
                          <w:rFonts w:ascii="Arial" w:hAnsi="Arial" w:cs="Arial"/>
                          <w:lang w:val="en-GB"/>
                        </w:rPr>
                        <w:t>momentum</w:t>
                      </w:r>
                    </w:p>
                  </w:txbxContent>
                </v:textbox>
              </v:shape>
            </w:pict>
          </mc:Fallback>
        </mc:AlternateContent>
      </w:r>
    </w:p>
    <w:p w14:paraId="41F2E0E9" w14:textId="77777777"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p>
    <w:p w14:paraId="1DAB284F" w14:textId="77777777"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74336" behindDoc="0" locked="0" layoutInCell="1" allowOverlap="1" wp14:anchorId="3840E3B7" wp14:editId="2C6CC005">
                <wp:simplePos x="0" y="0"/>
                <wp:positionH relativeFrom="column">
                  <wp:posOffset>1257300</wp:posOffset>
                </wp:positionH>
                <wp:positionV relativeFrom="paragraph">
                  <wp:posOffset>203835</wp:posOffset>
                </wp:positionV>
                <wp:extent cx="0" cy="2628900"/>
                <wp:effectExtent l="76200" t="38100" r="57150" b="19050"/>
                <wp:wrapNone/>
                <wp:docPr id="111" name="Straight Arrow Connector 111"/>
                <wp:cNvGraphicFramePr/>
                <a:graphic xmlns:a="http://schemas.openxmlformats.org/drawingml/2006/main">
                  <a:graphicData uri="http://schemas.microsoft.com/office/word/2010/wordprocessingShape">
                    <wps:wsp>
                      <wps:cNvCnPr/>
                      <wps:spPr>
                        <a:xfrm flipV="1">
                          <a:off x="0" y="0"/>
                          <a:ext cx="0" cy="2628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C531E8" id="Straight Arrow Connector 111" o:spid="_x0000_s1026" type="#_x0000_t32" style="position:absolute;margin-left:99pt;margin-top:16.05pt;width:0;height:207pt;flip:y;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" strokecolor="black [3200]" strokeweight="1pt">
                <v:stroke endarrow="block" joinstyle="miter"/>
              </v:shape>
            </w:pict>
          </mc:Fallback>
        </mc:AlternateContent>
      </w:r>
    </w:p>
    <w:p w14:paraId="4A36141F" w14:textId="77777777" w:rsidR="00A03C29" w:rsidRPr="00A03C29" w:rsidRDefault="00A03C29" w:rsidP="00A03C29">
      <w:pPr>
        <w:shd w:val="clear" w:color="auto" w:fill="FFFFFF"/>
        <w:spacing w:after="240"/>
        <w:textAlignment w:val="baseline"/>
        <w:rPr>
          <w:rFonts w:ascii="Arial" w:eastAsia="Times New Roman" w:hAnsi="Arial" w:cs="Arial"/>
          <w:color w:val="000000" w:themeColor="text1"/>
          <w:sz w:val="22"/>
          <w:szCs w:val="22"/>
          <w:lang w:eastAsia="en-AU"/>
        </w:rPr>
      </w:pPr>
    </w:p>
    <w:p w14:paraId="17AED6A9" w14:textId="77777777" w:rsidR="00A03C29" w:rsidRPr="00A03C29" w:rsidRDefault="00A03C29" w:rsidP="00A03C29">
      <w:pPr>
        <w:pStyle w:val="NormalWeb"/>
        <w:shd w:val="clear" w:color="auto" w:fill="FFFFFF"/>
        <w:spacing w:before="0" w:beforeAutospacing="0" w:after="240" w:afterAutospacing="0"/>
        <w:textAlignment w:val="baseline"/>
        <w:rPr>
          <w:rFonts w:ascii="Arial" w:hAnsi="Arial" w:cs="Arial"/>
          <w:color w:val="000000" w:themeColor="text1"/>
          <w:sz w:val="22"/>
          <w:szCs w:val="22"/>
        </w:rPr>
      </w:pPr>
    </w:p>
    <w:p w14:paraId="296DCC5D" w14:textId="77777777" w:rsidR="00A03C29" w:rsidRPr="00A03C29" w:rsidRDefault="00A03C29" w:rsidP="00A03C29">
      <w:pPr>
        <w:rPr>
          <w:rFonts w:ascii="Arial" w:hAnsi="Arial" w:cs="Arial"/>
          <w:sz w:val="22"/>
          <w:szCs w:val="22"/>
          <w:lang w:val="en-GB"/>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77408" behindDoc="0" locked="0" layoutInCell="1" allowOverlap="1" wp14:anchorId="630F3FCE" wp14:editId="5B0FA052">
                <wp:simplePos x="0" y="0"/>
                <wp:positionH relativeFrom="column">
                  <wp:posOffset>4603750</wp:posOffset>
                </wp:positionH>
                <wp:positionV relativeFrom="paragraph">
                  <wp:posOffset>1737360</wp:posOffset>
                </wp:positionV>
                <wp:extent cx="685800" cy="32385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685800" cy="323850"/>
                        </a:xfrm>
                        <a:prstGeom prst="rect">
                          <a:avLst/>
                        </a:prstGeom>
                        <a:solidFill>
                          <a:schemeClr val="lt1"/>
                        </a:solidFill>
                        <a:ln w="6350">
                          <a:noFill/>
                        </a:ln>
                      </wps:spPr>
                      <wps:txbx>
                        <w:txbxContent>
                          <w:p w14:paraId="344F8943" w14:textId="77777777" w:rsidR="00A03C29" w:rsidRPr="00480490" w:rsidRDefault="00A03C29" w:rsidP="00A03C29">
                            <w:pPr>
                              <w:jc w:val="center"/>
                              <w:rPr>
                                <w:rFonts w:ascii="Arial" w:hAnsi="Arial" w:cs="Arial"/>
                                <w:lang w:val="en-GB"/>
                              </w:rPr>
                            </w:pPr>
                            <w:r w:rsidRPr="00480490">
                              <w:rPr>
                                <w:rFonts w:ascii="Arial" w:hAnsi="Arial" w:cs="Arial"/>
                                <w:lang w:val="en-GB"/>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0F3FCE" id="Text Box 112" o:spid="_x0000_s1130" type="#_x0000_t202" style="position:absolute;margin-left:362.5pt;margin-top:136.8pt;width:54pt;height:25.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" fillcolor="white [3201]" stroked="f" strokeweight=".5pt">
                <v:textbox>
                  <w:txbxContent>
                    <w:p w14:paraId="344F8943" w14:textId="77777777" w:rsidR="00A03C29" w:rsidRPr="00480490" w:rsidRDefault="00A03C29" w:rsidP="00A03C29">
                      <w:pPr>
                        <w:jc w:val="center"/>
                        <w:rPr>
                          <w:rFonts w:ascii="Arial" w:hAnsi="Arial" w:cs="Arial"/>
                          <w:lang w:val="en-GB"/>
                        </w:rPr>
                      </w:pPr>
                      <w:r w:rsidRPr="00480490">
                        <w:rPr>
                          <w:rFonts w:ascii="Arial" w:hAnsi="Arial" w:cs="Arial"/>
                          <w:lang w:val="en-GB"/>
                        </w:rPr>
                        <w:t>Speed</w:t>
                      </w:r>
                    </w:p>
                  </w:txbxContent>
                </v:textbox>
              </v:shape>
            </w:pict>
          </mc:Fallback>
        </mc:AlternateContent>
      </w:r>
      <w:r w:rsidRPr="00A03C29">
        <w:rPr>
          <w:rFonts w:ascii="Arial" w:hAnsi="Arial" w:cs="Arial"/>
          <w:noProof/>
          <w:sz w:val="22"/>
          <w:szCs w:val="22"/>
          <w:lang w:eastAsia="en-AU"/>
        </w:rPr>
        <mc:AlternateContent>
          <mc:Choice Requires="wps">
            <w:drawing>
              <wp:anchor distT="0" distB="0" distL="114300" distR="114300" simplePos="0" relativeHeight="252175360" behindDoc="0" locked="0" layoutInCell="1" allowOverlap="1" wp14:anchorId="01864581" wp14:editId="172525EE">
                <wp:simplePos x="0" y="0"/>
                <wp:positionH relativeFrom="column">
                  <wp:posOffset>1257300</wp:posOffset>
                </wp:positionH>
                <wp:positionV relativeFrom="paragraph">
                  <wp:posOffset>1893570</wp:posOffset>
                </wp:positionV>
                <wp:extent cx="3314700" cy="0"/>
                <wp:effectExtent l="0" t="76200" r="19050" b="95250"/>
                <wp:wrapNone/>
                <wp:docPr id="113" name="Straight Arrow Connector 113"/>
                <wp:cNvGraphicFramePr/>
                <a:graphic xmlns:a="http://schemas.openxmlformats.org/drawingml/2006/main">
                  <a:graphicData uri="http://schemas.microsoft.com/office/word/2010/wordprocessingShape">
                    <wps:wsp>
                      <wps:cNvCnPr/>
                      <wps:spPr>
                        <a:xfrm>
                          <a:off x="0" y="0"/>
                          <a:ext cx="33147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BFF619" id="Straight Arrow Connector 113" o:spid="_x0000_s1026" type="#_x0000_t32" style="position:absolute;margin-left:99pt;margin-top:149.1pt;width:261pt;height:0;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" strokecolor="black [3200]" strokeweight="1pt">
                <v:stroke endarrow="block" joinstyle="miter"/>
              </v:shape>
            </w:pict>
          </mc:Fallback>
        </mc:AlternateContent>
      </w:r>
    </w:p>
    <w:p w14:paraId="7445E3C0" w14:textId="77777777" w:rsidR="00A03C29" w:rsidRPr="00A03C29" w:rsidRDefault="00A03C29" w:rsidP="00A03C29">
      <w:pPr>
        <w:rPr>
          <w:rFonts w:ascii="Arial" w:hAnsi="Arial" w:cs="Arial"/>
          <w:sz w:val="22"/>
          <w:szCs w:val="22"/>
          <w:lang w:val="en-GB"/>
        </w:rPr>
      </w:pPr>
    </w:p>
    <w:p w14:paraId="383F2008" w14:textId="77777777" w:rsidR="00A03C29" w:rsidRPr="00A03C29" w:rsidRDefault="00A03C29" w:rsidP="00A03C29">
      <w:pPr>
        <w:rPr>
          <w:rFonts w:ascii="Arial" w:hAnsi="Arial" w:cs="Arial"/>
          <w:sz w:val="22"/>
          <w:szCs w:val="22"/>
          <w:lang w:val="en-GB"/>
        </w:rPr>
      </w:pPr>
    </w:p>
    <w:p w14:paraId="68BCA04E" w14:textId="77777777" w:rsidR="00A03C29" w:rsidRPr="00A03C29" w:rsidRDefault="00A03C29" w:rsidP="00A03C29">
      <w:pPr>
        <w:rPr>
          <w:rFonts w:ascii="Arial" w:hAnsi="Arial" w:cs="Arial"/>
          <w:sz w:val="22"/>
          <w:szCs w:val="22"/>
          <w:lang w:val="en-GB"/>
        </w:rPr>
      </w:pPr>
    </w:p>
    <w:p w14:paraId="275EC287" w14:textId="77777777" w:rsidR="00A03C29" w:rsidRPr="00A03C29" w:rsidRDefault="00A03C29" w:rsidP="00A03C29">
      <w:pPr>
        <w:rPr>
          <w:rFonts w:ascii="Arial" w:hAnsi="Arial" w:cs="Arial"/>
          <w:sz w:val="22"/>
          <w:szCs w:val="22"/>
          <w:lang w:val="en-GB"/>
        </w:rPr>
      </w:pPr>
    </w:p>
    <w:p w14:paraId="795987FC" w14:textId="77777777" w:rsidR="00A03C29" w:rsidRPr="00A03C29" w:rsidRDefault="00A03C29" w:rsidP="00A03C29">
      <w:pPr>
        <w:rPr>
          <w:rFonts w:ascii="Arial" w:hAnsi="Arial" w:cs="Arial"/>
          <w:sz w:val="22"/>
          <w:szCs w:val="22"/>
          <w:lang w:val="en-GB"/>
        </w:rPr>
      </w:pPr>
    </w:p>
    <w:p w14:paraId="7AC2D1AB" w14:textId="77777777" w:rsidR="00A03C29" w:rsidRPr="00A03C29" w:rsidRDefault="00A03C29" w:rsidP="00A03C29">
      <w:pPr>
        <w:rPr>
          <w:rFonts w:ascii="Arial" w:hAnsi="Arial" w:cs="Arial"/>
          <w:sz w:val="22"/>
          <w:szCs w:val="22"/>
          <w:lang w:val="en-GB"/>
        </w:rPr>
      </w:pPr>
    </w:p>
    <w:p w14:paraId="1EF28888" w14:textId="77777777" w:rsidR="00A03C29" w:rsidRPr="00A03C29" w:rsidRDefault="00A03C29" w:rsidP="00A03C29">
      <w:pPr>
        <w:rPr>
          <w:rFonts w:ascii="Arial" w:hAnsi="Arial" w:cs="Arial"/>
          <w:sz w:val="22"/>
          <w:szCs w:val="22"/>
          <w:lang w:val="en-GB"/>
        </w:rPr>
      </w:pPr>
    </w:p>
    <w:p w14:paraId="596C832D" w14:textId="6006A268" w:rsidR="00A03C29" w:rsidRDefault="00A03C29" w:rsidP="00A03C29">
      <w:pPr>
        <w:rPr>
          <w:rFonts w:ascii="Arial" w:hAnsi="Arial" w:cs="Arial"/>
          <w:sz w:val="22"/>
          <w:szCs w:val="22"/>
          <w:lang w:val="en-GB"/>
        </w:rPr>
      </w:pPr>
    </w:p>
    <w:p w14:paraId="79915588" w14:textId="578B35DF" w:rsidR="009A0C2F" w:rsidRDefault="009A0C2F" w:rsidP="00A03C29">
      <w:pPr>
        <w:rPr>
          <w:rFonts w:ascii="Arial" w:hAnsi="Arial" w:cs="Arial"/>
          <w:sz w:val="22"/>
          <w:szCs w:val="22"/>
          <w:lang w:val="en-GB"/>
        </w:rPr>
      </w:pPr>
    </w:p>
    <w:p w14:paraId="129E8268" w14:textId="65FD93D0" w:rsidR="009A0C2F" w:rsidRDefault="009A0C2F" w:rsidP="00A03C29">
      <w:pPr>
        <w:rPr>
          <w:rFonts w:ascii="Arial" w:hAnsi="Arial" w:cs="Arial"/>
          <w:sz w:val="22"/>
          <w:szCs w:val="22"/>
          <w:lang w:val="en-GB"/>
        </w:rPr>
      </w:pPr>
    </w:p>
    <w:p w14:paraId="4C1C9011" w14:textId="7ECFBF87" w:rsidR="009A0C2F" w:rsidRDefault="009A0C2F" w:rsidP="00A03C29">
      <w:pPr>
        <w:rPr>
          <w:rFonts w:ascii="Arial" w:hAnsi="Arial" w:cs="Arial"/>
          <w:sz w:val="22"/>
          <w:szCs w:val="22"/>
          <w:lang w:val="en-GB"/>
        </w:rPr>
      </w:pPr>
    </w:p>
    <w:p w14:paraId="02F398B4" w14:textId="5635F234" w:rsidR="009A0C2F" w:rsidRDefault="009A0C2F" w:rsidP="00A03C29">
      <w:pPr>
        <w:rPr>
          <w:rFonts w:ascii="Arial" w:hAnsi="Arial" w:cs="Arial"/>
          <w:sz w:val="22"/>
          <w:szCs w:val="22"/>
          <w:lang w:val="en-GB"/>
        </w:rPr>
      </w:pPr>
    </w:p>
    <w:p w14:paraId="6E99934D" w14:textId="14B4DCB9" w:rsidR="009A0C2F" w:rsidRDefault="009A0C2F" w:rsidP="00A03C29">
      <w:pPr>
        <w:rPr>
          <w:rFonts w:ascii="Arial" w:hAnsi="Arial" w:cs="Arial"/>
          <w:sz w:val="22"/>
          <w:szCs w:val="22"/>
          <w:lang w:val="en-GB"/>
        </w:rPr>
      </w:pPr>
    </w:p>
    <w:p w14:paraId="79846079" w14:textId="77777777" w:rsidR="009A0C2F" w:rsidRPr="00A03C29" w:rsidRDefault="009A0C2F" w:rsidP="00A03C29">
      <w:pPr>
        <w:rPr>
          <w:rFonts w:ascii="Arial" w:hAnsi="Arial" w:cs="Arial"/>
          <w:sz w:val="22"/>
          <w:szCs w:val="22"/>
          <w:lang w:val="en-GB"/>
        </w:rPr>
      </w:pPr>
    </w:p>
    <w:p w14:paraId="32F130E9" w14:textId="349ECE83" w:rsidR="00A03C29" w:rsidRPr="009A0C2F" w:rsidRDefault="00A03C29" w:rsidP="009A0C2F">
      <w:pPr>
        <w:pStyle w:val="ListParagraph"/>
        <w:numPr>
          <w:ilvl w:val="0"/>
          <w:numId w:val="26"/>
        </w:numPr>
        <w:ind w:hanging="720"/>
        <w:rPr>
          <w:rFonts w:ascii="Arial" w:hAnsi="Arial" w:cs="Arial"/>
          <w:sz w:val="22"/>
          <w:szCs w:val="22"/>
          <w:lang w:val="en-GB"/>
        </w:rPr>
      </w:pPr>
      <w:bookmarkStart w:id="17" w:name="_Hlk104388989"/>
      <w:r w:rsidRPr="009A0C2F">
        <w:rPr>
          <w:rFonts w:ascii="Arial" w:hAnsi="Arial" w:cs="Arial"/>
          <w:sz w:val="22"/>
          <w:szCs w:val="22"/>
          <w:lang w:val="en-GB"/>
        </w:rPr>
        <w:t xml:space="preserve">The following questions relate to the examples of time dilation mentioned in the article. </w:t>
      </w:r>
      <w:r w:rsidR="00BA7218">
        <w:rPr>
          <w:rFonts w:ascii="Helvetica" w:eastAsia="Times New Roman" w:hAnsi="Helvetica" w:cs="Helvetica"/>
          <w:color w:val="1D2228"/>
          <w:sz w:val="22"/>
          <w:szCs w:val="22"/>
          <w:lang w:eastAsia="en-AU"/>
        </w:rPr>
        <w:t>C</w:t>
      </w:r>
      <w:r w:rsidR="00BA7218" w:rsidRPr="00BA7218">
        <w:rPr>
          <w:rFonts w:ascii="Helvetica" w:eastAsia="Times New Roman" w:hAnsi="Helvetica" w:cs="Helvetica"/>
          <w:color w:val="1D2228"/>
          <w:sz w:val="22"/>
          <w:szCs w:val="22"/>
          <w:lang w:eastAsia="en-AU"/>
        </w:rPr>
        <w:t>onsider only the effects of </w:t>
      </w:r>
      <w:r w:rsidR="00BA7218" w:rsidRPr="00BA7218">
        <w:rPr>
          <w:rFonts w:ascii="Helvetica" w:eastAsia="Times New Roman" w:hAnsi="Helvetica" w:cs="Helvetica"/>
          <w:b/>
          <w:bCs/>
          <w:color w:val="1D2228"/>
          <w:sz w:val="22"/>
          <w:szCs w:val="22"/>
          <w:lang w:eastAsia="en-AU"/>
        </w:rPr>
        <w:t>special</w:t>
      </w:r>
      <w:r w:rsidR="00BA7218" w:rsidRPr="00BA7218">
        <w:rPr>
          <w:rFonts w:ascii="Helvetica" w:eastAsia="Times New Roman" w:hAnsi="Helvetica" w:cs="Helvetica"/>
          <w:color w:val="1D2228"/>
          <w:sz w:val="22"/>
          <w:szCs w:val="22"/>
          <w:lang w:eastAsia="en-AU"/>
        </w:rPr>
        <w:t> relativity</w:t>
      </w:r>
    </w:p>
    <w:p w14:paraId="5663660E" w14:textId="77777777" w:rsidR="009A0C2F" w:rsidRPr="009A0C2F" w:rsidRDefault="009A0C2F" w:rsidP="009A0C2F">
      <w:pPr>
        <w:pStyle w:val="ListParagraph"/>
        <w:rPr>
          <w:rFonts w:ascii="Arial" w:hAnsi="Arial" w:cs="Arial"/>
          <w:sz w:val="22"/>
          <w:szCs w:val="22"/>
          <w:lang w:val="en-GB"/>
        </w:rPr>
      </w:pPr>
    </w:p>
    <w:p w14:paraId="69EE3322" w14:textId="72F78CAA" w:rsidR="00A03C29" w:rsidRPr="00BA7218" w:rsidRDefault="00A03C29" w:rsidP="00CB21DA">
      <w:pPr>
        <w:ind w:left="1440" w:hanging="720"/>
        <w:rPr>
          <w:rFonts w:ascii="Arial" w:hAnsi="Arial" w:cs="Arial"/>
          <w:sz w:val="22"/>
          <w:szCs w:val="22"/>
          <w:lang w:val="en-GB"/>
        </w:rPr>
      </w:pPr>
      <w:r w:rsidRPr="00A03C29">
        <w:rPr>
          <w:rFonts w:ascii="Arial" w:hAnsi="Arial" w:cs="Arial"/>
          <w:sz w:val="22"/>
          <w:szCs w:val="22"/>
          <w:lang w:val="en-GB"/>
        </w:rPr>
        <w:t>(</w:t>
      </w:r>
      <w:proofErr w:type="spellStart"/>
      <w:r w:rsidRPr="00A03C29">
        <w:rPr>
          <w:rFonts w:ascii="Arial" w:hAnsi="Arial" w:cs="Arial"/>
          <w:sz w:val="22"/>
          <w:szCs w:val="22"/>
          <w:lang w:val="en-GB"/>
        </w:rPr>
        <w:t>i</w:t>
      </w:r>
      <w:proofErr w:type="spellEnd"/>
      <w:r w:rsidRPr="00A03C29">
        <w:rPr>
          <w:rFonts w:ascii="Arial" w:hAnsi="Arial" w:cs="Arial"/>
          <w:sz w:val="22"/>
          <w:szCs w:val="22"/>
          <w:lang w:val="en-GB"/>
        </w:rPr>
        <w:t xml:space="preserve">) </w:t>
      </w:r>
      <w:r w:rsidRPr="00A03C29">
        <w:rPr>
          <w:rFonts w:ascii="Arial" w:hAnsi="Arial" w:cs="Arial"/>
          <w:sz w:val="22"/>
          <w:szCs w:val="22"/>
          <w:lang w:val="en-GB"/>
        </w:rPr>
        <w:tab/>
      </w:r>
      <w:r w:rsidR="00BA7218">
        <w:rPr>
          <w:rFonts w:ascii="Arial" w:hAnsi="Arial" w:cs="Arial"/>
          <w:sz w:val="22"/>
          <w:szCs w:val="22"/>
          <w:lang w:val="en-GB"/>
        </w:rPr>
        <w:t xml:space="preserve">A spaceship </w:t>
      </w:r>
      <w:r w:rsidR="00BA7218" w:rsidRPr="00BA7218">
        <w:rPr>
          <w:rFonts w:ascii="Helvetica" w:eastAsia="Times New Roman" w:hAnsi="Helvetica" w:cs="Helvetica"/>
          <w:color w:val="1D2228"/>
          <w:sz w:val="22"/>
          <w:szCs w:val="22"/>
          <w:lang w:eastAsia="en-AU"/>
        </w:rPr>
        <w:t xml:space="preserve">travels to </w:t>
      </w:r>
      <w:r w:rsidR="00BA7218">
        <w:rPr>
          <w:rFonts w:ascii="Helvetica" w:eastAsia="Times New Roman" w:hAnsi="Helvetica" w:cs="Helvetica"/>
          <w:color w:val="1D2228"/>
          <w:sz w:val="22"/>
          <w:szCs w:val="22"/>
          <w:lang w:eastAsia="en-AU"/>
        </w:rPr>
        <w:t>a distant galaxy</w:t>
      </w:r>
      <w:r w:rsidR="00BA7218" w:rsidRPr="00BA7218">
        <w:rPr>
          <w:rFonts w:ascii="Helvetica" w:eastAsia="Times New Roman" w:hAnsi="Helvetica" w:cs="Helvetica"/>
          <w:color w:val="1D2228"/>
          <w:sz w:val="22"/>
          <w:szCs w:val="22"/>
          <w:lang w:eastAsia="en-AU"/>
        </w:rPr>
        <w:t xml:space="preserve"> at 99.5% </w:t>
      </w:r>
      <w:r w:rsidR="00BA7218">
        <w:rPr>
          <w:rFonts w:ascii="Helvetica" w:eastAsia="Times New Roman" w:hAnsi="Helvetica" w:cs="Helvetica"/>
          <w:color w:val="1D2228"/>
          <w:sz w:val="22"/>
          <w:szCs w:val="22"/>
          <w:lang w:eastAsia="en-AU"/>
        </w:rPr>
        <w:t xml:space="preserve">of </w:t>
      </w:r>
      <w:r w:rsidR="00BA7218" w:rsidRPr="00BA7218">
        <w:rPr>
          <w:rFonts w:ascii="Helvetica" w:eastAsia="Times New Roman" w:hAnsi="Helvetica" w:cs="Helvetica"/>
          <w:color w:val="1D2228"/>
          <w:sz w:val="22"/>
          <w:szCs w:val="22"/>
          <w:lang w:eastAsia="en-AU"/>
        </w:rPr>
        <w:t>the speed of light</w:t>
      </w:r>
      <w:r w:rsidR="00BA7218">
        <w:rPr>
          <w:rFonts w:ascii="Helvetica" w:eastAsia="Times New Roman" w:hAnsi="Helvetica" w:cs="Helvetica"/>
          <w:color w:val="1D2228"/>
          <w:sz w:val="22"/>
          <w:szCs w:val="22"/>
          <w:lang w:eastAsia="en-AU"/>
        </w:rPr>
        <w:t>.</w:t>
      </w:r>
      <w:r w:rsidR="00BA7218" w:rsidRPr="00BA7218">
        <w:rPr>
          <w:rFonts w:ascii="Helvetica" w:eastAsia="Times New Roman" w:hAnsi="Helvetica" w:cs="Helvetica"/>
          <w:color w:val="1D2228"/>
          <w:sz w:val="22"/>
          <w:szCs w:val="22"/>
          <w:lang w:eastAsia="en-AU"/>
        </w:rPr>
        <w:t xml:space="preserve"> </w:t>
      </w:r>
      <w:r w:rsidR="00BA7218">
        <w:rPr>
          <w:rFonts w:ascii="Helvetica" w:eastAsia="Times New Roman" w:hAnsi="Helvetica" w:cs="Helvetica"/>
          <w:color w:val="1D2228"/>
          <w:sz w:val="22"/>
          <w:szCs w:val="22"/>
          <w:lang w:eastAsia="en-AU"/>
        </w:rPr>
        <w:t>T</w:t>
      </w:r>
      <w:r w:rsidR="00BA7218" w:rsidRPr="00BA7218">
        <w:rPr>
          <w:rFonts w:ascii="Helvetica" w:eastAsia="Times New Roman" w:hAnsi="Helvetica" w:cs="Helvetica"/>
          <w:color w:val="1D2228"/>
          <w:sz w:val="22"/>
          <w:szCs w:val="22"/>
          <w:lang w:eastAsia="en-AU"/>
        </w:rPr>
        <w:t xml:space="preserve">he astronaut ages </w:t>
      </w:r>
      <w:r w:rsidR="00BA7218">
        <w:rPr>
          <w:rFonts w:ascii="Helvetica" w:eastAsia="Times New Roman" w:hAnsi="Helvetica" w:cs="Helvetica"/>
          <w:color w:val="1D2228"/>
          <w:sz w:val="22"/>
          <w:szCs w:val="22"/>
          <w:lang w:eastAsia="en-AU"/>
        </w:rPr>
        <w:t>5.00</w:t>
      </w:r>
      <w:r w:rsidR="00BA7218" w:rsidRPr="00BA7218">
        <w:rPr>
          <w:rFonts w:ascii="Helvetica" w:eastAsia="Times New Roman" w:hAnsi="Helvetica" w:cs="Helvetica"/>
          <w:color w:val="1D2228"/>
          <w:sz w:val="22"/>
          <w:szCs w:val="22"/>
          <w:lang w:eastAsia="en-AU"/>
        </w:rPr>
        <w:t xml:space="preserve"> years by the time </w:t>
      </w:r>
      <w:r w:rsidR="00FD41AB">
        <w:rPr>
          <w:rFonts w:ascii="Helvetica" w:eastAsia="Times New Roman" w:hAnsi="Helvetica" w:cs="Helvetica"/>
          <w:color w:val="1D2228"/>
          <w:sz w:val="22"/>
          <w:szCs w:val="22"/>
          <w:lang w:eastAsia="en-AU"/>
        </w:rPr>
        <w:t>she</w:t>
      </w:r>
      <w:r w:rsidR="00BA7218" w:rsidRPr="00BA7218">
        <w:rPr>
          <w:rFonts w:ascii="Helvetica" w:eastAsia="Times New Roman" w:hAnsi="Helvetica" w:cs="Helvetica"/>
          <w:color w:val="1D2228"/>
          <w:sz w:val="22"/>
          <w:szCs w:val="22"/>
          <w:lang w:eastAsia="en-AU"/>
        </w:rPr>
        <w:t xml:space="preserve"> arrive</w:t>
      </w:r>
      <w:r w:rsidR="00FD41AB">
        <w:rPr>
          <w:rFonts w:ascii="Helvetica" w:eastAsia="Times New Roman" w:hAnsi="Helvetica" w:cs="Helvetica"/>
          <w:color w:val="1D2228"/>
          <w:sz w:val="22"/>
          <w:szCs w:val="22"/>
          <w:lang w:eastAsia="en-AU"/>
        </w:rPr>
        <w:t>s</w:t>
      </w:r>
      <w:r w:rsidR="00BA7218" w:rsidRPr="00BA7218">
        <w:rPr>
          <w:rFonts w:ascii="Helvetica" w:eastAsia="Times New Roman" w:hAnsi="Helvetica" w:cs="Helvetica"/>
          <w:color w:val="1D2228"/>
          <w:sz w:val="22"/>
          <w:szCs w:val="22"/>
          <w:lang w:eastAsia="en-AU"/>
        </w:rPr>
        <w:t xml:space="preserve">. </w:t>
      </w:r>
      <w:r w:rsidR="000373BB">
        <w:rPr>
          <w:rFonts w:ascii="Helvetica" w:eastAsia="Times New Roman" w:hAnsi="Helvetica" w:cs="Helvetica"/>
          <w:color w:val="1D2228"/>
          <w:sz w:val="22"/>
          <w:szCs w:val="22"/>
          <w:lang w:eastAsia="en-AU"/>
        </w:rPr>
        <w:t>Calculate h</w:t>
      </w:r>
      <w:r w:rsidR="00BA7218" w:rsidRPr="00BA7218">
        <w:rPr>
          <w:rFonts w:ascii="Helvetica" w:eastAsia="Times New Roman" w:hAnsi="Helvetica" w:cs="Helvetica"/>
          <w:color w:val="1D2228"/>
          <w:sz w:val="22"/>
          <w:szCs w:val="22"/>
          <w:lang w:eastAsia="en-AU"/>
        </w:rPr>
        <w:t>ow much time would have passed on Earth during this time</w:t>
      </w:r>
      <w:r w:rsidRPr="00BA7218">
        <w:rPr>
          <w:rFonts w:ascii="Arial" w:hAnsi="Arial" w:cs="Arial"/>
          <w:sz w:val="22"/>
          <w:szCs w:val="22"/>
          <w:lang w:val="en-GB"/>
        </w:rPr>
        <w:t>.</w:t>
      </w:r>
    </w:p>
    <w:p w14:paraId="722C8D0B" w14:textId="07C04CC8" w:rsidR="00A03C29" w:rsidRPr="00A03C29" w:rsidRDefault="00A03C29" w:rsidP="00A03C29">
      <w:pPr>
        <w:jc w:val="right"/>
        <w:rPr>
          <w:rFonts w:ascii="Arial" w:hAnsi="Arial" w:cs="Arial"/>
          <w:sz w:val="22"/>
          <w:szCs w:val="22"/>
          <w:lang w:val="en-GB"/>
        </w:rPr>
      </w:pPr>
      <w:r w:rsidRPr="00A03C29">
        <w:rPr>
          <w:rFonts w:ascii="Arial" w:hAnsi="Arial" w:cs="Arial"/>
          <w:sz w:val="22"/>
          <w:szCs w:val="22"/>
          <w:lang w:val="en-GB"/>
        </w:rPr>
        <w:t>(</w:t>
      </w:r>
      <w:r w:rsidR="001571DA">
        <w:rPr>
          <w:rFonts w:ascii="Arial" w:hAnsi="Arial" w:cs="Arial"/>
          <w:sz w:val="22"/>
          <w:szCs w:val="22"/>
          <w:lang w:val="en-GB"/>
        </w:rPr>
        <w:t>2</w:t>
      </w:r>
      <w:r w:rsidRPr="00A03C29">
        <w:rPr>
          <w:rFonts w:ascii="Arial" w:hAnsi="Arial" w:cs="Arial"/>
          <w:sz w:val="22"/>
          <w:szCs w:val="22"/>
          <w:lang w:val="en-GB"/>
        </w:rPr>
        <w:t xml:space="preserve"> marks)</w:t>
      </w:r>
    </w:p>
    <w:bookmarkEnd w:id="17"/>
    <w:p w14:paraId="322BDC34" w14:textId="77777777" w:rsidR="00A03C29" w:rsidRPr="00A03C29" w:rsidRDefault="00A03C29" w:rsidP="00A03C29">
      <w:pPr>
        <w:jc w:val="right"/>
        <w:rPr>
          <w:rFonts w:ascii="Arial" w:hAnsi="Arial" w:cs="Arial"/>
          <w:sz w:val="22"/>
          <w:szCs w:val="22"/>
          <w:lang w:val="en-GB"/>
        </w:rPr>
      </w:pPr>
    </w:p>
    <w:p w14:paraId="57AB7E72" w14:textId="77777777" w:rsidR="00A03C29" w:rsidRPr="00A03C29" w:rsidRDefault="00A03C29" w:rsidP="00A03C29">
      <w:pPr>
        <w:jc w:val="right"/>
        <w:rPr>
          <w:rFonts w:ascii="Arial" w:hAnsi="Arial" w:cs="Arial"/>
          <w:sz w:val="22"/>
          <w:szCs w:val="22"/>
          <w:lang w:val="en-GB"/>
        </w:rPr>
      </w:pPr>
    </w:p>
    <w:p w14:paraId="691EC729" w14:textId="77777777" w:rsidR="00A03C29" w:rsidRPr="00A03C29" w:rsidRDefault="00A03C29" w:rsidP="00A03C29">
      <w:pPr>
        <w:jc w:val="right"/>
        <w:rPr>
          <w:rFonts w:ascii="Arial" w:hAnsi="Arial" w:cs="Arial"/>
          <w:sz w:val="22"/>
          <w:szCs w:val="22"/>
          <w:lang w:val="en-GB"/>
        </w:rPr>
      </w:pPr>
    </w:p>
    <w:p w14:paraId="5CCB5160" w14:textId="77777777" w:rsidR="00A03C29" w:rsidRPr="00A03C29" w:rsidRDefault="00A03C29" w:rsidP="00A03C29">
      <w:pPr>
        <w:jc w:val="right"/>
        <w:rPr>
          <w:rFonts w:ascii="Arial" w:hAnsi="Arial" w:cs="Arial"/>
          <w:sz w:val="22"/>
          <w:szCs w:val="22"/>
          <w:lang w:val="en-GB"/>
        </w:rPr>
      </w:pPr>
    </w:p>
    <w:p w14:paraId="0DDBBE3B" w14:textId="77777777" w:rsidR="008C7375" w:rsidRDefault="008C7375" w:rsidP="00A03C29">
      <w:pPr>
        <w:jc w:val="right"/>
        <w:rPr>
          <w:rFonts w:ascii="Arial" w:hAnsi="Arial" w:cs="Arial"/>
          <w:sz w:val="22"/>
          <w:szCs w:val="22"/>
          <w:lang w:val="en-GB"/>
        </w:rPr>
        <w:sectPr w:rsidR="008C7375" w:rsidSect="00BA3430">
          <w:footerReference w:type="even" r:id="rId29"/>
          <w:footerReference w:type="default" r:id="rId30"/>
          <w:type w:val="continuous"/>
          <w:pgSz w:w="11907" w:h="16840" w:code="9"/>
          <w:pgMar w:top="992" w:right="851" w:bottom="851" w:left="851" w:header="567" w:footer="709" w:gutter="0"/>
          <w:cols w:space="708"/>
          <w:docGrid w:linePitch="360"/>
        </w:sectPr>
      </w:pPr>
    </w:p>
    <w:p w14:paraId="01EB34F6" w14:textId="375B6004" w:rsidR="003B2D3D" w:rsidRDefault="003B2D3D" w:rsidP="00A03C29">
      <w:pPr>
        <w:jc w:val="right"/>
        <w:rPr>
          <w:rFonts w:ascii="Arial" w:hAnsi="Arial" w:cs="Arial"/>
          <w:sz w:val="22"/>
          <w:szCs w:val="22"/>
          <w:lang w:val="en-GB"/>
        </w:rPr>
      </w:pPr>
    </w:p>
    <w:p w14:paraId="477F4678" w14:textId="78BF3904" w:rsidR="003B2D3D" w:rsidRDefault="003B2D3D" w:rsidP="00A03C29">
      <w:pPr>
        <w:jc w:val="right"/>
        <w:rPr>
          <w:rFonts w:ascii="Arial" w:hAnsi="Arial" w:cs="Arial"/>
          <w:sz w:val="22"/>
          <w:szCs w:val="22"/>
          <w:lang w:val="en-GB"/>
        </w:rPr>
      </w:pPr>
    </w:p>
    <w:p w14:paraId="5A46C0E6" w14:textId="77777777" w:rsidR="006261A7" w:rsidRDefault="006261A7" w:rsidP="00A03C29">
      <w:pPr>
        <w:jc w:val="right"/>
        <w:rPr>
          <w:rFonts w:ascii="Arial" w:hAnsi="Arial" w:cs="Arial"/>
          <w:sz w:val="22"/>
          <w:szCs w:val="22"/>
          <w:lang w:val="en-GB"/>
        </w:rPr>
      </w:pPr>
    </w:p>
    <w:p w14:paraId="5E2F0668" w14:textId="77777777" w:rsidR="006261A7" w:rsidRDefault="006261A7" w:rsidP="00A03C29">
      <w:pPr>
        <w:jc w:val="right"/>
        <w:rPr>
          <w:rFonts w:ascii="Arial" w:hAnsi="Arial" w:cs="Arial"/>
          <w:sz w:val="22"/>
          <w:szCs w:val="22"/>
          <w:lang w:val="en-GB"/>
        </w:rPr>
      </w:pPr>
    </w:p>
    <w:p w14:paraId="525242AA" w14:textId="77777777" w:rsidR="006261A7" w:rsidRDefault="006261A7" w:rsidP="00A03C29">
      <w:pPr>
        <w:jc w:val="right"/>
        <w:rPr>
          <w:rFonts w:ascii="Arial" w:hAnsi="Arial" w:cs="Arial"/>
          <w:sz w:val="22"/>
          <w:szCs w:val="22"/>
          <w:lang w:val="en-GB"/>
        </w:rPr>
      </w:pPr>
    </w:p>
    <w:p w14:paraId="44EB0A28" w14:textId="77777777" w:rsidR="006261A7" w:rsidRDefault="006261A7" w:rsidP="00A03C29">
      <w:pPr>
        <w:jc w:val="right"/>
        <w:rPr>
          <w:rFonts w:ascii="Arial" w:hAnsi="Arial" w:cs="Arial"/>
          <w:sz w:val="22"/>
          <w:szCs w:val="22"/>
          <w:lang w:val="en-GB"/>
        </w:rPr>
      </w:pPr>
    </w:p>
    <w:p w14:paraId="578B6DB0" w14:textId="77777777" w:rsidR="006261A7" w:rsidRDefault="006261A7" w:rsidP="00A03C29">
      <w:pPr>
        <w:jc w:val="right"/>
        <w:rPr>
          <w:rFonts w:ascii="Arial" w:hAnsi="Arial" w:cs="Arial"/>
          <w:sz w:val="22"/>
          <w:szCs w:val="22"/>
          <w:lang w:val="en-GB"/>
        </w:rPr>
      </w:pPr>
    </w:p>
    <w:p w14:paraId="4D6CA473" w14:textId="77777777" w:rsidR="006261A7" w:rsidRDefault="006261A7" w:rsidP="00A03C29">
      <w:pPr>
        <w:jc w:val="right"/>
        <w:rPr>
          <w:rFonts w:ascii="Arial" w:hAnsi="Arial" w:cs="Arial"/>
          <w:sz w:val="22"/>
          <w:szCs w:val="22"/>
          <w:lang w:val="en-GB"/>
        </w:rPr>
      </w:pPr>
    </w:p>
    <w:p w14:paraId="4A796293" w14:textId="77777777" w:rsidR="006261A7" w:rsidRDefault="006261A7" w:rsidP="00A03C29">
      <w:pPr>
        <w:jc w:val="right"/>
        <w:rPr>
          <w:rFonts w:ascii="Arial" w:hAnsi="Arial" w:cs="Arial"/>
          <w:sz w:val="22"/>
          <w:szCs w:val="22"/>
          <w:lang w:val="en-GB"/>
        </w:rPr>
      </w:pPr>
    </w:p>
    <w:p w14:paraId="5AFB3CF9" w14:textId="735EF34C" w:rsidR="003B2D3D" w:rsidRDefault="003B2D3D" w:rsidP="00A03C29">
      <w:pPr>
        <w:jc w:val="right"/>
        <w:rPr>
          <w:rFonts w:ascii="Arial" w:hAnsi="Arial" w:cs="Arial"/>
          <w:sz w:val="22"/>
          <w:szCs w:val="22"/>
          <w:lang w:val="en-GB"/>
        </w:rPr>
      </w:pPr>
    </w:p>
    <w:p w14:paraId="1CA89875" w14:textId="77777777" w:rsidR="003B2D3D" w:rsidRPr="00A03C29" w:rsidRDefault="003B2D3D" w:rsidP="00A03C29">
      <w:pPr>
        <w:jc w:val="right"/>
        <w:rPr>
          <w:rFonts w:ascii="Arial" w:hAnsi="Arial" w:cs="Arial"/>
          <w:sz w:val="22"/>
          <w:szCs w:val="22"/>
          <w:lang w:val="en-GB"/>
        </w:rPr>
      </w:pPr>
    </w:p>
    <w:p w14:paraId="5E1C8107" w14:textId="77777777" w:rsidR="00A03C29" w:rsidRPr="00A03C29" w:rsidRDefault="00A03C29" w:rsidP="00A03C29">
      <w:pPr>
        <w:jc w:val="right"/>
        <w:rPr>
          <w:rFonts w:ascii="Arial" w:hAnsi="Arial" w:cs="Arial"/>
          <w:sz w:val="22"/>
          <w:szCs w:val="22"/>
          <w:lang w:val="en-GB"/>
        </w:rPr>
      </w:pPr>
    </w:p>
    <w:p w14:paraId="068ED4B2" w14:textId="77777777" w:rsidR="00A03C29" w:rsidRPr="00A03C29" w:rsidRDefault="00A03C29" w:rsidP="00A03C29">
      <w:pPr>
        <w:jc w:val="right"/>
        <w:rPr>
          <w:rFonts w:ascii="Arial" w:hAnsi="Arial" w:cs="Arial"/>
          <w:sz w:val="22"/>
          <w:szCs w:val="22"/>
          <w:lang w:val="en-GB"/>
        </w:rPr>
      </w:pPr>
    </w:p>
    <w:p w14:paraId="002CDE16" w14:textId="6165AA2B" w:rsidR="003B2D3D" w:rsidRDefault="003B2D3D" w:rsidP="00F54117">
      <w:pPr>
        <w:jc w:val="right"/>
        <w:rPr>
          <w:rFonts w:ascii="Arial" w:hAnsi="Arial" w:cs="Arial"/>
          <w:sz w:val="22"/>
          <w:szCs w:val="22"/>
          <w:lang w:val="en-GB"/>
        </w:rPr>
      </w:pPr>
      <w:r>
        <w:rPr>
          <w:rFonts w:ascii="Arial" w:hAnsi="Arial" w:cs="Arial"/>
          <w:sz w:val="22"/>
          <w:szCs w:val="22"/>
          <w:lang w:val="en-GB"/>
        </w:rPr>
        <w:t xml:space="preserve">________________ </w:t>
      </w:r>
      <w:r w:rsidR="00F54117">
        <w:rPr>
          <w:rFonts w:ascii="Arial" w:hAnsi="Arial" w:cs="Arial"/>
          <w:sz w:val="22"/>
          <w:szCs w:val="22"/>
          <w:lang w:val="en-GB"/>
        </w:rPr>
        <w:t>years</w:t>
      </w:r>
      <w:r>
        <w:rPr>
          <w:rFonts w:ascii="Arial" w:hAnsi="Arial" w:cs="Arial"/>
          <w:sz w:val="22"/>
          <w:szCs w:val="22"/>
          <w:lang w:val="en-GB"/>
        </w:rPr>
        <w:br w:type="page"/>
      </w:r>
    </w:p>
    <w:p w14:paraId="7099A86D" w14:textId="4D5CBCF9" w:rsidR="003B2D3D" w:rsidRDefault="00A03C29" w:rsidP="00CB21DA">
      <w:pPr>
        <w:pStyle w:val="ListParagraph"/>
        <w:numPr>
          <w:ilvl w:val="0"/>
          <w:numId w:val="28"/>
        </w:numPr>
        <w:spacing w:after="160" w:line="259" w:lineRule="auto"/>
        <w:ind w:left="1418" w:hanging="709"/>
        <w:rPr>
          <w:rFonts w:ascii="Arial" w:hAnsi="Arial" w:cs="Arial"/>
          <w:sz w:val="22"/>
          <w:szCs w:val="22"/>
          <w:lang w:val="en-GB"/>
        </w:rPr>
      </w:pPr>
      <w:r w:rsidRPr="00A03C29">
        <w:rPr>
          <w:rFonts w:ascii="Arial" w:hAnsi="Arial" w:cs="Arial"/>
          <w:sz w:val="22"/>
          <w:szCs w:val="22"/>
          <w:lang w:val="en-GB"/>
        </w:rPr>
        <w:lastRenderedPageBreak/>
        <w:t>Calculate the average orbital speed of a satellite if it</w:t>
      </w:r>
      <w:r w:rsidR="006010A4">
        <w:rPr>
          <w:rFonts w:ascii="Arial" w:hAnsi="Arial" w:cs="Arial"/>
          <w:sz w:val="22"/>
          <w:szCs w:val="22"/>
          <w:lang w:val="en-GB"/>
        </w:rPr>
        <w:t>s clock</w:t>
      </w:r>
      <w:r w:rsidRPr="00A03C29">
        <w:rPr>
          <w:rFonts w:ascii="Arial" w:hAnsi="Arial" w:cs="Arial"/>
          <w:sz w:val="22"/>
          <w:szCs w:val="22"/>
          <w:lang w:val="en-GB"/>
        </w:rPr>
        <w:t xml:space="preserve"> ticks </w:t>
      </w:r>
      <w:r w:rsidR="006C2B9F">
        <w:rPr>
          <w:rFonts w:ascii="Arial" w:hAnsi="Arial" w:cs="Arial"/>
          <w:sz w:val="22"/>
          <w:szCs w:val="22"/>
          <w:lang w:val="en-GB"/>
        </w:rPr>
        <w:t>1.00 minute</w:t>
      </w:r>
      <w:r w:rsidRPr="00A03C29">
        <w:rPr>
          <w:rFonts w:ascii="Arial" w:hAnsi="Arial" w:cs="Arial"/>
          <w:sz w:val="22"/>
          <w:szCs w:val="22"/>
          <w:lang w:val="en-GB"/>
        </w:rPr>
        <w:t xml:space="preserve"> </w:t>
      </w:r>
      <w:r w:rsidR="006010A4">
        <w:rPr>
          <w:rFonts w:ascii="Arial" w:hAnsi="Arial" w:cs="Arial"/>
          <w:sz w:val="22"/>
          <w:szCs w:val="22"/>
          <w:lang w:val="en-GB"/>
        </w:rPr>
        <w:t>slower</w:t>
      </w:r>
      <w:r w:rsidRPr="00A03C29">
        <w:rPr>
          <w:rFonts w:ascii="Arial" w:hAnsi="Arial" w:cs="Arial"/>
          <w:sz w:val="22"/>
          <w:szCs w:val="22"/>
          <w:lang w:val="en-GB"/>
        </w:rPr>
        <w:t xml:space="preserve"> in the course of one day than a stationary clock on earth. </w:t>
      </w:r>
    </w:p>
    <w:p w14:paraId="612B6050" w14:textId="188413E1" w:rsidR="00A03C29" w:rsidRPr="003B2D3D" w:rsidRDefault="00A03C29" w:rsidP="003B2D3D">
      <w:pPr>
        <w:pStyle w:val="ListParagraph"/>
        <w:spacing w:after="160" w:line="259" w:lineRule="auto"/>
        <w:ind w:left="709"/>
        <w:jc w:val="right"/>
        <w:rPr>
          <w:rFonts w:ascii="Arial" w:hAnsi="Arial" w:cs="Arial"/>
          <w:sz w:val="22"/>
          <w:szCs w:val="22"/>
          <w:lang w:val="en-GB"/>
        </w:rPr>
      </w:pPr>
      <w:r w:rsidRPr="003B2D3D">
        <w:rPr>
          <w:rFonts w:ascii="Arial" w:hAnsi="Arial" w:cs="Arial"/>
          <w:sz w:val="22"/>
          <w:szCs w:val="22"/>
          <w:lang w:val="en-GB"/>
        </w:rPr>
        <w:t>(</w:t>
      </w:r>
      <w:r w:rsidR="00FC5514">
        <w:rPr>
          <w:rFonts w:ascii="Arial" w:hAnsi="Arial" w:cs="Arial"/>
          <w:sz w:val="22"/>
          <w:szCs w:val="22"/>
          <w:lang w:val="en-GB"/>
        </w:rPr>
        <w:t>5</w:t>
      </w:r>
      <w:r w:rsidRPr="003B2D3D">
        <w:rPr>
          <w:rFonts w:ascii="Arial" w:hAnsi="Arial" w:cs="Arial"/>
          <w:sz w:val="22"/>
          <w:szCs w:val="22"/>
          <w:lang w:val="en-GB"/>
        </w:rPr>
        <w:t xml:space="preserve"> marks)</w:t>
      </w:r>
    </w:p>
    <w:p w14:paraId="0B47F12C" w14:textId="77777777" w:rsidR="004A0F68" w:rsidRPr="00E0382B" w:rsidRDefault="004A0F68" w:rsidP="00044995">
      <w:pPr>
        <w:jc w:val="center"/>
        <w:rPr>
          <w:rFonts w:ascii="Arial" w:hAnsi="Arial" w:cs="Arial"/>
          <w:b/>
          <w:bCs/>
          <w:color w:val="000000" w:themeColor="text1"/>
          <w:lang w:val="en-GB"/>
        </w:rPr>
      </w:pPr>
    </w:p>
    <w:p w14:paraId="6C44AC7B" w14:textId="77777777" w:rsidR="00044995" w:rsidRPr="00E0382B" w:rsidRDefault="00044995" w:rsidP="00044995">
      <w:pPr>
        <w:pStyle w:val="tarticle-subtitle"/>
        <w:shd w:val="clear" w:color="auto" w:fill="FFFFFF"/>
        <w:spacing w:before="0" w:beforeAutospacing="0" w:after="0" w:afterAutospacing="0"/>
        <w:ind w:left="720"/>
        <w:textAlignment w:val="baseline"/>
        <w:rPr>
          <w:rFonts w:ascii="Arial" w:hAnsi="Arial" w:cs="Arial"/>
          <w:color w:val="000000" w:themeColor="text1"/>
          <w:sz w:val="22"/>
          <w:szCs w:val="22"/>
          <w:shd w:val="clear" w:color="auto" w:fill="FFFFFF"/>
        </w:rPr>
      </w:pPr>
    </w:p>
    <w:p w14:paraId="2199E9FD" w14:textId="77777777" w:rsidR="00607048" w:rsidRPr="00E0382B" w:rsidRDefault="00607048" w:rsidP="00607048">
      <w:pPr>
        <w:tabs>
          <w:tab w:val="left" w:pos="567"/>
        </w:tabs>
        <w:spacing w:line="276" w:lineRule="auto"/>
        <w:rPr>
          <w:color w:val="000000" w:themeColor="text1"/>
        </w:rPr>
      </w:pPr>
    </w:p>
    <w:bookmarkEnd w:id="13"/>
    <w:p w14:paraId="28B259C4" w14:textId="0AED7F13" w:rsidR="00607048" w:rsidRDefault="00607048" w:rsidP="00607048">
      <w:pPr>
        <w:tabs>
          <w:tab w:val="left" w:pos="567"/>
        </w:tabs>
        <w:spacing w:line="276" w:lineRule="auto"/>
        <w:rPr>
          <w:rFonts w:ascii="Arial" w:hAnsi="Arial" w:cs="Arial"/>
          <w:color w:val="000000" w:themeColor="text1"/>
          <w:sz w:val="22"/>
          <w:szCs w:val="22"/>
        </w:rPr>
      </w:pPr>
    </w:p>
    <w:p w14:paraId="5430A2B7" w14:textId="68DF23C4" w:rsidR="003B2D3D" w:rsidRDefault="003B2D3D" w:rsidP="00607048">
      <w:pPr>
        <w:tabs>
          <w:tab w:val="left" w:pos="567"/>
        </w:tabs>
        <w:spacing w:line="276" w:lineRule="auto"/>
        <w:rPr>
          <w:rFonts w:ascii="Arial" w:hAnsi="Arial" w:cs="Arial"/>
          <w:color w:val="000000" w:themeColor="text1"/>
          <w:sz w:val="22"/>
          <w:szCs w:val="22"/>
        </w:rPr>
      </w:pPr>
    </w:p>
    <w:p w14:paraId="536BF583" w14:textId="6FB67E39" w:rsidR="003B2D3D" w:rsidRDefault="003B2D3D" w:rsidP="00607048">
      <w:pPr>
        <w:tabs>
          <w:tab w:val="left" w:pos="567"/>
        </w:tabs>
        <w:spacing w:line="276" w:lineRule="auto"/>
        <w:rPr>
          <w:rFonts w:ascii="Arial" w:hAnsi="Arial" w:cs="Arial"/>
          <w:color w:val="000000" w:themeColor="text1"/>
          <w:sz w:val="22"/>
          <w:szCs w:val="22"/>
        </w:rPr>
      </w:pPr>
    </w:p>
    <w:p w14:paraId="47155687" w14:textId="4C758551" w:rsidR="003B2D3D" w:rsidRDefault="003B2D3D" w:rsidP="00607048">
      <w:pPr>
        <w:tabs>
          <w:tab w:val="left" w:pos="567"/>
        </w:tabs>
        <w:spacing w:line="276" w:lineRule="auto"/>
        <w:rPr>
          <w:rFonts w:ascii="Arial" w:hAnsi="Arial" w:cs="Arial"/>
          <w:color w:val="000000" w:themeColor="text1"/>
          <w:sz w:val="22"/>
          <w:szCs w:val="22"/>
        </w:rPr>
      </w:pPr>
    </w:p>
    <w:p w14:paraId="538852C2" w14:textId="2FDBD09E" w:rsidR="005B30CF" w:rsidRDefault="005B30CF" w:rsidP="00607048">
      <w:pPr>
        <w:tabs>
          <w:tab w:val="left" w:pos="567"/>
        </w:tabs>
        <w:spacing w:line="276" w:lineRule="auto"/>
        <w:rPr>
          <w:rFonts w:ascii="Arial" w:hAnsi="Arial" w:cs="Arial"/>
          <w:color w:val="000000" w:themeColor="text1"/>
          <w:sz w:val="22"/>
          <w:szCs w:val="22"/>
        </w:rPr>
      </w:pPr>
    </w:p>
    <w:p w14:paraId="1EDF05B5" w14:textId="77777777" w:rsidR="005B30CF" w:rsidRDefault="005B30CF" w:rsidP="00607048">
      <w:pPr>
        <w:tabs>
          <w:tab w:val="left" w:pos="567"/>
        </w:tabs>
        <w:spacing w:line="276" w:lineRule="auto"/>
        <w:rPr>
          <w:rFonts w:ascii="Arial" w:hAnsi="Arial" w:cs="Arial"/>
          <w:color w:val="000000" w:themeColor="text1"/>
          <w:sz w:val="22"/>
          <w:szCs w:val="22"/>
        </w:rPr>
      </w:pPr>
    </w:p>
    <w:p w14:paraId="1BCADE5C" w14:textId="50C12B24" w:rsidR="003B2D3D" w:rsidRDefault="003B2D3D" w:rsidP="00607048">
      <w:pPr>
        <w:tabs>
          <w:tab w:val="left" w:pos="567"/>
        </w:tabs>
        <w:spacing w:line="276" w:lineRule="auto"/>
        <w:rPr>
          <w:rFonts w:ascii="Arial" w:hAnsi="Arial" w:cs="Arial"/>
          <w:color w:val="000000" w:themeColor="text1"/>
          <w:sz w:val="22"/>
          <w:szCs w:val="22"/>
        </w:rPr>
      </w:pPr>
    </w:p>
    <w:p w14:paraId="1DA0D501" w14:textId="3E18416F" w:rsidR="003B2D3D" w:rsidRDefault="003B2D3D" w:rsidP="00607048">
      <w:pPr>
        <w:tabs>
          <w:tab w:val="left" w:pos="567"/>
        </w:tabs>
        <w:spacing w:line="276" w:lineRule="auto"/>
        <w:rPr>
          <w:rFonts w:ascii="Arial" w:hAnsi="Arial" w:cs="Arial"/>
          <w:color w:val="000000" w:themeColor="text1"/>
          <w:sz w:val="22"/>
          <w:szCs w:val="22"/>
        </w:rPr>
      </w:pPr>
    </w:p>
    <w:p w14:paraId="43931066" w14:textId="7BE8E10F" w:rsidR="003B2D3D" w:rsidRDefault="003B2D3D" w:rsidP="00607048">
      <w:pPr>
        <w:tabs>
          <w:tab w:val="left" w:pos="567"/>
        </w:tabs>
        <w:spacing w:line="276" w:lineRule="auto"/>
        <w:rPr>
          <w:rFonts w:ascii="Arial" w:hAnsi="Arial" w:cs="Arial"/>
          <w:color w:val="000000" w:themeColor="text1"/>
          <w:sz w:val="22"/>
          <w:szCs w:val="22"/>
        </w:rPr>
      </w:pPr>
    </w:p>
    <w:p w14:paraId="300EEBA5" w14:textId="4772E1B2" w:rsidR="003B2D3D" w:rsidRDefault="003B2D3D" w:rsidP="00607048">
      <w:pPr>
        <w:tabs>
          <w:tab w:val="left" w:pos="567"/>
        </w:tabs>
        <w:spacing w:line="276" w:lineRule="auto"/>
        <w:rPr>
          <w:rFonts w:ascii="Arial" w:hAnsi="Arial" w:cs="Arial"/>
          <w:color w:val="000000" w:themeColor="text1"/>
          <w:sz w:val="22"/>
          <w:szCs w:val="22"/>
        </w:rPr>
      </w:pPr>
    </w:p>
    <w:p w14:paraId="1D4951D1" w14:textId="49E22EFF" w:rsidR="003B2D3D" w:rsidRDefault="003B2D3D" w:rsidP="00607048">
      <w:pPr>
        <w:tabs>
          <w:tab w:val="left" w:pos="567"/>
        </w:tabs>
        <w:spacing w:line="276" w:lineRule="auto"/>
        <w:rPr>
          <w:rFonts w:ascii="Arial" w:hAnsi="Arial" w:cs="Arial"/>
          <w:color w:val="000000" w:themeColor="text1"/>
          <w:sz w:val="22"/>
          <w:szCs w:val="22"/>
        </w:rPr>
      </w:pPr>
    </w:p>
    <w:p w14:paraId="0531D64A" w14:textId="63F68CB4" w:rsidR="005F4142" w:rsidRDefault="005F4142" w:rsidP="00607048">
      <w:pPr>
        <w:tabs>
          <w:tab w:val="left" w:pos="567"/>
        </w:tabs>
        <w:spacing w:line="276" w:lineRule="auto"/>
        <w:rPr>
          <w:rFonts w:ascii="Arial" w:hAnsi="Arial" w:cs="Arial"/>
          <w:color w:val="000000" w:themeColor="text1"/>
          <w:sz w:val="22"/>
          <w:szCs w:val="22"/>
        </w:rPr>
      </w:pPr>
    </w:p>
    <w:p w14:paraId="0480BB99" w14:textId="59A986C4" w:rsidR="005F4142" w:rsidRDefault="005F4142" w:rsidP="00607048">
      <w:pPr>
        <w:tabs>
          <w:tab w:val="left" w:pos="567"/>
        </w:tabs>
        <w:spacing w:line="276" w:lineRule="auto"/>
        <w:rPr>
          <w:rFonts w:ascii="Arial" w:hAnsi="Arial" w:cs="Arial"/>
          <w:color w:val="000000" w:themeColor="text1"/>
          <w:sz w:val="22"/>
          <w:szCs w:val="22"/>
        </w:rPr>
      </w:pPr>
    </w:p>
    <w:p w14:paraId="57A3F128" w14:textId="47677135" w:rsidR="005F4142" w:rsidRDefault="005F4142" w:rsidP="00607048">
      <w:pPr>
        <w:tabs>
          <w:tab w:val="left" w:pos="567"/>
        </w:tabs>
        <w:spacing w:line="276" w:lineRule="auto"/>
        <w:rPr>
          <w:rFonts w:ascii="Arial" w:hAnsi="Arial" w:cs="Arial"/>
          <w:color w:val="000000" w:themeColor="text1"/>
          <w:sz w:val="22"/>
          <w:szCs w:val="22"/>
        </w:rPr>
      </w:pPr>
    </w:p>
    <w:p w14:paraId="666EEAC0" w14:textId="4830A230" w:rsidR="005F4142" w:rsidRDefault="005F4142" w:rsidP="00607048">
      <w:pPr>
        <w:tabs>
          <w:tab w:val="left" w:pos="567"/>
        </w:tabs>
        <w:spacing w:line="276" w:lineRule="auto"/>
        <w:rPr>
          <w:rFonts w:ascii="Arial" w:hAnsi="Arial" w:cs="Arial"/>
          <w:color w:val="000000" w:themeColor="text1"/>
          <w:sz w:val="22"/>
          <w:szCs w:val="22"/>
        </w:rPr>
      </w:pPr>
    </w:p>
    <w:p w14:paraId="0CCAEE7F" w14:textId="602C368E" w:rsidR="005F4142" w:rsidRDefault="005F4142" w:rsidP="00607048">
      <w:pPr>
        <w:tabs>
          <w:tab w:val="left" w:pos="567"/>
        </w:tabs>
        <w:spacing w:line="276" w:lineRule="auto"/>
        <w:rPr>
          <w:rFonts w:ascii="Arial" w:hAnsi="Arial" w:cs="Arial"/>
          <w:color w:val="000000" w:themeColor="text1"/>
          <w:sz w:val="22"/>
          <w:szCs w:val="22"/>
        </w:rPr>
      </w:pPr>
    </w:p>
    <w:p w14:paraId="1B35DD2D" w14:textId="7C72B6EC" w:rsidR="005F4142" w:rsidRDefault="005F4142" w:rsidP="00607048">
      <w:pPr>
        <w:tabs>
          <w:tab w:val="left" w:pos="567"/>
        </w:tabs>
        <w:spacing w:line="276" w:lineRule="auto"/>
        <w:rPr>
          <w:rFonts w:ascii="Arial" w:hAnsi="Arial" w:cs="Arial"/>
          <w:color w:val="000000" w:themeColor="text1"/>
          <w:sz w:val="22"/>
          <w:szCs w:val="22"/>
        </w:rPr>
      </w:pPr>
    </w:p>
    <w:p w14:paraId="57E0890C" w14:textId="5BF68160" w:rsidR="005F4142" w:rsidRDefault="005F4142" w:rsidP="00607048">
      <w:pPr>
        <w:tabs>
          <w:tab w:val="left" w:pos="567"/>
        </w:tabs>
        <w:spacing w:line="276" w:lineRule="auto"/>
        <w:rPr>
          <w:rFonts w:ascii="Arial" w:hAnsi="Arial" w:cs="Arial"/>
          <w:color w:val="000000" w:themeColor="text1"/>
          <w:sz w:val="22"/>
          <w:szCs w:val="22"/>
        </w:rPr>
      </w:pPr>
    </w:p>
    <w:p w14:paraId="1ACE2EEC" w14:textId="72EACE8D" w:rsidR="005F4142" w:rsidRDefault="005F4142" w:rsidP="00607048">
      <w:pPr>
        <w:tabs>
          <w:tab w:val="left" w:pos="567"/>
        </w:tabs>
        <w:spacing w:line="276" w:lineRule="auto"/>
        <w:rPr>
          <w:rFonts w:ascii="Arial" w:hAnsi="Arial" w:cs="Arial"/>
          <w:color w:val="000000" w:themeColor="text1"/>
          <w:sz w:val="22"/>
          <w:szCs w:val="22"/>
        </w:rPr>
      </w:pPr>
    </w:p>
    <w:p w14:paraId="3502E79E" w14:textId="4B7C5D8F" w:rsidR="005F4142" w:rsidRDefault="005F4142" w:rsidP="00607048">
      <w:pPr>
        <w:tabs>
          <w:tab w:val="left" w:pos="567"/>
        </w:tabs>
        <w:spacing w:line="276" w:lineRule="auto"/>
        <w:rPr>
          <w:rFonts w:ascii="Arial" w:hAnsi="Arial" w:cs="Arial"/>
          <w:color w:val="000000" w:themeColor="text1"/>
          <w:sz w:val="22"/>
          <w:szCs w:val="22"/>
        </w:rPr>
      </w:pPr>
    </w:p>
    <w:p w14:paraId="7D1E0386" w14:textId="037A1DF3" w:rsidR="005F4142" w:rsidRDefault="005F4142" w:rsidP="00607048">
      <w:pPr>
        <w:tabs>
          <w:tab w:val="left" w:pos="567"/>
        </w:tabs>
        <w:spacing w:line="276" w:lineRule="auto"/>
        <w:rPr>
          <w:rFonts w:ascii="Arial" w:hAnsi="Arial" w:cs="Arial"/>
          <w:color w:val="000000" w:themeColor="text1"/>
          <w:sz w:val="22"/>
          <w:szCs w:val="22"/>
        </w:rPr>
      </w:pPr>
    </w:p>
    <w:p w14:paraId="7EDBA6E6" w14:textId="4B9ECB87" w:rsidR="005F4142" w:rsidRDefault="005F4142" w:rsidP="00607048">
      <w:pPr>
        <w:tabs>
          <w:tab w:val="left" w:pos="567"/>
        </w:tabs>
        <w:spacing w:line="276" w:lineRule="auto"/>
        <w:rPr>
          <w:rFonts w:ascii="Arial" w:hAnsi="Arial" w:cs="Arial"/>
          <w:color w:val="000000" w:themeColor="text1"/>
          <w:sz w:val="22"/>
          <w:szCs w:val="22"/>
        </w:rPr>
      </w:pPr>
    </w:p>
    <w:p w14:paraId="25F2CB31" w14:textId="6E69E5C6" w:rsidR="005F4142" w:rsidRDefault="005F4142" w:rsidP="00607048">
      <w:pPr>
        <w:tabs>
          <w:tab w:val="left" w:pos="567"/>
        </w:tabs>
        <w:spacing w:line="276" w:lineRule="auto"/>
        <w:rPr>
          <w:rFonts w:ascii="Arial" w:hAnsi="Arial" w:cs="Arial"/>
          <w:color w:val="000000" w:themeColor="text1"/>
          <w:sz w:val="22"/>
          <w:szCs w:val="22"/>
        </w:rPr>
      </w:pPr>
    </w:p>
    <w:p w14:paraId="6FA0C800" w14:textId="06259792" w:rsidR="005F4142" w:rsidRDefault="005F4142" w:rsidP="00607048">
      <w:pPr>
        <w:tabs>
          <w:tab w:val="left" w:pos="567"/>
        </w:tabs>
        <w:spacing w:line="276" w:lineRule="auto"/>
        <w:rPr>
          <w:rFonts w:ascii="Arial" w:hAnsi="Arial" w:cs="Arial"/>
          <w:color w:val="000000" w:themeColor="text1"/>
          <w:sz w:val="22"/>
          <w:szCs w:val="22"/>
        </w:rPr>
      </w:pPr>
    </w:p>
    <w:p w14:paraId="6B348158" w14:textId="58530DD8" w:rsidR="005F4142" w:rsidRDefault="005F4142" w:rsidP="00607048">
      <w:pPr>
        <w:tabs>
          <w:tab w:val="left" w:pos="567"/>
        </w:tabs>
        <w:spacing w:line="276" w:lineRule="auto"/>
        <w:rPr>
          <w:rFonts w:ascii="Arial" w:hAnsi="Arial" w:cs="Arial"/>
          <w:color w:val="000000" w:themeColor="text1"/>
          <w:sz w:val="22"/>
          <w:szCs w:val="22"/>
        </w:rPr>
      </w:pPr>
    </w:p>
    <w:p w14:paraId="0547017F" w14:textId="10111971" w:rsidR="005F4142" w:rsidRDefault="005F4142" w:rsidP="00607048">
      <w:pPr>
        <w:tabs>
          <w:tab w:val="left" w:pos="567"/>
        </w:tabs>
        <w:spacing w:line="276" w:lineRule="auto"/>
        <w:rPr>
          <w:rFonts w:ascii="Arial" w:hAnsi="Arial" w:cs="Arial"/>
          <w:color w:val="000000" w:themeColor="text1"/>
          <w:sz w:val="22"/>
          <w:szCs w:val="22"/>
        </w:rPr>
      </w:pPr>
    </w:p>
    <w:p w14:paraId="7B09AF48" w14:textId="3D9655F1" w:rsidR="005F4142" w:rsidRDefault="005F4142" w:rsidP="00607048">
      <w:pPr>
        <w:tabs>
          <w:tab w:val="left" w:pos="567"/>
        </w:tabs>
        <w:spacing w:line="276" w:lineRule="auto"/>
        <w:rPr>
          <w:rFonts w:ascii="Arial" w:hAnsi="Arial" w:cs="Arial"/>
          <w:color w:val="000000" w:themeColor="text1"/>
          <w:sz w:val="22"/>
          <w:szCs w:val="22"/>
        </w:rPr>
      </w:pPr>
    </w:p>
    <w:p w14:paraId="4B6BD0E6" w14:textId="0239D2F0" w:rsidR="005F4142" w:rsidRDefault="005F4142" w:rsidP="00607048">
      <w:pPr>
        <w:tabs>
          <w:tab w:val="left" w:pos="567"/>
        </w:tabs>
        <w:spacing w:line="276" w:lineRule="auto"/>
        <w:rPr>
          <w:rFonts w:ascii="Arial" w:hAnsi="Arial" w:cs="Arial"/>
          <w:color w:val="000000" w:themeColor="text1"/>
          <w:sz w:val="22"/>
          <w:szCs w:val="22"/>
        </w:rPr>
      </w:pPr>
    </w:p>
    <w:p w14:paraId="7F5DEA52" w14:textId="50F34147" w:rsidR="005F4142" w:rsidRDefault="005F4142" w:rsidP="00607048">
      <w:pPr>
        <w:tabs>
          <w:tab w:val="left" w:pos="567"/>
        </w:tabs>
        <w:spacing w:line="276" w:lineRule="auto"/>
        <w:rPr>
          <w:rFonts w:ascii="Arial" w:hAnsi="Arial" w:cs="Arial"/>
          <w:color w:val="000000" w:themeColor="text1"/>
          <w:sz w:val="22"/>
          <w:szCs w:val="22"/>
        </w:rPr>
      </w:pPr>
    </w:p>
    <w:p w14:paraId="1F1C2A85" w14:textId="1697EF1C" w:rsidR="005F4142" w:rsidRDefault="005F4142" w:rsidP="00607048">
      <w:pPr>
        <w:tabs>
          <w:tab w:val="left" w:pos="567"/>
        </w:tabs>
        <w:spacing w:line="276" w:lineRule="auto"/>
        <w:rPr>
          <w:rFonts w:ascii="Arial" w:hAnsi="Arial" w:cs="Arial"/>
          <w:color w:val="000000" w:themeColor="text1"/>
          <w:sz w:val="22"/>
          <w:szCs w:val="22"/>
        </w:rPr>
      </w:pPr>
    </w:p>
    <w:p w14:paraId="5DBCC0E3" w14:textId="2D40BBC1" w:rsidR="005F4142" w:rsidRDefault="005F4142" w:rsidP="00607048">
      <w:pPr>
        <w:tabs>
          <w:tab w:val="left" w:pos="567"/>
        </w:tabs>
        <w:spacing w:line="276" w:lineRule="auto"/>
        <w:rPr>
          <w:rFonts w:ascii="Arial" w:hAnsi="Arial" w:cs="Arial"/>
          <w:color w:val="000000" w:themeColor="text1"/>
          <w:sz w:val="22"/>
          <w:szCs w:val="22"/>
        </w:rPr>
      </w:pPr>
    </w:p>
    <w:p w14:paraId="276F952F" w14:textId="77777777" w:rsidR="005F4142" w:rsidRDefault="005F4142" w:rsidP="00607048">
      <w:pPr>
        <w:tabs>
          <w:tab w:val="left" w:pos="567"/>
        </w:tabs>
        <w:spacing w:line="276" w:lineRule="auto"/>
        <w:rPr>
          <w:rFonts w:ascii="Arial" w:hAnsi="Arial" w:cs="Arial"/>
          <w:color w:val="000000" w:themeColor="text1"/>
          <w:sz w:val="22"/>
          <w:szCs w:val="22"/>
        </w:rPr>
      </w:pPr>
    </w:p>
    <w:p w14:paraId="13F8CB47" w14:textId="4A9B2BD9" w:rsidR="003B2D3D" w:rsidRDefault="003B2D3D" w:rsidP="00607048">
      <w:pPr>
        <w:tabs>
          <w:tab w:val="left" w:pos="567"/>
        </w:tabs>
        <w:spacing w:line="276" w:lineRule="auto"/>
        <w:rPr>
          <w:rFonts w:ascii="Arial" w:hAnsi="Arial" w:cs="Arial"/>
          <w:color w:val="000000" w:themeColor="text1"/>
          <w:sz w:val="22"/>
          <w:szCs w:val="22"/>
        </w:rPr>
      </w:pPr>
    </w:p>
    <w:p w14:paraId="3DEE017E" w14:textId="6EBC1A8F" w:rsidR="003B2D3D" w:rsidRDefault="003B2D3D" w:rsidP="00607048">
      <w:pPr>
        <w:tabs>
          <w:tab w:val="left" w:pos="567"/>
        </w:tabs>
        <w:spacing w:line="276" w:lineRule="auto"/>
        <w:rPr>
          <w:rFonts w:ascii="Arial" w:hAnsi="Arial" w:cs="Arial"/>
          <w:color w:val="000000" w:themeColor="text1"/>
          <w:sz w:val="22"/>
          <w:szCs w:val="22"/>
        </w:rPr>
      </w:pPr>
    </w:p>
    <w:p w14:paraId="4153CD58" w14:textId="46F98A4D" w:rsidR="003B2D3D" w:rsidRDefault="003B2D3D" w:rsidP="00607048">
      <w:pPr>
        <w:tabs>
          <w:tab w:val="left" w:pos="567"/>
        </w:tabs>
        <w:spacing w:line="276" w:lineRule="auto"/>
        <w:rPr>
          <w:rFonts w:ascii="Arial" w:hAnsi="Arial" w:cs="Arial"/>
          <w:color w:val="000000" w:themeColor="text1"/>
          <w:sz w:val="22"/>
          <w:szCs w:val="22"/>
        </w:rPr>
      </w:pPr>
    </w:p>
    <w:p w14:paraId="6E3B83F0" w14:textId="7C417177" w:rsidR="003B2D3D" w:rsidRDefault="003B2D3D" w:rsidP="00607048">
      <w:pPr>
        <w:tabs>
          <w:tab w:val="left" w:pos="567"/>
        </w:tabs>
        <w:spacing w:line="276" w:lineRule="auto"/>
        <w:rPr>
          <w:rFonts w:ascii="Arial" w:hAnsi="Arial" w:cs="Arial"/>
          <w:color w:val="000000" w:themeColor="text1"/>
          <w:sz w:val="22"/>
          <w:szCs w:val="22"/>
        </w:rPr>
      </w:pPr>
    </w:p>
    <w:p w14:paraId="75AAD5FE" w14:textId="7CF48A96" w:rsidR="003B2D3D" w:rsidRPr="00E0382B" w:rsidRDefault="005B30CF" w:rsidP="005B30CF">
      <w:pPr>
        <w:tabs>
          <w:tab w:val="left" w:pos="567"/>
        </w:tabs>
        <w:spacing w:line="276" w:lineRule="auto"/>
        <w:jc w:val="right"/>
        <w:rPr>
          <w:rFonts w:ascii="Arial" w:hAnsi="Arial" w:cs="Arial"/>
          <w:color w:val="000000" w:themeColor="text1"/>
          <w:sz w:val="22"/>
          <w:szCs w:val="22"/>
        </w:rPr>
      </w:pPr>
      <w:r>
        <w:rPr>
          <w:rFonts w:ascii="Arial" w:hAnsi="Arial" w:cs="Arial"/>
          <w:color w:val="000000" w:themeColor="text1"/>
          <w:sz w:val="22"/>
          <w:szCs w:val="22"/>
        </w:rPr>
        <w:t>_________________ ms</w:t>
      </w:r>
      <w:r w:rsidRPr="005B30CF">
        <w:rPr>
          <w:rFonts w:ascii="Arial" w:hAnsi="Arial" w:cs="Arial"/>
          <w:color w:val="000000" w:themeColor="text1"/>
          <w:sz w:val="22"/>
          <w:szCs w:val="22"/>
          <w:vertAlign w:val="superscript"/>
        </w:rPr>
        <w:t>-1</w:t>
      </w:r>
    </w:p>
    <w:p w14:paraId="5D2A7949"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637CE57D"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97CC6EC"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2E835C2"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1632E24"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44EDECAD" w14:textId="77777777" w:rsidR="00607048" w:rsidRPr="00E0382B" w:rsidRDefault="00607048" w:rsidP="00607048">
      <w:pPr>
        <w:tabs>
          <w:tab w:val="left" w:pos="567"/>
        </w:tabs>
        <w:ind w:left="500" w:hanging="500"/>
        <w:jc w:val="center"/>
        <w:rPr>
          <w:rFonts w:ascii="Arial" w:hAnsi="Arial" w:cs="Arial"/>
          <w:b/>
          <w:color w:val="000000" w:themeColor="text1"/>
          <w:sz w:val="22"/>
          <w:szCs w:val="22"/>
        </w:rPr>
      </w:pPr>
      <w:bookmarkStart w:id="18" w:name="_Hlk16368913"/>
      <w:r w:rsidRPr="00E0382B">
        <w:rPr>
          <w:rFonts w:ascii="Arial" w:hAnsi="Arial" w:cs="Arial"/>
          <w:b/>
          <w:color w:val="000000" w:themeColor="text1"/>
          <w:sz w:val="22"/>
          <w:szCs w:val="22"/>
        </w:rPr>
        <w:t>END OF EXAMINATION</w:t>
      </w:r>
    </w:p>
    <w:p w14:paraId="769D7B44" w14:textId="77777777" w:rsidR="00607048" w:rsidRDefault="00607048" w:rsidP="00607048">
      <w:pPr>
        <w:rPr>
          <w:rFonts w:ascii="Arial" w:hAnsi="Arial" w:cs="Arial"/>
          <w:b/>
          <w:sz w:val="22"/>
          <w:szCs w:val="22"/>
        </w:rPr>
      </w:pPr>
      <w:bookmarkStart w:id="19" w:name="_Hlk500165264"/>
      <w:bookmarkStart w:id="20" w:name="_Hlk500230713"/>
      <w:bookmarkEnd w:id="18"/>
      <w:r>
        <w:rPr>
          <w:rFonts w:ascii="Arial" w:hAnsi="Arial" w:cs="Arial"/>
          <w:b/>
          <w:sz w:val="22"/>
          <w:szCs w:val="22"/>
        </w:rPr>
        <w:br w:type="page"/>
      </w:r>
    </w:p>
    <w:p w14:paraId="01AD0A83" w14:textId="532AFBE2"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6678F56A"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379C3287" w14:textId="084A826A" w:rsidR="0077014A" w:rsidRPr="0073238C" w:rsidRDefault="00AD328A" w:rsidP="0073238C">
      <w:pPr>
        <w:spacing w:after="160" w:line="480" w:lineRule="auto"/>
        <w:rPr>
          <w:rFonts w:cs="Arial"/>
          <w:b/>
          <w:bCs/>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End w:id="19"/>
      <w:r w:rsidR="0077014A">
        <w:rPr>
          <w:rFonts w:ascii="Arial" w:hAnsi="Arial" w:cs="Arial"/>
          <w:b/>
          <w:sz w:val="22"/>
          <w:szCs w:val="22"/>
        </w:rPr>
        <w:br w:type="page"/>
      </w:r>
    </w:p>
    <w:p w14:paraId="47A15D1D" w14:textId="77777777" w:rsidR="0073238C" w:rsidRDefault="0073238C" w:rsidP="0073238C">
      <w:pPr>
        <w:spacing w:after="160" w:line="259" w:lineRule="auto"/>
        <w:rPr>
          <w:rFonts w:ascii="Arial" w:hAnsi="Arial" w:cs="Arial"/>
          <w:sz w:val="22"/>
          <w:szCs w:val="22"/>
          <w:lang w:val="en-GB"/>
        </w:rPr>
      </w:pPr>
      <w:r>
        <w:rPr>
          <w:rFonts w:cs="Arial"/>
          <w:b/>
          <w:noProof/>
          <w:lang w:eastAsia="en-AU"/>
        </w:rPr>
        <w:lastRenderedPageBreak/>
        <mc:AlternateContent>
          <mc:Choice Requires="wps">
            <w:drawing>
              <wp:anchor distT="0" distB="0" distL="114300" distR="114300" simplePos="0" relativeHeight="252242944" behindDoc="0" locked="0" layoutInCell="1" allowOverlap="1" wp14:anchorId="147E0771" wp14:editId="41F02EBA">
                <wp:simplePos x="0" y="0"/>
                <wp:positionH relativeFrom="column">
                  <wp:posOffset>6643141</wp:posOffset>
                </wp:positionH>
                <wp:positionV relativeFrom="paragraph">
                  <wp:posOffset>-44704</wp:posOffset>
                </wp:positionV>
                <wp:extent cx="197511" cy="395021"/>
                <wp:effectExtent l="0" t="0" r="12065" b="24130"/>
                <wp:wrapNone/>
                <wp:docPr id="657" name="Rectangle 657"/>
                <wp:cNvGraphicFramePr/>
                <a:graphic xmlns:a="http://schemas.openxmlformats.org/drawingml/2006/main">
                  <a:graphicData uri="http://schemas.microsoft.com/office/word/2010/wordprocessingShape">
                    <wps:wsp>
                      <wps:cNvSpPr/>
                      <wps:spPr>
                        <a:xfrm>
                          <a:off x="0" y="0"/>
                          <a:ext cx="197511" cy="3950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8427B" id="Rectangle 657" o:spid="_x0000_s1026" style="position:absolute;margin-left:523.1pt;margin-top:-3.5pt;width:15.55pt;height:31.1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" fillcolor="white [3212]" strokecolor="white [3212]" strokeweight="1pt"/>
            </w:pict>
          </mc:Fallback>
        </mc:AlternateContent>
      </w:r>
      <w:ins w:id="21" w:author="Elke McKay" w:date="2019-06-15T15:58:00Z">
        <w:r w:rsidRPr="00F34FAD">
          <w:rPr>
            <w:rFonts w:cs="Arial"/>
            <w:b/>
            <w:noProof/>
            <w:lang w:eastAsia="en-AU"/>
          </w:rPr>
          <w:drawing>
            <wp:anchor distT="0" distB="0" distL="114300" distR="114300" simplePos="0" relativeHeight="252241920" behindDoc="0" locked="0" layoutInCell="1" allowOverlap="1" wp14:anchorId="363D63A6" wp14:editId="6C24951E">
              <wp:simplePos x="0" y="0"/>
              <wp:positionH relativeFrom="column">
                <wp:posOffset>-7315</wp:posOffset>
              </wp:positionH>
              <wp:positionV relativeFrom="paragraph">
                <wp:posOffset>272415</wp:posOffset>
              </wp:positionV>
              <wp:extent cx="5955030" cy="8427085"/>
              <wp:effectExtent l="0" t="0" r="0" b="0"/>
              <wp:wrapTopAndBottom/>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3"/>
                      <a:stretch>
                        <a:fillRect/>
                      </a:stretch>
                    </pic:blipFill>
                    <pic:spPr>
                      <a:xfrm>
                        <a:off x="0" y="0"/>
                        <a:ext cx="5955030" cy="8427085"/>
                      </a:xfrm>
                      <a:prstGeom prst="rect">
                        <a:avLst/>
                      </a:prstGeom>
                    </pic:spPr>
                  </pic:pic>
                </a:graphicData>
              </a:graphic>
              <wp14:sizeRelH relativeFrom="page">
                <wp14:pctWidth>0</wp14:pctWidth>
              </wp14:sizeRelH>
              <wp14:sizeRelV relativeFrom="page">
                <wp14:pctHeight>0</wp14:pctHeight>
              </wp14:sizeRelV>
            </wp:anchor>
          </w:drawing>
        </w:r>
      </w:ins>
    </w:p>
    <w:p w14:paraId="078CF68D" w14:textId="77777777" w:rsidR="0073238C" w:rsidRDefault="0073238C">
      <w:pPr>
        <w:spacing w:after="160" w:line="259" w:lineRule="auto"/>
        <w:rPr>
          <w:rFonts w:ascii="Arial" w:hAnsi="Arial" w:cs="Arial"/>
          <w:b/>
          <w:sz w:val="22"/>
          <w:szCs w:val="22"/>
        </w:rPr>
      </w:pPr>
    </w:p>
    <w:p w14:paraId="08372C0B" w14:textId="77777777" w:rsidR="0073238C" w:rsidRDefault="0073238C">
      <w:pPr>
        <w:spacing w:after="160" w:line="259" w:lineRule="auto"/>
        <w:rPr>
          <w:rFonts w:ascii="Arial" w:hAnsi="Arial" w:cs="Arial"/>
          <w:b/>
          <w:sz w:val="22"/>
          <w:szCs w:val="22"/>
        </w:rPr>
      </w:pPr>
    </w:p>
    <w:p w14:paraId="2527B334" w14:textId="77777777" w:rsidR="0073238C" w:rsidRDefault="0073238C">
      <w:pPr>
        <w:spacing w:after="160" w:line="259" w:lineRule="auto"/>
        <w:rPr>
          <w:rFonts w:ascii="Arial" w:hAnsi="Arial" w:cs="Arial"/>
          <w:b/>
          <w:sz w:val="22"/>
          <w:szCs w:val="22"/>
        </w:rPr>
      </w:pPr>
    </w:p>
    <w:p w14:paraId="682BE075" w14:textId="77777777" w:rsidR="0077014A" w:rsidRDefault="0077014A" w:rsidP="00607048">
      <w:pPr>
        <w:tabs>
          <w:tab w:val="left" w:pos="567"/>
        </w:tabs>
        <w:jc w:val="center"/>
        <w:rPr>
          <w:rFonts w:ascii="Arial" w:hAnsi="Arial" w:cs="Arial"/>
          <w:b/>
          <w:sz w:val="22"/>
          <w:szCs w:val="22"/>
        </w:rPr>
      </w:pPr>
    </w:p>
    <w:p w14:paraId="65EA24D5" w14:textId="76103E1D" w:rsidR="00607048" w:rsidRPr="00E46EBF" w:rsidRDefault="00607048" w:rsidP="00607048">
      <w:pPr>
        <w:tabs>
          <w:tab w:val="left" w:pos="567"/>
        </w:tabs>
        <w:jc w:val="center"/>
        <w:rPr>
          <w:rFonts w:ascii="Arial" w:hAnsi="Arial" w:cs="Arial"/>
          <w:b/>
          <w:sz w:val="22"/>
          <w:szCs w:val="22"/>
        </w:rPr>
      </w:pPr>
      <w:r>
        <w:rPr>
          <w:rFonts w:ascii="Arial" w:hAnsi="Arial" w:cs="Arial"/>
          <w:b/>
          <w:sz w:val="22"/>
          <w:szCs w:val="22"/>
        </w:rPr>
        <w:t>Acknowledgements</w:t>
      </w:r>
    </w:p>
    <w:p w14:paraId="6293F0BE" w14:textId="77777777" w:rsidR="00607048" w:rsidRDefault="00607048" w:rsidP="00607048">
      <w:pPr>
        <w:tabs>
          <w:tab w:val="left" w:pos="567"/>
          <w:tab w:val="left" w:pos="990"/>
        </w:tabs>
      </w:pPr>
    </w:p>
    <w:p w14:paraId="3BB65748" w14:textId="212DFFE4" w:rsidR="00607048" w:rsidRPr="00CE48A2" w:rsidRDefault="00607048" w:rsidP="00CE48A2">
      <w:pPr>
        <w:tabs>
          <w:tab w:val="left" w:pos="567"/>
        </w:tabs>
        <w:ind w:left="2160" w:hanging="2160"/>
        <w:rPr>
          <w:rFonts w:ascii="Arial" w:eastAsiaTheme="minorEastAsia" w:hAnsi="Arial"/>
          <w:b/>
          <w:sz w:val="22"/>
          <w:szCs w:val="22"/>
        </w:rPr>
      </w:pPr>
    </w:p>
    <w:p w14:paraId="5D3F3E8B" w14:textId="77777777" w:rsidR="00607048" w:rsidRDefault="00607048" w:rsidP="00607048">
      <w:pPr>
        <w:tabs>
          <w:tab w:val="left" w:pos="567"/>
        </w:tabs>
        <w:ind w:left="2160" w:hanging="2160"/>
        <w:rPr>
          <w:rFonts w:ascii="Arial" w:eastAsiaTheme="minorEastAsia" w:hAnsi="Arial"/>
          <w:sz w:val="22"/>
          <w:szCs w:val="22"/>
        </w:rPr>
      </w:pPr>
    </w:p>
    <w:p w14:paraId="54DFA32D" w14:textId="77777777" w:rsidR="0077014A" w:rsidRDefault="0077014A" w:rsidP="00607048">
      <w:pPr>
        <w:tabs>
          <w:tab w:val="left" w:pos="567"/>
        </w:tabs>
        <w:ind w:left="2160" w:hanging="2160"/>
        <w:rPr>
          <w:rFonts w:ascii="Arial" w:eastAsiaTheme="minorEastAsia" w:hAnsi="Arial"/>
          <w:sz w:val="22"/>
          <w:szCs w:val="22"/>
        </w:rPr>
      </w:pPr>
    </w:p>
    <w:p w14:paraId="76A89F05" w14:textId="77777777" w:rsidR="0077014A" w:rsidRDefault="0077014A" w:rsidP="00607048">
      <w:pPr>
        <w:tabs>
          <w:tab w:val="left" w:pos="567"/>
        </w:tabs>
        <w:ind w:left="2160" w:hanging="2160"/>
        <w:rPr>
          <w:rFonts w:ascii="Arial" w:eastAsiaTheme="minorEastAsia" w:hAnsi="Arial"/>
          <w:sz w:val="22"/>
          <w:szCs w:val="22"/>
        </w:rPr>
      </w:pPr>
    </w:p>
    <w:p w14:paraId="5E4F4F15"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2399CABF" w14:textId="7CBE936F" w:rsidR="00607048"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362AFFB6" w14:textId="2AA0C2A8" w:rsidR="00CE48A2" w:rsidRDefault="00CE48A2" w:rsidP="00607048">
      <w:pPr>
        <w:tabs>
          <w:tab w:val="left" w:pos="567"/>
        </w:tabs>
        <w:ind w:left="720" w:hanging="720"/>
        <w:jc w:val="center"/>
        <w:rPr>
          <w:rFonts w:ascii="Arial" w:eastAsiaTheme="minorEastAsia" w:hAnsi="Arial"/>
          <w:b/>
          <w:sz w:val="22"/>
          <w:szCs w:val="22"/>
        </w:rPr>
      </w:pPr>
    </w:p>
    <w:p w14:paraId="5292730E" w14:textId="77777777" w:rsidR="00CE48A2" w:rsidRDefault="00CE48A2" w:rsidP="00CE48A2">
      <w:pPr>
        <w:tabs>
          <w:tab w:val="left" w:pos="1843"/>
        </w:tabs>
        <w:ind w:left="720" w:hanging="720"/>
        <w:rPr>
          <w:rFonts w:ascii="Helvetica" w:eastAsia="Times New Roman" w:hAnsi="Helvetica" w:cs="Helvetica"/>
          <w:bCs/>
          <w:color w:val="1D2228"/>
          <w:lang w:eastAsia="en-AU"/>
        </w:rPr>
      </w:pPr>
      <w:r w:rsidRPr="00CE48A2">
        <w:rPr>
          <w:rFonts w:ascii="Arial" w:eastAsiaTheme="minorEastAsia" w:hAnsi="Arial"/>
          <w:bCs/>
          <w:sz w:val="22"/>
          <w:szCs w:val="22"/>
        </w:rPr>
        <w:t>QUESTION 12</w:t>
      </w:r>
      <w:r w:rsidRPr="00CE48A2">
        <w:rPr>
          <w:rFonts w:ascii="Arial" w:eastAsiaTheme="minorEastAsia" w:hAnsi="Arial"/>
          <w:bCs/>
          <w:sz w:val="22"/>
          <w:szCs w:val="22"/>
        </w:rPr>
        <w:tab/>
        <w:t>Photograph from</w:t>
      </w:r>
      <w:r>
        <w:rPr>
          <w:rFonts w:ascii="Arial" w:eastAsiaTheme="minorEastAsia" w:hAnsi="Arial"/>
          <w:bCs/>
          <w:sz w:val="22"/>
          <w:szCs w:val="22"/>
        </w:rPr>
        <w:t xml:space="preserve"> </w:t>
      </w:r>
      <w:r>
        <w:rPr>
          <w:rFonts w:ascii="Helvetica" w:eastAsia="Times New Roman" w:hAnsi="Helvetica" w:cs="Helvetica"/>
          <w:bCs/>
          <w:color w:val="1D2228"/>
          <w:lang w:eastAsia="en-AU"/>
        </w:rPr>
        <w:t xml:space="preserve"> </w:t>
      </w:r>
    </w:p>
    <w:p w14:paraId="674E17B3" w14:textId="77777777" w:rsidR="00CE48A2" w:rsidRDefault="00CE48A2" w:rsidP="00CE48A2">
      <w:pPr>
        <w:tabs>
          <w:tab w:val="left" w:pos="1843"/>
        </w:tabs>
        <w:ind w:left="720" w:hanging="720"/>
        <w:rPr>
          <w:rFonts w:ascii="Helvetica" w:eastAsia="Times New Roman" w:hAnsi="Helvetica" w:cs="Helvetica"/>
          <w:bCs/>
          <w:color w:val="1D2228"/>
          <w:lang w:eastAsia="en-AU"/>
        </w:rPr>
      </w:pPr>
    </w:p>
    <w:p w14:paraId="74588331" w14:textId="5754B26E" w:rsidR="00CE48A2" w:rsidRPr="00CE48A2" w:rsidRDefault="00C351F7" w:rsidP="00CE48A2">
      <w:pPr>
        <w:tabs>
          <w:tab w:val="left" w:pos="1843"/>
        </w:tabs>
        <w:ind w:left="720" w:hanging="720"/>
        <w:rPr>
          <w:rFonts w:ascii="Arial" w:eastAsiaTheme="minorEastAsia" w:hAnsi="Arial"/>
          <w:bCs/>
          <w:sz w:val="22"/>
          <w:szCs w:val="22"/>
        </w:rPr>
      </w:pPr>
      <w:hyperlink r:id="rId31" w:history="1">
        <w:r w:rsidR="00CE48A2" w:rsidRPr="00834666">
          <w:rPr>
            <w:rStyle w:val="Hyperlink"/>
            <w:rFonts w:ascii="Helvetica" w:eastAsia="Times New Roman" w:hAnsi="Helvetica" w:cs="Helvetica"/>
            <w:bCs/>
            <w:lang w:eastAsia="en-AU"/>
          </w:rPr>
          <w:t>https://commons.wikimedia.org/wiki/File:Pince_amp%C3%A8rm%C3%A9trique.jpg</w:t>
        </w:r>
      </w:hyperlink>
    </w:p>
    <w:p w14:paraId="5E03CD5D" w14:textId="77777777" w:rsidR="00607048" w:rsidRDefault="00607048" w:rsidP="00607048">
      <w:pPr>
        <w:tabs>
          <w:tab w:val="left" w:pos="567"/>
        </w:tabs>
        <w:spacing w:before="100" w:beforeAutospacing="1" w:after="100" w:afterAutospacing="1"/>
      </w:pPr>
    </w:p>
    <w:p w14:paraId="52EA49AB" w14:textId="77777777" w:rsidR="00607048" w:rsidRPr="00282318" w:rsidRDefault="00607048" w:rsidP="00607048">
      <w:pPr>
        <w:tabs>
          <w:tab w:val="left" w:pos="567"/>
        </w:tabs>
        <w:spacing w:before="100" w:beforeAutospacing="1" w:after="100" w:afterAutospacing="1"/>
      </w:pPr>
    </w:p>
    <w:bookmarkEnd w:id="20"/>
    <w:p w14:paraId="0118F9A5" w14:textId="77777777" w:rsidR="00607048" w:rsidRPr="00891DEB" w:rsidRDefault="00607048" w:rsidP="00607048">
      <w:pPr>
        <w:tabs>
          <w:tab w:val="left" w:pos="990"/>
        </w:tabs>
        <w:rPr>
          <w:rFonts w:ascii="Arial" w:hAnsi="Arial" w:cs="Arial"/>
          <w:sz w:val="22"/>
          <w:szCs w:val="22"/>
        </w:rPr>
      </w:pPr>
    </w:p>
    <w:p w14:paraId="362DDE39" w14:textId="77777777" w:rsidR="00560860" w:rsidRDefault="00560860"/>
    <w:sectPr w:rsidR="00560860" w:rsidSect="00BA3430">
      <w:footerReference w:type="even" r:id="rId32"/>
      <w:footerReference w:type="default" r:id="rId33"/>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8F66E" w14:textId="77777777" w:rsidR="00C351F7" w:rsidRDefault="00C351F7" w:rsidP="00044995">
      <w:r>
        <w:separator/>
      </w:r>
    </w:p>
  </w:endnote>
  <w:endnote w:type="continuationSeparator" w:id="0">
    <w:p w14:paraId="7AA05747" w14:textId="77777777" w:rsidR="00C351F7" w:rsidRDefault="00C351F7"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A6712"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37310BD6" w14:textId="77777777" w:rsidR="0063592D" w:rsidRPr="000D16E5" w:rsidRDefault="0063592D" w:rsidP="00A00095">
    <w:pPr>
      <w:pStyle w:val="Footer"/>
      <w:jc w:val="center"/>
      <w:rPr>
        <w:rFonts w:ascii="Arial" w:hAnsi="Arial" w:cs="Arial"/>
      </w:rPr>
    </w:pPr>
    <w:r w:rsidRPr="000D16E5">
      <w:rPr>
        <w:rFonts w:ascii="Arial" w:hAnsi="Arial" w:cs="Arial"/>
      </w:rPr>
      <w:t>See Next Page</w:t>
    </w:r>
  </w:p>
  <w:p w14:paraId="6F9FD29A"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A6001" w14:textId="77777777" w:rsidR="0063592D" w:rsidRPr="003736CE" w:rsidRDefault="0063592D" w:rsidP="00A00095">
    <w:pPr>
      <w:pStyle w:val="Footer"/>
      <w:tabs>
        <w:tab w:val="clear" w:pos="9360"/>
        <w:tab w:val="right" w:pos="10205"/>
      </w:tabs>
      <w:rPr>
        <w:u w:val="single"/>
      </w:rPr>
    </w:pPr>
    <w:bookmarkStart w:id="1" w:name="_Hlk16367870"/>
    <w:r>
      <w:rPr>
        <w:u w:val="single"/>
      </w:rPr>
      <w:tab/>
    </w:r>
    <w:r>
      <w:rPr>
        <w:u w:val="single"/>
      </w:rPr>
      <w:tab/>
    </w:r>
  </w:p>
  <w:p w14:paraId="2901B75E" w14:textId="77777777" w:rsidR="0063592D" w:rsidRPr="000D16E5" w:rsidRDefault="0063592D" w:rsidP="00A00095">
    <w:pPr>
      <w:pStyle w:val="Footer"/>
      <w:jc w:val="center"/>
      <w:rPr>
        <w:rFonts w:ascii="Arial" w:hAnsi="Arial" w:cs="Arial"/>
      </w:rPr>
    </w:pPr>
    <w:bookmarkStart w:id="2" w:name="_Hlk16367852"/>
    <w:r w:rsidRPr="000D16E5">
      <w:rPr>
        <w:rFonts w:ascii="Arial" w:hAnsi="Arial" w:cs="Arial"/>
      </w:rPr>
      <w:t>See Next Page</w:t>
    </w:r>
  </w:p>
  <w:bookmarkEnd w:id="1"/>
  <w:bookmarkEnd w:id="2"/>
  <w:p w14:paraId="41E4630C"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B0D99" w14:textId="77777777" w:rsidR="00DB2DF1" w:rsidRDefault="00DB2D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4CAC8"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345444AE" w14:textId="607BE049" w:rsidR="0063592D" w:rsidRPr="007136A2" w:rsidRDefault="007136A2" w:rsidP="00A00095">
    <w:pPr>
      <w:pStyle w:val="Footer"/>
      <w:jc w:val="center"/>
      <w:rPr>
        <w:rFonts w:ascii="Arial" w:hAnsi="Arial" w:cs="Arial"/>
        <w:b/>
        <w:bCs/>
      </w:rPr>
    </w:pPr>
    <w:r w:rsidRPr="00BA3430">
      <w:rPr>
        <w:rFonts w:ascii="Arial" w:hAnsi="Arial" w:cs="Arial"/>
        <w:b/>
        <w:bCs/>
      </w:rPr>
      <w:t>See Next Page</w:t>
    </w:r>
  </w:p>
  <w:p w14:paraId="1FDBA1F4"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C8FC6"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0C944B4A" w14:textId="2AB412BF" w:rsidR="0063592D" w:rsidRPr="00BA3430" w:rsidRDefault="00BA3430" w:rsidP="00A00095">
    <w:pPr>
      <w:pStyle w:val="Footer"/>
      <w:jc w:val="center"/>
      <w:rPr>
        <w:rFonts w:ascii="Arial" w:hAnsi="Arial" w:cs="Arial"/>
        <w:b/>
        <w:bCs/>
      </w:rPr>
    </w:pPr>
    <w:r w:rsidRPr="00BA3430">
      <w:rPr>
        <w:rFonts w:ascii="Arial" w:hAnsi="Arial" w:cs="Arial"/>
        <w:b/>
        <w:bCs/>
      </w:rPr>
      <w:t>See Next Page</w:t>
    </w:r>
  </w:p>
  <w:p w14:paraId="30191DBE"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E028A" w14:textId="77777777" w:rsidR="008C7375" w:rsidRPr="003736CE" w:rsidRDefault="008C7375" w:rsidP="00A00095">
    <w:pPr>
      <w:pStyle w:val="Footer"/>
      <w:tabs>
        <w:tab w:val="clear" w:pos="9360"/>
        <w:tab w:val="right" w:pos="10205"/>
      </w:tabs>
      <w:rPr>
        <w:u w:val="single"/>
      </w:rPr>
    </w:pPr>
    <w:r>
      <w:rPr>
        <w:u w:val="single"/>
      </w:rPr>
      <w:tab/>
    </w:r>
    <w:r>
      <w:rPr>
        <w:u w:val="single"/>
      </w:rPr>
      <w:tab/>
    </w:r>
  </w:p>
  <w:p w14:paraId="462EDD30" w14:textId="77777777" w:rsidR="008C7375" w:rsidRPr="00CD732C" w:rsidRDefault="008C7375" w:rsidP="00A00095">
    <w:pPr>
      <w:pStyle w:val="Footer"/>
      <w:tabs>
        <w:tab w:val="clear" w:pos="4680"/>
        <w:tab w:val="clear" w:pos="9360"/>
        <w:tab w:val="center" w:pos="4820"/>
        <w:tab w:val="right" w:pos="9639"/>
      </w:tabs>
      <w:jc w:val="center"/>
      <w:rPr>
        <w:vanish/>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FBD1" w14:textId="77777777" w:rsidR="008C7375" w:rsidRPr="00CD732C" w:rsidRDefault="008C7375"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75E04" w14:textId="77777777" w:rsidR="00C351F7" w:rsidRDefault="00C351F7" w:rsidP="00044995">
      <w:r>
        <w:separator/>
      </w:r>
    </w:p>
  </w:footnote>
  <w:footnote w:type="continuationSeparator" w:id="0">
    <w:p w14:paraId="181B7429" w14:textId="77777777" w:rsidR="00C351F7" w:rsidRDefault="00C351F7"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rPr>
      <w:id w:val="502022706"/>
      <w:docPartObj>
        <w:docPartGallery w:val="Page Numbers (Top of Page)"/>
        <w:docPartUnique/>
      </w:docPartObj>
    </w:sdtPr>
    <w:sdtEndPr/>
    <w:sdtContent>
      <w:p w14:paraId="2AB69BC7" w14:textId="569EBBEE" w:rsidR="0063592D" w:rsidRDefault="00DB2DF1" w:rsidP="00A00095">
        <w:pPr>
          <w:pStyle w:val="Header"/>
          <w:tabs>
            <w:tab w:val="clear" w:pos="4680"/>
            <w:tab w:val="clear" w:pos="9360"/>
            <w:tab w:val="center" w:pos="5103"/>
            <w:tab w:val="right" w:pos="10205"/>
          </w:tabs>
          <w:rPr>
            <w:rFonts w:ascii="Arial" w:hAnsi="Arial" w:cs="Arial"/>
            <w:bCs/>
            <w:noProof/>
          </w:rPr>
        </w:pPr>
        <w:r w:rsidRPr="00DB2DF1">
          <w:rPr>
            <w:rFonts w:ascii="Arial" w:hAnsi="Arial" w:cs="Arial"/>
            <w:b/>
            <w:noProof/>
            <w:sz w:val="22"/>
            <w:szCs w:val="22"/>
          </w:rPr>
          <w:t>12 PHYSICS EXAM 2 2022</w:t>
        </w:r>
        <w:r>
          <w:rPr>
            <w:rFonts w:ascii="Arial" w:hAnsi="Arial" w:cs="Arial"/>
            <w:b/>
            <w:noProof/>
            <w:sz w:val="22"/>
            <w:szCs w:val="22"/>
          </w:rPr>
          <w:tab/>
        </w:r>
        <w:r w:rsidR="0063592D">
          <w:rPr>
            <w:rFonts w:ascii="Arial" w:hAnsi="Arial" w:cs="Arial"/>
            <w:bCs/>
          </w:rPr>
          <w:tab/>
        </w:r>
        <w:r w:rsidR="0063592D" w:rsidRPr="00163869">
          <w:rPr>
            <w:rFonts w:ascii="Arial" w:hAnsi="Arial" w:cs="Arial"/>
            <w:bCs/>
            <w:sz w:val="22"/>
            <w:szCs w:val="22"/>
          </w:rPr>
          <w:fldChar w:fldCharType="begin"/>
        </w:r>
        <w:r w:rsidR="0063592D" w:rsidRPr="00163869">
          <w:rPr>
            <w:rFonts w:ascii="Arial" w:hAnsi="Arial" w:cs="Arial"/>
            <w:bCs/>
            <w:sz w:val="22"/>
            <w:szCs w:val="22"/>
          </w:rPr>
          <w:instrText xml:space="preserve"> PAGE   \* MERGEFORMAT </w:instrText>
        </w:r>
        <w:r w:rsidR="0063592D" w:rsidRPr="00163869">
          <w:rPr>
            <w:rFonts w:ascii="Arial" w:hAnsi="Arial" w:cs="Arial"/>
            <w:bCs/>
            <w:sz w:val="22"/>
            <w:szCs w:val="22"/>
          </w:rPr>
          <w:fldChar w:fldCharType="separate"/>
        </w:r>
        <w:r w:rsidR="005524CE">
          <w:rPr>
            <w:rFonts w:ascii="Arial" w:hAnsi="Arial" w:cs="Arial"/>
            <w:bCs/>
            <w:noProof/>
            <w:sz w:val="22"/>
            <w:szCs w:val="22"/>
          </w:rPr>
          <w:t>20</w:t>
        </w:r>
        <w:r w:rsidR="0063592D" w:rsidRPr="00163869">
          <w:rPr>
            <w:rFonts w:ascii="Arial" w:hAnsi="Arial" w:cs="Arial"/>
            <w:bCs/>
            <w:noProof/>
            <w:sz w:val="22"/>
            <w:szCs w:val="22"/>
          </w:rPr>
          <w:fldChar w:fldCharType="end"/>
        </w:r>
      </w:p>
      <w:p w14:paraId="3A82F776"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4D5C3F5C"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rPr>
      <w:id w:val="510259824"/>
      <w:docPartObj>
        <w:docPartGallery w:val="Page Numbers (Top of Page)"/>
        <w:docPartUnique/>
      </w:docPartObj>
    </w:sdtPr>
    <w:sdtEndPr/>
    <w:sdtContent>
      <w:p w14:paraId="42595954" w14:textId="6811365B" w:rsidR="0063592D" w:rsidRDefault="00C351F7"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End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sidR="005524CE">
              <w:rPr>
                <w:rFonts w:ascii="Arial" w:hAnsi="Arial" w:cs="Arial"/>
                <w:bCs/>
                <w:noProof/>
                <w:sz w:val="22"/>
                <w:szCs w:val="22"/>
              </w:rPr>
              <w:t>21</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r>
            <w:r w:rsidR="00DB2DF1" w:rsidRPr="00DB2DF1">
              <w:rPr>
                <w:rFonts w:ascii="Arial" w:hAnsi="Arial" w:cs="Arial"/>
                <w:b/>
                <w:noProof/>
                <w:sz w:val="22"/>
                <w:szCs w:val="22"/>
              </w:rPr>
              <w:t>12 PHYSICS EXAM 2 2022</w:t>
            </w:r>
            <w:r w:rsidR="0063592D">
              <w:rPr>
                <w:rFonts w:ascii="Arial" w:hAnsi="Arial" w:cs="Arial"/>
                <w:bCs/>
                <w:noProof/>
                <w:sz w:val="22"/>
                <w:szCs w:val="22"/>
              </w:rPr>
              <w:t xml:space="preserve"> </w:t>
            </w:r>
          </w:sdtContent>
        </w:sdt>
        <w:r w:rsidR="0063592D">
          <w:rPr>
            <w:rFonts w:ascii="Arial" w:hAnsi="Arial" w:cs="Arial"/>
            <w:bCs/>
            <w:noProof/>
            <w:u w:val="single"/>
          </w:rPr>
          <w:tab/>
        </w:r>
        <w:r w:rsidR="0063592D">
          <w:rPr>
            <w:rFonts w:ascii="Arial" w:hAnsi="Arial" w:cs="Arial"/>
            <w:bCs/>
            <w:noProof/>
            <w:u w:val="single"/>
          </w:rPr>
          <w:tab/>
        </w:r>
      </w:p>
    </w:sdtContent>
  </w:sdt>
  <w:p w14:paraId="78C4CA5F"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52502" w14:textId="41898035" w:rsidR="0063592D" w:rsidRDefault="0063592D" w:rsidP="00A00095">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36AD"/>
    <w:multiLevelType w:val="hybridMultilevel"/>
    <w:tmpl w:val="7F8A757E"/>
    <w:lvl w:ilvl="0" w:tplc="DE1EA3B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7B81768"/>
    <w:multiLevelType w:val="hybridMultilevel"/>
    <w:tmpl w:val="0E5AF910"/>
    <w:lvl w:ilvl="0" w:tplc="462EA5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3D5D0D"/>
    <w:multiLevelType w:val="hybridMultilevel"/>
    <w:tmpl w:val="F894C8E4"/>
    <w:lvl w:ilvl="0" w:tplc="B78038F8">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C372C2E"/>
    <w:multiLevelType w:val="hybridMultilevel"/>
    <w:tmpl w:val="B2E80A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7802DC"/>
    <w:multiLevelType w:val="hybridMultilevel"/>
    <w:tmpl w:val="DFE4E4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401140"/>
    <w:multiLevelType w:val="hybridMultilevel"/>
    <w:tmpl w:val="B0C859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383B79"/>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E1249C"/>
    <w:multiLevelType w:val="hybridMultilevel"/>
    <w:tmpl w:val="2814D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F12147"/>
    <w:multiLevelType w:val="hybridMultilevel"/>
    <w:tmpl w:val="1090DD86"/>
    <w:lvl w:ilvl="0" w:tplc="75C6925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ED12AAB"/>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B1319B"/>
    <w:multiLevelType w:val="hybridMultilevel"/>
    <w:tmpl w:val="57A269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3554D7"/>
    <w:multiLevelType w:val="hybridMultilevel"/>
    <w:tmpl w:val="C22ED1DA"/>
    <w:lvl w:ilvl="0" w:tplc="E494AC18">
      <w:start w:val="2"/>
      <w:numFmt w:val="lowerRoman"/>
      <w:lvlText w:val="(%1)"/>
      <w:lvlJc w:val="left"/>
      <w:pPr>
        <w:ind w:left="1517" w:hanging="720"/>
      </w:pPr>
      <w:rPr>
        <w:rFonts w:hint="default"/>
      </w:rPr>
    </w:lvl>
    <w:lvl w:ilvl="1" w:tplc="0C090019" w:tentative="1">
      <w:start w:val="1"/>
      <w:numFmt w:val="lowerLetter"/>
      <w:lvlText w:val="%2."/>
      <w:lvlJc w:val="left"/>
      <w:pPr>
        <w:ind w:left="1877" w:hanging="360"/>
      </w:pPr>
    </w:lvl>
    <w:lvl w:ilvl="2" w:tplc="0C09001B" w:tentative="1">
      <w:start w:val="1"/>
      <w:numFmt w:val="lowerRoman"/>
      <w:lvlText w:val="%3."/>
      <w:lvlJc w:val="right"/>
      <w:pPr>
        <w:ind w:left="2597" w:hanging="180"/>
      </w:pPr>
    </w:lvl>
    <w:lvl w:ilvl="3" w:tplc="0C09000F" w:tentative="1">
      <w:start w:val="1"/>
      <w:numFmt w:val="decimal"/>
      <w:lvlText w:val="%4."/>
      <w:lvlJc w:val="left"/>
      <w:pPr>
        <w:ind w:left="3317" w:hanging="360"/>
      </w:pPr>
    </w:lvl>
    <w:lvl w:ilvl="4" w:tplc="0C090019" w:tentative="1">
      <w:start w:val="1"/>
      <w:numFmt w:val="lowerLetter"/>
      <w:lvlText w:val="%5."/>
      <w:lvlJc w:val="left"/>
      <w:pPr>
        <w:ind w:left="4037" w:hanging="360"/>
      </w:pPr>
    </w:lvl>
    <w:lvl w:ilvl="5" w:tplc="0C09001B" w:tentative="1">
      <w:start w:val="1"/>
      <w:numFmt w:val="lowerRoman"/>
      <w:lvlText w:val="%6."/>
      <w:lvlJc w:val="right"/>
      <w:pPr>
        <w:ind w:left="4757" w:hanging="180"/>
      </w:pPr>
    </w:lvl>
    <w:lvl w:ilvl="6" w:tplc="0C09000F" w:tentative="1">
      <w:start w:val="1"/>
      <w:numFmt w:val="decimal"/>
      <w:lvlText w:val="%7."/>
      <w:lvlJc w:val="left"/>
      <w:pPr>
        <w:ind w:left="5477" w:hanging="360"/>
      </w:pPr>
    </w:lvl>
    <w:lvl w:ilvl="7" w:tplc="0C090019" w:tentative="1">
      <w:start w:val="1"/>
      <w:numFmt w:val="lowerLetter"/>
      <w:lvlText w:val="%8."/>
      <w:lvlJc w:val="left"/>
      <w:pPr>
        <w:ind w:left="6197" w:hanging="360"/>
      </w:pPr>
    </w:lvl>
    <w:lvl w:ilvl="8" w:tplc="0C09001B" w:tentative="1">
      <w:start w:val="1"/>
      <w:numFmt w:val="lowerRoman"/>
      <w:lvlText w:val="%9."/>
      <w:lvlJc w:val="right"/>
      <w:pPr>
        <w:ind w:left="6917" w:hanging="180"/>
      </w:pPr>
    </w:lvl>
  </w:abstractNum>
  <w:abstractNum w:abstractNumId="14" w15:restartNumberingAfterBreak="0">
    <w:nsid w:val="45D54041"/>
    <w:multiLevelType w:val="hybridMultilevel"/>
    <w:tmpl w:val="351E0E56"/>
    <w:lvl w:ilvl="0" w:tplc="F766C1D8">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BDE5A2D"/>
    <w:multiLevelType w:val="hybridMultilevel"/>
    <w:tmpl w:val="8A14B5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62B00"/>
    <w:multiLevelType w:val="singleLevel"/>
    <w:tmpl w:val="FB26AA9E"/>
    <w:lvl w:ilvl="0">
      <w:numFmt w:val="decimal"/>
      <w:pStyle w:val="csbullet"/>
      <w:lvlText w:val=""/>
      <w:lvlJc w:val="left"/>
      <w:pPr>
        <w:ind w:left="0" w:firstLine="0"/>
      </w:pPr>
    </w:lvl>
  </w:abstractNum>
  <w:abstractNum w:abstractNumId="17" w15:restartNumberingAfterBreak="0">
    <w:nsid w:val="4D156EF0"/>
    <w:multiLevelType w:val="hybridMultilevel"/>
    <w:tmpl w:val="3FE817DA"/>
    <w:lvl w:ilvl="0" w:tplc="8BE437A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087089B"/>
    <w:multiLevelType w:val="hybridMultilevel"/>
    <w:tmpl w:val="DCE625A4"/>
    <w:lvl w:ilvl="0" w:tplc="C2E6A9AC">
      <w:start w:val="1"/>
      <w:numFmt w:val="lowerRoman"/>
      <w:lvlText w:val="(%1)"/>
      <w:lvlJc w:val="left"/>
      <w:pPr>
        <w:ind w:left="1429" w:hanging="720"/>
      </w:pPr>
      <w:rPr>
        <w:rFonts w:hint="default"/>
        <w:b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9" w15:restartNumberingAfterBreak="0">
    <w:nsid w:val="52B70382"/>
    <w:multiLevelType w:val="hybridMultilevel"/>
    <w:tmpl w:val="3F8429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957311E"/>
    <w:multiLevelType w:val="hybridMultilevel"/>
    <w:tmpl w:val="F2C4DF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786716"/>
    <w:multiLevelType w:val="hybridMultilevel"/>
    <w:tmpl w:val="D1FA046E"/>
    <w:lvl w:ilvl="0" w:tplc="4170B8C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AAD3BA7"/>
    <w:multiLevelType w:val="hybridMultilevel"/>
    <w:tmpl w:val="E154F7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7258BE"/>
    <w:multiLevelType w:val="hybridMultilevel"/>
    <w:tmpl w:val="308E2A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78094E"/>
    <w:multiLevelType w:val="hybridMultilevel"/>
    <w:tmpl w:val="9DB834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0A131B1"/>
    <w:multiLevelType w:val="hybridMultilevel"/>
    <w:tmpl w:val="3CD087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C136DA"/>
    <w:multiLevelType w:val="hybridMultilevel"/>
    <w:tmpl w:val="F498EA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66D0D4E"/>
    <w:multiLevelType w:val="hybridMultilevel"/>
    <w:tmpl w:val="BE3EE9B8"/>
    <w:lvl w:ilvl="0" w:tplc="0C58C6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7D7E2FB2"/>
    <w:multiLevelType w:val="hybridMultilevel"/>
    <w:tmpl w:val="AE6AC68E"/>
    <w:lvl w:ilvl="0" w:tplc="E6DE5FE0">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5"/>
  </w:num>
  <w:num w:numId="3">
    <w:abstractNumId w:val="28"/>
  </w:num>
  <w:num w:numId="4">
    <w:abstractNumId w:val="11"/>
  </w:num>
  <w:num w:numId="5">
    <w:abstractNumId w:val="4"/>
  </w:num>
  <w:num w:numId="6">
    <w:abstractNumId w:val="8"/>
  </w:num>
  <w:num w:numId="7">
    <w:abstractNumId w:val="21"/>
  </w:num>
  <w:num w:numId="8">
    <w:abstractNumId w:val="14"/>
  </w:num>
  <w:num w:numId="9">
    <w:abstractNumId w:val="3"/>
  </w:num>
  <w:num w:numId="10">
    <w:abstractNumId w:val="15"/>
  </w:num>
  <w:num w:numId="11">
    <w:abstractNumId w:val="24"/>
  </w:num>
  <w:num w:numId="12">
    <w:abstractNumId w:val="23"/>
  </w:num>
  <w:num w:numId="13">
    <w:abstractNumId w:val="29"/>
  </w:num>
  <w:num w:numId="14">
    <w:abstractNumId w:val="9"/>
  </w:num>
  <w:num w:numId="15">
    <w:abstractNumId w:val="6"/>
  </w:num>
  <w:num w:numId="16">
    <w:abstractNumId w:val="17"/>
  </w:num>
  <w:num w:numId="17">
    <w:abstractNumId w:val="25"/>
  </w:num>
  <w:num w:numId="18">
    <w:abstractNumId w:val="26"/>
  </w:num>
  <w:num w:numId="19">
    <w:abstractNumId w:val="19"/>
  </w:num>
  <w:num w:numId="20">
    <w:abstractNumId w:val="22"/>
  </w:num>
  <w:num w:numId="21">
    <w:abstractNumId w:val="27"/>
  </w:num>
  <w:num w:numId="22">
    <w:abstractNumId w:val="0"/>
  </w:num>
  <w:num w:numId="23">
    <w:abstractNumId w:val="10"/>
  </w:num>
  <w:num w:numId="24">
    <w:abstractNumId w:val="12"/>
  </w:num>
  <w:num w:numId="25">
    <w:abstractNumId w:val="20"/>
  </w:num>
  <w:num w:numId="26">
    <w:abstractNumId w:val="7"/>
  </w:num>
  <w:num w:numId="27">
    <w:abstractNumId w:val="2"/>
  </w:num>
  <w:num w:numId="28">
    <w:abstractNumId w:val="13"/>
  </w:num>
  <w:num w:numId="29">
    <w:abstractNumId w:val="1"/>
  </w:num>
  <w:num w:numId="30">
    <w:abstractNumId w:val="1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ke McKay">
    <w15:presenceInfo w15:providerId="AD" w15:userId="S::emckay@stmarks.wa.edu.au::71221476-ba2f-4459-a082-e645b60254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48"/>
    <w:rsid w:val="00000827"/>
    <w:rsid w:val="000008A0"/>
    <w:rsid w:val="000018F0"/>
    <w:rsid w:val="000127CF"/>
    <w:rsid w:val="00014B15"/>
    <w:rsid w:val="00016B96"/>
    <w:rsid w:val="0002084D"/>
    <w:rsid w:val="00023AC5"/>
    <w:rsid w:val="00031F19"/>
    <w:rsid w:val="00035F35"/>
    <w:rsid w:val="000373BB"/>
    <w:rsid w:val="000422FF"/>
    <w:rsid w:val="000425DB"/>
    <w:rsid w:val="00043324"/>
    <w:rsid w:val="00043474"/>
    <w:rsid w:val="00044995"/>
    <w:rsid w:val="00046894"/>
    <w:rsid w:val="00047A9A"/>
    <w:rsid w:val="00054EF1"/>
    <w:rsid w:val="00055A93"/>
    <w:rsid w:val="0006132D"/>
    <w:rsid w:val="000632B9"/>
    <w:rsid w:val="00064C24"/>
    <w:rsid w:val="0006572B"/>
    <w:rsid w:val="0006630C"/>
    <w:rsid w:val="00070483"/>
    <w:rsid w:val="000733CB"/>
    <w:rsid w:val="00083CD6"/>
    <w:rsid w:val="00085B98"/>
    <w:rsid w:val="00086290"/>
    <w:rsid w:val="000A0E99"/>
    <w:rsid w:val="000A21BA"/>
    <w:rsid w:val="000A435F"/>
    <w:rsid w:val="000B142F"/>
    <w:rsid w:val="000B19F3"/>
    <w:rsid w:val="000B56C6"/>
    <w:rsid w:val="000D16B1"/>
    <w:rsid w:val="000D7174"/>
    <w:rsid w:val="000E0621"/>
    <w:rsid w:val="000E1CED"/>
    <w:rsid w:val="000E27C3"/>
    <w:rsid w:val="000E4185"/>
    <w:rsid w:val="000E725B"/>
    <w:rsid w:val="000F0C9F"/>
    <w:rsid w:val="000F72AA"/>
    <w:rsid w:val="0010196A"/>
    <w:rsid w:val="00106203"/>
    <w:rsid w:val="00110865"/>
    <w:rsid w:val="00112E11"/>
    <w:rsid w:val="00116354"/>
    <w:rsid w:val="00120D83"/>
    <w:rsid w:val="00121FA5"/>
    <w:rsid w:val="00132AEE"/>
    <w:rsid w:val="001336B1"/>
    <w:rsid w:val="0013622A"/>
    <w:rsid w:val="00136323"/>
    <w:rsid w:val="001400D8"/>
    <w:rsid w:val="00145413"/>
    <w:rsid w:val="00155B15"/>
    <w:rsid w:val="001571DA"/>
    <w:rsid w:val="00157203"/>
    <w:rsid w:val="00157F55"/>
    <w:rsid w:val="001604EC"/>
    <w:rsid w:val="0016158D"/>
    <w:rsid w:val="0016720A"/>
    <w:rsid w:val="001866CA"/>
    <w:rsid w:val="00190BDC"/>
    <w:rsid w:val="00190F47"/>
    <w:rsid w:val="00195C16"/>
    <w:rsid w:val="001A3E5D"/>
    <w:rsid w:val="001B3699"/>
    <w:rsid w:val="001B3721"/>
    <w:rsid w:val="001B6A50"/>
    <w:rsid w:val="001B72D3"/>
    <w:rsid w:val="001C1747"/>
    <w:rsid w:val="001C2C09"/>
    <w:rsid w:val="001D096B"/>
    <w:rsid w:val="001D3066"/>
    <w:rsid w:val="001D3501"/>
    <w:rsid w:val="001D7A7C"/>
    <w:rsid w:val="001E305F"/>
    <w:rsid w:val="002033DD"/>
    <w:rsid w:val="002070DB"/>
    <w:rsid w:val="00216265"/>
    <w:rsid w:val="00216634"/>
    <w:rsid w:val="00231042"/>
    <w:rsid w:val="00245553"/>
    <w:rsid w:val="00245FF2"/>
    <w:rsid w:val="00247C07"/>
    <w:rsid w:val="00252EA1"/>
    <w:rsid w:val="0027155C"/>
    <w:rsid w:val="0028045F"/>
    <w:rsid w:val="002853F2"/>
    <w:rsid w:val="002976AD"/>
    <w:rsid w:val="002A610D"/>
    <w:rsid w:val="002A627B"/>
    <w:rsid w:val="002A7106"/>
    <w:rsid w:val="002B0512"/>
    <w:rsid w:val="002B0BEF"/>
    <w:rsid w:val="002C04D6"/>
    <w:rsid w:val="002C4D2B"/>
    <w:rsid w:val="002F16A4"/>
    <w:rsid w:val="002F5997"/>
    <w:rsid w:val="002F5CE8"/>
    <w:rsid w:val="00301C8A"/>
    <w:rsid w:val="003046FC"/>
    <w:rsid w:val="00305815"/>
    <w:rsid w:val="0030639F"/>
    <w:rsid w:val="00310885"/>
    <w:rsid w:val="00312CFF"/>
    <w:rsid w:val="00313343"/>
    <w:rsid w:val="00321E66"/>
    <w:rsid w:val="00324575"/>
    <w:rsid w:val="00333D25"/>
    <w:rsid w:val="00336519"/>
    <w:rsid w:val="0034417F"/>
    <w:rsid w:val="0034520A"/>
    <w:rsid w:val="00347C12"/>
    <w:rsid w:val="00355213"/>
    <w:rsid w:val="00357522"/>
    <w:rsid w:val="00364831"/>
    <w:rsid w:val="003672B8"/>
    <w:rsid w:val="003679AE"/>
    <w:rsid w:val="0038542E"/>
    <w:rsid w:val="00391C92"/>
    <w:rsid w:val="00394C21"/>
    <w:rsid w:val="00396F83"/>
    <w:rsid w:val="003A7062"/>
    <w:rsid w:val="003B25B1"/>
    <w:rsid w:val="003B2D3D"/>
    <w:rsid w:val="003B350E"/>
    <w:rsid w:val="003B35B6"/>
    <w:rsid w:val="003B5F54"/>
    <w:rsid w:val="003C2FA3"/>
    <w:rsid w:val="003C4392"/>
    <w:rsid w:val="003C51A8"/>
    <w:rsid w:val="003D0E00"/>
    <w:rsid w:val="003D622A"/>
    <w:rsid w:val="003D6A8C"/>
    <w:rsid w:val="003E0790"/>
    <w:rsid w:val="003E0BFD"/>
    <w:rsid w:val="003E3FA3"/>
    <w:rsid w:val="003E4123"/>
    <w:rsid w:val="003E4460"/>
    <w:rsid w:val="003E70C9"/>
    <w:rsid w:val="003E7DD5"/>
    <w:rsid w:val="003F25A5"/>
    <w:rsid w:val="003F2C20"/>
    <w:rsid w:val="003F50C0"/>
    <w:rsid w:val="003F514B"/>
    <w:rsid w:val="003F780A"/>
    <w:rsid w:val="00403DB1"/>
    <w:rsid w:val="00404473"/>
    <w:rsid w:val="004044F9"/>
    <w:rsid w:val="00404C15"/>
    <w:rsid w:val="004055E2"/>
    <w:rsid w:val="0041099F"/>
    <w:rsid w:val="00412DCB"/>
    <w:rsid w:val="004165D4"/>
    <w:rsid w:val="00423711"/>
    <w:rsid w:val="00426F10"/>
    <w:rsid w:val="004338BB"/>
    <w:rsid w:val="00436D83"/>
    <w:rsid w:val="00437B8F"/>
    <w:rsid w:val="00441C75"/>
    <w:rsid w:val="00444BF3"/>
    <w:rsid w:val="00445B8E"/>
    <w:rsid w:val="0044630F"/>
    <w:rsid w:val="004528B8"/>
    <w:rsid w:val="00453E0E"/>
    <w:rsid w:val="00455EC3"/>
    <w:rsid w:val="004569C1"/>
    <w:rsid w:val="00457557"/>
    <w:rsid w:val="00465F30"/>
    <w:rsid w:val="00467411"/>
    <w:rsid w:val="0047209A"/>
    <w:rsid w:val="00473983"/>
    <w:rsid w:val="00474EF1"/>
    <w:rsid w:val="00480DFF"/>
    <w:rsid w:val="004953CA"/>
    <w:rsid w:val="00495AC4"/>
    <w:rsid w:val="00495BAE"/>
    <w:rsid w:val="00496E87"/>
    <w:rsid w:val="004A0F68"/>
    <w:rsid w:val="004A1E12"/>
    <w:rsid w:val="004A3712"/>
    <w:rsid w:val="004A46F7"/>
    <w:rsid w:val="004B2156"/>
    <w:rsid w:val="004B4DE1"/>
    <w:rsid w:val="004B5AB8"/>
    <w:rsid w:val="004B66EF"/>
    <w:rsid w:val="004C303E"/>
    <w:rsid w:val="004C6118"/>
    <w:rsid w:val="004D15C1"/>
    <w:rsid w:val="004D1D79"/>
    <w:rsid w:val="004D205E"/>
    <w:rsid w:val="004D464F"/>
    <w:rsid w:val="004D5942"/>
    <w:rsid w:val="004D6524"/>
    <w:rsid w:val="004E33A2"/>
    <w:rsid w:val="004F5BC1"/>
    <w:rsid w:val="004F6191"/>
    <w:rsid w:val="004F708C"/>
    <w:rsid w:val="00502357"/>
    <w:rsid w:val="00504639"/>
    <w:rsid w:val="00506C9A"/>
    <w:rsid w:val="00512FCC"/>
    <w:rsid w:val="00516216"/>
    <w:rsid w:val="00524034"/>
    <w:rsid w:val="00526321"/>
    <w:rsid w:val="00542AC2"/>
    <w:rsid w:val="005431E2"/>
    <w:rsid w:val="00545248"/>
    <w:rsid w:val="00545687"/>
    <w:rsid w:val="00545F23"/>
    <w:rsid w:val="00551821"/>
    <w:rsid w:val="005524CE"/>
    <w:rsid w:val="00557BD5"/>
    <w:rsid w:val="00560860"/>
    <w:rsid w:val="00561CD2"/>
    <w:rsid w:val="00571110"/>
    <w:rsid w:val="005830E4"/>
    <w:rsid w:val="00595689"/>
    <w:rsid w:val="00596D7C"/>
    <w:rsid w:val="005A4D6A"/>
    <w:rsid w:val="005B2A22"/>
    <w:rsid w:val="005B30CF"/>
    <w:rsid w:val="005B5C52"/>
    <w:rsid w:val="005E2778"/>
    <w:rsid w:val="005E6CF1"/>
    <w:rsid w:val="005E7CC4"/>
    <w:rsid w:val="005F4142"/>
    <w:rsid w:val="005F7217"/>
    <w:rsid w:val="006010A4"/>
    <w:rsid w:val="00601470"/>
    <w:rsid w:val="006027F3"/>
    <w:rsid w:val="00602E5F"/>
    <w:rsid w:val="00607048"/>
    <w:rsid w:val="0061109B"/>
    <w:rsid w:val="00616744"/>
    <w:rsid w:val="00617C46"/>
    <w:rsid w:val="00620263"/>
    <w:rsid w:val="006205B4"/>
    <w:rsid w:val="0062097C"/>
    <w:rsid w:val="00623B8F"/>
    <w:rsid w:val="00623E50"/>
    <w:rsid w:val="0062468C"/>
    <w:rsid w:val="00624CC1"/>
    <w:rsid w:val="00624F19"/>
    <w:rsid w:val="006261A7"/>
    <w:rsid w:val="0063592D"/>
    <w:rsid w:val="00640E70"/>
    <w:rsid w:val="00644D54"/>
    <w:rsid w:val="00646F33"/>
    <w:rsid w:val="0065258A"/>
    <w:rsid w:val="00652CF5"/>
    <w:rsid w:val="0066177A"/>
    <w:rsid w:val="00666267"/>
    <w:rsid w:val="00670944"/>
    <w:rsid w:val="00670C9A"/>
    <w:rsid w:val="00670FFA"/>
    <w:rsid w:val="00677280"/>
    <w:rsid w:val="00680500"/>
    <w:rsid w:val="00680BE5"/>
    <w:rsid w:val="006844FC"/>
    <w:rsid w:val="00691125"/>
    <w:rsid w:val="00697071"/>
    <w:rsid w:val="006A0AF5"/>
    <w:rsid w:val="006A18BD"/>
    <w:rsid w:val="006A5CA1"/>
    <w:rsid w:val="006B0AFF"/>
    <w:rsid w:val="006B6660"/>
    <w:rsid w:val="006C0626"/>
    <w:rsid w:val="006C2B9F"/>
    <w:rsid w:val="006C6701"/>
    <w:rsid w:val="006D6B0C"/>
    <w:rsid w:val="006F0792"/>
    <w:rsid w:val="006F0DBD"/>
    <w:rsid w:val="006F1B01"/>
    <w:rsid w:val="006F40E9"/>
    <w:rsid w:val="006F745C"/>
    <w:rsid w:val="0070141D"/>
    <w:rsid w:val="00702C6A"/>
    <w:rsid w:val="007038D9"/>
    <w:rsid w:val="00706E59"/>
    <w:rsid w:val="00707F1C"/>
    <w:rsid w:val="007136A2"/>
    <w:rsid w:val="0071396F"/>
    <w:rsid w:val="007235F6"/>
    <w:rsid w:val="007261E9"/>
    <w:rsid w:val="0073238C"/>
    <w:rsid w:val="0073277D"/>
    <w:rsid w:val="00743D74"/>
    <w:rsid w:val="00743F40"/>
    <w:rsid w:val="00746144"/>
    <w:rsid w:val="007504E1"/>
    <w:rsid w:val="007535F9"/>
    <w:rsid w:val="007542AA"/>
    <w:rsid w:val="00755DDA"/>
    <w:rsid w:val="00762058"/>
    <w:rsid w:val="0077014A"/>
    <w:rsid w:val="007715BE"/>
    <w:rsid w:val="00771C4D"/>
    <w:rsid w:val="0077248C"/>
    <w:rsid w:val="00774F97"/>
    <w:rsid w:val="00776574"/>
    <w:rsid w:val="0078096D"/>
    <w:rsid w:val="0078570A"/>
    <w:rsid w:val="0079189C"/>
    <w:rsid w:val="00795027"/>
    <w:rsid w:val="00797A89"/>
    <w:rsid w:val="007A11DB"/>
    <w:rsid w:val="007A2D19"/>
    <w:rsid w:val="007A7C3B"/>
    <w:rsid w:val="007B146E"/>
    <w:rsid w:val="007B3CD4"/>
    <w:rsid w:val="007B55FA"/>
    <w:rsid w:val="007B5D62"/>
    <w:rsid w:val="007C4600"/>
    <w:rsid w:val="007C499E"/>
    <w:rsid w:val="007C60DB"/>
    <w:rsid w:val="007D1ED6"/>
    <w:rsid w:val="007D4485"/>
    <w:rsid w:val="007D4997"/>
    <w:rsid w:val="007E287D"/>
    <w:rsid w:val="007F07B0"/>
    <w:rsid w:val="007F2461"/>
    <w:rsid w:val="007F4DF3"/>
    <w:rsid w:val="007F56AB"/>
    <w:rsid w:val="007F756F"/>
    <w:rsid w:val="00801225"/>
    <w:rsid w:val="0081395E"/>
    <w:rsid w:val="00820631"/>
    <w:rsid w:val="00826103"/>
    <w:rsid w:val="0083015A"/>
    <w:rsid w:val="008332AA"/>
    <w:rsid w:val="008341C9"/>
    <w:rsid w:val="00841CD6"/>
    <w:rsid w:val="00843B34"/>
    <w:rsid w:val="00850E21"/>
    <w:rsid w:val="0085307B"/>
    <w:rsid w:val="00855599"/>
    <w:rsid w:val="0085602E"/>
    <w:rsid w:val="008616A7"/>
    <w:rsid w:val="00874F98"/>
    <w:rsid w:val="00880183"/>
    <w:rsid w:val="0088277C"/>
    <w:rsid w:val="008828C3"/>
    <w:rsid w:val="0088335F"/>
    <w:rsid w:val="00884C38"/>
    <w:rsid w:val="0088531A"/>
    <w:rsid w:val="00885A28"/>
    <w:rsid w:val="00893345"/>
    <w:rsid w:val="00895A89"/>
    <w:rsid w:val="008B1D05"/>
    <w:rsid w:val="008B251F"/>
    <w:rsid w:val="008B6CC5"/>
    <w:rsid w:val="008C3022"/>
    <w:rsid w:val="008C6864"/>
    <w:rsid w:val="008C7375"/>
    <w:rsid w:val="008D0B0A"/>
    <w:rsid w:val="008D10BF"/>
    <w:rsid w:val="008D4A73"/>
    <w:rsid w:val="008D6C24"/>
    <w:rsid w:val="008E0780"/>
    <w:rsid w:val="008E152C"/>
    <w:rsid w:val="008E2041"/>
    <w:rsid w:val="008E4306"/>
    <w:rsid w:val="008F567D"/>
    <w:rsid w:val="008F66AB"/>
    <w:rsid w:val="009051EC"/>
    <w:rsid w:val="00907EC5"/>
    <w:rsid w:val="00912CE1"/>
    <w:rsid w:val="00915739"/>
    <w:rsid w:val="00920DEC"/>
    <w:rsid w:val="0093162A"/>
    <w:rsid w:val="00934103"/>
    <w:rsid w:val="00935437"/>
    <w:rsid w:val="00940940"/>
    <w:rsid w:val="0094627A"/>
    <w:rsid w:val="009470DA"/>
    <w:rsid w:val="00953D3E"/>
    <w:rsid w:val="00954104"/>
    <w:rsid w:val="00955676"/>
    <w:rsid w:val="00955EE1"/>
    <w:rsid w:val="009605AC"/>
    <w:rsid w:val="00960638"/>
    <w:rsid w:val="00960A3B"/>
    <w:rsid w:val="00962D01"/>
    <w:rsid w:val="00965A6B"/>
    <w:rsid w:val="00966E3A"/>
    <w:rsid w:val="00967073"/>
    <w:rsid w:val="00973287"/>
    <w:rsid w:val="00973409"/>
    <w:rsid w:val="00976736"/>
    <w:rsid w:val="00977475"/>
    <w:rsid w:val="00977EDD"/>
    <w:rsid w:val="009811D2"/>
    <w:rsid w:val="009815A2"/>
    <w:rsid w:val="00987653"/>
    <w:rsid w:val="00996C97"/>
    <w:rsid w:val="00997015"/>
    <w:rsid w:val="009A0C2F"/>
    <w:rsid w:val="009A1805"/>
    <w:rsid w:val="009B36DB"/>
    <w:rsid w:val="009C1F14"/>
    <w:rsid w:val="009C2DCD"/>
    <w:rsid w:val="009C4CAA"/>
    <w:rsid w:val="009D2B0F"/>
    <w:rsid w:val="009D4E70"/>
    <w:rsid w:val="009D7B69"/>
    <w:rsid w:val="009E0E43"/>
    <w:rsid w:val="009E105B"/>
    <w:rsid w:val="009F3ABA"/>
    <w:rsid w:val="009F78AE"/>
    <w:rsid w:val="009F799D"/>
    <w:rsid w:val="00A00095"/>
    <w:rsid w:val="00A0061D"/>
    <w:rsid w:val="00A03291"/>
    <w:rsid w:val="00A03795"/>
    <w:rsid w:val="00A037D2"/>
    <w:rsid w:val="00A03C29"/>
    <w:rsid w:val="00A07AFD"/>
    <w:rsid w:val="00A14045"/>
    <w:rsid w:val="00A14944"/>
    <w:rsid w:val="00A25B09"/>
    <w:rsid w:val="00A262B1"/>
    <w:rsid w:val="00A307E6"/>
    <w:rsid w:val="00A45D5A"/>
    <w:rsid w:val="00A51885"/>
    <w:rsid w:val="00A53916"/>
    <w:rsid w:val="00A56D70"/>
    <w:rsid w:val="00A640A9"/>
    <w:rsid w:val="00A7114F"/>
    <w:rsid w:val="00A75378"/>
    <w:rsid w:val="00A77DC0"/>
    <w:rsid w:val="00A8132A"/>
    <w:rsid w:val="00A81FF3"/>
    <w:rsid w:val="00A872DF"/>
    <w:rsid w:val="00A931E0"/>
    <w:rsid w:val="00AA0F09"/>
    <w:rsid w:val="00AA1055"/>
    <w:rsid w:val="00AA350D"/>
    <w:rsid w:val="00AA3C2A"/>
    <w:rsid w:val="00AA7C0B"/>
    <w:rsid w:val="00AB7227"/>
    <w:rsid w:val="00AC220C"/>
    <w:rsid w:val="00AC6957"/>
    <w:rsid w:val="00AD0DB7"/>
    <w:rsid w:val="00AD328A"/>
    <w:rsid w:val="00AE3A2E"/>
    <w:rsid w:val="00AE40BE"/>
    <w:rsid w:val="00AE741C"/>
    <w:rsid w:val="00AF3610"/>
    <w:rsid w:val="00AF392E"/>
    <w:rsid w:val="00AF3EA1"/>
    <w:rsid w:val="00B129DC"/>
    <w:rsid w:val="00B129E6"/>
    <w:rsid w:val="00B206F5"/>
    <w:rsid w:val="00B20F50"/>
    <w:rsid w:val="00B223CE"/>
    <w:rsid w:val="00B237D9"/>
    <w:rsid w:val="00B25776"/>
    <w:rsid w:val="00B31274"/>
    <w:rsid w:val="00B37DB8"/>
    <w:rsid w:val="00B43904"/>
    <w:rsid w:val="00B45CAD"/>
    <w:rsid w:val="00B46862"/>
    <w:rsid w:val="00B64455"/>
    <w:rsid w:val="00B714AE"/>
    <w:rsid w:val="00B74FC7"/>
    <w:rsid w:val="00B77B5B"/>
    <w:rsid w:val="00B84459"/>
    <w:rsid w:val="00B85E10"/>
    <w:rsid w:val="00B861FB"/>
    <w:rsid w:val="00B9175A"/>
    <w:rsid w:val="00B95FF1"/>
    <w:rsid w:val="00BA3430"/>
    <w:rsid w:val="00BA4917"/>
    <w:rsid w:val="00BA7218"/>
    <w:rsid w:val="00BB225E"/>
    <w:rsid w:val="00BB3F4B"/>
    <w:rsid w:val="00BB544C"/>
    <w:rsid w:val="00BC2DE8"/>
    <w:rsid w:val="00BD5114"/>
    <w:rsid w:val="00BD7A09"/>
    <w:rsid w:val="00BE19B4"/>
    <w:rsid w:val="00BE384E"/>
    <w:rsid w:val="00BE38D0"/>
    <w:rsid w:val="00BF0C7B"/>
    <w:rsid w:val="00BF45F1"/>
    <w:rsid w:val="00C02DB3"/>
    <w:rsid w:val="00C12E35"/>
    <w:rsid w:val="00C12FD8"/>
    <w:rsid w:val="00C269ED"/>
    <w:rsid w:val="00C3156C"/>
    <w:rsid w:val="00C3201B"/>
    <w:rsid w:val="00C33BF2"/>
    <w:rsid w:val="00C351F7"/>
    <w:rsid w:val="00C36EC7"/>
    <w:rsid w:val="00C44109"/>
    <w:rsid w:val="00C458D2"/>
    <w:rsid w:val="00C46730"/>
    <w:rsid w:val="00C60259"/>
    <w:rsid w:val="00C63A8E"/>
    <w:rsid w:val="00C650AD"/>
    <w:rsid w:val="00C706FB"/>
    <w:rsid w:val="00C76208"/>
    <w:rsid w:val="00C77CE1"/>
    <w:rsid w:val="00C80096"/>
    <w:rsid w:val="00C81D12"/>
    <w:rsid w:val="00C848A7"/>
    <w:rsid w:val="00C84ED5"/>
    <w:rsid w:val="00C85A23"/>
    <w:rsid w:val="00C973FB"/>
    <w:rsid w:val="00C97EB5"/>
    <w:rsid w:val="00CA3238"/>
    <w:rsid w:val="00CA6189"/>
    <w:rsid w:val="00CA78E9"/>
    <w:rsid w:val="00CB0F28"/>
    <w:rsid w:val="00CB122B"/>
    <w:rsid w:val="00CB21DA"/>
    <w:rsid w:val="00CB3DC9"/>
    <w:rsid w:val="00CB7993"/>
    <w:rsid w:val="00CC0CC2"/>
    <w:rsid w:val="00CD178C"/>
    <w:rsid w:val="00CD583E"/>
    <w:rsid w:val="00CD7F35"/>
    <w:rsid w:val="00CE2C0C"/>
    <w:rsid w:val="00CE3852"/>
    <w:rsid w:val="00CE3A6D"/>
    <w:rsid w:val="00CE48A2"/>
    <w:rsid w:val="00CF23C1"/>
    <w:rsid w:val="00CF7208"/>
    <w:rsid w:val="00D00AA2"/>
    <w:rsid w:val="00D00CF9"/>
    <w:rsid w:val="00D02A24"/>
    <w:rsid w:val="00D073BA"/>
    <w:rsid w:val="00D07644"/>
    <w:rsid w:val="00D14C23"/>
    <w:rsid w:val="00D22883"/>
    <w:rsid w:val="00D23FB4"/>
    <w:rsid w:val="00D265C9"/>
    <w:rsid w:val="00D26EEB"/>
    <w:rsid w:val="00D3030D"/>
    <w:rsid w:val="00D313F4"/>
    <w:rsid w:val="00D436CD"/>
    <w:rsid w:val="00D43714"/>
    <w:rsid w:val="00D442E0"/>
    <w:rsid w:val="00D46D06"/>
    <w:rsid w:val="00D5156F"/>
    <w:rsid w:val="00D56244"/>
    <w:rsid w:val="00D60E4A"/>
    <w:rsid w:val="00D61AF9"/>
    <w:rsid w:val="00D67749"/>
    <w:rsid w:val="00D70723"/>
    <w:rsid w:val="00D70F3B"/>
    <w:rsid w:val="00D73A9A"/>
    <w:rsid w:val="00D77D4D"/>
    <w:rsid w:val="00D81339"/>
    <w:rsid w:val="00D81C83"/>
    <w:rsid w:val="00D81E64"/>
    <w:rsid w:val="00D86111"/>
    <w:rsid w:val="00D90A61"/>
    <w:rsid w:val="00D9200F"/>
    <w:rsid w:val="00DA1A5F"/>
    <w:rsid w:val="00DA40EB"/>
    <w:rsid w:val="00DA670F"/>
    <w:rsid w:val="00DA77DE"/>
    <w:rsid w:val="00DB2DF1"/>
    <w:rsid w:val="00DB6A3D"/>
    <w:rsid w:val="00DE1885"/>
    <w:rsid w:val="00DE47A8"/>
    <w:rsid w:val="00DF1AF3"/>
    <w:rsid w:val="00DF258E"/>
    <w:rsid w:val="00DF2EC4"/>
    <w:rsid w:val="00E01692"/>
    <w:rsid w:val="00E0382B"/>
    <w:rsid w:val="00E04574"/>
    <w:rsid w:val="00E058FE"/>
    <w:rsid w:val="00E11F94"/>
    <w:rsid w:val="00E15ACB"/>
    <w:rsid w:val="00E23A7E"/>
    <w:rsid w:val="00E30179"/>
    <w:rsid w:val="00E35D37"/>
    <w:rsid w:val="00E42E9F"/>
    <w:rsid w:val="00E43AB0"/>
    <w:rsid w:val="00E45A6C"/>
    <w:rsid w:val="00E549D7"/>
    <w:rsid w:val="00E61EB8"/>
    <w:rsid w:val="00E66491"/>
    <w:rsid w:val="00E83A44"/>
    <w:rsid w:val="00E92160"/>
    <w:rsid w:val="00E958E4"/>
    <w:rsid w:val="00EB349C"/>
    <w:rsid w:val="00EB3526"/>
    <w:rsid w:val="00EB4FC6"/>
    <w:rsid w:val="00EB5594"/>
    <w:rsid w:val="00EB73E9"/>
    <w:rsid w:val="00EC18B6"/>
    <w:rsid w:val="00ED0660"/>
    <w:rsid w:val="00ED7A0F"/>
    <w:rsid w:val="00EE21AF"/>
    <w:rsid w:val="00EE2FAC"/>
    <w:rsid w:val="00EE4D9C"/>
    <w:rsid w:val="00EE4F63"/>
    <w:rsid w:val="00EF628A"/>
    <w:rsid w:val="00F12AE1"/>
    <w:rsid w:val="00F17639"/>
    <w:rsid w:val="00F222ED"/>
    <w:rsid w:val="00F241A9"/>
    <w:rsid w:val="00F321C9"/>
    <w:rsid w:val="00F378C0"/>
    <w:rsid w:val="00F43D2F"/>
    <w:rsid w:val="00F44C02"/>
    <w:rsid w:val="00F54117"/>
    <w:rsid w:val="00F550F2"/>
    <w:rsid w:val="00F65927"/>
    <w:rsid w:val="00F66EA2"/>
    <w:rsid w:val="00F73860"/>
    <w:rsid w:val="00F76772"/>
    <w:rsid w:val="00F7744F"/>
    <w:rsid w:val="00F77A2D"/>
    <w:rsid w:val="00F86EE6"/>
    <w:rsid w:val="00F93304"/>
    <w:rsid w:val="00F9549F"/>
    <w:rsid w:val="00F95CAC"/>
    <w:rsid w:val="00FA0B53"/>
    <w:rsid w:val="00FA3574"/>
    <w:rsid w:val="00FB08EF"/>
    <w:rsid w:val="00FB38D5"/>
    <w:rsid w:val="00FB52C2"/>
    <w:rsid w:val="00FB6515"/>
    <w:rsid w:val="00FC32E4"/>
    <w:rsid w:val="00FC5514"/>
    <w:rsid w:val="00FD41AB"/>
    <w:rsid w:val="00FE4F14"/>
    <w:rsid w:val="00FF33CA"/>
    <w:rsid w:val="00FF4A25"/>
    <w:rsid w:val="00FF5D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E5D7"/>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 w:type="character" w:customStyle="1" w:styleId="UnresolvedMention">
    <w:name w:val="Unresolved Mention"/>
    <w:basedOn w:val="DefaultParagraphFont"/>
    <w:uiPriority w:val="99"/>
    <w:semiHidden/>
    <w:unhideWhenUsed/>
    <w:rsid w:val="00CE4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gif"/><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2.svg"/><Relationship Id="rId20" Type="http://schemas.openxmlformats.org/officeDocument/2006/relationships/image" Target="media/image4.sv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commons.wikimedia.org/wiki/File:Pince_amp%C3%A8rm%C3%A9trique.jp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svg"/><Relationship Id="rId27" Type="http://schemas.openxmlformats.org/officeDocument/2006/relationships/image" Target="media/image9.png"/><Relationship Id="rId30" Type="http://schemas.openxmlformats.org/officeDocument/2006/relationships/footer" Target="footer5.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45B5F-2703-4EA7-9FC5-5284A3F3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6283</Words>
  <Characters>35815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FARM Malcolm [Safety Bay Senior High School]</cp:lastModifiedBy>
  <cp:revision>2</cp:revision>
  <cp:lastPrinted>2022-08-29T04:54:00Z</cp:lastPrinted>
  <dcterms:created xsi:type="dcterms:W3CDTF">2022-09-14T01:47:00Z</dcterms:created>
  <dcterms:modified xsi:type="dcterms:W3CDTF">2022-09-14T01:47:00Z</dcterms:modified>
</cp:coreProperties>
</file>